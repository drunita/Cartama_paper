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8E22" w14:textId="46AE1A65" w:rsidR="003F5C4A" w:rsidRPr="00F07567"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ins w:id="0" w:author="Valeska Villegas Escobar" w:date="2021-12-21T10:28:00Z"/>
          <w:del w:id="1" w:author="Sandra Mosquera Lopez" w:date="2022-02-17T17:37:00Z"/>
          <w:rFonts w:eastAsia="Times New Roman"/>
          <w:b/>
          <w:bCs/>
          <w:color w:val="0E101A"/>
          <w:sz w:val="22"/>
          <w:szCs w:val="22"/>
          <w:bdr w:val="none" w:sz="0" w:space="0" w:color="auto"/>
          <w:lang w:val="es-CO" w:eastAsia="es-CO"/>
          <w:rPrChange w:id="2" w:author="Sandra Mosquera Lopez" w:date="2022-02-01T17:25:00Z">
            <w:rPr>
              <w:ins w:id="3" w:author="Valeska Villegas Escobar" w:date="2021-12-21T10:28:00Z"/>
              <w:del w:id="4" w:author="Sandra Mosquera Lopez" w:date="2022-02-17T17:37:00Z"/>
              <w:rFonts w:eastAsia="Times New Roman"/>
              <w:b/>
              <w:bCs/>
              <w:color w:val="0E101A"/>
              <w:sz w:val="22"/>
              <w:szCs w:val="22"/>
              <w:bdr w:val="none" w:sz="0" w:space="0" w:color="auto"/>
              <w:lang w:eastAsia="es-CO"/>
            </w:rPr>
          </w:rPrChange>
        </w:rPr>
        <w:pPrChange w:id="5" w:author="Valeska Villegas Escobar" w:date="2021-12-21T10:33:00Z">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pPrChange>
      </w:pPr>
      <w:ins w:id="6" w:author="Valeska Villegas Escobar" w:date="2021-12-21T10:28:00Z">
        <w:del w:id="7" w:author="Sandra Mosquera Lopez" w:date="2022-02-17T17:37:00Z">
          <w:r w:rsidRPr="00F07567" w:rsidDel="008012BE">
            <w:rPr>
              <w:rFonts w:eastAsia="Times New Roman"/>
              <w:b/>
              <w:bCs/>
              <w:color w:val="0E101A"/>
              <w:sz w:val="22"/>
              <w:szCs w:val="22"/>
              <w:bdr w:val="none" w:sz="0" w:space="0" w:color="auto"/>
              <w:lang w:val="es-CO" w:eastAsia="es-CO"/>
              <w:rPrChange w:id="8" w:author="Sandra Mosquera Lopez" w:date="2022-02-01T17:25:00Z">
                <w:rPr>
                  <w:rFonts w:eastAsia="Times New Roman"/>
                  <w:b/>
                  <w:bCs/>
                  <w:color w:val="0E101A"/>
                  <w:sz w:val="22"/>
                  <w:szCs w:val="22"/>
                  <w:bdr w:val="none" w:sz="0" w:space="0" w:color="auto"/>
                  <w:lang w:eastAsia="es-CO"/>
                </w:rPr>
              </w:rPrChange>
            </w:rPr>
            <w:delText>TITLE</w:delText>
          </w:r>
        </w:del>
      </w:ins>
    </w:p>
    <w:p w14:paraId="4A034C4F" w14:textId="2037616C" w:rsidR="003F5C4A" w:rsidRPr="00F07567" w:rsidDel="008012BE" w:rsidRDefault="003F5C4A" w:rsidP="0044103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ins w:id="9" w:author="Valeska Villegas Escobar" w:date="2021-12-21T10:28:00Z"/>
          <w:del w:id="10" w:author="Sandra Mosquera Lopez" w:date="2022-02-17T17:37:00Z"/>
          <w:rFonts w:eastAsia="Times New Roman"/>
          <w:b/>
          <w:bCs/>
          <w:color w:val="0E101A"/>
          <w:sz w:val="22"/>
          <w:szCs w:val="22"/>
          <w:bdr w:val="none" w:sz="0" w:space="0" w:color="auto"/>
          <w:lang w:val="es-CO" w:eastAsia="es-CO"/>
          <w:rPrChange w:id="11" w:author="Sandra Mosquera Lopez" w:date="2022-02-01T17:25:00Z">
            <w:rPr>
              <w:ins w:id="12" w:author="Valeska Villegas Escobar" w:date="2021-12-21T10:28:00Z"/>
              <w:del w:id="13" w:author="Sandra Mosquera Lopez" w:date="2022-02-17T17:37:00Z"/>
              <w:rFonts w:eastAsia="Times New Roman"/>
              <w:b/>
              <w:bCs/>
              <w:color w:val="0E101A"/>
              <w:sz w:val="22"/>
              <w:szCs w:val="22"/>
              <w:bdr w:val="none" w:sz="0" w:space="0" w:color="auto"/>
              <w:lang w:eastAsia="es-CO"/>
            </w:rPr>
          </w:rPrChange>
        </w:rPr>
      </w:pPr>
    </w:p>
    <w:p w14:paraId="600857FB" w14:textId="3DF0E08B" w:rsidR="003F5C4A" w:rsidRPr="00B8089E" w:rsidDel="008012BE"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ins w:id="14" w:author="Valeska Villegas Escobar" w:date="2021-12-21T10:29:00Z"/>
          <w:del w:id="15" w:author="Sandra Mosquera Lopez" w:date="2022-02-17T17:37:00Z"/>
          <w:rFonts w:eastAsia="Times New Roman"/>
          <w:bCs/>
          <w:color w:val="0E101A"/>
          <w:sz w:val="22"/>
          <w:szCs w:val="22"/>
          <w:bdr w:val="none" w:sz="0" w:space="0" w:color="auto"/>
          <w:vertAlign w:val="superscript"/>
          <w:lang w:val="es-CO" w:eastAsia="es-CO"/>
        </w:rPr>
      </w:pPr>
      <w:ins w:id="16" w:author="Valeska Villegas Escobar" w:date="2021-12-21T10:28:00Z">
        <w:del w:id="17" w:author="Sandra Mosquera Lopez" w:date="2022-02-17T17:37:00Z">
          <w:r w:rsidRPr="003F5C4A" w:rsidDel="008012BE">
            <w:rPr>
              <w:rFonts w:eastAsia="Times New Roman"/>
              <w:bCs/>
              <w:color w:val="0E101A"/>
              <w:sz w:val="22"/>
              <w:szCs w:val="22"/>
              <w:bdr w:val="none" w:sz="0" w:space="0" w:color="auto"/>
              <w:lang w:val="es-CO" w:eastAsia="es-CO"/>
              <w:rPrChange w:id="18" w:author="Valeska Villegas Escobar" w:date="2021-12-21T10:32:00Z">
                <w:rPr>
                  <w:rFonts w:eastAsia="Times New Roman"/>
                  <w:b/>
                  <w:bCs/>
                  <w:color w:val="0E101A"/>
                  <w:sz w:val="22"/>
                  <w:szCs w:val="22"/>
                  <w:bdr w:val="none" w:sz="0" w:space="0" w:color="auto"/>
                  <w:lang w:eastAsia="es-CO"/>
                </w:rPr>
              </w:rPrChange>
            </w:rPr>
            <w:delText>Sandra Mosquera</w:delText>
          </w:r>
        </w:del>
      </w:ins>
      <w:ins w:id="19" w:author="Valeska Villegas Escobar" w:date="2021-12-21T10:29:00Z">
        <w:del w:id="20" w:author="Sandra Mosquera Lopez" w:date="2022-02-17T17:37:00Z">
          <w:r w:rsidRPr="00B8089E" w:rsidDel="008012BE">
            <w:rPr>
              <w:rFonts w:eastAsia="Times New Roman"/>
              <w:bCs/>
              <w:color w:val="0E101A"/>
              <w:sz w:val="22"/>
              <w:szCs w:val="22"/>
              <w:bdr w:val="none" w:sz="0" w:space="0" w:color="auto"/>
              <w:vertAlign w:val="superscript"/>
              <w:lang w:val="es-CO" w:eastAsia="es-CO"/>
            </w:rPr>
            <w:delText>a</w:delText>
          </w:r>
        </w:del>
      </w:ins>
      <w:ins w:id="21" w:author="Valeska Villegas Escobar" w:date="2021-12-21T10:28:00Z">
        <w:del w:id="22" w:author="Sandra Mosquera Lopez" w:date="2022-02-17T17:37:00Z">
          <w:r w:rsidRPr="003F5C4A" w:rsidDel="008012BE">
            <w:rPr>
              <w:rFonts w:eastAsia="Times New Roman"/>
              <w:bCs/>
              <w:color w:val="0E101A"/>
              <w:sz w:val="22"/>
              <w:szCs w:val="22"/>
              <w:bdr w:val="none" w:sz="0" w:space="0" w:color="auto"/>
              <w:lang w:val="es-CO" w:eastAsia="es-CO"/>
              <w:rPrChange w:id="23" w:author="Valeska Villegas Escobar" w:date="2021-12-21T10:32:00Z">
                <w:rPr>
                  <w:rFonts w:eastAsia="Times New Roman"/>
                  <w:b/>
                  <w:bCs/>
                  <w:color w:val="0E101A"/>
                  <w:sz w:val="22"/>
                  <w:szCs w:val="22"/>
                  <w:bdr w:val="none" w:sz="0" w:space="0" w:color="auto"/>
                  <w:lang w:eastAsia="es-CO"/>
                </w:rPr>
              </w:rPrChange>
            </w:rPr>
            <w:delText xml:space="preserve">, </w:delText>
          </w:r>
        </w:del>
      </w:ins>
      <w:ins w:id="24" w:author="Valeska Villegas Escobar" w:date="2021-12-21T10:29:00Z">
        <w:del w:id="25" w:author="Sandra Mosquera Lopez" w:date="2022-02-17T17:37:00Z">
          <w:r w:rsidRPr="003F5C4A" w:rsidDel="008012BE">
            <w:rPr>
              <w:rFonts w:eastAsia="Times New Roman"/>
              <w:bCs/>
              <w:color w:val="0E101A"/>
              <w:sz w:val="22"/>
              <w:szCs w:val="22"/>
              <w:bdr w:val="none" w:sz="0" w:space="0" w:color="auto"/>
              <w:lang w:val="es-CO" w:eastAsia="es-CO"/>
              <w:rPrChange w:id="26" w:author="Valeska Villegas Escobar" w:date="2021-12-21T10:32:00Z">
                <w:rPr>
                  <w:rFonts w:eastAsia="Times New Roman"/>
                  <w:b/>
                  <w:bCs/>
                  <w:color w:val="0E101A"/>
                  <w:sz w:val="22"/>
                  <w:szCs w:val="22"/>
                  <w:bdr w:val="none" w:sz="0" w:space="0" w:color="auto"/>
                  <w:lang w:val="es-CO" w:eastAsia="es-CO"/>
                </w:rPr>
              </w:rPrChange>
            </w:rPr>
            <w:delText>Carolina Cataño</w:delText>
          </w:r>
          <w:r w:rsidRPr="00B8089E" w:rsidDel="008012BE">
            <w:rPr>
              <w:rFonts w:eastAsia="Times New Roman"/>
              <w:bCs/>
              <w:color w:val="0E101A"/>
              <w:sz w:val="22"/>
              <w:szCs w:val="22"/>
              <w:bdr w:val="none" w:sz="0" w:space="0" w:color="auto"/>
              <w:vertAlign w:val="superscript"/>
              <w:lang w:val="es-CO" w:eastAsia="es-CO"/>
            </w:rPr>
            <w:delText>a</w:delText>
          </w:r>
          <w:r w:rsidRPr="003F5C4A" w:rsidDel="008012BE">
            <w:rPr>
              <w:rFonts w:eastAsia="Times New Roman"/>
              <w:bCs/>
              <w:color w:val="0E101A"/>
              <w:sz w:val="22"/>
              <w:szCs w:val="22"/>
              <w:bdr w:val="none" w:sz="0" w:space="0" w:color="auto"/>
              <w:lang w:val="es-CO" w:eastAsia="es-CO"/>
              <w:rPrChange w:id="27" w:author="Valeska Villegas Escobar" w:date="2021-12-21T10:32:00Z">
                <w:rPr>
                  <w:rFonts w:eastAsia="Times New Roman"/>
                  <w:b/>
                  <w:bCs/>
                  <w:color w:val="0E101A"/>
                  <w:sz w:val="22"/>
                  <w:szCs w:val="22"/>
                  <w:bdr w:val="none" w:sz="0" w:space="0" w:color="auto"/>
                  <w:lang w:val="es-CO" w:eastAsia="es-CO"/>
                </w:rPr>
              </w:rPrChange>
            </w:rPr>
            <w:delText>, Susan Saavedra,</w:delText>
          </w:r>
          <w:r w:rsidRPr="00B8089E" w:rsidDel="008012BE">
            <w:rPr>
              <w:rFonts w:eastAsia="Times New Roman"/>
              <w:bCs/>
              <w:color w:val="0E101A"/>
              <w:sz w:val="22"/>
              <w:szCs w:val="22"/>
              <w:bdr w:val="none" w:sz="0" w:space="0" w:color="auto"/>
              <w:vertAlign w:val="superscript"/>
              <w:lang w:val="es-CO" w:eastAsia="es-CO"/>
            </w:rPr>
            <w:delText>b</w:delText>
          </w:r>
          <w:r w:rsidRPr="003F5C4A" w:rsidDel="008012BE">
            <w:rPr>
              <w:rFonts w:eastAsia="Times New Roman"/>
              <w:bCs/>
              <w:color w:val="0E101A"/>
              <w:sz w:val="22"/>
              <w:szCs w:val="22"/>
              <w:bdr w:val="none" w:sz="0" w:space="0" w:color="auto"/>
              <w:lang w:val="es-CO" w:eastAsia="es-CO"/>
              <w:rPrChange w:id="28" w:author="Valeska Villegas Escobar" w:date="2021-12-21T10:32:00Z">
                <w:rPr>
                  <w:rFonts w:eastAsia="Times New Roman"/>
                  <w:b/>
                  <w:bCs/>
                  <w:color w:val="0E101A"/>
                  <w:sz w:val="22"/>
                  <w:szCs w:val="22"/>
                  <w:bdr w:val="none" w:sz="0" w:space="0" w:color="auto"/>
                  <w:lang w:val="es-CO" w:eastAsia="es-CO"/>
                </w:rPr>
              </w:rPrChange>
            </w:rPr>
            <w:delText xml:space="preserve"> Valeska Villegas-Escobar</w:delText>
          </w:r>
          <w:r w:rsidRPr="00B8089E" w:rsidDel="008012BE">
            <w:rPr>
              <w:rFonts w:eastAsia="Times New Roman"/>
              <w:bCs/>
              <w:color w:val="0E101A"/>
              <w:sz w:val="22"/>
              <w:szCs w:val="22"/>
              <w:bdr w:val="none" w:sz="0" w:space="0" w:color="auto"/>
              <w:vertAlign w:val="superscript"/>
              <w:lang w:val="es-CO" w:eastAsia="es-CO"/>
            </w:rPr>
            <w:delText>a</w:delText>
          </w:r>
        </w:del>
      </w:ins>
    </w:p>
    <w:p w14:paraId="5C2BD27E" w14:textId="5CE30E7C" w:rsidR="003F5C4A" w:rsidRPr="00B8089E" w:rsidDel="008012BE"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ins w:id="29" w:author="Valeska Villegas Escobar" w:date="2021-12-21T10:29:00Z"/>
          <w:del w:id="30" w:author="Sandra Mosquera Lopez" w:date="2022-02-17T17:37:00Z"/>
          <w:rFonts w:eastAsia="Times New Roman"/>
          <w:bCs/>
          <w:color w:val="0E101A"/>
          <w:sz w:val="22"/>
          <w:szCs w:val="22"/>
          <w:bdr w:val="none" w:sz="0" w:space="0" w:color="auto"/>
          <w:vertAlign w:val="superscript"/>
          <w:lang w:val="es-CO" w:eastAsia="es-CO"/>
        </w:rPr>
      </w:pPr>
    </w:p>
    <w:p w14:paraId="5A642867" w14:textId="63794BA5" w:rsidR="003F5C4A" w:rsidRPr="00D054BD" w:rsidDel="008012BE" w:rsidRDefault="003F5C4A" w:rsidP="003F5C4A">
      <w:pPr>
        <w:spacing w:line="480" w:lineRule="auto"/>
        <w:rPr>
          <w:ins w:id="31" w:author="Valeska Villegas Escobar" w:date="2021-12-21T10:32:00Z"/>
          <w:del w:id="32" w:author="Sandra Mosquera Lopez" w:date="2022-02-17T17:37:00Z"/>
          <w:i/>
          <w:iCs/>
          <w:sz w:val="22"/>
          <w:szCs w:val="22"/>
          <w:rPrChange w:id="33" w:author="Valeska Villegas Escobar" w:date="2021-12-22T10:49:00Z">
            <w:rPr>
              <w:ins w:id="34" w:author="Valeska Villegas Escobar" w:date="2021-12-21T10:32:00Z"/>
              <w:del w:id="35" w:author="Sandra Mosquera Lopez" w:date="2022-02-17T17:37:00Z"/>
              <w:i/>
              <w:iCs/>
              <w:sz w:val="22"/>
              <w:szCs w:val="22"/>
              <w:lang w:val="es-AR"/>
            </w:rPr>
          </w:rPrChange>
        </w:rPr>
      </w:pPr>
      <w:ins w:id="36" w:author="Valeska Villegas Escobar" w:date="2021-12-21T10:30:00Z">
        <w:del w:id="37" w:author="Sandra Mosquera Lopez" w:date="2022-02-17T17:37:00Z">
          <w:r w:rsidRPr="00D054BD" w:rsidDel="008012BE">
            <w:rPr>
              <w:sz w:val="22"/>
              <w:szCs w:val="22"/>
              <w:vertAlign w:val="superscript"/>
              <w:rPrChange w:id="38" w:author="Valeska Villegas Escobar" w:date="2021-12-22T10:49:00Z">
                <w:rPr>
                  <w:rFonts w:ascii="Arial" w:hAnsi="Arial" w:cs="Arial"/>
                  <w:vertAlign w:val="superscript"/>
                  <w:lang w:val="es-AR"/>
                </w:rPr>
              </w:rPrChange>
            </w:rPr>
            <w:delText>a</w:delText>
          </w:r>
          <w:r w:rsidRPr="00D054BD" w:rsidDel="008012BE">
            <w:rPr>
              <w:sz w:val="22"/>
              <w:szCs w:val="22"/>
              <w:rPrChange w:id="39" w:author="Valeska Villegas Escobar" w:date="2021-12-22T10:49:00Z">
                <w:rPr>
                  <w:rFonts w:ascii="Arial" w:hAnsi="Arial" w:cs="Arial"/>
                  <w:lang w:val="es-AR"/>
                </w:rPr>
              </w:rPrChange>
            </w:rPr>
            <w:delText xml:space="preserve"> </w:delText>
          </w:r>
          <w:r w:rsidRPr="00D054BD" w:rsidDel="008012BE">
            <w:rPr>
              <w:i/>
              <w:iCs/>
              <w:sz w:val="22"/>
              <w:szCs w:val="22"/>
              <w:rPrChange w:id="40" w:author="Valeska Villegas Escobar" w:date="2021-12-22T10:49:00Z">
                <w:rPr>
                  <w:rFonts w:ascii="Arial" w:hAnsi="Arial" w:cs="Arial"/>
                  <w:i/>
                  <w:iCs/>
                  <w:lang w:val="es-AR"/>
                </w:rPr>
              </w:rPrChange>
            </w:rPr>
            <w:delText>CIBIOP Group, Biological Sciences Department, Universidad EAFIT, Carrera 49 No. 7 Sur - 50, Medellin, Colombia</w:delText>
          </w:r>
        </w:del>
      </w:ins>
    </w:p>
    <w:p w14:paraId="0FA17BC7" w14:textId="47D6801F" w:rsidR="003F5C4A" w:rsidRPr="00D054BD" w:rsidDel="008012BE" w:rsidRDefault="003F5C4A" w:rsidP="003F5C4A">
      <w:pPr>
        <w:spacing w:line="480" w:lineRule="auto"/>
        <w:rPr>
          <w:ins w:id="41" w:author="Valeska Villegas Escobar" w:date="2021-12-21T10:30:00Z"/>
          <w:del w:id="42" w:author="Sandra Mosquera Lopez" w:date="2022-02-17T17:37:00Z"/>
          <w:i/>
          <w:sz w:val="22"/>
          <w:szCs w:val="22"/>
          <w:rPrChange w:id="43" w:author="Valeska Villegas Escobar" w:date="2021-12-22T10:49:00Z">
            <w:rPr>
              <w:ins w:id="44" w:author="Valeska Villegas Escobar" w:date="2021-12-21T10:30:00Z"/>
              <w:del w:id="45" w:author="Sandra Mosquera Lopez" w:date="2022-02-17T17:37:00Z"/>
              <w:rFonts w:ascii="Arial" w:hAnsi="Arial" w:cs="Arial"/>
              <w:lang w:val="es-AR"/>
            </w:rPr>
          </w:rPrChange>
        </w:rPr>
      </w:pPr>
      <w:ins w:id="46" w:author="Valeska Villegas Escobar" w:date="2021-12-21T10:32:00Z">
        <w:del w:id="47" w:author="Sandra Mosquera Lopez" w:date="2022-02-17T17:37:00Z">
          <w:r w:rsidRPr="00D054BD" w:rsidDel="008012BE">
            <w:rPr>
              <w:i/>
              <w:sz w:val="22"/>
              <w:szCs w:val="22"/>
              <w:highlight w:val="yellow"/>
              <w:vertAlign w:val="superscript"/>
              <w:rPrChange w:id="48" w:author="Valeska Villegas Escobar" w:date="2021-12-22T10:49:00Z">
                <w:rPr>
                  <w:sz w:val="22"/>
                  <w:szCs w:val="22"/>
                  <w:vertAlign w:val="superscript"/>
                  <w:lang w:val="es-AR"/>
                </w:rPr>
              </w:rPrChange>
            </w:rPr>
            <w:delText>b</w:delText>
          </w:r>
          <w:r w:rsidRPr="00D054BD" w:rsidDel="008012BE">
            <w:rPr>
              <w:i/>
              <w:sz w:val="22"/>
              <w:szCs w:val="22"/>
              <w:highlight w:val="yellow"/>
              <w:vertAlign w:val="superscript"/>
              <w:rPrChange w:id="49" w:author="Valeska Villegas Escobar" w:date="2021-12-22T10:49:00Z">
                <w:rPr>
                  <w:i/>
                  <w:sz w:val="22"/>
                  <w:szCs w:val="22"/>
                  <w:vertAlign w:val="superscript"/>
                  <w:lang w:val="es-AR"/>
                </w:rPr>
              </w:rPrChange>
            </w:rPr>
            <w:delText xml:space="preserve"> </w:delText>
          </w:r>
          <w:r w:rsidRPr="00D054BD" w:rsidDel="008012BE">
            <w:rPr>
              <w:i/>
              <w:sz w:val="22"/>
              <w:szCs w:val="22"/>
              <w:highlight w:val="yellow"/>
              <w:rPrChange w:id="50" w:author="Valeska Villegas Escobar" w:date="2021-12-22T10:49:00Z">
                <w:rPr>
                  <w:i/>
                  <w:sz w:val="22"/>
                  <w:szCs w:val="22"/>
                  <w:lang w:val="es-AR"/>
                </w:rPr>
              </w:rPrChange>
            </w:rPr>
            <w:delText>Cart</w:delText>
          </w:r>
        </w:del>
      </w:ins>
      <w:ins w:id="51" w:author="Valeska Villegas Escobar" w:date="2021-12-21T10:33:00Z">
        <w:del w:id="52" w:author="Sandra Mosquera Lopez" w:date="2022-02-17T17:37:00Z">
          <w:r w:rsidRPr="00D054BD" w:rsidDel="008012BE">
            <w:rPr>
              <w:i/>
              <w:sz w:val="22"/>
              <w:szCs w:val="22"/>
              <w:highlight w:val="yellow"/>
              <w:rPrChange w:id="53" w:author="Valeska Villegas Escobar" w:date="2021-12-22T10:49:00Z">
                <w:rPr>
                  <w:i/>
                  <w:sz w:val="22"/>
                  <w:szCs w:val="22"/>
                  <w:lang w:val="es-AR"/>
                </w:rPr>
              </w:rPrChange>
            </w:rPr>
            <w:delText>ama….</w:delText>
          </w:r>
          <w:r w:rsidRPr="00D054BD" w:rsidDel="008012BE">
            <w:rPr>
              <w:i/>
              <w:sz w:val="22"/>
              <w:szCs w:val="22"/>
              <w:rPrChange w:id="54" w:author="Valeska Villegas Escobar" w:date="2021-12-22T10:49:00Z">
                <w:rPr>
                  <w:i/>
                  <w:sz w:val="22"/>
                  <w:szCs w:val="22"/>
                  <w:lang w:val="es-AR"/>
                </w:rPr>
              </w:rPrChange>
            </w:rPr>
            <w:delText xml:space="preserve"> </w:delText>
          </w:r>
        </w:del>
      </w:ins>
    </w:p>
    <w:p w14:paraId="14C1E879" w14:textId="0AFE0A6B" w:rsidR="003F5C4A" w:rsidRPr="00D054BD" w:rsidDel="008012BE"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55" w:author="Valeska Villegas Escobar" w:date="2021-12-21T10:33:00Z"/>
          <w:del w:id="56" w:author="Sandra Mosquera Lopez" w:date="2022-02-17T17:37:00Z"/>
          <w:rFonts w:eastAsia="Times New Roman"/>
          <w:bCs/>
          <w:color w:val="0E101A"/>
          <w:sz w:val="22"/>
          <w:szCs w:val="22"/>
          <w:bdr w:val="none" w:sz="0" w:space="0" w:color="auto"/>
          <w:lang w:eastAsia="es-CO"/>
          <w:rPrChange w:id="57" w:author="Valeska Villegas Escobar" w:date="2021-12-22T10:49:00Z">
            <w:rPr>
              <w:ins w:id="58" w:author="Valeska Villegas Escobar" w:date="2021-12-21T10:33:00Z"/>
              <w:del w:id="59" w:author="Sandra Mosquera Lopez" w:date="2022-02-17T17:37:00Z"/>
              <w:rFonts w:eastAsia="Times New Roman"/>
              <w:bCs/>
              <w:color w:val="0E101A"/>
              <w:sz w:val="22"/>
              <w:szCs w:val="22"/>
              <w:bdr w:val="none" w:sz="0" w:space="0" w:color="auto"/>
              <w:lang w:val="es-CO" w:eastAsia="es-CO"/>
            </w:rPr>
          </w:rPrChange>
        </w:rPr>
      </w:pPr>
    </w:p>
    <w:p w14:paraId="1733C42E" w14:textId="5E867FC7" w:rsidR="003F5C4A" w:rsidRPr="00D054BD" w:rsidDel="008012BE"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60" w:author="Valeska Villegas Escobar" w:date="2021-12-21T10:33:00Z"/>
          <w:del w:id="61" w:author="Sandra Mosquera Lopez" w:date="2022-02-17T17:37:00Z"/>
          <w:rFonts w:eastAsia="Times New Roman"/>
          <w:b/>
          <w:bCs/>
          <w:color w:val="0E101A"/>
          <w:sz w:val="22"/>
          <w:szCs w:val="22"/>
          <w:bdr w:val="none" w:sz="0" w:space="0" w:color="auto"/>
          <w:lang w:eastAsia="es-CO"/>
          <w:rPrChange w:id="62" w:author="Valeska Villegas Escobar" w:date="2021-12-22T10:49:00Z">
            <w:rPr>
              <w:ins w:id="63" w:author="Valeska Villegas Escobar" w:date="2021-12-21T10:33:00Z"/>
              <w:del w:id="64" w:author="Sandra Mosquera Lopez" w:date="2022-02-17T17:37:00Z"/>
              <w:rFonts w:eastAsia="Times New Roman"/>
              <w:bCs/>
              <w:color w:val="0E101A"/>
              <w:sz w:val="22"/>
              <w:szCs w:val="22"/>
              <w:bdr w:val="none" w:sz="0" w:space="0" w:color="auto"/>
              <w:lang w:val="es-CO" w:eastAsia="es-CO"/>
            </w:rPr>
          </w:rPrChange>
        </w:rPr>
      </w:pPr>
      <w:ins w:id="65" w:author="Valeska Villegas Escobar" w:date="2021-12-21T10:33:00Z">
        <w:del w:id="66" w:author="Sandra Mosquera Lopez" w:date="2022-02-17T17:37:00Z">
          <w:r w:rsidRPr="00D054BD" w:rsidDel="008012BE">
            <w:rPr>
              <w:rFonts w:eastAsia="Times New Roman"/>
              <w:b/>
              <w:bCs/>
              <w:color w:val="0E101A"/>
              <w:sz w:val="22"/>
              <w:szCs w:val="22"/>
              <w:bdr w:val="none" w:sz="0" w:space="0" w:color="auto"/>
              <w:lang w:eastAsia="es-CO"/>
              <w:rPrChange w:id="67" w:author="Valeska Villegas Escobar" w:date="2021-12-22T10:49:00Z">
                <w:rPr>
                  <w:rFonts w:eastAsia="Times New Roman"/>
                  <w:bCs/>
                  <w:color w:val="0E101A"/>
                  <w:sz w:val="22"/>
                  <w:szCs w:val="22"/>
                  <w:bdr w:val="none" w:sz="0" w:space="0" w:color="auto"/>
                  <w:lang w:val="es-CO" w:eastAsia="es-CO"/>
                </w:rPr>
              </w:rPrChange>
            </w:rPr>
            <w:delText>Abstract</w:delText>
          </w:r>
        </w:del>
      </w:ins>
    </w:p>
    <w:p w14:paraId="6C1E8BB2" w14:textId="68E0D5B9" w:rsidR="003F5C4A" w:rsidRPr="00D054BD" w:rsidDel="008012BE"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68" w:author="Valeska Villegas Escobar" w:date="2021-12-21T12:35:00Z"/>
          <w:del w:id="69" w:author="Sandra Mosquera Lopez" w:date="2022-02-17T17:37:00Z"/>
          <w:rFonts w:eastAsia="Times New Roman"/>
          <w:bCs/>
          <w:color w:val="0E101A"/>
          <w:sz w:val="22"/>
          <w:szCs w:val="22"/>
          <w:bdr w:val="none" w:sz="0" w:space="0" w:color="auto"/>
          <w:lang w:eastAsia="es-CO"/>
          <w:rPrChange w:id="70" w:author="Valeska Villegas Escobar" w:date="2021-12-22T10:49:00Z">
            <w:rPr>
              <w:ins w:id="71" w:author="Valeska Villegas Escobar" w:date="2021-12-21T12:35:00Z"/>
              <w:del w:id="72" w:author="Sandra Mosquera Lopez" w:date="2022-02-17T17:37:00Z"/>
              <w:rFonts w:eastAsia="Times New Roman"/>
              <w:bCs/>
              <w:color w:val="0E101A"/>
              <w:sz w:val="22"/>
              <w:szCs w:val="22"/>
              <w:bdr w:val="none" w:sz="0" w:space="0" w:color="auto"/>
              <w:lang w:val="es-CO" w:eastAsia="es-CO"/>
            </w:rPr>
          </w:rPrChange>
        </w:rPr>
      </w:pPr>
    </w:p>
    <w:p w14:paraId="1387E02D" w14:textId="147411A5" w:rsidR="005230CF" w:rsidRPr="00D054BD" w:rsidDel="008012BE" w:rsidRDefault="005230CF"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73" w:author="Valeska Villegas Escobar" w:date="2021-12-21T10:33:00Z"/>
          <w:del w:id="74" w:author="Sandra Mosquera Lopez" w:date="2022-02-17T17:37:00Z"/>
          <w:rFonts w:eastAsia="Times New Roman"/>
          <w:bCs/>
          <w:color w:val="0E101A"/>
          <w:sz w:val="22"/>
          <w:szCs w:val="22"/>
          <w:bdr w:val="none" w:sz="0" w:space="0" w:color="auto"/>
          <w:lang w:eastAsia="es-CO"/>
          <w:rPrChange w:id="75" w:author="Valeska Villegas Escobar" w:date="2021-12-22T10:49:00Z">
            <w:rPr>
              <w:ins w:id="76" w:author="Valeska Villegas Escobar" w:date="2021-12-21T10:33:00Z"/>
              <w:del w:id="77" w:author="Sandra Mosquera Lopez" w:date="2022-02-17T17:37:00Z"/>
              <w:rFonts w:eastAsia="Times New Roman"/>
              <w:bCs/>
              <w:color w:val="0E101A"/>
              <w:sz w:val="22"/>
              <w:szCs w:val="22"/>
              <w:bdr w:val="none" w:sz="0" w:space="0" w:color="auto"/>
              <w:lang w:val="es-CO" w:eastAsia="es-CO"/>
            </w:rPr>
          </w:rPrChange>
        </w:rPr>
      </w:pPr>
    </w:p>
    <w:p w14:paraId="3CF67B94" w14:textId="5BDBAF52" w:rsidR="003F5C4A" w:rsidRPr="00D054BD" w:rsidDel="008012BE" w:rsidRDefault="003F5C4A" w:rsidP="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78" w:author="Valeska Villegas Escobar" w:date="2021-12-21T10:33:00Z"/>
          <w:del w:id="79" w:author="Sandra Mosquera Lopez" w:date="2022-02-17T17:37:00Z"/>
          <w:rFonts w:eastAsia="Times New Roman"/>
          <w:b/>
          <w:bCs/>
          <w:color w:val="0E101A"/>
          <w:sz w:val="22"/>
          <w:szCs w:val="22"/>
          <w:bdr w:val="none" w:sz="0" w:space="0" w:color="auto"/>
          <w:lang w:eastAsia="es-CO"/>
          <w:rPrChange w:id="80" w:author="Valeska Villegas Escobar" w:date="2021-12-22T10:49:00Z">
            <w:rPr>
              <w:ins w:id="81" w:author="Valeska Villegas Escobar" w:date="2021-12-21T10:33:00Z"/>
              <w:del w:id="82" w:author="Sandra Mosquera Lopez" w:date="2022-02-17T17:37:00Z"/>
              <w:rFonts w:eastAsia="Times New Roman"/>
              <w:bCs/>
              <w:color w:val="0E101A"/>
              <w:sz w:val="22"/>
              <w:szCs w:val="22"/>
              <w:bdr w:val="none" w:sz="0" w:space="0" w:color="auto"/>
              <w:lang w:val="es-CO" w:eastAsia="es-CO"/>
            </w:rPr>
          </w:rPrChange>
        </w:rPr>
      </w:pPr>
      <w:ins w:id="83" w:author="Valeska Villegas Escobar" w:date="2021-12-21T10:33:00Z">
        <w:del w:id="84" w:author="Sandra Mosquera Lopez" w:date="2022-02-17T17:37:00Z">
          <w:r w:rsidRPr="00D054BD" w:rsidDel="008012BE">
            <w:rPr>
              <w:rFonts w:eastAsia="Times New Roman"/>
              <w:b/>
              <w:bCs/>
              <w:color w:val="0E101A"/>
              <w:sz w:val="22"/>
              <w:szCs w:val="22"/>
              <w:bdr w:val="none" w:sz="0" w:space="0" w:color="auto"/>
              <w:lang w:eastAsia="es-CO"/>
              <w:rPrChange w:id="85" w:author="Valeska Villegas Escobar" w:date="2021-12-22T10:49:00Z">
                <w:rPr>
                  <w:rFonts w:eastAsia="Times New Roman"/>
                  <w:bCs/>
                  <w:color w:val="0E101A"/>
                  <w:sz w:val="22"/>
                  <w:szCs w:val="22"/>
                  <w:bdr w:val="none" w:sz="0" w:space="0" w:color="auto"/>
                  <w:lang w:val="es-CO" w:eastAsia="es-CO"/>
                </w:rPr>
              </w:rPrChange>
            </w:rPr>
            <w:delText>Ke</w:delText>
          </w:r>
        </w:del>
      </w:ins>
      <w:ins w:id="86" w:author="Valeska Villegas Escobar" w:date="2021-12-21T12:34:00Z">
        <w:del w:id="87" w:author="Sandra Mosquera Lopez" w:date="2022-02-17T17:37:00Z">
          <w:r w:rsidR="005230CF" w:rsidRPr="00D054BD" w:rsidDel="008012BE">
            <w:rPr>
              <w:rFonts w:eastAsia="Times New Roman"/>
              <w:b/>
              <w:bCs/>
              <w:color w:val="0E101A"/>
              <w:sz w:val="22"/>
              <w:szCs w:val="22"/>
              <w:bdr w:val="none" w:sz="0" w:space="0" w:color="auto"/>
              <w:lang w:eastAsia="es-CO"/>
              <w:rPrChange w:id="88" w:author="Valeska Villegas Escobar" w:date="2021-12-22T10:49:00Z">
                <w:rPr>
                  <w:rFonts w:eastAsia="Times New Roman"/>
                  <w:bCs/>
                  <w:color w:val="0E101A"/>
                  <w:sz w:val="22"/>
                  <w:szCs w:val="22"/>
                  <w:bdr w:val="none" w:sz="0" w:space="0" w:color="auto"/>
                  <w:lang w:val="es-CO" w:eastAsia="es-CO"/>
                </w:rPr>
              </w:rPrChange>
            </w:rPr>
            <w:delText>y</w:delText>
          </w:r>
        </w:del>
      </w:ins>
      <w:ins w:id="89" w:author="Valeska Villegas Escobar" w:date="2021-12-21T10:33:00Z">
        <w:del w:id="90" w:author="Sandra Mosquera Lopez" w:date="2022-02-17T17:37:00Z">
          <w:r w:rsidRPr="00D054BD" w:rsidDel="008012BE">
            <w:rPr>
              <w:rFonts w:eastAsia="Times New Roman"/>
              <w:b/>
              <w:bCs/>
              <w:color w:val="0E101A"/>
              <w:sz w:val="22"/>
              <w:szCs w:val="22"/>
              <w:bdr w:val="none" w:sz="0" w:space="0" w:color="auto"/>
              <w:lang w:eastAsia="es-CO"/>
              <w:rPrChange w:id="91" w:author="Valeska Villegas Escobar" w:date="2021-12-22T10:49:00Z">
                <w:rPr>
                  <w:rFonts w:eastAsia="Times New Roman"/>
                  <w:bCs/>
                  <w:color w:val="0E101A"/>
                  <w:sz w:val="22"/>
                  <w:szCs w:val="22"/>
                  <w:bdr w:val="none" w:sz="0" w:space="0" w:color="auto"/>
                  <w:lang w:val="es-CO" w:eastAsia="es-CO"/>
                </w:rPr>
              </w:rPrChange>
            </w:rPr>
            <w:delText xml:space="preserve"> words</w:delText>
          </w:r>
        </w:del>
      </w:ins>
    </w:p>
    <w:p w14:paraId="55C0182A" w14:textId="15E1D008"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92" w:author="Valeska Villegas Escobar" w:date="2021-12-21T10:29:00Z"/>
          <w:del w:id="93" w:author="Sandra Mosquera Lopez" w:date="2022-02-17T17:37:00Z"/>
          <w:rFonts w:eastAsia="Times New Roman"/>
          <w:bCs/>
          <w:color w:val="0E101A"/>
          <w:sz w:val="22"/>
          <w:szCs w:val="22"/>
          <w:bdr w:val="none" w:sz="0" w:space="0" w:color="auto"/>
          <w:lang w:eastAsia="es-CO"/>
          <w:rPrChange w:id="94" w:author="Valeska Villegas Escobar" w:date="2021-12-22T10:49:00Z">
            <w:rPr>
              <w:ins w:id="95" w:author="Valeska Villegas Escobar" w:date="2021-12-21T10:29:00Z"/>
              <w:del w:id="96" w:author="Sandra Mosquera Lopez" w:date="2022-02-17T17:37:00Z"/>
              <w:rFonts w:eastAsia="Times New Roman"/>
              <w:b/>
              <w:bCs/>
              <w:color w:val="0E101A"/>
              <w:sz w:val="22"/>
              <w:szCs w:val="22"/>
              <w:bdr w:val="none" w:sz="0" w:space="0" w:color="auto"/>
              <w:lang w:val="es-CO" w:eastAsia="es-CO"/>
            </w:rPr>
          </w:rPrChange>
        </w:rPr>
        <w:pPrChange w:id="97" w:author="Valeska Villegas Escobar" w:date="2021-12-21T10:33:00Z">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pPrChange>
      </w:pPr>
    </w:p>
    <w:p w14:paraId="658F6A43" w14:textId="12F68452" w:rsidR="003F5C4A" w:rsidRPr="00D054BD" w:rsidDel="008012BE" w:rsidRDefault="003F5C4A" w:rsidP="0044103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98" w:author="Sandra Mosquera Lopez" w:date="2022-02-17T17:37:00Z"/>
          <w:rFonts w:eastAsia="Times New Roman"/>
          <w:b/>
          <w:bCs/>
          <w:color w:val="0E101A"/>
          <w:sz w:val="22"/>
          <w:szCs w:val="22"/>
          <w:bdr w:val="none" w:sz="0" w:space="0" w:color="auto"/>
          <w:lang w:eastAsia="es-CO"/>
        </w:rPr>
      </w:pPr>
    </w:p>
    <w:p w14:paraId="672E6829" w14:textId="163F0739" w:rsidR="003F5C4A" w:rsidRPr="00D054BD" w:rsidDel="008012BE" w:rsidRDefault="003F5C4A" w:rsidP="0044103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99" w:author="Sandra Mosquera Lopez" w:date="2022-02-17T17:37:00Z"/>
          <w:rFonts w:eastAsia="Times New Roman"/>
          <w:b/>
          <w:bCs/>
          <w:color w:val="0E101A"/>
          <w:sz w:val="22"/>
          <w:szCs w:val="22"/>
          <w:bdr w:val="none" w:sz="0" w:space="0" w:color="auto"/>
          <w:lang w:eastAsia="es-CO"/>
        </w:rPr>
      </w:pPr>
    </w:p>
    <w:p w14:paraId="3DAA2AFA" w14:textId="0B04C97C"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00" w:author="Valeska Villegas Escobar" w:date="2021-12-21T10:33:00Z"/>
          <w:del w:id="101" w:author="Sandra Mosquera Lopez" w:date="2022-02-17T17:37:00Z"/>
          <w:rFonts w:eastAsia="Times New Roman"/>
          <w:b/>
          <w:bCs/>
          <w:color w:val="0E101A"/>
          <w:sz w:val="22"/>
          <w:szCs w:val="22"/>
          <w:bdr w:val="none" w:sz="0" w:space="0" w:color="auto"/>
          <w:lang w:eastAsia="es-CO"/>
          <w:rPrChange w:id="102" w:author="Valeska Villegas Escobar" w:date="2021-12-22T10:49:00Z">
            <w:rPr>
              <w:ins w:id="103" w:author="Valeska Villegas Escobar" w:date="2021-12-21T10:33:00Z"/>
              <w:del w:id="104" w:author="Sandra Mosquera Lopez" w:date="2022-02-17T17:37:00Z"/>
              <w:rFonts w:eastAsia="Times New Roman"/>
              <w:b/>
              <w:bCs/>
              <w:color w:val="0E101A"/>
              <w:sz w:val="22"/>
              <w:szCs w:val="22"/>
              <w:bdr w:val="none" w:sz="0" w:space="0" w:color="auto"/>
              <w:lang w:val="es-CO" w:eastAsia="es-CO"/>
            </w:rPr>
          </w:rPrChange>
        </w:rPr>
      </w:pPr>
    </w:p>
    <w:p w14:paraId="19133217" w14:textId="51B2613A"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05" w:author="Valeska Villegas Escobar" w:date="2021-12-21T10:33:00Z"/>
          <w:del w:id="106" w:author="Sandra Mosquera Lopez" w:date="2022-02-17T17:37:00Z"/>
          <w:rFonts w:eastAsia="Times New Roman"/>
          <w:b/>
          <w:bCs/>
          <w:color w:val="0E101A"/>
          <w:sz w:val="22"/>
          <w:szCs w:val="22"/>
          <w:bdr w:val="none" w:sz="0" w:space="0" w:color="auto"/>
          <w:lang w:eastAsia="es-CO"/>
          <w:rPrChange w:id="107" w:author="Valeska Villegas Escobar" w:date="2021-12-22T10:49:00Z">
            <w:rPr>
              <w:ins w:id="108" w:author="Valeska Villegas Escobar" w:date="2021-12-21T10:33:00Z"/>
              <w:del w:id="109" w:author="Sandra Mosquera Lopez" w:date="2022-02-17T17:37:00Z"/>
              <w:rFonts w:eastAsia="Times New Roman"/>
              <w:b/>
              <w:bCs/>
              <w:color w:val="0E101A"/>
              <w:sz w:val="22"/>
              <w:szCs w:val="22"/>
              <w:bdr w:val="none" w:sz="0" w:space="0" w:color="auto"/>
              <w:lang w:val="es-CO" w:eastAsia="es-CO"/>
            </w:rPr>
          </w:rPrChange>
        </w:rPr>
      </w:pPr>
    </w:p>
    <w:p w14:paraId="565B34CB" w14:textId="4348DD57"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10" w:author="Valeska Villegas Escobar" w:date="2021-12-21T10:33:00Z"/>
          <w:del w:id="111" w:author="Sandra Mosquera Lopez" w:date="2022-02-17T17:37:00Z"/>
          <w:rFonts w:eastAsia="Times New Roman"/>
          <w:b/>
          <w:bCs/>
          <w:color w:val="0E101A"/>
          <w:sz w:val="22"/>
          <w:szCs w:val="22"/>
          <w:bdr w:val="none" w:sz="0" w:space="0" w:color="auto"/>
          <w:lang w:eastAsia="es-CO"/>
          <w:rPrChange w:id="112" w:author="Valeska Villegas Escobar" w:date="2021-12-22T10:49:00Z">
            <w:rPr>
              <w:ins w:id="113" w:author="Valeska Villegas Escobar" w:date="2021-12-21T10:33:00Z"/>
              <w:del w:id="114" w:author="Sandra Mosquera Lopez" w:date="2022-02-17T17:37:00Z"/>
              <w:rFonts w:eastAsia="Times New Roman"/>
              <w:b/>
              <w:bCs/>
              <w:color w:val="0E101A"/>
              <w:sz w:val="22"/>
              <w:szCs w:val="22"/>
              <w:bdr w:val="none" w:sz="0" w:space="0" w:color="auto"/>
              <w:lang w:val="es-CO" w:eastAsia="es-CO"/>
            </w:rPr>
          </w:rPrChange>
        </w:rPr>
      </w:pPr>
    </w:p>
    <w:p w14:paraId="11745FE6" w14:textId="5D602254"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15" w:author="Valeska Villegas Escobar" w:date="2021-12-21T10:33:00Z"/>
          <w:del w:id="116" w:author="Sandra Mosquera Lopez" w:date="2022-02-17T17:37:00Z"/>
          <w:rFonts w:eastAsia="Times New Roman"/>
          <w:b/>
          <w:bCs/>
          <w:color w:val="0E101A"/>
          <w:sz w:val="22"/>
          <w:szCs w:val="22"/>
          <w:bdr w:val="none" w:sz="0" w:space="0" w:color="auto"/>
          <w:lang w:eastAsia="es-CO"/>
          <w:rPrChange w:id="117" w:author="Valeska Villegas Escobar" w:date="2021-12-22T10:49:00Z">
            <w:rPr>
              <w:ins w:id="118" w:author="Valeska Villegas Escobar" w:date="2021-12-21T10:33:00Z"/>
              <w:del w:id="119" w:author="Sandra Mosquera Lopez" w:date="2022-02-17T17:37:00Z"/>
              <w:rFonts w:eastAsia="Times New Roman"/>
              <w:b/>
              <w:bCs/>
              <w:color w:val="0E101A"/>
              <w:sz w:val="22"/>
              <w:szCs w:val="22"/>
              <w:bdr w:val="none" w:sz="0" w:space="0" w:color="auto"/>
              <w:lang w:val="es-CO" w:eastAsia="es-CO"/>
            </w:rPr>
          </w:rPrChange>
        </w:rPr>
      </w:pPr>
    </w:p>
    <w:p w14:paraId="6F77DC2F" w14:textId="4C11D48B"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20" w:author="Valeska Villegas Escobar" w:date="2021-12-21T10:33:00Z"/>
          <w:del w:id="121" w:author="Sandra Mosquera Lopez" w:date="2022-02-17T17:37:00Z"/>
          <w:rFonts w:eastAsia="Times New Roman"/>
          <w:b/>
          <w:bCs/>
          <w:color w:val="0E101A"/>
          <w:sz w:val="22"/>
          <w:szCs w:val="22"/>
          <w:bdr w:val="none" w:sz="0" w:space="0" w:color="auto"/>
          <w:lang w:eastAsia="es-CO"/>
          <w:rPrChange w:id="122" w:author="Valeska Villegas Escobar" w:date="2021-12-22T10:49:00Z">
            <w:rPr>
              <w:ins w:id="123" w:author="Valeska Villegas Escobar" w:date="2021-12-21T10:33:00Z"/>
              <w:del w:id="124" w:author="Sandra Mosquera Lopez" w:date="2022-02-17T17:37:00Z"/>
              <w:rFonts w:eastAsia="Times New Roman"/>
              <w:b/>
              <w:bCs/>
              <w:color w:val="0E101A"/>
              <w:sz w:val="22"/>
              <w:szCs w:val="22"/>
              <w:bdr w:val="none" w:sz="0" w:space="0" w:color="auto"/>
              <w:lang w:val="es-CO" w:eastAsia="es-CO"/>
            </w:rPr>
          </w:rPrChange>
        </w:rPr>
      </w:pPr>
    </w:p>
    <w:p w14:paraId="288CA101" w14:textId="6313C524"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25" w:author="Valeska Villegas Escobar" w:date="2021-12-21T10:33:00Z"/>
          <w:del w:id="126" w:author="Sandra Mosquera Lopez" w:date="2022-02-17T17:37:00Z"/>
          <w:rFonts w:eastAsia="Times New Roman"/>
          <w:b/>
          <w:bCs/>
          <w:color w:val="0E101A"/>
          <w:sz w:val="22"/>
          <w:szCs w:val="22"/>
          <w:bdr w:val="none" w:sz="0" w:space="0" w:color="auto"/>
          <w:lang w:eastAsia="es-CO"/>
          <w:rPrChange w:id="127" w:author="Valeska Villegas Escobar" w:date="2021-12-22T10:49:00Z">
            <w:rPr>
              <w:ins w:id="128" w:author="Valeska Villegas Escobar" w:date="2021-12-21T10:33:00Z"/>
              <w:del w:id="129" w:author="Sandra Mosquera Lopez" w:date="2022-02-17T17:37:00Z"/>
              <w:rFonts w:eastAsia="Times New Roman"/>
              <w:b/>
              <w:bCs/>
              <w:color w:val="0E101A"/>
              <w:sz w:val="22"/>
              <w:szCs w:val="22"/>
              <w:bdr w:val="none" w:sz="0" w:space="0" w:color="auto"/>
              <w:lang w:val="es-CO" w:eastAsia="es-CO"/>
            </w:rPr>
          </w:rPrChange>
        </w:rPr>
      </w:pPr>
    </w:p>
    <w:p w14:paraId="1ABDAB94" w14:textId="087EDE75"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30" w:author="Valeska Villegas Escobar" w:date="2021-12-21T10:33:00Z"/>
          <w:del w:id="131" w:author="Sandra Mosquera Lopez" w:date="2022-02-17T17:37:00Z"/>
          <w:rFonts w:eastAsia="Times New Roman"/>
          <w:b/>
          <w:bCs/>
          <w:color w:val="0E101A"/>
          <w:sz w:val="22"/>
          <w:szCs w:val="22"/>
          <w:bdr w:val="none" w:sz="0" w:space="0" w:color="auto"/>
          <w:lang w:eastAsia="es-CO"/>
          <w:rPrChange w:id="132" w:author="Valeska Villegas Escobar" w:date="2021-12-22T10:49:00Z">
            <w:rPr>
              <w:ins w:id="133" w:author="Valeska Villegas Escobar" w:date="2021-12-21T10:33:00Z"/>
              <w:del w:id="134" w:author="Sandra Mosquera Lopez" w:date="2022-02-17T17:37:00Z"/>
              <w:rFonts w:eastAsia="Times New Roman"/>
              <w:b/>
              <w:bCs/>
              <w:color w:val="0E101A"/>
              <w:sz w:val="22"/>
              <w:szCs w:val="22"/>
              <w:bdr w:val="none" w:sz="0" w:space="0" w:color="auto"/>
              <w:lang w:val="es-CO" w:eastAsia="es-CO"/>
            </w:rPr>
          </w:rPrChange>
        </w:rPr>
      </w:pPr>
    </w:p>
    <w:p w14:paraId="475D7B60" w14:textId="0628E2F5"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35" w:author="Valeska Villegas Escobar" w:date="2021-12-21T10:33:00Z"/>
          <w:del w:id="136" w:author="Sandra Mosquera Lopez" w:date="2022-02-17T17:37:00Z"/>
          <w:rFonts w:eastAsia="Times New Roman"/>
          <w:b/>
          <w:bCs/>
          <w:color w:val="0E101A"/>
          <w:sz w:val="22"/>
          <w:szCs w:val="22"/>
          <w:bdr w:val="none" w:sz="0" w:space="0" w:color="auto"/>
          <w:lang w:eastAsia="es-CO"/>
          <w:rPrChange w:id="137" w:author="Valeska Villegas Escobar" w:date="2021-12-22T10:49:00Z">
            <w:rPr>
              <w:ins w:id="138" w:author="Valeska Villegas Escobar" w:date="2021-12-21T10:33:00Z"/>
              <w:del w:id="139" w:author="Sandra Mosquera Lopez" w:date="2022-02-17T17:37:00Z"/>
              <w:rFonts w:eastAsia="Times New Roman"/>
              <w:b/>
              <w:bCs/>
              <w:color w:val="0E101A"/>
              <w:sz w:val="22"/>
              <w:szCs w:val="22"/>
              <w:bdr w:val="none" w:sz="0" w:space="0" w:color="auto"/>
              <w:lang w:val="es-CO" w:eastAsia="es-CO"/>
            </w:rPr>
          </w:rPrChange>
        </w:rPr>
      </w:pPr>
    </w:p>
    <w:p w14:paraId="5E437A67" w14:textId="69978A2C"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40" w:author="Valeska Villegas Escobar" w:date="2021-12-21T10:33:00Z"/>
          <w:del w:id="141" w:author="Sandra Mosquera Lopez" w:date="2022-02-17T17:37:00Z"/>
          <w:rFonts w:eastAsia="Times New Roman"/>
          <w:b/>
          <w:bCs/>
          <w:color w:val="0E101A"/>
          <w:sz w:val="22"/>
          <w:szCs w:val="22"/>
          <w:bdr w:val="none" w:sz="0" w:space="0" w:color="auto"/>
          <w:lang w:eastAsia="es-CO"/>
          <w:rPrChange w:id="142" w:author="Valeska Villegas Escobar" w:date="2021-12-22T10:49:00Z">
            <w:rPr>
              <w:ins w:id="143" w:author="Valeska Villegas Escobar" w:date="2021-12-21T10:33:00Z"/>
              <w:del w:id="144" w:author="Sandra Mosquera Lopez" w:date="2022-02-17T17:37:00Z"/>
              <w:rFonts w:eastAsia="Times New Roman"/>
              <w:b/>
              <w:bCs/>
              <w:color w:val="0E101A"/>
              <w:sz w:val="22"/>
              <w:szCs w:val="22"/>
              <w:bdr w:val="none" w:sz="0" w:space="0" w:color="auto"/>
              <w:lang w:val="es-CO" w:eastAsia="es-CO"/>
            </w:rPr>
          </w:rPrChange>
        </w:rPr>
      </w:pPr>
    </w:p>
    <w:p w14:paraId="0592F003" w14:textId="759CAA86"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45" w:author="Valeska Villegas Escobar" w:date="2021-12-21T10:33:00Z"/>
          <w:del w:id="146" w:author="Sandra Mosquera Lopez" w:date="2022-02-17T17:37:00Z"/>
          <w:rFonts w:eastAsia="Times New Roman"/>
          <w:b/>
          <w:bCs/>
          <w:color w:val="0E101A"/>
          <w:sz w:val="22"/>
          <w:szCs w:val="22"/>
          <w:bdr w:val="none" w:sz="0" w:space="0" w:color="auto"/>
          <w:lang w:eastAsia="es-CO"/>
          <w:rPrChange w:id="147" w:author="Valeska Villegas Escobar" w:date="2021-12-22T10:49:00Z">
            <w:rPr>
              <w:ins w:id="148" w:author="Valeska Villegas Escobar" w:date="2021-12-21T10:33:00Z"/>
              <w:del w:id="149" w:author="Sandra Mosquera Lopez" w:date="2022-02-17T17:37:00Z"/>
              <w:rFonts w:eastAsia="Times New Roman"/>
              <w:b/>
              <w:bCs/>
              <w:color w:val="0E101A"/>
              <w:sz w:val="22"/>
              <w:szCs w:val="22"/>
              <w:bdr w:val="none" w:sz="0" w:space="0" w:color="auto"/>
              <w:lang w:val="es-CO" w:eastAsia="es-CO"/>
            </w:rPr>
          </w:rPrChange>
        </w:rPr>
      </w:pPr>
    </w:p>
    <w:p w14:paraId="7935A7E9" w14:textId="1646D024"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50" w:author="Valeska Villegas Escobar" w:date="2021-12-21T10:33:00Z"/>
          <w:del w:id="151" w:author="Sandra Mosquera Lopez" w:date="2022-02-17T17:37:00Z"/>
          <w:rFonts w:eastAsia="Times New Roman"/>
          <w:b/>
          <w:bCs/>
          <w:color w:val="0E101A"/>
          <w:sz w:val="22"/>
          <w:szCs w:val="22"/>
          <w:bdr w:val="none" w:sz="0" w:space="0" w:color="auto"/>
          <w:lang w:eastAsia="es-CO"/>
          <w:rPrChange w:id="152" w:author="Valeska Villegas Escobar" w:date="2021-12-22T10:49:00Z">
            <w:rPr>
              <w:ins w:id="153" w:author="Valeska Villegas Escobar" w:date="2021-12-21T10:33:00Z"/>
              <w:del w:id="154" w:author="Sandra Mosquera Lopez" w:date="2022-02-17T17:37:00Z"/>
              <w:rFonts w:eastAsia="Times New Roman"/>
              <w:b/>
              <w:bCs/>
              <w:color w:val="0E101A"/>
              <w:sz w:val="22"/>
              <w:szCs w:val="22"/>
              <w:bdr w:val="none" w:sz="0" w:space="0" w:color="auto"/>
              <w:lang w:val="es-CO" w:eastAsia="es-CO"/>
            </w:rPr>
          </w:rPrChange>
        </w:rPr>
      </w:pPr>
    </w:p>
    <w:p w14:paraId="782F86AE" w14:textId="35ABB97D"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55" w:author="Valeska Villegas Escobar" w:date="2021-12-21T10:33:00Z"/>
          <w:del w:id="156" w:author="Sandra Mosquera Lopez" w:date="2022-02-17T17:37:00Z"/>
          <w:rFonts w:eastAsia="Times New Roman"/>
          <w:b/>
          <w:bCs/>
          <w:color w:val="0E101A"/>
          <w:sz w:val="22"/>
          <w:szCs w:val="22"/>
          <w:bdr w:val="none" w:sz="0" w:space="0" w:color="auto"/>
          <w:lang w:eastAsia="es-CO"/>
          <w:rPrChange w:id="157" w:author="Valeska Villegas Escobar" w:date="2021-12-22T10:49:00Z">
            <w:rPr>
              <w:ins w:id="158" w:author="Valeska Villegas Escobar" w:date="2021-12-21T10:33:00Z"/>
              <w:del w:id="159" w:author="Sandra Mosquera Lopez" w:date="2022-02-17T17:37:00Z"/>
              <w:rFonts w:eastAsia="Times New Roman"/>
              <w:b/>
              <w:bCs/>
              <w:color w:val="0E101A"/>
              <w:sz w:val="22"/>
              <w:szCs w:val="22"/>
              <w:bdr w:val="none" w:sz="0" w:space="0" w:color="auto"/>
              <w:lang w:val="es-CO" w:eastAsia="es-CO"/>
            </w:rPr>
          </w:rPrChange>
        </w:rPr>
      </w:pPr>
    </w:p>
    <w:p w14:paraId="29C38EB2" w14:textId="17F7C408"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60" w:author="Valeska Villegas Escobar" w:date="2021-12-21T10:33:00Z"/>
          <w:del w:id="161" w:author="Sandra Mosquera Lopez" w:date="2022-02-17T17:37:00Z"/>
          <w:rFonts w:eastAsia="Times New Roman"/>
          <w:b/>
          <w:bCs/>
          <w:color w:val="0E101A"/>
          <w:sz w:val="22"/>
          <w:szCs w:val="22"/>
          <w:bdr w:val="none" w:sz="0" w:space="0" w:color="auto"/>
          <w:lang w:eastAsia="es-CO"/>
          <w:rPrChange w:id="162" w:author="Valeska Villegas Escobar" w:date="2021-12-22T10:49:00Z">
            <w:rPr>
              <w:ins w:id="163" w:author="Valeska Villegas Escobar" w:date="2021-12-21T10:33:00Z"/>
              <w:del w:id="164" w:author="Sandra Mosquera Lopez" w:date="2022-02-17T17:37:00Z"/>
              <w:rFonts w:eastAsia="Times New Roman"/>
              <w:b/>
              <w:bCs/>
              <w:color w:val="0E101A"/>
              <w:sz w:val="22"/>
              <w:szCs w:val="22"/>
              <w:bdr w:val="none" w:sz="0" w:space="0" w:color="auto"/>
              <w:lang w:val="es-CO" w:eastAsia="es-CO"/>
            </w:rPr>
          </w:rPrChange>
        </w:rPr>
      </w:pPr>
    </w:p>
    <w:p w14:paraId="5FEFA3E1" w14:textId="172835A9"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65" w:author="Valeska Villegas Escobar" w:date="2021-12-21T10:33:00Z"/>
          <w:del w:id="166" w:author="Sandra Mosquera Lopez" w:date="2022-02-17T17:37:00Z"/>
          <w:rFonts w:eastAsia="Times New Roman"/>
          <w:b/>
          <w:bCs/>
          <w:color w:val="0E101A"/>
          <w:sz w:val="22"/>
          <w:szCs w:val="22"/>
          <w:bdr w:val="none" w:sz="0" w:space="0" w:color="auto"/>
          <w:lang w:eastAsia="es-CO"/>
          <w:rPrChange w:id="167" w:author="Valeska Villegas Escobar" w:date="2021-12-22T10:49:00Z">
            <w:rPr>
              <w:ins w:id="168" w:author="Valeska Villegas Escobar" w:date="2021-12-21T10:33:00Z"/>
              <w:del w:id="169" w:author="Sandra Mosquera Lopez" w:date="2022-02-17T17:37:00Z"/>
              <w:rFonts w:eastAsia="Times New Roman"/>
              <w:b/>
              <w:bCs/>
              <w:color w:val="0E101A"/>
              <w:sz w:val="22"/>
              <w:szCs w:val="22"/>
              <w:bdr w:val="none" w:sz="0" w:space="0" w:color="auto"/>
              <w:lang w:val="es-CO" w:eastAsia="es-CO"/>
            </w:rPr>
          </w:rPrChange>
        </w:rPr>
      </w:pPr>
    </w:p>
    <w:p w14:paraId="756AA41B" w14:textId="7C9F4432"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70" w:author="Valeska Villegas Escobar" w:date="2021-12-21T10:33:00Z"/>
          <w:del w:id="171" w:author="Sandra Mosquera Lopez" w:date="2022-02-17T17:37:00Z"/>
          <w:rFonts w:eastAsia="Times New Roman"/>
          <w:b/>
          <w:bCs/>
          <w:color w:val="0E101A"/>
          <w:sz w:val="22"/>
          <w:szCs w:val="22"/>
          <w:bdr w:val="none" w:sz="0" w:space="0" w:color="auto"/>
          <w:lang w:eastAsia="es-CO"/>
          <w:rPrChange w:id="172" w:author="Valeska Villegas Escobar" w:date="2021-12-22T10:49:00Z">
            <w:rPr>
              <w:ins w:id="173" w:author="Valeska Villegas Escobar" w:date="2021-12-21T10:33:00Z"/>
              <w:del w:id="174" w:author="Sandra Mosquera Lopez" w:date="2022-02-17T17:37:00Z"/>
              <w:rFonts w:eastAsia="Times New Roman"/>
              <w:b/>
              <w:bCs/>
              <w:color w:val="0E101A"/>
              <w:sz w:val="22"/>
              <w:szCs w:val="22"/>
              <w:bdr w:val="none" w:sz="0" w:space="0" w:color="auto"/>
              <w:lang w:val="es-CO" w:eastAsia="es-CO"/>
            </w:rPr>
          </w:rPrChange>
        </w:rPr>
      </w:pPr>
    </w:p>
    <w:p w14:paraId="77579368" w14:textId="25DA5966" w:rsidR="003F5C4A" w:rsidRPr="00D054BD" w:rsidDel="008012BE" w:rsidRDefault="003F5C4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ins w:id="175" w:author="Valeska Villegas Escobar" w:date="2021-12-21T10:33:00Z"/>
          <w:del w:id="176" w:author="Sandra Mosquera Lopez" w:date="2022-02-17T17:37:00Z"/>
          <w:rFonts w:eastAsia="Times New Roman"/>
          <w:b/>
          <w:bCs/>
          <w:color w:val="0E101A"/>
          <w:sz w:val="22"/>
          <w:szCs w:val="22"/>
          <w:bdr w:val="none" w:sz="0" w:space="0" w:color="auto"/>
          <w:lang w:eastAsia="es-CO"/>
          <w:rPrChange w:id="177" w:author="Valeska Villegas Escobar" w:date="2021-12-22T10:49:00Z">
            <w:rPr>
              <w:ins w:id="178" w:author="Valeska Villegas Escobar" w:date="2021-12-21T10:33:00Z"/>
              <w:del w:id="179" w:author="Sandra Mosquera Lopez" w:date="2022-02-17T17:37:00Z"/>
              <w:rFonts w:eastAsia="Times New Roman"/>
              <w:b/>
              <w:bCs/>
              <w:color w:val="0E101A"/>
              <w:sz w:val="22"/>
              <w:szCs w:val="22"/>
              <w:bdr w:val="none" w:sz="0" w:space="0" w:color="auto"/>
              <w:lang w:val="es-CO" w:eastAsia="es-CO"/>
            </w:rPr>
          </w:rPrChange>
        </w:rPr>
      </w:pPr>
      <w:ins w:id="180" w:author="Valeska Villegas Escobar" w:date="2021-12-21T10:33:00Z">
        <w:del w:id="181" w:author="Sandra Mosquera Lopez" w:date="2022-02-17T17:37:00Z">
          <w:r w:rsidRPr="00D054BD" w:rsidDel="008012BE">
            <w:rPr>
              <w:rFonts w:eastAsia="Times New Roman"/>
              <w:b/>
              <w:bCs/>
              <w:color w:val="0E101A"/>
              <w:sz w:val="22"/>
              <w:szCs w:val="22"/>
              <w:bdr w:val="none" w:sz="0" w:space="0" w:color="auto"/>
              <w:lang w:eastAsia="es-CO"/>
              <w:rPrChange w:id="182" w:author="Valeska Villegas Escobar" w:date="2021-12-22T10:49:00Z">
                <w:rPr>
                  <w:rFonts w:eastAsia="Times New Roman"/>
                  <w:b/>
                  <w:bCs/>
                  <w:color w:val="0E101A"/>
                  <w:sz w:val="22"/>
                  <w:szCs w:val="22"/>
                  <w:bdr w:val="none" w:sz="0" w:space="0" w:color="auto"/>
                  <w:lang w:val="es-CO" w:eastAsia="es-CO"/>
                </w:rPr>
              </w:rPrChange>
            </w:rPr>
            <w:br w:type="page"/>
          </w:r>
        </w:del>
      </w:ins>
    </w:p>
    <w:p w14:paraId="55606F4A" w14:textId="7125E590" w:rsidR="00441036" w:rsidRPr="00B8089E" w:rsidDel="008012BE" w:rsidRDefault="00441036" w:rsidP="00F075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rPr>
          <w:del w:id="183" w:author="Sandra Mosquera Lopez" w:date="2022-02-17T17:37:00Z"/>
          <w:rFonts w:eastAsia="Times New Roman"/>
          <w:b/>
          <w:bCs/>
          <w:color w:val="0E101A"/>
          <w:sz w:val="22"/>
          <w:szCs w:val="22"/>
          <w:bdr w:val="none" w:sz="0" w:space="0" w:color="auto"/>
          <w:lang w:eastAsia="es-CO"/>
        </w:rPr>
      </w:pPr>
      <w:del w:id="184" w:author="Sandra Mosquera Lopez" w:date="2022-02-17T17:37:00Z">
        <w:r w:rsidRPr="00B8089E" w:rsidDel="008012BE">
          <w:rPr>
            <w:rFonts w:eastAsia="Times New Roman"/>
            <w:b/>
            <w:bCs/>
            <w:color w:val="0E101A"/>
            <w:sz w:val="22"/>
            <w:szCs w:val="22"/>
            <w:bdr w:val="none" w:sz="0" w:space="0" w:color="auto"/>
            <w:lang w:eastAsia="es-CO"/>
          </w:rPr>
          <w:delText>Introduction</w:delText>
        </w:r>
      </w:del>
    </w:p>
    <w:p w14:paraId="31C498B4" w14:textId="55E4C43D" w:rsidR="00441036" w:rsidRPr="00B8089E" w:rsidDel="008012BE" w:rsidRDefault="00441036" w:rsidP="00F07567">
      <w:pPr>
        <w:pStyle w:val="NormalWeb"/>
        <w:spacing w:before="0" w:beforeAutospacing="0" w:after="0" w:afterAutospacing="0" w:line="480" w:lineRule="auto"/>
        <w:jc w:val="both"/>
        <w:rPr>
          <w:del w:id="185" w:author="Sandra Mosquera Lopez" w:date="2022-02-17T17:37:00Z"/>
          <w:color w:val="0E101A"/>
          <w:sz w:val="22"/>
          <w:szCs w:val="22"/>
          <w:lang w:val="en-US"/>
        </w:rPr>
      </w:pPr>
    </w:p>
    <w:p w14:paraId="5E230CA7" w14:textId="280949A2" w:rsidR="00441036" w:rsidRPr="003F5C4A" w:rsidDel="008012BE" w:rsidRDefault="00441036" w:rsidP="00F07567">
      <w:pPr>
        <w:pStyle w:val="NormalWeb"/>
        <w:spacing w:before="0" w:beforeAutospacing="0" w:after="0" w:afterAutospacing="0" w:line="480" w:lineRule="auto"/>
        <w:jc w:val="both"/>
        <w:rPr>
          <w:del w:id="186" w:author="Sandra Mosquera Lopez" w:date="2022-02-17T17:37:00Z"/>
          <w:color w:val="0E101A"/>
          <w:sz w:val="22"/>
          <w:szCs w:val="22"/>
          <w:lang w:val="en-US"/>
        </w:rPr>
      </w:pPr>
      <w:del w:id="187" w:author="Sandra Mosquera Lopez" w:date="2022-02-17T17:37:00Z">
        <w:r w:rsidRPr="003F5C4A" w:rsidDel="008012BE">
          <w:rPr>
            <w:color w:val="0E101A"/>
            <w:sz w:val="22"/>
            <w:szCs w:val="22"/>
            <w:lang w:val="en-US"/>
          </w:rPr>
          <w:delText xml:space="preserve">Colombia has nearly </w:delText>
        </w:r>
        <w:r w:rsidR="00F07567" w:rsidDel="008012BE">
          <w:rPr>
            <w:color w:val="0E101A"/>
            <w:sz w:val="22"/>
            <w:szCs w:val="22"/>
            <w:lang w:val="en-US"/>
          </w:rPr>
          <w:delText>26</w:delText>
        </w:r>
        <w:r w:rsidRPr="003F5C4A" w:rsidDel="008012BE">
          <w:rPr>
            <w:color w:val="0E101A"/>
            <w:sz w:val="22"/>
            <w:szCs w:val="22"/>
            <w:lang w:val="en-US"/>
          </w:rPr>
          <w:delText>.</w:delText>
        </w:r>
        <w:r w:rsidR="00F07567" w:rsidDel="008012BE">
          <w:rPr>
            <w:color w:val="0E101A"/>
            <w:sz w:val="22"/>
            <w:szCs w:val="22"/>
            <w:lang w:val="en-US"/>
          </w:rPr>
          <w:delText>0</w:delText>
        </w:r>
        <w:r w:rsidRPr="003F5C4A" w:rsidDel="008012BE">
          <w:rPr>
            <w:color w:val="0E101A"/>
            <w:sz w:val="22"/>
            <w:szCs w:val="22"/>
            <w:lang w:val="en-US"/>
          </w:rPr>
          <w:delText xml:space="preserve"> thousand ha of avocado cv Hass </w:delText>
        </w:r>
      </w:del>
      <w:del w:id="188" w:author="Sandra Mosquera Lopez" w:date="2022-02-01T17:23:00Z">
        <w:r w:rsidRPr="003F5C4A" w:rsidDel="00F07567">
          <w:rPr>
            <w:color w:val="0E101A"/>
            <w:sz w:val="22"/>
            <w:szCs w:val="22"/>
            <w:lang w:val="en-US"/>
          </w:rPr>
          <w:delText xml:space="preserve">producing </w:delText>
        </w:r>
      </w:del>
      <w:del w:id="189" w:author="Sandra Mosquera Lopez" w:date="2022-02-01T17:22:00Z">
        <w:r w:rsidR="00F07567" w:rsidDel="00F07567">
          <w:rPr>
            <w:color w:val="0E101A"/>
            <w:sz w:val="22"/>
            <w:szCs w:val="22"/>
            <w:lang w:val="en-US"/>
          </w:rPr>
          <w:delText>155</w:delText>
        </w:r>
      </w:del>
      <w:del w:id="190" w:author="Sandra Mosquera Lopez" w:date="2022-02-17T17:37:00Z">
        <w:r w:rsidRPr="003F5C4A" w:rsidDel="008012BE">
          <w:rPr>
            <w:color w:val="0E101A"/>
            <w:sz w:val="22"/>
            <w:szCs w:val="22"/>
            <w:lang w:val="en-US"/>
          </w:rPr>
          <w:delText xml:space="preserve"> thousand t per year</w:delText>
        </w:r>
        <w:r w:rsidR="00F07567" w:rsidDel="008012BE">
          <w:rPr>
            <w:color w:val="0E101A"/>
            <w:sz w:val="22"/>
            <w:szCs w:val="22"/>
          </w:rPr>
          <w:fldChar w:fldCharType="begin"/>
        </w:r>
        <w:r w:rsidR="00F07567" w:rsidDel="008012BE">
          <w:rPr>
            <w:color w:val="0E101A"/>
            <w:sz w:val="22"/>
            <w:szCs w:val="22"/>
            <w:lang w:val="en-US"/>
          </w:rPr>
          <w:delInstrText xml:space="preserve"> ADDIN ZOTERO_ITEM CSL_CITATION {"citationID":"CfbkDrL4","properties":{"formattedCitation":"[1]","plainCitation":"[1]","noteIndex":0},"citationItems":[{"id":11052,"uris":["http://zotero.org/users/3470213/items/MPS8KP22"],"uri":["http://zotero.org/users/3470213/items/MPS8KP22"],"itemData":{"id":11052,"type":"webpage","abstract":"Next Sunday, February 7th, The Big Game will take place. During this sporting event, that it is expected to be seen by millions of viewers from around the world, Americans will consume 43 tons of Colombian Hass avocado, which arrived in the last weeks for the game between Kansas City Chiefs and Tampa Bay Buccaneers. We continue to expand the borders for Colombian agricultural products. On this occasion, the Hass avocado produced by 4,000 national farmers will be the protagonist in The Big Game, as it has been in recent years.","container-title":"Press Room | PROCOLOMBIA","language":"en","title":"The Colombian Hass avocado will be present for The Big Game","URL":"https://procolombia.co/noticias/en/colombian-hass-avocado-will-be-present-big-game","author":[{"family":"Procolombia","given":""}],"accessed":{"date-parts":[["2022",2,1]]},"issued":{"date-parts":[["2021",2,5]]}}}],"schema":"https://github.com/citation-style-language/schema/raw/master/csl-citation.json"} </w:delInstrText>
        </w:r>
        <w:r w:rsidR="00F07567" w:rsidDel="008012BE">
          <w:rPr>
            <w:color w:val="0E101A"/>
            <w:sz w:val="22"/>
            <w:szCs w:val="22"/>
          </w:rPr>
          <w:fldChar w:fldCharType="separate"/>
        </w:r>
        <w:r w:rsidR="00F07567" w:rsidRPr="008012BE" w:rsidDel="008012BE">
          <w:rPr>
            <w:sz w:val="22"/>
            <w:lang w:val="en-US"/>
          </w:rPr>
          <w:delText>[1]</w:delText>
        </w:r>
        <w:r w:rsidR="00F07567" w:rsidDel="008012BE">
          <w:rPr>
            <w:color w:val="0E101A"/>
            <w:sz w:val="22"/>
            <w:szCs w:val="22"/>
          </w:rPr>
          <w:fldChar w:fldCharType="end"/>
        </w:r>
        <w:r w:rsidRPr="003F5C4A" w:rsidDel="008012BE">
          <w:rPr>
            <w:color w:val="0E101A"/>
            <w:sz w:val="22"/>
            <w:szCs w:val="22"/>
            <w:lang w:val="en-US"/>
          </w:rPr>
          <w:delText>. Most of this production goes to international markets, with the most relevant consumers being Canada, the United States, countries of the European Union, and Russia</w:delText>
        </w:r>
        <w:r w:rsidR="00F07567" w:rsidDel="008012BE">
          <w:rPr>
            <w:color w:val="0E101A"/>
            <w:sz w:val="22"/>
            <w:szCs w:val="22"/>
          </w:rPr>
          <w:fldChar w:fldCharType="begin"/>
        </w:r>
        <w:r w:rsidR="00F07567" w:rsidDel="008012BE">
          <w:rPr>
            <w:color w:val="0E101A"/>
            <w:sz w:val="22"/>
            <w:szCs w:val="22"/>
            <w:lang w:val="en-US"/>
          </w:rPr>
          <w:delInstrText xml:space="preserve"> ADDIN ZOTERO_ITEM CSL_CITATION {"citationID":"1Sp1giZq","properties":{"formattedCitation":"[1, 2]","plainCitation":"[1, 2]","noteIndex":0},"citationItems":[{"id":11052,"uris":["http://zotero.org/users/3470213/items/MPS8KP22"],"uri":["http://zotero.org/users/3470213/items/MPS8KP22"],"itemData":{"id":11052,"type":"webpage","abstract":"Next Sunday, February 7th, The Big Game will take place. During this sporting event, that it is expected to be seen by millions of viewers from around the world, Americans will consume 43 tons of Colombian Hass avocado, which arrived in the last weeks for the game between Kansas City Chiefs and Tampa Bay Buccaneers. We continue to expand the borders for Colombian agricultural products. On this occasion, the Hass avocado produced by 4,000 national farmers will be the protagonist in The Big Game, as it has been in recent years.","container-title":"Press Room | PROCOLOMBIA","language":"en","title":"The Colombian Hass avocado will be present for The Big Game","URL":"https://procolombia.co/noticias/en/colombian-hass-avocado-will-be-present-big-game","author":[{"family":"Procolombia","given":""}],"accessed":{"date-parts":[["2022",2,1]]},"issued":{"date-parts":[["2021",2,5]]}}},{"id":10824,"uris":["http://zotero.org/users/3470213/items/A44LX8BF"],"uri":["http://zotero.org/users/3470213/items/A44LX8BF"],"itemData":{"id":10824,"type":"article","language":"Esp","publisher":"Miniagricultura","title":"Cadena de aguacate. Indicadores e Instrumentos","URL":"https://doi.org/10.17533/udea.le.n52a4904","author":[{"family":"Granados","given":"W."},{"family":"Valencia","given":"J.C."}],"issued":{"date-parts":[["2018"]]}}}],"schema":"https://github.com/citation-style-language/schema/raw/master/csl-citation.json"} </w:delInstrText>
        </w:r>
        <w:r w:rsidR="00F07567" w:rsidDel="008012BE">
          <w:rPr>
            <w:color w:val="0E101A"/>
            <w:sz w:val="22"/>
            <w:szCs w:val="22"/>
          </w:rPr>
          <w:fldChar w:fldCharType="separate"/>
        </w:r>
        <w:r w:rsidR="00F07567" w:rsidRPr="008012BE" w:rsidDel="008012BE">
          <w:rPr>
            <w:sz w:val="22"/>
            <w:lang w:val="en-US"/>
          </w:rPr>
          <w:delText>[1, 2]</w:delText>
        </w:r>
        <w:r w:rsidR="00F07567" w:rsidDel="008012BE">
          <w:rPr>
            <w:color w:val="0E101A"/>
            <w:sz w:val="22"/>
            <w:szCs w:val="22"/>
          </w:rPr>
          <w:fldChar w:fldCharType="end"/>
        </w:r>
        <w:r w:rsidRPr="003F5C4A" w:rsidDel="008012BE">
          <w:rPr>
            <w:color w:val="0E101A"/>
            <w:sz w:val="22"/>
            <w:szCs w:val="22"/>
            <w:lang w:val="en-US"/>
          </w:rPr>
          <w:delText>. The yield of the avocado cv. Hass crops</w:delText>
        </w:r>
        <w:r w:rsidR="00B20041" w:rsidRPr="003F5C4A" w:rsidDel="008012BE">
          <w:rPr>
            <w:color w:val="0E101A"/>
            <w:sz w:val="22"/>
            <w:szCs w:val="22"/>
            <w:lang w:val="en-US"/>
          </w:rPr>
          <w:delText xml:space="preserve"> is</w:delText>
        </w:r>
        <w:r w:rsidRPr="003F5C4A" w:rsidDel="008012BE">
          <w:rPr>
            <w:rStyle w:val="Strong"/>
            <w:color w:val="0E101A"/>
            <w:sz w:val="22"/>
            <w:szCs w:val="22"/>
            <w:lang w:val="en-US"/>
          </w:rPr>
          <w:delText> </w:delText>
        </w:r>
        <w:r w:rsidRPr="003F5C4A" w:rsidDel="008012BE">
          <w:rPr>
            <w:color w:val="0E101A"/>
            <w:sz w:val="22"/>
            <w:szCs w:val="22"/>
            <w:lang w:val="en-US"/>
          </w:rPr>
          <w:delText>around 9.0 t/ha in Colombia</w:delText>
        </w:r>
      </w:del>
      <w:del w:id="191" w:author="Sandra Mosquera Lopez" w:date="2022-02-01T17:29:00Z">
        <w:r w:rsidRPr="003F5C4A" w:rsidDel="00F07567">
          <w:rPr>
            <w:color w:val="0E101A"/>
            <w:sz w:val="22"/>
            <w:szCs w:val="22"/>
            <w:lang w:val="en-US"/>
          </w:rPr>
          <w:delText>.</w:delText>
        </w:r>
      </w:del>
      <w:del w:id="192" w:author="Sandra Mosquera Lopez" w:date="2022-02-01T17:28:00Z">
        <w:r w:rsidRPr="003F5C4A" w:rsidDel="00F07567">
          <w:rPr>
            <w:color w:val="0E101A"/>
            <w:sz w:val="22"/>
            <w:szCs w:val="22"/>
            <w:lang w:val="en-US"/>
          </w:rPr>
          <w:delText xml:space="preserve"> This yield is</w:delText>
        </w:r>
      </w:del>
      <w:del w:id="193" w:author="Sandra Mosquera Lopez" w:date="2022-02-01T17:29:00Z">
        <w:r w:rsidRPr="003F5C4A" w:rsidDel="00F07567">
          <w:rPr>
            <w:color w:val="0E101A"/>
            <w:sz w:val="22"/>
            <w:szCs w:val="22"/>
            <w:lang w:val="en-US"/>
          </w:rPr>
          <w:delText xml:space="preserve"> </w:delText>
        </w:r>
      </w:del>
      <w:del w:id="194" w:author="Sandra Mosquera Lopez" w:date="2022-02-17T17:37:00Z">
        <w:r w:rsidRPr="003F5C4A" w:rsidDel="008012BE">
          <w:rPr>
            <w:color w:val="0E101A"/>
            <w:sz w:val="22"/>
            <w:szCs w:val="22"/>
            <w:lang w:val="en-US"/>
          </w:rPr>
          <w:delText>below 30 t/ ha, which is the potential yield estimated for these crops</w:delText>
        </w:r>
        <w:r w:rsidR="00CD01EA" w:rsidRPr="003F5C4A" w:rsidDel="008012BE">
          <w:rPr>
            <w:color w:val="0E101A"/>
            <w:sz w:val="22"/>
            <w:szCs w:val="22"/>
            <w:lang w:val="en-US"/>
          </w:rPr>
          <w:delText xml:space="preserve">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jsTdJuB5","properties":{"formattedCitation":"[2]","plainCitation":"[2]","noteIndex":0},"citationItems":[{"id":10824,"uris":["http://zotero.org/users/3470213/items/A44LX8BF"],"uri":["http://zotero.org/users/3470213/items/A44LX8BF"],"itemData":{"id":10824,"type":"article","language":"Esp","publisher":"Miniagricultura","title":"Cadena de aguacate. Indicadores e Instrumentos","URL":"https://doi.org/10.17533/udea.le.n52a4904","author":[{"family":"Granados","given":"W."},{"family":"Valencia","given":"J.C."}],"issued":{"date-parts":[["2018"]]}}}],"schema":"https://github.com/citation-style-language/schema/raw/master/csl-citation.json"}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[2]</w:delText>
        </w:r>
        <w:r w:rsidR="00CD01EA" w:rsidRPr="003F5C4A" w:rsidDel="008012BE">
          <w:rPr>
            <w:color w:val="0E101A"/>
            <w:sz w:val="22"/>
            <w:szCs w:val="22"/>
          </w:rPr>
          <w:fldChar w:fldCharType="end"/>
        </w:r>
        <w:r w:rsidRPr="003F5C4A" w:rsidDel="008012BE">
          <w:rPr>
            <w:color w:val="0E101A"/>
            <w:sz w:val="22"/>
            <w:szCs w:val="22"/>
            <w:lang w:val="en-US"/>
          </w:rPr>
          <w:delText>. Several factors are responsible for these low yields. Among these factors are those affecting the quality of the fruit, such as lenticel damage</w:delText>
        </w:r>
        <w:r w:rsidR="00CD01EA" w:rsidRPr="003F5C4A" w:rsidDel="008012BE">
          <w:rPr>
            <w:color w:val="0E101A"/>
            <w:sz w:val="22"/>
            <w:szCs w:val="22"/>
            <w:lang w:val="en-US"/>
          </w:rPr>
          <w:delText xml:space="preserve">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{"citationID":"nGNEtqav","properties":{"formattedCitation":"[3, 4]","plainCitation":"[3, 4]","noteIndex":0},"citationItems":[{"id":10441,"uris":["http://zotero.org/users/3470213/items/EPLWL3RY"],"uri":["http://zotero.org/users/3470213/items/EPLWL3RY"],"itemData":{"id":10441,"type":"article-journal","abstract":"The areas planted with avocado in Colombia have increased to position this fruit in international markets. To achieve this goal, the oﬀered fruits need to meet optimal production standards. The aim of this study was to identify the main physiopathologies and damages that may cause the rejection of avocado cv. Hass fruits for export purposes during pre-harvest, harvest, and processing in packinghouses, and quantify the economic impact of said exclusion criteria. Typological characterization and quantiﬁcation of damages that may cause fruit rejection were performed at the laboratory, ﬁeld, and packinghouses. Data were obtained from 136 Colombian productive plots with monitoring and data collection records for a minimum of ﬁve years. At the packinghouse level, data associated with factors that aﬀect quality (both, those identiﬁed at packing plants and those detected in simulated shipments) were considered. The main causes of fruit rejection during pre-harvest and harvest were: low calibers, damage to the epidermis by insect pests from the subfamily Melolonthidae, thrips, mites, the bug Monalonion, overripe fruits, and sunburn damage. In addition, pathologies such as anthracnose and stem end rot, and problems associated with browning of vascular bundles, irregular ripening, chilling injury, and lenticel damage were highly limiting at packinghouses. The economic analysis identiﬁed losses of 5.78 and 5.68% in farms and packinghouses, respectively, which are equivalent to US dollar (USD) 80.29 per produced ton. This work generated information that allows prioritizing strategies to improve fruit quality and reduce economic impact.","container-title":"Agronomy","DOI":"10.3390/agronomy10010008","ISSN":"2073-4395","issue":"1","language":"en","note":"number: 1","page":"8","source":"Crossref","title":"Causes of Hass Avocado Fruit Rejection in Preharvest, Harvest, and Packinghouse: Economic Losses and Associated Variables","title-short":"Causes of Hass Avocado Fruit Rejection in Preharvest, Harvest, and Packinghouse","volume":"10","author":[{"family":"Ramírez-Gil","given":"Joaquín Guillermo"},{"family":"López","given":"Jaime Horacio"},{"family":"Henao-Rojas","given":"Juan Camilo"}],"issued":{"date-parts":[["2019",12,19]]}}},{"id":6632,"uris":["http://zotero.org/users/3470213/items/JUR285WV"],"uri":["http://zotero.org/users/3470213/items/JUR285WV"],"itemData":{"id":6632,"type":"article-journal","container-title":"Agrociencia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[3, 4]</w:delText>
        </w:r>
        <w:r w:rsidR="00CD01EA" w:rsidRPr="003F5C4A" w:rsidDel="008012BE">
          <w:rPr>
            <w:color w:val="0E101A"/>
            <w:sz w:val="22"/>
            <w:szCs w:val="22"/>
          </w:rPr>
          <w:fldChar w:fldCharType="end"/>
        </w:r>
        <w:r w:rsidRPr="003F5C4A" w:rsidDel="008012BE">
          <w:rPr>
            <w:color w:val="0E101A"/>
            <w:sz w:val="22"/>
            <w:szCs w:val="22"/>
            <w:lang w:val="en-US"/>
          </w:rPr>
          <w:delText>. </w:delText>
        </w:r>
      </w:del>
    </w:p>
    <w:p w14:paraId="01A945A7" w14:textId="785CA87C" w:rsidR="00441036" w:rsidRPr="003F5C4A" w:rsidDel="008012BE" w:rsidRDefault="00441036" w:rsidP="00F07567">
      <w:pPr>
        <w:pStyle w:val="NormalWeb"/>
        <w:spacing w:before="0" w:beforeAutospacing="0" w:after="0" w:afterAutospacing="0" w:line="480" w:lineRule="auto"/>
        <w:jc w:val="both"/>
        <w:rPr>
          <w:del w:id="195" w:author="Sandra Mosquera Lopez" w:date="2022-02-17T17:37:00Z"/>
          <w:color w:val="0E101A"/>
          <w:sz w:val="22"/>
          <w:szCs w:val="22"/>
          <w:lang w:val="en-US"/>
        </w:rPr>
      </w:pPr>
      <w:del w:id="196" w:author="Sandra Mosquera Lopez" w:date="2022-02-17T17:37:00Z">
        <w:r w:rsidRPr="003F5C4A" w:rsidDel="008012BE">
          <w:rPr>
            <w:color w:val="0E101A"/>
            <w:sz w:val="22"/>
            <w:szCs w:val="22"/>
            <w:lang w:val="en-US"/>
          </w:rPr>
          <w:delText xml:space="preserve">The lenticel damage consists of 1 mm to 5 mm-long necrotic spots that develop on the exocarp of the fruits around the lenticels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{"citationID":"waEYgZqU","properties":{"formattedCitation":"[5, 6]","plainCitation":"[5, 6]","noteIndex":0},"citationItems":[{"id":6021,"uris":["http://zotero.org/users/3470213/items/YSAUYU5E"],"uri":["http://zotero.org/users/3470213/items/YSAUYU5E"],"itemData":{"id":6021,"type":"report","event-place":"New Zealand","note":"issue: 1","number":"1","publisher":"Avocado Growers Association Annual Research Report","publisher-place":"New Zealand","title":"Lenticel damagae","author":[{"family":"Everett","given":"K. R."},{"family":"Hallett","given":"I.C."},{"family":"Yearsley","given":"C."},{"family":"Lallu","given":"N."},{"family":"Rees-george","given":"J."},{"family":"Park","given":"H.A."}],"issued":{"date-parts":[["2001"]]}}},{"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[5, 6]</w:delText>
        </w:r>
        <w:r w:rsidR="00CD01EA" w:rsidRPr="003F5C4A" w:rsidDel="008012BE">
          <w:rPr>
            <w:color w:val="0E101A"/>
            <w:sz w:val="22"/>
            <w:szCs w:val="22"/>
          </w:rPr>
          <w:fldChar w:fldCharType="end"/>
        </w:r>
        <w:r w:rsidR="00B8089E" w:rsidDel="008012BE">
          <w:rPr>
            <w:color w:val="0E101A"/>
            <w:sz w:val="22"/>
            <w:szCs w:val="22"/>
            <w:lang w:val="en-US"/>
          </w:rPr>
          <w:delText xml:space="preserve">, affection </w:delText>
        </w:r>
        <w:r w:rsidR="00C73AD7" w:rsidDel="008012BE">
          <w:rPr>
            <w:color w:val="0E101A"/>
            <w:sz w:val="22"/>
            <w:szCs w:val="22"/>
            <w:lang w:val="en-US"/>
          </w:rPr>
          <w:delText xml:space="preserve">similar to others such as </w:delText>
        </w:r>
        <w:r w:rsidR="0010414A" w:rsidRPr="003F5C4A" w:rsidDel="008012BE">
          <w:rPr>
            <w:color w:val="0E101A"/>
            <w:sz w:val="22"/>
            <w:szCs w:val="22"/>
            <w:lang w:val="en-US"/>
          </w:rPr>
          <w:delText>black spot, pepper spot, anthracnosis, pox</w:delText>
        </w:r>
        <w:r w:rsidR="00304F0D" w:rsidRPr="003F5C4A" w:rsidDel="008012BE">
          <w:rPr>
            <w:color w:val="0E101A"/>
            <w:sz w:val="22"/>
            <w:szCs w:val="22"/>
            <w:lang w:val="en-US"/>
          </w:rPr>
          <w:delText>, and speckle</w:delText>
        </w:r>
        <w:r w:rsidR="0010414A" w:rsidRPr="003F5C4A" w:rsidDel="008012BE">
          <w:rPr>
            <w:color w:val="0E101A"/>
            <w:sz w:val="22"/>
            <w:szCs w:val="22"/>
            <w:lang w:val="en-US"/>
          </w:rPr>
          <w:delText xml:space="preserve"> </w:delText>
        </w:r>
        <w:r w:rsidR="0010414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{"citationID":"sITP1QNS","properties":{"formattedCitation":"[4, 7\\uc0\\u8211{}10]","plainCitation":"[4, 7–10]","noteIndex":0},"citationItems":[{"id":6632,"uris":["http://zotero.org/users/3470213/items/JUR285WV"],"uri":["http://zotero.org/users/3470213/items/JUR285WV"],"itemData":{"id":6632,"type":"article-journal","container-title":"Agrociencia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G"}],"issued":{"date-parts":[["2000"]]}}},{"id":9351,"uris":["http://zotero.org/users/3470213/items/7AXFJ4C5"],"uri":["http://zotero.org/users/3470213/items/7AXFJ4C5"],"itemData":{"id":9351,"type":"report","collection-title":"California Avocado Association Annual Report 1925-26","language":"en","number":"10","page":"72-74","source":"Zotero","title":"Blast of Avocados - A Bacterial Disease","author":[{"family":"Smith","given":"C O"}],"issued":{"date-parts":[["1925"]]}}},{"id":6638,"uris":["http://zotero.org/users/3470213/items/KIYML28N"],"uri":["http://zotero.org/users/3470213/items/KIYML28N"],"itemData":{"id":6638,"type":"article-journal","abstract":"Pepper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Q"}],"issued":{"date-parts":[["2000"]]}}},{"id":10399,"uris":["http://zotero.org/users/3470213/items/6IUS3S3L"],"uri":["http://zotero.org/users/3470213/items/6IUS3S3L"],"itemData":{"id":10399,"type":"article-journal","abstract":"In the season of 1995/1996, Hass avocados in the Burgershall area were severely affected by a new disease which consisted of a multitude of minute (0.1 to 0.5 mm), shiny black spots on the surface of the fruit. The spots were caused by Colletotrichum and the disease is referred to as 'speckle'.","language":"en","page":"4","source":"Zotero","title":"Control of Colletotrichum Speckle of Hass Avocado","author":[{"family":"Schoeman","given":"M H"},{"family":"Manicom","given":"B Q"}]}}],"schema":"https://github.com/citation-style-language/schema/raw/master/csl-citation.json"} </w:delInstrText>
        </w:r>
        <w:r w:rsidR="0010414A" w:rsidRPr="003F5C4A" w:rsidDel="008012BE">
          <w:rPr>
            <w:color w:val="0E101A"/>
            <w:sz w:val="22"/>
            <w:szCs w:val="22"/>
          </w:rPr>
          <w:fldChar w:fldCharType="separate"/>
        </w:r>
        <w:r w:rsidR="00F07567" w:rsidRPr="008012BE" w:rsidDel="008012BE">
          <w:rPr>
            <w:sz w:val="22"/>
            <w:lang w:val="en-US"/>
          </w:rPr>
          <w:delText>[4, 7–10]</w:delText>
        </w:r>
        <w:r w:rsidR="0010414A" w:rsidRPr="003F5C4A" w:rsidDel="008012BE">
          <w:rPr>
            <w:color w:val="0E101A"/>
            <w:sz w:val="22"/>
            <w:szCs w:val="22"/>
          </w:rPr>
          <w:fldChar w:fldCharType="end"/>
        </w:r>
        <w:r w:rsidR="0010414A" w:rsidRPr="003F5C4A" w:rsidDel="008012BE">
          <w:rPr>
            <w:color w:val="0E101A"/>
            <w:sz w:val="22"/>
            <w:szCs w:val="22"/>
            <w:lang w:val="en-US"/>
          </w:rPr>
          <w:delText xml:space="preserve">. </w:delText>
        </w:r>
        <w:r w:rsidR="001551E2" w:rsidRPr="003F5C4A" w:rsidDel="008012BE">
          <w:rPr>
            <w:color w:val="0E101A"/>
            <w:sz w:val="22"/>
            <w:szCs w:val="22"/>
            <w:lang w:val="en-US"/>
          </w:rPr>
          <w:delText>The lenticel damage</w:delText>
        </w:r>
        <w:r w:rsidRPr="003F5C4A" w:rsidDel="008012BE">
          <w:rPr>
            <w:color w:val="0E101A"/>
            <w:sz w:val="22"/>
            <w:szCs w:val="22"/>
            <w:lang w:val="en-US"/>
          </w:rPr>
          <w:delText xml:space="preserve"> affects avocado cv. Hass but can also affect other cultivars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ckBgLMIx","properties":{"formattedCitation":"[11]","plainCitation":"[11]","noteIndex":0},"citationItems":[{"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[11]</w:delText>
        </w:r>
        <w:r w:rsidR="00CD01EA" w:rsidRPr="003F5C4A" w:rsidDel="008012BE">
          <w:rPr>
            <w:color w:val="0E101A"/>
            <w:sz w:val="22"/>
            <w:szCs w:val="22"/>
          </w:rPr>
          <w:fldChar w:fldCharType="end"/>
        </w:r>
        <w:r w:rsidRPr="003F5C4A" w:rsidDel="008012BE">
          <w:rPr>
            <w:color w:val="0E101A"/>
            <w:sz w:val="22"/>
            <w:szCs w:val="22"/>
            <w:lang w:val="en-US"/>
          </w:rPr>
          <w:delText xml:space="preserve">. </w:delText>
        </w:r>
        <w:r w:rsidR="001551E2" w:rsidRPr="003F5C4A" w:rsidDel="008012BE">
          <w:rPr>
            <w:color w:val="0E101A"/>
            <w:sz w:val="22"/>
            <w:szCs w:val="22"/>
            <w:lang w:val="en-US"/>
          </w:rPr>
          <w:delText>It</w:delText>
        </w:r>
        <w:r w:rsidRPr="003F5C4A" w:rsidDel="008012BE">
          <w:rPr>
            <w:color w:val="0E101A"/>
            <w:sz w:val="22"/>
            <w:szCs w:val="22"/>
            <w:lang w:val="en-US"/>
          </w:rPr>
          <w:delText xml:space="preserve"> can affect the fruit during the harvest but is more limiting during the post-harvest. The percentage of fruits </w:delText>
        </w:r>
      </w:del>
      <w:del w:id="197" w:author="Sandra Mosquera Lopez" w:date="2022-02-01T17:37:00Z">
        <w:r w:rsidRPr="003F5C4A" w:rsidDel="00F57FA3">
          <w:rPr>
            <w:color w:val="0E101A"/>
            <w:sz w:val="22"/>
            <w:szCs w:val="22"/>
            <w:lang w:val="en-US"/>
          </w:rPr>
          <w:delText xml:space="preserve">showing some level of </w:delText>
        </w:r>
      </w:del>
      <w:del w:id="198" w:author="Sandra Mosquera Lopez" w:date="2022-02-17T17:37:00Z">
        <w:r w:rsidRPr="003F5C4A" w:rsidDel="008012BE">
          <w:rPr>
            <w:color w:val="0E101A"/>
            <w:sz w:val="22"/>
            <w:szCs w:val="22"/>
            <w:lang w:val="en-US"/>
          </w:rPr>
          <w:delText xml:space="preserve">lenticel damage varies from 2.0% to 35.0% during harvest, but it can be between 10.0% and 62.0 % during the post-harvest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{"citationID":"0yLp5jlz","properties":{"formattedCitation":"[3, 4]","plainCitation":"[3, 4]","noteIndex":0},"citationItems":[{"id":10441,"uris":["http://zotero.org/users/3470213/items/EPLWL3RY"],"uri":["http://zotero.org/users/3470213/items/EPLWL3RY"],"itemData":{"id":10441,"type":"article-journal","abstract":"The areas planted with avocado in Colombia have increased to position this fruit in international markets. To achieve this goal, the oﬀered fruits need to meet optimal production standards. The aim of this study was to identify the main physiopathologies and damages that may cause the rejection of avocado cv. Hass fruits for export purposes during pre-harvest, harvest, and processing in packinghouses, and quantify the economic impact of said exclusion criteria. Typological characterization and quantiﬁcation of damages that may cause fruit rejection were performed at the laboratory, ﬁeld, and packinghouses. Data were obtained from 136 Colombian productive plots with monitoring and data collection records for a minimum of ﬁve years. At the packinghouse level, data associated with factors that aﬀect quality (both, those identiﬁed at packing plants and those detected in simulated shipments) were considered. The main causes of fruit rejection during pre-harvest and harvest were: low calibers, damage to the epidermis by insect pests from the subfamily Melolonthidae, thrips, mites, the bug Monalonion, overripe fruits, and sunburn damage. In addition, pathologies such as anthracnose and stem end rot, and problems associated with browning of vascular bundles, irregular ripening, chilling injury, and lenticel damage were highly limiting at packinghouses. The economic analysis identiﬁed losses of 5.78 and 5.68% in farms and packinghouses, respectively, which are equivalent to US dollar (USD) 80.29 per produced ton. This work generated information that allows prioritizing strategies to improve fruit quality and reduce economic impact.","container-title":"Agronomy","DOI":"10.3390/agronomy10010008","ISSN":"2073-4395","issue":"1","language":"en","note":"number: 1","page":"8","source":"Crossref","title":"Causes of Hass Avocado Fruit Rejection in Preharvest, Harvest, and Packinghouse: Economic Losses and Associated Variables","title-short":"Causes of Hass Avocado Fruit Rejection in Preharvest, Harvest, and Packinghouse","volume":"10","author":[{"family":"Ramírez-Gil","given":"Joaquín Guillermo"},{"family":"López","given":"Jaime Horacio"},{"family":"Henao-Rojas","given":"Juan Camilo"}],"issued":{"date-parts":[["2019",12,19]]}}},{"id":6632,"uris":["http://zotero.org/users/3470213/items/JUR285WV"],"uri":["http://zotero.org/users/3470213/items/JUR285WV"],"itemData":{"id":6632,"type":"article-journal","container-title":"Agrociencia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[3, 4]</w:delText>
        </w:r>
        <w:r w:rsidR="00CD01EA" w:rsidRPr="003F5C4A" w:rsidDel="008012BE">
          <w:rPr>
            <w:color w:val="0E101A"/>
            <w:sz w:val="22"/>
            <w:szCs w:val="22"/>
          </w:rPr>
          <w:fldChar w:fldCharType="end"/>
        </w:r>
        <w:r w:rsidRPr="003F5C4A" w:rsidDel="008012BE">
          <w:rPr>
            <w:color w:val="0E101A"/>
            <w:sz w:val="22"/>
            <w:szCs w:val="22"/>
            <w:lang w:val="en-US"/>
          </w:rPr>
          <w:delText xml:space="preserve">. The damage severity influences the value and destination of the fruit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i2sI1cY7","properties":{"formattedCitation":"[12]","plainCitation":"[12]","noteIndex":0},"citationItems":[{"id":10825,"uris":["http://zotero.org/users/3470213/items/K96IIFIQ"],"uri":["http://zotero.org/users/3470213/items/K96IIFIQ"],"itemData":{"id":10825,"type":"article","language":"Es","publisher":"CODEX","title":"Norma de CODEX para el agucate (CODEX ATAN 197-1995)","author":[{"family":"CODEX","given":""}],"issued":{"date-parts":[["2013"]]}}}],"schema":"https://github.com/citation-style-language/schema/raw/master/csl-citation.json"}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[12]</w:delText>
        </w:r>
        <w:r w:rsidR="00CD01EA" w:rsidRPr="003F5C4A" w:rsidDel="008012BE">
          <w:rPr>
            <w:color w:val="0E101A"/>
            <w:sz w:val="22"/>
            <w:szCs w:val="22"/>
          </w:rPr>
          <w:fldChar w:fldCharType="end"/>
        </w:r>
        <w:r w:rsidRPr="003F5C4A" w:rsidDel="008012BE">
          <w:rPr>
            <w:color w:val="0E101A"/>
            <w:sz w:val="22"/>
            <w:szCs w:val="22"/>
            <w:lang w:val="en-US"/>
          </w:rPr>
          <w:delText xml:space="preserve">, and according to </w:delText>
        </w:r>
      </w:del>
      <w:del w:id="199" w:author="Sandra Mosquera Lopez" w:date="2022-02-01T17:39:00Z">
        <w:r w:rsidRPr="003F5C4A" w:rsidDel="00F57FA3">
          <w:rPr>
            <w:color w:val="0E101A"/>
            <w:sz w:val="22"/>
            <w:szCs w:val="22"/>
            <w:lang w:val="en-US"/>
          </w:rPr>
          <w:delText xml:space="preserve">packing </w:delText>
        </w:r>
      </w:del>
      <w:del w:id="200" w:author="Sandra Mosquera Lopez" w:date="2022-02-17T17:37:00Z">
        <w:r w:rsidRPr="003F5C4A" w:rsidDel="008012BE">
          <w:rPr>
            <w:color w:val="0E101A"/>
            <w:sz w:val="22"/>
            <w:szCs w:val="22"/>
            <w:lang w:val="en-US"/>
          </w:rPr>
          <w:delText xml:space="preserve">plants, it is responsible for 5% to 30% of the </w:delText>
        </w:r>
      </w:del>
      <w:del w:id="201" w:author="Sandra Mosquera Lopez" w:date="2022-02-01T17:41:00Z">
        <w:r w:rsidRPr="003F5C4A" w:rsidDel="00F57FA3">
          <w:rPr>
            <w:color w:val="0E101A"/>
            <w:sz w:val="22"/>
            <w:szCs w:val="22"/>
            <w:lang w:val="en-US"/>
          </w:rPr>
          <w:delText xml:space="preserve">fruit </w:delText>
        </w:r>
      </w:del>
      <w:del w:id="202" w:author="Sandra Mosquera Lopez" w:date="2022-02-17T17:37:00Z">
        <w:r w:rsidRPr="003F5C4A" w:rsidDel="008012BE">
          <w:rPr>
            <w:color w:val="0E101A"/>
            <w:sz w:val="22"/>
            <w:szCs w:val="22"/>
            <w:lang w:val="en-US"/>
          </w:rPr>
          <w:delText xml:space="preserve">rejected. </w:delText>
        </w:r>
      </w:del>
      <w:commentRangeStart w:id="203"/>
      <w:del w:id="204" w:author="Sandra Mosquera Lopez" w:date="2022-02-01T17:43:00Z">
        <w:r w:rsidRPr="003F5C4A" w:rsidDel="00203971">
          <w:rPr>
            <w:color w:val="0E101A"/>
            <w:sz w:val="22"/>
            <w:szCs w:val="22"/>
            <w:lang w:val="en-US"/>
          </w:rPr>
          <w:delText>This percentage varies depending on the season and environmental conditions</w:delText>
        </w:r>
        <w:commentRangeEnd w:id="203"/>
        <w:r w:rsidR="00CA405C" w:rsidDel="00203971">
          <w:rPr>
            <w:rStyle w:val="CommentReference"/>
            <w:rFonts w:eastAsia="Arial Unicode MS"/>
            <w:bdr w:val="nil"/>
            <w:lang w:val="en-US" w:eastAsia="en-US"/>
          </w:rPr>
          <w:commentReference w:id="203"/>
        </w:r>
        <w:r w:rsidRPr="003F5C4A" w:rsidDel="00203971">
          <w:rPr>
            <w:color w:val="0E101A"/>
            <w:sz w:val="22"/>
            <w:szCs w:val="22"/>
            <w:lang w:val="en-US"/>
          </w:rPr>
          <w:delText xml:space="preserve">. </w:delText>
        </w:r>
      </w:del>
      <w:ins w:id="205" w:author="Valeska Villegas Escobar" w:date="2021-12-21T11:05:00Z">
        <w:del w:id="206" w:author="Sandra Mosquera Lopez" w:date="2022-02-01T17:44:00Z">
          <w:r w:rsidR="00CA405C" w:rsidDel="00203971">
            <w:rPr>
              <w:color w:val="0E101A"/>
              <w:sz w:val="22"/>
              <w:szCs w:val="22"/>
              <w:lang w:val="en-US"/>
            </w:rPr>
            <w:delText>Furthermore</w:delText>
          </w:r>
        </w:del>
      </w:ins>
      <w:del w:id="207" w:author="Sandra Mosquera Lopez" w:date="2022-02-01T17:44:00Z">
        <w:r w:rsidRPr="003F5C4A" w:rsidDel="00203971">
          <w:rPr>
            <w:color w:val="0E101A"/>
            <w:sz w:val="22"/>
            <w:szCs w:val="22"/>
            <w:lang w:val="en-US"/>
          </w:rPr>
          <w:delText xml:space="preserve">, </w:delText>
        </w:r>
        <w:commentRangeStart w:id="208"/>
        <w:r w:rsidRPr="003F5C4A" w:rsidDel="00203971">
          <w:rPr>
            <w:color w:val="0E101A"/>
            <w:sz w:val="22"/>
            <w:szCs w:val="22"/>
            <w:lang w:val="en-US"/>
          </w:rPr>
          <w:delText xml:space="preserve">the losses associated with the lenticel damage can be higher as this damage facilitates the entry of other phytopathogens, resulting in more severe affectations </w:delText>
        </w:r>
        <w:commentRangeEnd w:id="208"/>
        <w:r w:rsidR="00CA405C" w:rsidDel="00203971">
          <w:rPr>
            <w:rStyle w:val="CommentReference"/>
            <w:rFonts w:eastAsia="Arial Unicode MS"/>
            <w:bdr w:val="nil"/>
            <w:lang w:val="en-US" w:eastAsia="en-US"/>
          </w:rPr>
          <w:commentReference w:id="208"/>
        </w:r>
      </w:del>
      <w:del w:id="209" w:author="Sandra Mosquera Lopez" w:date="2022-02-17T17:37:00Z">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39N7LsCI","properties":{"formattedCitation":"[6]","plainCitation":"[6]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[6]</w:delText>
        </w:r>
        <w:r w:rsidR="00CD01EA" w:rsidRPr="003F5C4A" w:rsidDel="008012BE">
          <w:rPr>
            <w:color w:val="0E101A"/>
            <w:sz w:val="22"/>
            <w:szCs w:val="22"/>
          </w:rPr>
          <w:fldChar w:fldCharType="end"/>
        </w:r>
        <w:r w:rsidRPr="003F5C4A" w:rsidDel="008012BE">
          <w:rPr>
            <w:color w:val="0E101A"/>
            <w:sz w:val="22"/>
            <w:szCs w:val="22"/>
            <w:lang w:val="en-US"/>
          </w:rPr>
          <w:delText>.</w:delText>
        </w:r>
      </w:del>
    </w:p>
    <w:p w14:paraId="55E1C91F" w14:textId="27F51C5D" w:rsidR="00441036" w:rsidRPr="003F5C4A" w:rsidDel="008012BE" w:rsidRDefault="00441036" w:rsidP="00F07567">
      <w:pPr>
        <w:pStyle w:val="NormalWeb"/>
        <w:spacing w:before="0" w:beforeAutospacing="0" w:after="0" w:afterAutospacing="0" w:line="480" w:lineRule="auto"/>
        <w:jc w:val="both"/>
        <w:rPr>
          <w:del w:id="210" w:author="Sandra Mosquera Lopez" w:date="2022-02-17T17:37:00Z"/>
          <w:color w:val="0E101A"/>
          <w:sz w:val="22"/>
          <w:szCs w:val="22"/>
          <w:lang w:val="en-US"/>
        </w:rPr>
      </w:pPr>
      <w:del w:id="211" w:author="Sandra Mosquera Lopez" w:date="2022-02-17T17:37:00Z">
        <w:r w:rsidRPr="003F5C4A" w:rsidDel="008012BE">
          <w:rPr>
            <w:color w:val="0E101A"/>
            <w:sz w:val="22"/>
            <w:szCs w:val="22"/>
            <w:lang w:val="en-US"/>
          </w:rPr>
          <w:delText xml:space="preserve">The causes of the lenticel damage are controversial, but two hypotheses seem possible. </w:delText>
        </w:r>
        <w:r w:rsidR="00F324E9" w:rsidDel="008012BE">
          <w:rPr>
            <w:color w:val="0E101A"/>
            <w:sz w:val="22"/>
            <w:szCs w:val="22"/>
            <w:lang w:val="en-US"/>
          </w:rPr>
          <w:delText>The first one</w:delText>
        </w:r>
        <w:r w:rsidRPr="003F5C4A" w:rsidDel="008012BE">
          <w:rPr>
            <w:color w:val="0E101A"/>
            <w:sz w:val="22"/>
            <w:szCs w:val="22"/>
            <w:lang w:val="en-US"/>
          </w:rPr>
          <w:delText xml:space="preserve"> relates to mechanical </w:delText>
        </w:r>
        <w:r w:rsidR="002D6793" w:rsidRPr="003F5C4A" w:rsidDel="008012BE">
          <w:rPr>
            <w:color w:val="0E101A"/>
            <w:sz w:val="22"/>
            <w:szCs w:val="22"/>
            <w:lang w:val="en-US"/>
          </w:rPr>
          <w:delText>stress</w:delText>
        </w:r>
        <w:r w:rsidRPr="003F5C4A" w:rsidDel="008012BE">
          <w:rPr>
            <w:color w:val="0E101A"/>
            <w:sz w:val="22"/>
            <w:szCs w:val="22"/>
            <w:lang w:val="en-US"/>
          </w:rPr>
          <w:delText xml:space="preserve"> suffered by the fruit during harvest and post-harvest</w:delText>
        </w:r>
        <w:r w:rsidR="00C91086" w:rsidRPr="003F5C4A" w:rsidDel="008012BE">
          <w:rPr>
            <w:color w:val="0E101A"/>
            <w:sz w:val="22"/>
            <w:szCs w:val="22"/>
            <w:lang w:val="en-US"/>
          </w:rPr>
          <w:delText xml:space="preserve"> </w:delText>
        </w:r>
        <w:r w:rsidR="00C91086"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{"citationID":"y9Ql3gT4","properties":{"formattedCitation":"[4, 13]","plainCitation":"[4, 13]","noteIndex":0},"citationItems":[{"id":6632,"uris":["http://zotero.org/users/3470213/items/JUR285WV"],"uri":["http://zotero.org/users/3470213/items/JUR285WV"],"itemData":{"id":6632,"type":"article-journal","container-title":"Agrociencia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delInstrText>
        </w:r>
        <w:r w:rsidR="00C91086" w:rsidRPr="003F5C4A" w:rsidDel="008012BE">
          <w:rPr>
            <w:color w:val="0E101A"/>
            <w:sz w:val="22"/>
            <w:szCs w:val="22"/>
          </w:rPr>
          <w:fldChar w:fldCharType="separate"/>
        </w:r>
        <w:r w:rsidR="00F07567" w:rsidRPr="008012BE" w:rsidDel="008012BE">
          <w:rPr>
            <w:sz w:val="22"/>
            <w:lang w:val="en-US"/>
          </w:rPr>
          <w:delText>[4, 13]</w:delText>
        </w:r>
        <w:r w:rsidR="00C91086" w:rsidRPr="003F5C4A" w:rsidDel="008012BE">
          <w:rPr>
            <w:color w:val="0E101A"/>
            <w:sz w:val="22"/>
            <w:szCs w:val="22"/>
          </w:rPr>
          <w:fldChar w:fldCharType="end"/>
        </w:r>
        <w:r w:rsidRPr="003F5C4A" w:rsidDel="008012BE">
          <w:rPr>
            <w:color w:val="0E101A"/>
            <w:sz w:val="22"/>
            <w:szCs w:val="22"/>
            <w:lang w:val="en-US"/>
          </w:rPr>
          <w:delText xml:space="preserve">. According to this hypothesis, </w:delText>
        </w:r>
      </w:del>
      <w:del w:id="212" w:author="Sandra Mosquera Lopez" w:date="2022-02-01T17:49:00Z">
        <w:r w:rsidR="00D04D76" w:rsidRPr="003F5C4A" w:rsidDel="00E82F7F">
          <w:rPr>
            <w:color w:val="0E101A"/>
            <w:sz w:val="22"/>
            <w:szCs w:val="22"/>
            <w:lang w:val="en-US"/>
          </w:rPr>
          <w:delText>impact injury</w:delText>
        </w:r>
        <w:r w:rsidRPr="003F5C4A" w:rsidDel="00E82F7F">
          <w:rPr>
            <w:color w:val="0E101A"/>
            <w:sz w:val="22"/>
            <w:szCs w:val="22"/>
            <w:lang w:val="en-US"/>
          </w:rPr>
          <w:delText xml:space="preserve"> </w:delText>
        </w:r>
        <w:commentRangeStart w:id="213"/>
        <w:commentRangeStart w:id="214"/>
        <w:r w:rsidRPr="003F5C4A" w:rsidDel="00E82F7F">
          <w:rPr>
            <w:color w:val="0E101A"/>
            <w:sz w:val="22"/>
            <w:szCs w:val="22"/>
            <w:lang w:val="en-US"/>
          </w:rPr>
          <w:delText>leads to cell death and polyphenols release. These polyphenols oxidate resulting in necrosis</w:delText>
        </w:r>
      </w:del>
      <w:del w:id="215" w:author="Sandra Mosquera Lopez" w:date="2022-02-17T17:37:00Z">
        <w:r w:rsidRPr="003F5C4A" w:rsidDel="008012BE">
          <w:rPr>
            <w:color w:val="0E101A"/>
            <w:sz w:val="22"/>
            <w:szCs w:val="22"/>
            <w:lang w:val="en-US"/>
          </w:rPr>
          <w:delText xml:space="preserve">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KVlXpVDP","properties":{"formattedCitation":"[4]","plainCitation":"[4]","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[4]</w:delText>
        </w:r>
        <w:r w:rsidR="00CD01EA" w:rsidRPr="003F5C4A" w:rsidDel="008012BE">
          <w:rPr>
            <w:color w:val="0E101A"/>
            <w:sz w:val="22"/>
            <w:szCs w:val="22"/>
          </w:rPr>
          <w:fldChar w:fldCharType="end"/>
        </w:r>
        <w:r w:rsidRPr="003F5C4A" w:rsidDel="008012BE">
          <w:rPr>
            <w:color w:val="0E101A"/>
            <w:sz w:val="22"/>
            <w:szCs w:val="22"/>
            <w:lang w:val="en-US"/>
          </w:rPr>
          <w:delText xml:space="preserve">. </w:delText>
        </w:r>
        <w:commentRangeEnd w:id="213"/>
        <w:r w:rsidR="008127A2" w:rsidDel="008012BE">
          <w:rPr>
            <w:rStyle w:val="CommentReference"/>
            <w:rFonts w:eastAsia="Arial Unicode MS"/>
            <w:bdr w:val="nil"/>
            <w:lang w:val="en-US" w:eastAsia="en-US"/>
          </w:rPr>
          <w:commentReference w:id="213"/>
        </w:r>
        <w:commentRangeEnd w:id="214"/>
        <w:r w:rsidR="00E82F7F" w:rsidDel="008012BE">
          <w:rPr>
            <w:rStyle w:val="CommentReference"/>
            <w:rFonts w:eastAsia="Arial Unicode MS"/>
            <w:bdr w:val="nil"/>
            <w:lang w:val="en-US" w:eastAsia="en-US"/>
          </w:rPr>
          <w:commentReference w:id="214"/>
        </w:r>
        <w:r w:rsidRPr="003F5C4A" w:rsidDel="008012BE">
          <w:rPr>
            <w:color w:val="0E101A"/>
            <w:sz w:val="22"/>
            <w:szCs w:val="22"/>
            <w:lang w:val="en-US"/>
          </w:rPr>
          <w:delText xml:space="preserve">The other hypothesis argues that pathogenic fungi are responsible for the </w:delText>
        </w:r>
        <w:r w:rsidR="007B3899" w:rsidRPr="003F5C4A" w:rsidDel="008012BE">
          <w:rPr>
            <w:color w:val="0E101A"/>
            <w:sz w:val="22"/>
            <w:szCs w:val="22"/>
            <w:lang w:val="en-US"/>
          </w:rPr>
          <w:delText xml:space="preserve">lenticel </w:delText>
        </w:r>
        <w:r w:rsidRPr="003F5C4A" w:rsidDel="008012BE">
          <w:rPr>
            <w:color w:val="0E101A"/>
            <w:sz w:val="22"/>
            <w:szCs w:val="22"/>
            <w:lang w:val="en-US"/>
          </w:rPr>
          <w:delText>damage.</w:delText>
        </w:r>
        <w:r w:rsidR="007B3899" w:rsidRPr="003F5C4A" w:rsidDel="008012BE">
          <w:rPr>
            <w:color w:val="0E101A"/>
            <w:sz w:val="22"/>
            <w:szCs w:val="22"/>
            <w:lang w:val="en-US"/>
          </w:rPr>
          <w:delText xml:space="preserve"> </w:delText>
        </w:r>
        <w:r w:rsidRPr="003F5C4A" w:rsidDel="008012BE">
          <w:rPr>
            <w:color w:val="0E101A"/>
            <w:sz w:val="22"/>
            <w:szCs w:val="22"/>
            <w:lang w:val="en-US"/>
          </w:rPr>
          <w:delText xml:space="preserve">Different studies have isolated fungi such as </w:delText>
        </w:r>
        <w:r w:rsidRPr="003F5C4A" w:rsidDel="008012BE">
          <w:rPr>
            <w:i/>
            <w:iCs/>
            <w:color w:val="0E101A"/>
            <w:sz w:val="22"/>
            <w:szCs w:val="22"/>
            <w:lang w:val="en-US"/>
          </w:rPr>
          <w:delText>Pseudocercospora purpurea</w:delText>
        </w:r>
        <w:r w:rsidRPr="003F5C4A" w:rsidDel="008012BE">
          <w:rPr>
            <w:color w:val="0E101A"/>
            <w:sz w:val="22"/>
            <w:szCs w:val="22"/>
            <w:lang w:val="en-US"/>
          </w:rPr>
          <w:delText xml:space="preserve">, </w:delText>
        </w:r>
        <w:r w:rsidRPr="003F5C4A" w:rsidDel="008012BE">
          <w:rPr>
            <w:i/>
            <w:iCs/>
            <w:color w:val="0E101A"/>
            <w:sz w:val="22"/>
            <w:szCs w:val="22"/>
            <w:lang w:val="en-US"/>
          </w:rPr>
          <w:delText>Colletotrichum</w:delText>
        </w:r>
        <w:r w:rsidR="00304F0D" w:rsidRPr="003F5C4A" w:rsidDel="008012BE">
          <w:rPr>
            <w:i/>
            <w:iCs/>
            <w:color w:val="0E101A"/>
            <w:sz w:val="22"/>
            <w:szCs w:val="22"/>
            <w:lang w:val="en-US"/>
          </w:rPr>
          <w:delText xml:space="preserve"> </w:delText>
        </w:r>
        <w:r w:rsidR="00304F0D" w:rsidRPr="003F5C4A" w:rsidDel="008012BE">
          <w:rPr>
            <w:color w:val="0E101A"/>
            <w:sz w:val="22"/>
            <w:szCs w:val="22"/>
            <w:lang w:val="en-US"/>
          </w:rPr>
          <w:delText>spp.</w:delText>
        </w:r>
        <w:r w:rsidRPr="003F5C4A" w:rsidDel="008012BE">
          <w:rPr>
            <w:color w:val="0E101A"/>
            <w:sz w:val="22"/>
            <w:szCs w:val="22"/>
            <w:lang w:val="en-US"/>
          </w:rPr>
          <w:delText>,</w:delText>
        </w:r>
        <w:r w:rsidR="001551E2" w:rsidRPr="003F5C4A" w:rsidDel="008012BE">
          <w:rPr>
            <w:i/>
            <w:iCs/>
            <w:sz w:val="22"/>
            <w:szCs w:val="22"/>
            <w:lang w:val="en-US"/>
          </w:rPr>
          <w:delText xml:space="preserve"> </w:delText>
        </w:r>
        <w:r w:rsidR="001551E2" w:rsidRPr="003F5C4A" w:rsidDel="008012BE">
          <w:rPr>
            <w:i/>
            <w:iCs/>
            <w:color w:val="0E101A"/>
            <w:sz w:val="22"/>
            <w:szCs w:val="22"/>
            <w:lang w:val="en-US"/>
          </w:rPr>
          <w:delText>Neofusicoccum parvum</w:delText>
        </w:r>
        <w:r w:rsidR="00304F0D" w:rsidRPr="003F5C4A" w:rsidDel="008012BE">
          <w:rPr>
            <w:i/>
            <w:iCs/>
            <w:color w:val="0E101A"/>
            <w:sz w:val="22"/>
            <w:szCs w:val="22"/>
            <w:lang w:val="en-US"/>
          </w:rPr>
          <w:delText xml:space="preserve">, Phomopsis </w:delText>
        </w:r>
        <w:r w:rsidR="00304F0D" w:rsidRPr="003F5C4A" w:rsidDel="008012BE">
          <w:rPr>
            <w:color w:val="0E101A"/>
            <w:sz w:val="22"/>
            <w:szCs w:val="22"/>
            <w:lang w:val="en-US"/>
          </w:rPr>
          <w:delText>spp.</w:delText>
        </w:r>
        <w:r w:rsidR="001551E2" w:rsidRPr="003F5C4A" w:rsidDel="008012BE">
          <w:rPr>
            <w:i/>
            <w:iCs/>
            <w:color w:val="0E101A"/>
            <w:sz w:val="22"/>
            <w:szCs w:val="22"/>
            <w:lang w:val="en-US"/>
          </w:rPr>
          <w:delText xml:space="preserve"> </w:delText>
        </w:r>
        <w:r w:rsidRPr="003F5C4A" w:rsidDel="008012BE">
          <w:rPr>
            <w:color w:val="0E101A"/>
            <w:sz w:val="22"/>
            <w:szCs w:val="22"/>
            <w:lang w:val="en-US"/>
          </w:rPr>
          <w:delText xml:space="preserve">and </w:delText>
        </w:r>
        <w:r w:rsidRPr="003F5C4A" w:rsidDel="008012BE">
          <w:rPr>
            <w:i/>
            <w:iCs/>
            <w:color w:val="0E101A"/>
            <w:sz w:val="22"/>
            <w:szCs w:val="22"/>
            <w:lang w:val="en-US"/>
          </w:rPr>
          <w:delText>Dothiorella</w:delText>
        </w:r>
        <w:r w:rsidRPr="003F5C4A" w:rsidDel="008012BE">
          <w:rPr>
            <w:color w:val="0E101A"/>
            <w:sz w:val="22"/>
            <w:szCs w:val="22"/>
            <w:lang w:val="en-US"/>
          </w:rPr>
          <w:delText xml:space="preserve"> spp. from necrotic lenticels of avocado fruits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{"citationID":"AYh48iQJ","properties":{"formattedCitation":"[6, 7, 11, 14\\uc0\\u8211{}16]","plainCitation":"[6, 7, 11, 14–16]","noteIndex":0},"citationItems":[{"id":6040,"uris":["http://zotero.org/users/3470213/items/GFVHUN4J"],"uri":["http://zotero.org/users/3470213/items/GFVHUN4J"],"itemData":{"id":6040,"type":"article-journal","abstract":"Avocado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Herney"}],"issued":{"date-parts":[["2016",1,21]]}}},{"id":10802,"uris":["http://zotero.org/users/3470213/items/JCQWARML"],"uri":["http://zotero.org/users/3470213/items/JCQWARML"],"itemData":{"id":10802,"type":"article-journal","abstract":"The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managing.","issue":"4","language":"es","page":"20","source":"Zotero","title":"Enfermedades del Aguacate","author":[{"family":"Molano","given":"Pablo Julián Tamayo"}],"issued":{"date-parts":[["2007"]]}}},{"id":6575,"uris":["http://zotero.org/users/3470213/items/RYFWL746"],"uri":["http://zotero.org/users/3470213/items/RYFWL746"],"itemData":{"id":6575,"type":"article-journal","container-title":"Plant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9462,"uris":["http://zotero.org/users/3470213/items/X3DKCYMK"],"uri":["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[6, 7, 11, 14–16]</w:delText>
        </w:r>
        <w:r w:rsidR="00CD01EA" w:rsidRPr="003F5C4A" w:rsidDel="008012BE">
          <w:rPr>
            <w:color w:val="0E101A"/>
            <w:sz w:val="22"/>
            <w:szCs w:val="22"/>
          </w:rPr>
          <w:fldChar w:fldCharType="end"/>
        </w:r>
        <w:r w:rsidRPr="003F5C4A" w:rsidDel="008012BE">
          <w:rPr>
            <w:color w:val="0E101A"/>
            <w:sz w:val="22"/>
            <w:szCs w:val="22"/>
            <w:lang w:val="en-US"/>
          </w:rPr>
          <w:delText>. Also, fungicid</w:delText>
        </w:r>
      </w:del>
      <w:del w:id="216" w:author="Sandra Mosquera Lopez" w:date="2022-02-01T18:03:00Z">
        <w:r w:rsidRPr="003F5C4A" w:rsidDel="0068553C">
          <w:rPr>
            <w:color w:val="0E101A"/>
            <w:sz w:val="22"/>
            <w:szCs w:val="22"/>
            <w:lang w:val="en-US"/>
          </w:rPr>
          <w:delText>e</w:delText>
        </w:r>
      </w:del>
      <w:del w:id="217" w:author="Sandra Mosquera Lopez" w:date="2022-02-17T17:37:00Z">
        <w:r w:rsidRPr="003F5C4A" w:rsidDel="008012BE">
          <w:rPr>
            <w:color w:val="0E101A"/>
            <w:sz w:val="22"/>
            <w:szCs w:val="22"/>
            <w:lang w:val="en-US"/>
          </w:rPr>
          <w:delText xml:space="preserve"> applications during the harvest reduced the</w:delText>
        </w:r>
        <w:r w:rsidR="007B3899" w:rsidRPr="003F5C4A" w:rsidDel="008012BE">
          <w:rPr>
            <w:color w:val="0E101A"/>
            <w:sz w:val="22"/>
            <w:szCs w:val="22"/>
            <w:lang w:val="en-US"/>
          </w:rPr>
          <w:delText xml:space="preserve"> damage</w:delText>
        </w:r>
        <w:r w:rsidRPr="003F5C4A" w:rsidDel="008012BE">
          <w:rPr>
            <w:color w:val="0E101A"/>
            <w:sz w:val="22"/>
            <w:szCs w:val="22"/>
            <w:lang w:val="en-US"/>
          </w:rPr>
          <w:delText xml:space="preserve"> severity</w:delText>
        </w:r>
        <w:r w:rsidR="00CD01EA" w:rsidRPr="003F5C4A" w:rsidDel="008012BE">
          <w:rPr>
            <w:color w:val="0E101A"/>
            <w:sz w:val="22"/>
            <w:szCs w:val="22"/>
            <w:lang w:val="en-US"/>
          </w:rPr>
          <w:delText xml:space="preserve">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{"citationID":"iroz0w7p","properties":{"formattedCitation":"[10, 11]","plainCitation":"[10, 11]","noteIndex":0},"citationItems":[{"id":10399,"uris":["http://zotero.org/users/3470213/items/6IUS3S3L"],"uri":["http://zotero.org/users/3470213/items/6IUS3S3L"],"itemData":{"id":10399,"type":"article-journal","abstract":"In the season of 1995/1996, Hass avocados in the Burgershall area were severely affected by a new disease which consisted of a multitude of minute (0.1 to 0.5 mm), shiny black spots on the surface of the fruit. The spots were caused by Colletotrichum and the disease is referred to as 'speckle'.","language":"en","page":"4","source":"Zotero","title":"Control of Colletotrichum Speckle of Hass Avocado","author":[{"family":"Schoeman","given":"M H"},{"family":"Manicom","given":"B Q"}]}},{"id":6416,"uris":["http://zotero.org/users/3470213/items/BJZEBUJ2"],"uri":["http://zotero.org/users/3470213/items/BJZEBUJ2"],"itemData":{"id":6416,"type":"article-journal","container-title":"Corpoica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[10, 11]</w:delText>
        </w:r>
        <w:r w:rsidR="00CD01EA" w:rsidRPr="003F5C4A" w:rsidDel="008012BE">
          <w:rPr>
            <w:color w:val="0E101A"/>
            <w:sz w:val="22"/>
            <w:szCs w:val="22"/>
          </w:rPr>
          <w:fldChar w:fldCharType="end"/>
        </w:r>
        <w:r w:rsidRPr="003F5C4A" w:rsidDel="008012BE">
          <w:rPr>
            <w:color w:val="0E101A"/>
            <w:sz w:val="22"/>
            <w:szCs w:val="22"/>
            <w:lang w:val="en-US"/>
          </w:rPr>
          <w:delText xml:space="preserve">. The </w:delText>
        </w:r>
      </w:del>
      <w:commentRangeStart w:id="218"/>
      <w:del w:id="219" w:author="Sandra Mosquera Lopez" w:date="2022-02-01T18:09:00Z">
        <w:r w:rsidRPr="003F5C4A" w:rsidDel="002F5C31">
          <w:rPr>
            <w:color w:val="0E101A"/>
            <w:sz w:val="22"/>
            <w:szCs w:val="22"/>
            <w:lang w:val="en-US"/>
          </w:rPr>
          <w:delText xml:space="preserve">participation </w:delText>
        </w:r>
        <w:commentRangeEnd w:id="218"/>
        <w:r w:rsidR="008127A2" w:rsidDel="002F5C31">
          <w:rPr>
            <w:rStyle w:val="CommentReference"/>
            <w:rFonts w:eastAsia="Arial Unicode MS"/>
            <w:bdr w:val="nil"/>
            <w:lang w:val="en-US" w:eastAsia="en-US"/>
          </w:rPr>
          <w:commentReference w:id="218"/>
        </w:r>
      </w:del>
      <w:del w:id="220" w:author="Sandra Mosquera Lopez" w:date="2022-02-17T17:37:00Z">
        <w:r w:rsidRPr="003F5C4A" w:rsidDel="008012BE">
          <w:rPr>
            <w:color w:val="0E101A"/>
            <w:sz w:val="22"/>
            <w:szCs w:val="22"/>
            <w:lang w:val="en-US"/>
          </w:rPr>
          <w:delText xml:space="preserve">of pathogenic bacteria besides fungi cannot be discarded, as one study isolated </w:delText>
        </w:r>
        <w:r w:rsidRPr="003F5C4A" w:rsidDel="008012BE">
          <w:rPr>
            <w:i/>
            <w:iCs/>
            <w:color w:val="0E101A"/>
            <w:sz w:val="22"/>
            <w:szCs w:val="22"/>
            <w:lang w:val="en-US"/>
          </w:rPr>
          <w:delText>Pseudomonas syringae</w:delText>
        </w:r>
        <w:r w:rsidRPr="003F5C4A" w:rsidDel="008012BE">
          <w:rPr>
            <w:color w:val="0E101A"/>
            <w:sz w:val="22"/>
            <w:szCs w:val="22"/>
            <w:lang w:val="en-US"/>
          </w:rPr>
          <w:delText xml:space="preserve"> pv. </w:delText>
        </w:r>
        <w:r w:rsidRPr="003F5C4A" w:rsidDel="008012BE">
          <w:rPr>
            <w:i/>
            <w:iCs/>
            <w:color w:val="0E101A"/>
            <w:sz w:val="22"/>
            <w:szCs w:val="22"/>
            <w:lang w:val="en-US"/>
          </w:rPr>
          <w:delText>syringae</w:delText>
        </w:r>
        <w:r w:rsidRPr="003F5C4A" w:rsidDel="008012BE">
          <w:rPr>
            <w:color w:val="0E101A"/>
            <w:sz w:val="22"/>
            <w:szCs w:val="22"/>
            <w:lang w:val="en-US"/>
          </w:rPr>
          <w:delText xml:space="preserve"> from symptomatic lenticels in avocado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0MeympOR","properties":{"formattedCitation":"[17]","plainCitation":"[17]","noteIndex":0},"citationItems":[{"id":6616,"uris":["http://zotero.org/users/3470213/items/9DKWE4IQ"],"uri":["http://zotero.org/users/3470213/items/9DKWE4IQ"],"itemData":{"id":6616,"type":"article-journal","container-title":"Journal of Plant Pathology","language":"en","page":"6","source":"Zotero","title":"EPIDEMIOLOGY AND PREDISPOSING FACTORS OF SOME MAJOR BACTERIAL DISEASES OF STONE AND NUT FRUIT TREES SPECIES","author":[{"family":"Scortichini","given":"M"}],"issued":{"date-parts":[["2010"]]}}}],"schema":"https://github.com/citation-style-language/schema/raw/master/csl-citation.json"}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[17]</w:delText>
        </w:r>
        <w:r w:rsidR="00CD01EA" w:rsidRPr="003F5C4A" w:rsidDel="008012BE">
          <w:rPr>
            <w:color w:val="0E101A"/>
            <w:sz w:val="22"/>
            <w:szCs w:val="22"/>
          </w:rPr>
          <w:fldChar w:fldCharType="end"/>
        </w:r>
        <w:r w:rsidRPr="003F5C4A" w:rsidDel="008012BE">
          <w:rPr>
            <w:color w:val="0E101A"/>
            <w:sz w:val="22"/>
            <w:szCs w:val="22"/>
            <w:lang w:val="en-US"/>
          </w:rPr>
          <w:delText>. </w:delText>
        </w:r>
      </w:del>
    </w:p>
    <w:p w14:paraId="1F453E58" w14:textId="42A42960" w:rsidR="00441036" w:rsidRPr="003F5C4A" w:rsidDel="008012BE" w:rsidRDefault="00441036" w:rsidP="00F07567">
      <w:pPr>
        <w:pStyle w:val="NormalWeb"/>
        <w:spacing w:before="0" w:beforeAutospacing="0" w:after="0" w:afterAutospacing="0" w:line="480" w:lineRule="auto"/>
        <w:jc w:val="both"/>
        <w:rPr>
          <w:del w:id="221" w:author="Sandra Mosquera Lopez" w:date="2022-02-17T17:37:00Z"/>
          <w:color w:val="0E101A"/>
          <w:sz w:val="22"/>
          <w:szCs w:val="22"/>
          <w:lang w:val="en-US"/>
        </w:rPr>
      </w:pPr>
      <w:del w:id="222" w:author="Sandra Mosquera Lopez" w:date="2022-02-17T17:37:00Z">
        <w:r w:rsidRPr="003F5C4A" w:rsidDel="008012BE">
          <w:rPr>
            <w:color w:val="0E101A"/>
            <w:sz w:val="22"/>
            <w:szCs w:val="22"/>
            <w:lang w:val="en-US"/>
          </w:rPr>
          <w:delText xml:space="preserve">Despite the attempts of these studies to clarify the lenticel damage causality, their results are not conclusive. The necrosis resulting from mechanical stress and fungal infections differ at the cellular level, but these differences are not evident to the naked eye and can be mistaken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{"citationID":"sn7YUIPZ","properties":{"formattedCitation":"[4, 18]","plainCitation":"[4, 18]","noteIndex":0},"citationItems":[{"id":6632,"uris":["http://zotero.org/users/3470213/items/JUR285WV"],"uri":["http://zotero.org/users/3470213/items/JUR285WV"],"itemData":{"id":6632,"type":"article-journal","container-title":"Agrociencia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T."}],"issued":{"date-parts":[["2001"]]}}},{"id":6614,"uris":["http://zotero.org/users/3470213/items/CBDGMTCS"],"uri":["http://zotero.org/users/3470213/items/CBDGMTCS"],"itemData":{"id":6614,"type":"article-journal","page":"7","source":"Zotero","title":"Symptoms and Causes","author":[{"family":"Kotzé","given":"Johannes M"},{"family":"Darvas","given":"J M"}]}}],"schema":"https://github.com/citation-style-language/schema/raw/master/csl-citation.json"}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[4, 18]</w:delText>
        </w:r>
        <w:r w:rsidR="00CD01EA" w:rsidRPr="003F5C4A" w:rsidDel="008012BE">
          <w:rPr>
            <w:color w:val="0E101A"/>
            <w:sz w:val="22"/>
            <w:szCs w:val="22"/>
          </w:rPr>
          <w:fldChar w:fldCharType="end"/>
        </w:r>
        <w:r w:rsidRPr="003F5C4A" w:rsidDel="008012BE">
          <w:rPr>
            <w:color w:val="0E101A"/>
            <w:sz w:val="22"/>
            <w:szCs w:val="22"/>
            <w:lang w:val="en-US"/>
          </w:rPr>
          <w:delText xml:space="preserve">. </w:delText>
        </w:r>
        <w:r w:rsidR="007B3899" w:rsidRPr="003F5C4A" w:rsidDel="008012BE">
          <w:rPr>
            <w:color w:val="0E101A"/>
            <w:sz w:val="22"/>
            <w:szCs w:val="22"/>
            <w:lang w:val="en-US"/>
          </w:rPr>
          <w:delText xml:space="preserve">Also, </w:delText>
        </w:r>
        <w:r w:rsidR="00304F0D" w:rsidRPr="003F5C4A" w:rsidDel="008012BE">
          <w:rPr>
            <w:color w:val="0E101A"/>
            <w:sz w:val="22"/>
            <w:szCs w:val="22"/>
            <w:lang w:val="en-US"/>
          </w:rPr>
          <w:delText xml:space="preserve">most of </w:delText>
        </w:r>
        <w:r w:rsidR="007B3899" w:rsidRPr="003F5C4A" w:rsidDel="008012BE">
          <w:rPr>
            <w:color w:val="0E101A"/>
            <w:sz w:val="22"/>
            <w:szCs w:val="22"/>
            <w:lang w:val="en-US"/>
          </w:rPr>
          <w:delText>t</w:delText>
        </w:r>
        <w:r w:rsidRPr="003F5C4A" w:rsidDel="008012BE">
          <w:rPr>
            <w:color w:val="0E101A"/>
            <w:sz w:val="22"/>
            <w:szCs w:val="22"/>
            <w:lang w:val="en-US"/>
          </w:rPr>
          <w:delText xml:space="preserve">he studies reporting the isolation of pathogenic fungi </w:delText>
        </w:r>
        <w:r w:rsidR="00A10C9F" w:rsidRPr="003F5C4A" w:rsidDel="008012BE">
          <w:rPr>
            <w:color w:val="0E101A"/>
            <w:sz w:val="22"/>
            <w:szCs w:val="22"/>
            <w:lang w:val="en-US"/>
          </w:rPr>
          <w:delText xml:space="preserve">and bacteria </w:delText>
        </w:r>
        <w:r w:rsidRPr="003F5C4A" w:rsidDel="008012BE">
          <w:rPr>
            <w:color w:val="0E101A"/>
            <w:sz w:val="22"/>
            <w:szCs w:val="22"/>
            <w:lang w:val="en-US"/>
          </w:rPr>
          <w:delText>have failed to replicate the infection</w:delText>
        </w:r>
        <w:r w:rsidR="00557BDC" w:rsidRPr="003F5C4A" w:rsidDel="008012BE">
          <w:rPr>
            <w:color w:val="0E101A"/>
            <w:sz w:val="22"/>
            <w:szCs w:val="22"/>
            <w:lang w:val="en-US"/>
          </w:rPr>
          <w:delText xml:space="preserve"> on healthy fruits</w:delText>
        </w:r>
        <w:r w:rsidR="007B3899" w:rsidRPr="003F5C4A" w:rsidDel="008012BE">
          <w:rPr>
            <w:color w:val="0E101A"/>
            <w:sz w:val="22"/>
            <w:szCs w:val="22"/>
            <w:lang w:val="en-US"/>
          </w:rPr>
          <w:delText>, which is critical to attribute causality</w:delText>
        </w:r>
        <w:r w:rsidRPr="003F5C4A" w:rsidDel="008012BE">
          <w:rPr>
            <w:color w:val="0E101A"/>
            <w:sz w:val="22"/>
            <w:szCs w:val="22"/>
            <w:lang w:val="en-US"/>
          </w:rPr>
          <w:delText xml:space="preserve">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{"citationID":"ui6LRl8B","properties":{"formattedCitation":"[7, 8, 11, 15]","plainCitation":"[7, 8, 11, 15]","noteIndex":0},"citationItems":[{"id":7608,"uris":["http://zotero.org/users/3470213/items/UUKPIPGW"],"uri":["http://zotero.org/users/3470213/items/UUKPIPGW"],"itemData":{"id":7608,"type":"article-journal","abstract":"Pepper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G"}],"issued":{"date-parts":[["2000"]]}}},{"id":9351,"uris":["http://zotero.org/users/3470213/items/7AXFJ4C5"],"uri":["http://zotero.org/users/3470213/items/7AXFJ4C5"],"itemData":{"id":9351,"type":"report","collection-title":"California Avocado Association Annual Report 1925-26","language":"en","number":"10","page":"72-74","source":"Zotero","title":"Blast of Avocados - A Bacterial Disease","author":[{"family":"Smith","given":"C O"}],"issued":{"date-parts":[["1925"]]}}},{"id":6416,"uris":["http://zotero.org/users/3470213/items/BJZEBUJ2"],"uri":["http://zotero.org/users/3470213/items/BJZEBUJ2"],"itemData":{"id":6416,"type":"article-journal","container-title":"Corpoica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V."},{"family":"García-Morales","given":"S."},{"family":"Avila-Quezada","given":"G."}],"issued":{"date-parts":[["2012",2]]}}}],"schema":"https://github.com/citation-style-language/schema/raw/master/csl-citation.json"} </w:delInstrText>
        </w:r>
        <w:r w:rsidR="00CD01EA" w:rsidRPr="003F5C4A" w:rsidDel="008012BE">
          <w:rPr>
            <w:color w:val="0E101A"/>
            <w:sz w:val="22"/>
            <w:szCs w:val="22"/>
          </w:rPr>
          <w:fldChar w:fldCharType="separate"/>
        </w:r>
        <w:r w:rsidR="00F07567" w:rsidRPr="00F07567" w:rsidDel="008012BE">
          <w:rPr>
            <w:sz w:val="22"/>
            <w:lang w:val="en-US"/>
          </w:rPr>
          <w:delText>[7, 8, 11, 15]</w:delText>
        </w:r>
        <w:r w:rsidR="00CD01EA" w:rsidRPr="003F5C4A" w:rsidDel="008012BE">
          <w:rPr>
            <w:color w:val="0E101A"/>
            <w:sz w:val="22"/>
            <w:szCs w:val="22"/>
          </w:rPr>
          <w:fldChar w:fldCharType="end"/>
        </w:r>
        <w:r w:rsidRPr="003F5C4A" w:rsidDel="008012BE">
          <w:rPr>
            <w:color w:val="0E101A"/>
            <w:sz w:val="22"/>
            <w:szCs w:val="22"/>
            <w:lang w:val="en-US"/>
          </w:rPr>
          <w:delText xml:space="preserve">. </w:delText>
        </w:r>
        <w:r w:rsidR="007B3899" w:rsidRPr="003F5C4A" w:rsidDel="008012BE">
          <w:rPr>
            <w:color w:val="0E101A"/>
            <w:sz w:val="22"/>
            <w:szCs w:val="22"/>
            <w:lang w:val="en-US"/>
          </w:rPr>
          <w:delText>H</w:delText>
        </w:r>
        <w:r w:rsidRPr="003F5C4A" w:rsidDel="008012BE">
          <w:rPr>
            <w:color w:val="0E101A"/>
            <w:sz w:val="22"/>
            <w:szCs w:val="22"/>
            <w:lang w:val="en-US"/>
          </w:rPr>
          <w:delText xml:space="preserve">igh humidity during harvest and post-harvest associate with severe lenticel damage </w:delText>
        </w:r>
        <w:r w:rsidR="00CD01EA"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{"citationID":"QUbuiqEa","properties":{"formattedCitation":"[5, 6, 9, 13]","plainCitation":"[5, 6, 9, 13]","noteIndex":0},"citationItems":[{"id":6021,"uris":["http://zotero.org/users/3470213/items/YSAUYU5E"],"uri":["http://zotero.org/users/3470213/items/YSAUYU5E"],"itemData":{"id":6021,"type":"report","event-place":"New Zealand","note":"issue: 1","number":"1","publisher":"Avocado Growers Association Annual Research Report","publisher-place":"New Zealand","title":"Lenticel damagae","author":[{"family":"Everett","given":"K. R."},{"family":"Hallett","given":"I.C."},{"family":"Yearsley","given":"C."},{"family":"Lallu","given":"N."},{"family":"Rees-george","given":"J."},{"family":"Park","given":"H.A."}],"issued":{"date-parts":[["2001"]]}}},{"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Q"}],"issued":{"date-parts":[["2000"]]}}}],"schema":"https://github.com/citation-style-language/schema/raw/master/csl-citation.json"} </w:delInstrText>
        </w:r>
        <w:r w:rsidR="00CD01EA" w:rsidRPr="003F5C4A" w:rsidDel="008012BE">
          <w:rPr>
            <w:color w:val="0E101A"/>
            <w:sz w:val="22"/>
            <w:szCs w:val="22"/>
          </w:rPr>
          <w:fldChar w:fldCharType="separate"/>
        </w:r>
        <w:r w:rsidR="00F07567" w:rsidRPr="008012BE" w:rsidDel="008012BE">
          <w:rPr>
            <w:sz w:val="22"/>
            <w:lang w:val="en-US"/>
          </w:rPr>
          <w:delText>[5, 6, 9, 13]</w:delText>
        </w:r>
        <w:r w:rsidR="00CD01EA" w:rsidRPr="003F5C4A" w:rsidDel="008012BE">
          <w:rPr>
            <w:color w:val="0E101A"/>
            <w:sz w:val="22"/>
            <w:szCs w:val="22"/>
          </w:rPr>
          <w:fldChar w:fldCharType="end"/>
        </w:r>
        <w:r w:rsidRPr="003F5C4A" w:rsidDel="008012BE">
          <w:rPr>
            <w:color w:val="0E101A"/>
            <w:sz w:val="22"/>
            <w:szCs w:val="22"/>
            <w:lang w:val="en-US"/>
          </w:rPr>
          <w:delText>. Th</w:delText>
        </w:r>
      </w:del>
      <w:del w:id="223" w:author="Sandra Mosquera Lopez" w:date="2022-02-01T18:10:00Z">
        <w:r w:rsidRPr="003F5C4A" w:rsidDel="002F5C31">
          <w:rPr>
            <w:color w:val="0E101A"/>
            <w:sz w:val="22"/>
            <w:szCs w:val="22"/>
            <w:lang w:val="en-US"/>
          </w:rPr>
          <w:delText xml:space="preserve">e </w:delText>
        </w:r>
        <w:commentRangeStart w:id="224"/>
        <w:r w:rsidRPr="003F5C4A" w:rsidDel="002F5C31">
          <w:rPr>
            <w:color w:val="0E101A"/>
            <w:sz w:val="22"/>
            <w:szCs w:val="22"/>
            <w:lang w:val="en-US"/>
          </w:rPr>
          <w:delText xml:space="preserve">defenders </w:delText>
        </w:r>
        <w:commentRangeEnd w:id="224"/>
        <w:r w:rsidR="00F1284A" w:rsidDel="002F5C31">
          <w:rPr>
            <w:rStyle w:val="CommentReference"/>
            <w:rFonts w:eastAsia="Arial Unicode MS"/>
            <w:bdr w:val="nil"/>
            <w:lang w:val="en-US" w:eastAsia="en-US"/>
          </w:rPr>
          <w:commentReference w:id="224"/>
        </w:r>
        <w:r w:rsidRPr="003F5C4A" w:rsidDel="002F5C31">
          <w:rPr>
            <w:color w:val="0E101A"/>
            <w:sz w:val="22"/>
            <w:szCs w:val="22"/>
            <w:lang w:val="en-US"/>
          </w:rPr>
          <w:delText>of</w:delText>
        </w:r>
      </w:del>
      <w:del w:id="225" w:author="Sandra Mosquera Lopez" w:date="2022-02-17T17:37:00Z">
        <w:r w:rsidRPr="003F5C4A" w:rsidDel="008012BE">
          <w:rPr>
            <w:color w:val="0E101A"/>
            <w:sz w:val="22"/>
            <w:szCs w:val="22"/>
            <w:lang w:val="en-US"/>
          </w:rPr>
          <w:delText xml:space="preserve"> the mechanical-stress theory argue that the increased severity results from cells in hyperplasia being more vulnerable to mechanical stress. However, the increased humidit</w:delText>
        </w:r>
        <w:r w:rsidR="007B3899" w:rsidRPr="003F5C4A" w:rsidDel="008012BE">
          <w:rPr>
            <w:color w:val="0E101A"/>
            <w:sz w:val="22"/>
            <w:szCs w:val="22"/>
            <w:lang w:val="en-US"/>
          </w:rPr>
          <w:delText>y</w:delText>
        </w:r>
        <w:r w:rsidRPr="003F5C4A" w:rsidDel="008012BE">
          <w:rPr>
            <w:color w:val="0E101A"/>
            <w:sz w:val="22"/>
            <w:szCs w:val="22"/>
            <w:lang w:val="en-US"/>
          </w:rPr>
          <w:delText xml:space="preserve"> also </w:delText>
        </w:r>
        <w:r w:rsidR="007B3899" w:rsidRPr="003F5C4A" w:rsidDel="008012BE">
          <w:rPr>
            <w:color w:val="0E101A"/>
            <w:sz w:val="22"/>
            <w:szCs w:val="22"/>
            <w:lang w:val="en-US"/>
          </w:rPr>
          <w:delText>favors</w:delText>
        </w:r>
        <w:r w:rsidRPr="003F5C4A" w:rsidDel="008012BE">
          <w:rPr>
            <w:color w:val="0E101A"/>
            <w:sz w:val="22"/>
            <w:szCs w:val="22"/>
            <w:lang w:val="en-US"/>
          </w:rPr>
          <w:delText xml:space="preserve"> the proliferation of pathogenic fungi, including </w:delText>
        </w:r>
        <w:r w:rsidRPr="003F5C4A" w:rsidDel="008012BE">
          <w:rPr>
            <w:i/>
            <w:iCs/>
            <w:color w:val="0E101A"/>
            <w:sz w:val="22"/>
            <w:szCs w:val="22"/>
            <w:lang w:val="en-US"/>
          </w:rPr>
          <w:delText>C. gloeosporioides</w:delText>
        </w:r>
        <w:r w:rsidRPr="003F5C4A" w:rsidDel="008012BE">
          <w:rPr>
            <w:color w:val="0E101A"/>
            <w:sz w:val="22"/>
            <w:szCs w:val="22"/>
            <w:lang w:val="en-US"/>
          </w:rPr>
          <w:delText xml:space="preserve"> </w:delText>
        </w:r>
        <w:r w:rsidR="00E70FE8" w:rsidRPr="003F5C4A" w:rsidDel="008012BE">
          <w:rPr>
            <w:color w:val="0E101A"/>
            <w:sz w:val="22"/>
            <w:szCs w:val="22"/>
          </w:rPr>
          <w:fldChar w:fldCharType="begin"/>
        </w:r>
        <w:r w:rsidR="00F07567" w:rsidDel="008012BE">
          <w:rPr>
            <w:color w:val="0E101A"/>
            <w:sz w:val="22"/>
            <w:szCs w:val="22"/>
            <w:lang w:val="en-US"/>
          </w:rPr>
          <w:delInstrText xml:space="preserve"> ADDIN ZOTERO_ITEM CSL_CITATION {"citationID":"4DlLOXFN","properties":{"formattedCitation":"[6, 9, 13, 19]","plainCitation":"[6, 9, 13, 19]","noteIndex":0},"citationItems":[{"id":6040,"uris":["http://zotero.org/users/3470213/items/GFVHUN4J"],"uri":["http://zotero.org/users/3470213/items/GFVHUN4J"],"itemData":{"id":6040,"type":"article-journal","abstract":"Avocado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Q"}],"issued":{"date-parts":[["2000"]]}}},{"id":6608,"uris":["http://zotero.org/users/3470213/items/V8A45UWL"],"uri":["http://zotero.org/users/3470213/items/V8A45UWL"],"itemData":{"id":6608,"type":"article-journal","container-title":"Frontiers in Plant Science","DOI":"10.3389/fpls.2015.00889","ISSN":"1664-462X","language":"en","source":"Crossref","title":"Insights into molecular and metabolic events associated with fruit response to post-harvest fungal pathogens","URL":"http://journal.frontiersin.org/Article/10.3389/fpls.2015.00889/abstract","volume":"6","author":[{"family":"Alkan","given":"Noam"},{"family":"Fortes","given":"Ana M."}],"accessed":{"date-parts":[["2019",12,10]]},"issued":{"date-parts":[["2015",10,20]]}}}],"schema":"https://github.com/citation-style-language/schema/raw/master/csl-citation.json"} </w:delInstrText>
        </w:r>
        <w:r w:rsidR="00E70FE8" w:rsidRPr="003F5C4A" w:rsidDel="008012BE">
          <w:rPr>
            <w:color w:val="0E101A"/>
            <w:sz w:val="22"/>
            <w:szCs w:val="22"/>
          </w:rPr>
          <w:fldChar w:fldCharType="separate"/>
        </w:r>
        <w:r w:rsidR="00F07567" w:rsidRPr="008012BE" w:rsidDel="008012BE">
          <w:rPr>
            <w:sz w:val="22"/>
            <w:lang w:val="en-US"/>
          </w:rPr>
          <w:delText>[6, 9, 13, 19]</w:delText>
        </w:r>
        <w:r w:rsidR="00E70FE8" w:rsidRPr="003F5C4A" w:rsidDel="008012BE">
          <w:rPr>
            <w:color w:val="0E101A"/>
            <w:sz w:val="22"/>
            <w:szCs w:val="22"/>
          </w:rPr>
          <w:fldChar w:fldCharType="end"/>
        </w:r>
        <w:r w:rsidRPr="003F5C4A" w:rsidDel="008012BE">
          <w:rPr>
            <w:color w:val="0E101A"/>
            <w:sz w:val="22"/>
            <w:szCs w:val="22"/>
            <w:lang w:val="en-US"/>
          </w:rPr>
          <w:delText>.</w:delText>
        </w:r>
        <w:r w:rsidR="001551E2" w:rsidRPr="003F5C4A" w:rsidDel="008012BE">
          <w:rPr>
            <w:color w:val="0E101A"/>
            <w:sz w:val="22"/>
            <w:szCs w:val="22"/>
            <w:lang w:val="en-US"/>
          </w:rPr>
          <w:delText xml:space="preserve"> </w:delText>
        </w:r>
      </w:del>
    </w:p>
    <w:p w14:paraId="3E757210" w14:textId="005832BA" w:rsidR="00441036" w:rsidRPr="003F5C4A" w:rsidDel="008012BE" w:rsidRDefault="00B20041" w:rsidP="00F07567">
      <w:pPr>
        <w:pStyle w:val="NormalWeb"/>
        <w:spacing w:before="0" w:beforeAutospacing="0" w:after="0" w:afterAutospacing="0" w:line="480" w:lineRule="auto"/>
        <w:jc w:val="both"/>
        <w:rPr>
          <w:del w:id="226" w:author="Sandra Mosquera Lopez" w:date="2022-02-17T17:37:00Z"/>
          <w:color w:val="0E101A"/>
          <w:sz w:val="22"/>
          <w:szCs w:val="22"/>
          <w:lang w:val="en-US"/>
        </w:rPr>
      </w:pPr>
      <w:del w:id="227" w:author="Sandra Mosquera Lopez" w:date="2022-02-17T17:37:00Z">
        <w:r w:rsidRPr="003F5C4A" w:rsidDel="008012BE">
          <w:rPr>
            <w:color w:val="0E101A"/>
            <w:sz w:val="22"/>
            <w:szCs w:val="22"/>
            <w:lang w:val="en-US"/>
          </w:rPr>
          <w:delText>All the above show that t</w:delText>
        </w:r>
        <w:r w:rsidR="00441036" w:rsidRPr="003F5C4A" w:rsidDel="008012BE">
          <w:rPr>
            <w:color w:val="0E101A"/>
            <w:sz w:val="22"/>
            <w:szCs w:val="22"/>
            <w:lang w:val="en-US"/>
          </w:rPr>
          <w:delText>he nature and causality of the lenticel damage of avocado cv</w:delText>
        </w:r>
        <w:r w:rsidR="00760DA8" w:rsidRPr="003F5C4A" w:rsidDel="008012BE">
          <w:rPr>
            <w:color w:val="0E101A"/>
            <w:sz w:val="22"/>
            <w:szCs w:val="22"/>
            <w:lang w:val="en-US"/>
          </w:rPr>
          <w:delText>.</w:delText>
        </w:r>
        <w:r w:rsidR="00441036" w:rsidRPr="003F5C4A" w:rsidDel="008012BE">
          <w:rPr>
            <w:color w:val="0E101A"/>
            <w:sz w:val="22"/>
            <w:szCs w:val="22"/>
            <w:lang w:val="en-US"/>
          </w:rPr>
          <w:delText xml:space="preserve"> Hass are poorly understood. </w:delText>
        </w:r>
        <w:r w:rsidRPr="003F5C4A" w:rsidDel="008012BE">
          <w:rPr>
            <w:color w:val="0E101A"/>
            <w:sz w:val="22"/>
            <w:szCs w:val="22"/>
            <w:lang w:val="en-US"/>
          </w:rPr>
          <w:delText>This lack of understanding</w:delText>
        </w:r>
      </w:del>
      <w:del w:id="228" w:author="Sandra Mosquera Lopez" w:date="2022-02-01T18:11:00Z">
        <w:r w:rsidR="00F1284A" w:rsidDel="002F5C31">
          <w:rPr>
            <w:color w:val="0E101A"/>
            <w:sz w:val="22"/>
            <w:szCs w:val="22"/>
            <w:lang w:val="en-US"/>
          </w:rPr>
          <w:delText>,</w:delText>
        </w:r>
      </w:del>
      <w:del w:id="229" w:author="Sandra Mosquera Lopez" w:date="2022-02-17T17:37:00Z">
        <w:r w:rsidRPr="003F5C4A" w:rsidDel="008012BE">
          <w:rPr>
            <w:color w:val="0E101A"/>
            <w:sz w:val="22"/>
            <w:szCs w:val="22"/>
            <w:lang w:val="en-US"/>
          </w:rPr>
          <w:delText xml:space="preserve"> </w:delText>
        </w:r>
      </w:del>
      <w:del w:id="230" w:author="Sandra Mosquera Lopez" w:date="2022-02-01T18:12:00Z">
        <w:r w:rsidRPr="003F5C4A" w:rsidDel="002F5C31">
          <w:rPr>
            <w:color w:val="0E101A"/>
            <w:sz w:val="22"/>
            <w:szCs w:val="22"/>
            <w:lang w:val="en-US"/>
          </w:rPr>
          <w:delText>dif</w:delText>
        </w:r>
      </w:del>
      <w:del w:id="231" w:author="Sandra Mosquera Lopez" w:date="2022-02-01T18:11:00Z">
        <w:r w:rsidRPr="003F5C4A" w:rsidDel="002F5C31">
          <w:rPr>
            <w:color w:val="0E101A"/>
            <w:sz w:val="22"/>
            <w:szCs w:val="22"/>
            <w:lang w:val="en-US"/>
          </w:rPr>
          <w:delText>f</w:delText>
        </w:r>
      </w:del>
      <w:del w:id="232" w:author="Sandra Mosquera Lopez" w:date="2022-02-01T18:12:00Z">
        <w:r w:rsidRPr="003F5C4A" w:rsidDel="002F5C31">
          <w:rPr>
            <w:color w:val="0E101A"/>
            <w:sz w:val="22"/>
            <w:szCs w:val="22"/>
            <w:lang w:val="en-US"/>
          </w:rPr>
          <w:delText>iculties</w:delText>
        </w:r>
      </w:del>
      <w:del w:id="233" w:author="Sandra Mosquera Lopez" w:date="2022-02-17T17:37:00Z">
        <w:r w:rsidRPr="003F5C4A" w:rsidDel="008012BE">
          <w:rPr>
            <w:color w:val="0E101A"/>
            <w:sz w:val="22"/>
            <w:szCs w:val="22"/>
            <w:lang w:val="en-US"/>
          </w:rPr>
          <w:delText xml:space="preserve"> the design of strategies </w:delText>
        </w:r>
        <w:r w:rsidR="00F1284A" w:rsidDel="008012BE">
          <w:rPr>
            <w:color w:val="0E101A"/>
            <w:sz w:val="22"/>
            <w:szCs w:val="22"/>
            <w:lang w:val="en-US"/>
          </w:rPr>
          <w:delText>that</w:delText>
        </w:r>
        <w:r w:rsidR="00F1284A" w:rsidRPr="003F5C4A" w:rsidDel="008012BE">
          <w:rPr>
            <w:color w:val="0E101A"/>
            <w:sz w:val="22"/>
            <w:szCs w:val="22"/>
            <w:lang w:val="en-US"/>
          </w:rPr>
          <w:delText xml:space="preserve"> </w:delText>
        </w:r>
        <w:r w:rsidRPr="003F5C4A" w:rsidDel="008012BE">
          <w:rPr>
            <w:color w:val="0E101A"/>
            <w:sz w:val="22"/>
            <w:szCs w:val="22"/>
            <w:lang w:val="en-US"/>
          </w:rPr>
          <w:delText xml:space="preserve">mitigate the loses resulting from this </w:delText>
        </w:r>
        <w:r w:rsidR="00A17910" w:rsidRPr="003F5C4A" w:rsidDel="008012BE">
          <w:rPr>
            <w:color w:val="0E101A"/>
            <w:sz w:val="22"/>
            <w:szCs w:val="22"/>
            <w:lang w:val="en-US"/>
          </w:rPr>
          <w:delText>affectation</w:delText>
        </w:r>
        <w:r w:rsidRPr="003F5C4A" w:rsidDel="008012BE">
          <w:rPr>
            <w:color w:val="0E101A"/>
            <w:sz w:val="22"/>
            <w:szCs w:val="22"/>
            <w:lang w:val="en-US"/>
          </w:rPr>
          <w:delText>. Here, we</w:delText>
        </w:r>
        <w:r w:rsidR="00441036" w:rsidRPr="003F5C4A" w:rsidDel="008012BE">
          <w:rPr>
            <w:color w:val="0E101A"/>
            <w:sz w:val="22"/>
            <w:szCs w:val="22"/>
            <w:lang w:val="en-US"/>
          </w:rPr>
          <w:delText xml:space="preserve"> evaluated some of the unknown aspects</w:delText>
        </w:r>
        <w:r w:rsidRPr="003F5C4A" w:rsidDel="008012BE">
          <w:rPr>
            <w:color w:val="0E101A"/>
            <w:sz w:val="22"/>
            <w:szCs w:val="22"/>
            <w:lang w:val="en-US"/>
          </w:rPr>
          <w:delText xml:space="preserve"> of the damage</w:delText>
        </w:r>
        <w:r w:rsidR="00441036" w:rsidRPr="003F5C4A" w:rsidDel="008012BE">
          <w:rPr>
            <w:color w:val="0E101A"/>
            <w:sz w:val="22"/>
            <w:szCs w:val="22"/>
            <w:lang w:val="en-US"/>
          </w:rPr>
          <w:delText xml:space="preserve">. </w:delText>
        </w:r>
        <w:r w:rsidR="002D6793" w:rsidRPr="003F5C4A" w:rsidDel="008012BE">
          <w:rPr>
            <w:color w:val="0E101A"/>
            <w:sz w:val="22"/>
            <w:szCs w:val="22"/>
            <w:lang w:val="en-US"/>
          </w:rPr>
          <w:delText xml:space="preserve">We hypothesized </w:delText>
        </w:r>
      </w:del>
      <w:commentRangeStart w:id="234"/>
      <w:del w:id="235" w:author="Sandra Mosquera Lopez" w:date="2022-02-01T18:12:00Z">
        <w:r w:rsidR="002D6793" w:rsidRPr="003F5C4A" w:rsidDel="002F5C31">
          <w:rPr>
            <w:color w:val="0E101A"/>
            <w:sz w:val="22"/>
            <w:szCs w:val="22"/>
            <w:lang w:val="en-US"/>
          </w:rPr>
          <w:delText>that</w:delText>
        </w:r>
        <w:r w:rsidR="00760DA8" w:rsidRPr="003F5C4A" w:rsidDel="002F5C31">
          <w:rPr>
            <w:color w:val="0E101A"/>
            <w:sz w:val="22"/>
            <w:szCs w:val="22"/>
            <w:lang w:val="en-US"/>
          </w:rPr>
          <w:delText xml:space="preserve"> mechanical stress is not the only causality </w:delText>
        </w:r>
        <w:commentRangeEnd w:id="234"/>
        <w:r w:rsidR="00F14F2F" w:rsidDel="002F5C31">
          <w:rPr>
            <w:rStyle w:val="CommentReference"/>
            <w:rFonts w:eastAsia="Arial Unicode MS"/>
            <w:bdr w:val="nil"/>
            <w:lang w:val="en-US" w:eastAsia="en-US"/>
          </w:rPr>
          <w:commentReference w:id="234"/>
        </w:r>
        <w:r w:rsidR="00760DA8" w:rsidRPr="003F5C4A" w:rsidDel="002F5C31">
          <w:rPr>
            <w:color w:val="0E101A"/>
            <w:sz w:val="22"/>
            <w:szCs w:val="22"/>
            <w:lang w:val="en-US"/>
          </w:rPr>
          <w:delText xml:space="preserve">and </w:delText>
        </w:r>
      </w:del>
      <w:del w:id="236" w:author="Sandra Mosquera Lopez" w:date="2022-02-17T17:37:00Z">
        <w:r w:rsidR="00760DA8" w:rsidRPr="003F5C4A" w:rsidDel="008012BE">
          <w:rPr>
            <w:color w:val="0E101A"/>
            <w:sz w:val="22"/>
            <w:szCs w:val="22"/>
            <w:lang w:val="en-US"/>
          </w:rPr>
          <w:delText>plant pathogens have a role in causing the damage</w:delText>
        </w:r>
        <w:r w:rsidR="002D6793" w:rsidRPr="003F5C4A" w:rsidDel="008012BE">
          <w:rPr>
            <w:color w:val="0E101A"/>
            <w:sz w:val="22"/>
            <w:szCs w:val="22"/>
            <w:lang w:val="en-US"/>
          </w:rPr>
          <w:delText xml:space="preserve">. </w:delText>
        </w:r>
        <w:r w:rsidR="00AA34C7" w:rsidRPr="003F5C4A" w:rsidDel="008012BE">
          <w:rPr>
            <w:color w:val="0E101A"/>
            <w:sz w:val="22"/>
            <w:szCs w:val="22"/>
            <w:lang w:val="en-US"/>
          </w:rPr>
          <w:delText>We expected the damage to be non-uniform and progressive, with spatiotemporal components determine its occurrence</w:delText>
        </w:r>
        <w:r w:rsidR="00760DA8" w:rsidRPr="003F5C4A" w:rsidDel="008012BE">
          <w:rPr>
            <w:color w:val="0E101A"/>
            <w:sz w:val="22"/>
            <w:szCs w:val="22"/>
            <w:lang w:val="en-US"/>
          </w:rPr>
          <w:delText>. This behavior</w:delText>
        </w:r>
        <w:r w:rsidR="00AA34C7" w:rsidRPr="003F5C4A" w:rsidDel="008012BE">
          <w:rPr>
            <w:color w:val="0E101A"/>
            <w:sz w:val="22"/>
            <w:szCs w:val="22"/>
            <w:lang w:val="en-US"/>
          </w:rPr>
          <w:delText xml:space="preserve"> would be in line with the </w:delText>
        </w:r>
        <w:r w:rsidR="00760DA8" w:rsidRPr="003F5C4A" w:rsidDel="008012BE">
          <w:rPr>
            <w:color w:val="0E101A"/>
            <w:sz w:val="22"/>
            <w:szCs w:val="22"/>
            <w:lang w:val="en-US"/>
          </w:rPr>
          <w:delText xml:space="preserve">plant </w:delText>
        </w:r>
        <w:r w:rsidR="00AA34C7" w:rsidRPr="003F5C4A" w:rsidDel="008012BE">
          <w:rPr>
            <w:color w:val="0E101A"/>
            <w:sz w:val="22"/>
            <w:szCs w:val="22"/>
            <w:lang w:val="en-US"/>
          </w:rPr>
          <w:delText xml:space="preserve">pathogenic-fungi hypothesis. We also expected </w:delText>
        </w:r>
        <w:r w:rsidR="00760DA8" w:rsidRPr="003F5C4A" w:rsidDel="008012BE">
          <w:rPr>
            <w:color w:val="0E101A"/>
            <w:sz w:val="22"/>
            <w:szCs w:val="22"/>
            <w:lang w:val="en-US"/>
          </w:rPr>
          <w:delText xml:space="preserve">that </w:delText>
        </w:r>
        <w:r w:rsidR="00AA34C7" w:rsidRPr="003F5C4A" w:rsidDel="008012BE">
          <w:rPr>
            <w:color w:val="0E101A"/>
            <w:sz w:val="22"/>
            <w:szCs w:val="22"/>
            <w:lang w:val="en-US"/>
          </w:rPr>
          <w:delText xml:space="preserve">fungal communities associated with fruits with lenticel damage </w:delText>
        </w:r>
        <w:r w:rsidR="00760DA8" w:rsidRPr="003F5C4A" w:rsidDel="008012BE">
          <w:rPr>
            <w:color w:val="0E101A"/>
            <w:sz w:val="22"/>
            <w:szCs w:val="22"/>
            <w:lang w:val="en-US"/>
          </w:rPr>
          <w:delText>would</w:delText>
        </w:r>
        <w:r w:rsidR="00AA34C7" w:rsidRPr="003F5C4A" w:rsidDel="008012BE">
          <w:rPr>
            <w:color w:val="0E101A"/>
            <w:sz w:val="22"/>
            <w:szCs w:val="22"/>
            <w:lang w:val="en-US"/>
          </w:rPr>
          <w:delText xml:space="preserve"> differ from those of healthy fruits</w:delText>
        </w:r>
        <w:r w:rsidR="00760DA8" w:rsidRPr="003F5C4A" w:rsidDel="008012BE">
          <w:rPr>
            <w:color w:val="0E101A"/>
            <w:sz w:val="22"/>
            <w:szCs w:val="22"/>
            <w:lang w:val="en-US"/>
          </w:rPr>
          <w:delText>. This communities would</w:delText>
        </w:r>
        <w:r w:rsidR="00AA34C7" w:rsidRPr="003F5C4A" w:rsidDel="008012BE">
          <w:rPr>
            <w:color w:val="0E101A"/>
            <w:sz w:val="22"/>
            <w:szCs w:val="22"/>
            <w:lang w:val="en-US"/>
          </w:rPr>
          <w:delText xml:space="preserve"> be enriched in plant pathogenic taxon</w:delText>
        </w:r>
        <w:r w:rsidR="00760DA8" w:rsidRPr="003F5C4A" w:rsidDel="008012BE">
          <w:rPr>
            <w:color w:val="0E101A"/>
            <w:sz w:val="22"/>
            <w:szCs w:val="22"/>
            <w:lang w:val="en-US"/>
          </w:rPr>
          <w:delText xml:space="preserve"> which could be isolated</w:delText>
        </w:r>
        <w:r w:rsidR="00AA34C7" w:rsidRPr="003F5C4A" w:rsidDel="008012BE">
          <w:rPr>
            <w:color w:val="0E101A"/>
            <w:sz w:val="22"/>
            <w:szCs w:val="22"/>
            <w:lang w:val="en-US"/>
          </w:rPr>
          <w:delText xml:space="preserve">. </w:delText>
        </w:r>
        <w:r w:rsidR="002D6793" w:rsidRPr="003F5C4A" w:rsidDel="008012BE">
          <w:rPr>
            <w:color w:val="0E101A"/>
            <w:sz w:val="22"/>
            <w:szCs w:val="22"/>
            <w:lang w:val="en-US"/>
          </w:rPr>
          <w:delText xml:space="preserve">To test </w:delText>
        </w:r>
        <w:r w:rsidR="00760DA8" w:rsidRPr="003F5C4A" w:rsidDel="008012BE">
          <w:rPr>
            <w:color w:val="0E101A"/>
            <w:sz w:val="22"/>
            <w:szCs w:val="22"/>
            <w:lang w:val="en-US"/>
          </w:rPr>
          <w:delText>these hypotheses</w:delText>
        </w:r>
        <w:r w:rsidR="00AA34C7" w:rsidRPr="003F5C4A" w:rsidDel="008012BE">
          <w:rPr>
            <w:color w:val="0E101A"/>
            <w:sz w:val="22"/>
            <w:szCs w:val="22"/>
            <w:lang w:val="en-US"/>
          </w:rPr>
          <w:delText>,</w:delText>
        </w:r>
        <w:r w:rsidR="00441036" w:rsidRPr="003F5C4A" w:rsidDel="008012BE">
          <w:rPr>
            <w:color w:val="0E101A"/>
            <w:sz w:val="22"/>
            <w:szCs w:val="22"/>
            <w:lang w:val="en-US"/>
          </w:rPr>
          <w:delText xml:space="preserve"> </w:delText>
        </w:r>
        <w:r w:rsidRPr="003F5C4A" w:rsidDel="008012BE">
          <w:rPr>
            <w:color w:val="0E101A"/>
            <w:sz w:val="22"/>
            <w:szCs w:val="22"/>
            <w:lang w:val="en-US"/>
          </w:rPr>
          <w:delText>we</w:delText>
        </w:r>
        <w:r w:rsidR="00441036" w:rsidRPr="003F5C4A" w:rsidDel="008012BE">
          <w:rPr>
            <w:color w:val="0E101A"/>
            <w:sz w:val="22"/>
            <w:szCs w:val="22"/>
            <w:lang w:val="en-US"/>
          </w:rPr>
          <w:delText xml:space="preserve"> </w:delText>
        </w:r>
        <w:r w:rsidR="002D6793" w:rsidRPr="003F5C4A" w:rsidDel="008012BE">
          <w:rPr>
            <w:color w:val="0E101A"/>
            <w:sz w:val="22"/>
            <w:szCs w:val="22"/>
            <w:lang w:val="en-US"/>
          </w:rPr>
          <w:delText xml:space="preserve">first </w:delText>
        </w:r>
        <w:r w:rsidR="00441036" w:rsidRPr="003F5C4A" w:rsidDel="008012BE">
          <w:rPr>
            <w:color w:val="0E101A"/>
            <w:sz w:val="22"/>
            <w:szCs w:val="22"/>
            <w:lang w:val="en-US"/>
          </w:rPr>
          <w:delText xml:space="preserve">characterized the behavior of the damage across harvest in two farms with distinctive agroclimatic characteristics. Then, </w:delText>
        </w:r>
        <w:r w:rsidRPr="003F5C4A" w:rsidDel="008012BE">
          <w:rPr>
            <w:color w:val="0E101A"/>
            <w:sz w:val="22"/>
            <w:szCs w:val="22"/>
            <w:lang w:val="en-US"/>
          </w:rPr>
          <w:delText>we</w:delText>
        </w:r>
        <w:r w:rsidR="00441036" w:rsidRPr="003F5C4A" w:rsidDel="008012BE">
          <w:rPr>
            <w:color w:val="0E101A"/>
            <w:sz w:val="22"/>
            <w:szCs w:val="22"/>
            <w:lang w:val="en-US"/>
          </w:rPr>
          <w:delText xml:space="preserve"> assessed the damage progression during the post-harvest. </w:delText>
        </w:r>
        <w:r w:rsidRPr="003F5C4A" w:rsidDel="008012BE">
          <w:rPr>
            <w:color w:val="0E101A"/>
            <w:sz w:val="22"/>
            <w:szCs w:val="22"/>
            <w:lang w:val="en-US"/>
          </w:rPr>
          <w:delText>Finally, we</w:delText>
        </w:r>
        <w:r w:rsidR="00441036" w:rsidRPr="003F5C4A" w:rsidDel="008012BE">
          <w:rPr>
            <w:color w:val="0E101A"/>
            <w:sz w:val="22"/>
            <w:szCs w:val="22"/>
            <w:lang w:val="en-US"/>
          </w:rPr>
          <w:delText xml:space="preserve"> characterized the fungal communities associated with mild and severe lenticel damages using </w:delText>
        </w:r>
        <w:r w:rsidRPr="003F5C4A" w:rsidDel="008012BE">
          <w:rPr>
            <w:color w:val="0E101A"/>
            <w:sz w:val="22"/>
            <w:szCs w:val="22"/>
            <w:lang w:val="en-US"/>
          </w:rPr>
          <w:delText>next generation</w:delText>
        </w:r>
        <w:r w:rsidR="00441036" w:rsidRPr="003F5C4A" w:rsidDel="008012BE">
          <w:rPr>
            <w:color w:val="0E101A"/>
            <w:sz w:val="22"/>
            <w:szCs w:val="22"/>
            <w:lang w:val="en-US"/>
          </w:rPr>
          <w:delText xml:space="preserve"> sequencing</w:delText>
        </w:r>
        <w:r w:rsidRPr="003F5C4A" w:rsidDel="008012BE">
          <w:rPr>
            <w:color w:val="0E101A"/>
            <w:sz w:val="22"/>
            <w:szCs w:val="22"/>
            <w:lang w:val="en-US"/>
          </w:rPr>
          <w:delText xml:space="preserve"> and contrasted t</w:delText>
        </w:r>
        <w:r w:rsidR="00441036" w:rsidRPr="003F5C4A" w:rsidDel="008012BE">
          <w:rPr>
            <w:color w:val="0E101A"/>
            <w:sz w:val="22"/>
            <w:szCs w:val="22"/>
            <w:lang w:val="en-US"/>
          </w:rPr>
          <w:delText xml:space="preserve">he findings with fungal isolations. </w:delText>
        </w:r>
      </w:del>
    </w:p>
    <w:p w14:paraId="3581A6E6" w14:textId="529EC403" w:rsidR="00441036" w:rsidRPr="003F5C4A" w:rsidDel="008012BE" w:rsidRDefault="00441036" w:rsidP="00F0756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rPr>
          <w:del w:id="237" w:author="Sandra Mosquera Lopez" w:date="2022-02-17T17:37:00Z"/>
          <w:rFonts w:eastAsia="Times New Roman"/>
          <w:b/>
          <w:bCs/>
          <w:color w:val="0E101A"/>
          <w:sz w:val="22"/>
          <w:szCs w:val="22"/>
          <w:bdr w:val="none" w:sz="0" w:space="0" w:color="auto"/>
          <w:lang w:eastAsia="es-CO"/>
        </w:rPr>
      </w:pPr>
    </w:p>
    <w:p w14:paraId="19F21312" w14:textId="56BA21D1" w:rsidR="003F7E5B"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38" w:author="Sandra Mosquera Lopez" w:date="2022-02-17T17:37:00Z"/>
          <w:rFonts w:eastAsia="Times New Roman"/>
          <w:b/>
          <w:bCs/>
          <w:color w:val="0E101A"/>
          <w:sz w:val="22"/>
          <w:szCs w:val="22"/>
          <w:bdr w:val="none" w:sz="0" w:space="0" w:color="auto"/>
          <w:lang w:eastAsia="es-CO"/>
        </w:rPr>
      </w:pPr>
      <w:del w:id="239" w:author="Sandra Mosquera Lopez" w:date="2022-02-17T17:37:00Z">
        <w:r w:rsidRPr="003F5C4A" w:rsidDel="008012BE">
          <w:rPr>
            <w:rFonts w:eastAsia="Times New Roman"/>
            <w:b/>
            <w:bCs/>
            <w:color w:val="0E101A"/>
            <w:sz w:val="22"/>
            <w:szCs w:val="22"/>
            <w:bdr w:val="none" w:sz="0" w:space="0" w:color="auto"/>
            <w:lang w:eastAsia="es-CO"/>
          </w:rPr>
          <w:delText xml:space="preserve">Material and </w:delText>
        </w:r>
        <w:r w:rsidR="00BB62E2" w:rsidDel="008012BE">
          <w:rPr>
            <w:rFonts w:eastAsia="Times New Roman"/>
            <w:b/>
            <w:bCs/>
            <w:color w:val="0E101A"/>
            <w:sz w:val="22"/>
            <w:szCs w:val="22"/>
            <w:bdr w:val="none" w:sz="0" w:space="0" w:color="auto"/>
            <w:lang w:eastAsia="es-CO"/>
          </w:rPr>
          <w:delText>M</w:delText>
        </w:r>
        <w:r w:rsidRPr="003F5C4A" w:rsidDel="008012BE">
          <w:rPr>
            <w:rFonts w:eastAsia="Times New Roman"/>
            <w:b/>
            <w:bCs/>
            <w:color w:val="0E101A"/>
            <w:sz w:val="22"/>
            <w:szCs w:val="22"/>
            <w:bdr w:val="none" w:sz="0" w:space="0" w:color="auto"/>
            <w:lang w:eastAsia="es-CO"/>
          </w:rPr>
          <w:delText>ethods</w:delText>
        </w:r>
      </w:del>
    </w:p>
    <w:p w14:paraId="412B8D29" w14:textId="3DB03E58" w:rsidR="00441036" w:rsidRPr="003F5C4A" w:rsidDel="008012BE" w:rsidRDefault="00441036"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40" w:author="Sandra Mosquera Lopez" w:date="2022-02-17T17:37:00Z"/>
          <w:rFonts w:eastAsia="Times New Roman"/>
          <w:color w:val="0E101A"/>
          <w:sz w:val="22"/>
          <w:szCs w:val="22"/>
          <w:bdr w:val="none" w:sz="0" w:space="0" w:color="auto"/>
          <w:lang w:eastAsia="es-CO"/>
        </w:rPr>
      </w:pPr>
    </w:p>
    <w:p w14:paraId="5222D546" w14:textId="7D9A8B56"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41" w:author="Sandra Mosquera Lopez" w:date="2022-02-17T17:37:00Z"/>
          <w:rFonts w:eastAsia="Times New Roman"/>
          <w:color w:val="0E101A"/>
          <w:sz w:val="22"/>
          <w:szCs w:val="22"/>
          <w:u w:val="single"/>
          <w:bdr w:val="none" w:sz="0" w:space="0" w:color="auto"/>
          <w:lang w:eastAsia="es-CO"/>
        </w:rPr>
      </w:pPr>
      <w:del w:id="242" w:author="Sandra Mosquera Lopez" w:date="2022-02-17T17:37:00Z">
        <w:r w:rsidRPr="003F5C4A" w:rsidDel="008012BE">
          <w:rPr>
            <w:rFonts w:eastAsia="Times New Roman"/>
            <w:color w:val="0E101A"/>
            <w:sz w:val="22"/>
            <w:szCs w:val="22"/>
            <w:u w:val="single"/>
            <w:bdr w:val="none" w:sz="0" w:space="0" w:color="auto"/>
            <w:lang w:eastAsia="es-CO"/>
          </w:rPr>
          <w:delText xml:space="preserve">Study </w:delText>
        </w:r>
        <w:r w:rsidR="00BB62E2" w:rsidDel="008012BE">
          <w:rPr>
            <w:rFonts w:eastAsia="Times New Roman"/>
            <w:color w:val="0E101A"/>
            <w:sz w:val="22"/>
            <w:szCs w:val="22"/>
            <w:u w:val="single"/>
            <w:bdr w:val="none" w:sz="0" w:space="0" w:color="auto"/>
            <w:lang w:eastAsia="es-CO"/>
          </w:rPr>
          <w:delText>a</w:delText>
        </w:r>
        <w:r w:rsidRPr="003F5C4A" w:rsidDel="008012BE">
          <w:rPr>
            <w:rFonts w:eastAsia="Times New Roman"/>
            <w:color w:val="0E101A"/>
            <w:sz w:val="22"/>
            <w:szCs w:val="22"/>
            <w:u w:val="single"/>
            <w:bdr w:val="none" w:sz="0" w:space="0" w:color="auto"/>
            <w:lang w:eastAsia="es-CO"/>
          </w:rPr>
          <w:delText xml:space="preserve">rea and </w:delText>
        </w:r>
        <w:r w:rsidR="00BB62E2" w:rsidDel="008012BE">
          <w:rPr>
            <w:rFonts w:eastAsia="Times New Roman"/>
            <w:color w:val="0E101A"/>
            <w:sz w:val="22"/>
            <w:szCs w:val="22"/>
            <w:u w:val="single"/>
            <w:bdr w:val="none" w:sz="0" w:space="0" w:color="auto"/>
            <w:lang w:eastAsia="es-CO"/>
          </w:rPr>
          <w:delText>s</w:delText>
        </w:r>
        <w:r w:rsidRPr="003F5C4A" w:rsidDel="008012BE">
          <w:rPr>
            <w:rFonts w:eastAsia="Times New Roman"/>
            <w:color w:val="0E101A"/>
            <w:sz w:val="22"/>
            <w:szCs w:val="22"/>
            <w:u w:val="single"/>
            <w:bdr w:val="none" w:sz="0" w:space="0" w:color="auto"/>
            <w:lang w:eastAsia="es-CO"/>
          </w:rPr>
          <w:delText>ampling</w:delText>
        </w:r>
        <w:r w:rsidRPr="003F5C4A" w:rsidDel="008012BE">
          <w:rPr>
            <w:rFonts w:eastAsia="Times New Roman"/>
            <w:color w:val="0E101A"/>
            <w:sz w:val="22"/>
            <w:szCs w:val="22"/>
            <w:bdr w:val="none" w:sz="0" w:space="0" w:color="auto"/>
            <w:lang w:eastAsia="es-CO"/>
          </w:rPr>
          <w:delText> </w:delText>
        </w:r>
      </w:del>
    </w:p>
    <w:p w14:paraId="1D5CD1AC" w14:textId="523CE8F1"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43" w:author="Sandra Mosquera Lopez" w:date="2022-02-17T17:37:00Z"/>
          <w:rFonts w:eastAsia="Times New Roman"/>
          <w:color w:val="0E101A"/>
          <w:sz w:val="22"/>
          <w:szCs w:val="22"/>
          <w:bdr w:val="none" w:sz="0" w:space="0" w:color="auto"/>
          <w:lang w:eastAsia="es-CO"/>
        </w:rPr>
      </w:pPr>
      <w:del w:id="244" w:author="Sandra Mosquera Lopez" w:date="2022-02-02T17:03:00Z">
        <w:r w:rsidRPr="003F5C4A" w:rsidDel="00DE6A25">
          <w:rPr>
            <w:rFonts w:eastAsia="Times New Roman"/>
            <w:color w:val="0E101A"/>
            <w:sz w:val="22"/>
            <w:szCs w:val="22"/>
            <w:bdr w:val="none" w:sz="0" w:space="0" w:color="auto"/>
            <w:lang w:eastAsia="es-CO"/>
          </w:rPr>
          <w:delText xml:space="preserve">These evaluations involved the </w:delText>
        </w:r>
        <w:commentRangeStart w:id="245"/>
        <w:r w:rsidRPr="003F5C4A" w:rsidDel="00DE6A25">
          <w:rPr>
            <w:rFonts w:eastAsia="Times New Roman"/>
            <w:color w:val="0E101A"/>
            <w:sz w:val="22"/>
            <w:szCs w:val="22"/>
            <w:bdr w:val="none" w:sz="0" w:space="0" w:color="auto"/>
            <w:lang w:eastAsia="es-CO"/>
          </w:rPr>
          <w:delText xml:space="preserve">principal and traviesa </w:delText>
        </w:r>
        <w:commentRangeEnd w:id="245"/>
        <w:r w:rsidR="005230CF" w:rsidDel="00DE6A25">
          <w:rPr>
            <w:rStyle w:val="CommentReference"/>
          </w:rPr>
          <w:commentReference w:id="245"/>
        </w:r>
        <w:r w:rsidRPr="003F5C4A" w:rsidDel="00DE6A25">
          <w:rPr>
            <w:rFonts w:eastAsia="Times New Roman"/>
            <w:color w:val="0E101A"/>
            <w:sz w:val="22"/>
            <w:szCs w:val="22"/>
            <w:bdr w:val="none" w:sz="0" w:space="0" w:color="auto"/>
            <w:lang w:eastAsia="es-CO"/>
          </w:rPr>
          <w:delText>harvests occurring between June 2019 through June 2021 (Principal 2019, traviesa 2020, principal 2020, and traviesa 2021) in La Escondida and El Sinai, commercial farms of the avocado exporters CARTAMA. The farms are in the Antioquia and Caldas departments in Colombia (</w:delText>
        </w:r>
        <w:commentRangeStart w:id="246"/>
        <w:r w:rsidR="002407C9" w:rsidRPr="003F5C4A" w:rsidDel="00DE6A25">
          <w:rPr>
            <w:rFonts w:eastAsia="Times New Roman"/>
            <w:color w:val="0E101A"/>
            <w:sz w:val="22"/>
            <w:szCs w:val="22"/>
            <w:bdr w:val="none" w:sz="0" w:space="0" w:color="auto"/>
            <w:lang w:eastAsia="es-CO"/>
          </w:rPr>
          <w:delText>S</w:delText>
        </w:r>
        <w:r w:rsidRPr="003F5C4A" w:rsidDel="00DE6A25">
          <w:rPr>
            <w:rFonts w:eastAsia="Times New Roman"/>
            <w:color w:val="0E101A"/>
            <w:sz w:val="22"/>
            <w:szCs w:val="22"/>
            <w:bdr w:val="none" w:sz="0" w:space="0" w:color="auto"/>
            <w:lang w:eastAsia="es-CO"/>
          </w:rPr>
          <w:delText>upplementary</w:delText>
        </w:r>
        <w:r w:rsidR="002407C9" w:rsidRPr="003F5C4A" w:rsidDel="00DE6A25">
          <w:rPr>
            <w:rFonts w:eastAsia="Times New Roman"/>
            <w:color w:val="0E101A"/>
            <w:sz w:val="22"/>
            <w:szCs w:val="22"/>
            <w:bdr w:val="none" w:sz="0" w:space="0" w:color="auto"/>
            <w:lang w:eastAsia="es-CO"/>
          </w:rPr>
          <w:delText xml:space="preserve"> Table</w:delText>
        </w:r>
        <w:r w:rsidRPr="003F5C4A" w:rsidDel="00DE6A25">
          <w:rPr>
            <w:rFonts w:eastAsia="Times New Roman"/>
            <w:color w:val="0E101A"/>
            <w:sz w:val="22"/>
            <w:szCs w:val="22"/>
            <w:bdr w:val="none" w:sz="0" w:space="0" w:color="auto"/>
            <w:lang w:eastAsia="es-CO"/>
          </w:rPr>
          <w:delText xml:space="preserve"> </w:delText>
        </w:r>
      </w:del>
      <w:ins w:id="247" w:author="Valeska Villegas Escobar" w:date="2021-12-21T12:48:00Z">
        <w:del w:id="248" w:author="Sandra Mosquera Lopez" w:date="2022-02-02T17:03:00Z">
          <w:r w:rsidR="002109FB" w:rsidDel="00DE6A25">
            <w:rPr>
              <w:rFonts w:eastAsia="Times New Roman"/>
              <w:color w:val="0E101A"/>
              <w:sz w:val="22"/>
              <w:szCs w:val="22"/>
              <w:bdr w:val="none" w:sz="0" w:space="0" w:color="auto"/>
              <w:lang w:eastAsia="es-CO"/>
            </w:rPr>
            <w:delText>S</w:delText>
          </w:r>
        </w:del>
      </w:ins>
      <w:del w:id="249" w:author="Sandra Mosquera Lopez" w:date="2022-02-02T17:03:00Z">
        <w:r w:rsidRPr="003F5C4A" w:rsidDel="00DE6A25">
          <w:rPr>
            <w:rFonts w:eastAsia="Times New Roman"/>
            <w:color w:val="0E101A"/>
            <w:sz w:val="22"/>
            <w:szCs w:val="22"/>
            <w:bdr w:val="none" w:sz="0" w:space="0" w:color="auto"/>
            <w:lang w:eastAsia="es-CO"/>
          </w:rPr>
          <w:delText>1</w:delText>
        </w:r>
        <w:commentRangeEnd w:id="246"/>
        <w:r w:rsidR="002109FB" w:rsidDel="00DE6A25">
          <w:rPr>
            <w:rStyle w:val="CommentReference"/>
          </w:rPr>
          <w:commentReference w:id="246"/>
        </w:r>
        <w:r w:rsidRPr="003F5C4A" w:rsidDel="00DE6A25">
          <w:rPr>
            <w:rFonts w:eastAsia="Times New Roman"/>
            <w:color w:val="0E101A"/>
            <w:sz w:val="22"/>
            <w:szCs w:val="22"/>
            <w:bdr w:val="none" w:sz="0" w:space="0" w:color="auto"/>
            <w:lang w:eastAsia="es-CO"/>
          </w:rPr>
          <w:delText>) and have different levels of affectation of the lenticel damage, with La Escondida having low affectation and El Sinai high affectation</w:delText>
        </w:r>
      </w:del>
      <w:del w:id="250" w:author="Sandra Mosquera Lopez" w:date="2022-02-17T17:37:00Z">
        <w:r w:rsidRPr="003F5C4A" w:rsidDel="008012BE">
          <w:rPr>
            <w:rFonts w:eastAsia="Times New Roman"/>
            <w:color w:val="0E101A"/>
            <w:sz w:val="22"/>
            <w:szCs w:val="22"/>
            <w:bdr w:val="none" w:sz="0" w:space="0" w:color="auto"/>
            <w:lang w:eastAsia="es-CO"/>
          </w:rPr>
          <w:delText>. </w:delText>
        </w:r>
      </w:del>
    </w:p>
    <w:p w14:paraId="0CE474E6" w14:textId="0352F0D4"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51" w:author="Sandra Mosquera Lopez" w:date="2022-02-17T17:37:00Z"/>
          <w:rFonts w:eastAsia="Times New Roman"/>
          <w:color w:val="0E101A"/>
          <w:sz w:val="22"/>
          <w:szCs w:val="22"/>
          <w:bdr w:val="none" w:sz="0" w:space="0" w:color="auto"/>
          <w:lang w:eastAsia="es-CO"/>
        </w:rPr>
      </w:pPr>
      <w:del w:id="252" w:author="Sandra Mosquera Lopez" w:date="2022-02-17T17:37:00Z">
        <w:r w:rsidRPr="003F5C4A" w:rsidDel="008012BE">
          <w:rPr>
            <w:rFonts w:eastAsia="Times New Roman"/>
            <w:color w:val="0E101A"/>
            <w:sz w:val="22"/>
            <w:szCs w:val="22"/>
            <w:bdr w:val="none" w:sz="0" w:space="0" w:color="auto"/>
            <w:lang w:eastAsia="es-CO"/>
          </w:rPr>
          <w:delText xml:space="preserve">Thirty trees with similar height, phenology, and age, were selected from five </w:delText>
        </w:r>
        <w:r w:rsidR="009D2A63" w:rsidDel="008012BE">
          <w:rPr>
            <w:rFonts w:eastAsia="Times New Roman"/>
            <w:color w:val="0E101A"/>
            <w:sz w:val="22"/>
            <w:szCs w:val="22"/>
            <w:bdr w:val="none" w:sz="0" w:space="0" w:color="auto"/>
            <w:lang w:eastAsia="es-CO"/>
          </w:rPr>
          <w:delText xml:space="preserve">and nine </w:delText>
        </w:r>
        <w:r w:rsidRPr="003F5C4A" w:rsidDel="008012BE">
          <w:rPr>
            <w:rFonts w:eastAsia="Times New Roman"/>
            <w:color w:val="0E101A"/>
            <w:sz w:val="22"/>
            <w:szCs w:val="22"/>
            <w:bdr w:val="none" w:sz="0" w:space="0" w:color="auto"/>
            <w:lang w:eastAsia="es-CO"/>
          </w:rPr>
          <w:delText xml:space="preserve">plots in La Escondida and in El Sinai </w:delText>
        </w:r>
        <w:r w:rsidR="00AE1ECE" w:rsidDel="008012BE">
          <w:rPr>
            <w:rFonts w:eastAsia="Times New Roman"/>
            <w:color w:val="0E101A"/>
            <w:sz w:val="22"/>
            <w:szCs w:val="22"/>
            <w:bdr w:val="none" w:sz="0" w:space="0" w:color="auto"/>
            <w:lang w:eastAsia="es-CO"/>
          </w:rPr>
          <w:delText xml:space="preserve">respectively </w:delText>
        </w:r>
        <w:r w:rsidRPr="003F5C4A" w:rsidDel="008012BE">
          <w:rPr>
            <w:rFonts w:eastAsia="Times New Roman"/>
            <w:color w:val="0E101A"/>
            <w:sz w:val="22"/>
            <w:szCs w:val="22"/>
            <w:bdr w:val="none" w:sz="0" w:space="0" w:color="auto"/>
            <w:lang w:eastAsia="es-CO"/>
          </w:rPr>
          <w:delText>(</w:delText>
        </w:r>
        <w:r w:rsidR="0057645A" w:rsidRPr="003F5C4A" w:rsidDel="008012BE">
          <w:rPr>
            <w:rFonts w:eastAsia="Times New Roman"/>
            <w:color w:val="0E101A"/>
            <w:sz w:val="22"/>
            <w:szCs w:val="22"/>
            <w:bdr w:val="none" w:sz="0" w:space="0" w:color="auto"/>
            <w:lang w:eastAsia="es-CO"/>
          </w:rPr>
          <w:delText xml:space="preserve">Supplementary Table </w:delText>
        </w:r>
        <w:r w:rsidRPr="003F5C4A" w:rsidDel="008012BE">
          <w:rPr>
            <w:rFonts w:eastAsia="Times New Roman"/>
            <w:color w:val="0E101A"/>
            <w:sz w:val="22"/>
            <w:szCs w:val="22"/>
            <w:bdr w:val="none" w:sz="0" w:space="0" w:color="auto"/>
            <w:lang w:eastAsia="es-CO"/>
          </w:rPr>
          <w:delText xml:space="preserve">2). </w:delText>
        </w:r>
        <w:r w:rsidR="00696D1C" w:rsidDel="008012BE">
          <w:rPr>
            <w:rFonts w:eastAsia="Times New Roman"/>
            <w:color w:val="0E101A"/>
            <w:sz w:val="22"/>
            <w:szCs w:val="22"/>
            <w:bdr w:val="none" w:sz="0" w:space="0" w:color="auto"/>
            <w:lang w:eastAsia="es-CO"/>
          </w:rPr>
          <w:delText>T</w:delText>
        </w:r>
        <w:r w:rsidR="00696D1C" w:rsidRPr="003F5C4A" w:rsidDel="008012BE">
          <w:rPr>
            <w:rFonts w:eastAsia="Times New Roman"/>
            <w:color w:val="0E101A"/>
            <w:sz w:val="22"/>
            <w:szCs w:val="22"/>
            <w:bdr w:val="none" w:sz="0" w:space="0" w:color="auto"/>
            <w:lang w:eastAsia="es-CO"/>
          </w:rPr>
          <w:delText>o assess the lenticel damage</w:delText>
        </w:r>
        <w:r w:rsidR="00E97517" w:rsidDel="008012BE">
          <w:rPr>
            <w:rFonts w:eastAsia="Times New Roman"/>
            <w:color w:val="0E101A"/>
            <w:sz w:val="22"/>
            <w:szCs w:val="22"/>
            <w:bdr w:val="none" w:sz="0" w:space="0" w:color="auto"/>
            <w:lang w:eastAsia="es-CO"/>
          </w:rPr>
          <w:delText>, 10 m</w:delText>
        </w:r>
        <w:r w:rsidRPr="003F5C4A" w:rsidDel="008012BE">
          <w:rPr>
            <w:rFonts w:eastAsia="Times New Roman"/>
            <w:color w:val="0E101A"/>
            <w:sz w:val="22"/>
            <w:szCs w:val="22"/>
            <w:bdr w:val="none" w:sz="0" w:space="0" w:color="auto"/>
            <w:lang w:eastAsia="es-CO"/>
          </w:rPr>
          <w:delText xml:space="preserve">ature avocado </w:delText>
        </w:r>
        <w:r w:rsidR="00696D1C" w:rsidDel="008012BE">
          <w:rPr>
            <w:rFonts w:eastAsia="Times New Roman"/>
            <w:color w:val="0E101A"/>
            <w:sz w:val="22"/>
            <w:szCs w:val="22"/>
            <w:bdr w:val="none" w:sz="0" w:space="0" w:color="auto"/>
            <w:lang w:eastAsia="es-CO"/>
          </w:rPr>
          <w:delText>from each tree</w:delText>
        </w:r>
        <w:r w:rsidR="00696D1C"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 xml:space="preserve">(i.e., fruits with reached a dry matter above 24 %) were </w:delText>
        </w:r>
        <w:r w:rsidR="00E97517" w:rsidDel="008012BE">
          <w:rPr>
            <w:rFonts w:eastAsia="Times New Roman"/>
            <w:color w:val="0E101A"/>
            <w:sz w:val="22"/>
            <w:szCs w:val="22"/>
            <w:bdr w:val="none" w:sz="0" w:space="0" w:color="auto"/>
            <w:lang w:eastAsia="es-CO"/>
          </w:rPr>
          <w:delText>collected</w:delText>
        </w:r>
        <w:r w:rsidR="00E97517"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with their peduncles in each harvest</w:delText>
        </w:r>
        <w:r w:rsidR="00E97517" w:rsidDel="008012BE">
          <w:rPr>
            <w:rFonts w:eastAsia="Times New Roman"/>
            <w:color w:val="0E101A"/>
            <w:sz w:val="22"/>
            <w:szCs w:val="22"/>
            <w:bdr w:val="none" w:sz="0" w:space="0" w:color="auto"/>
            <w:lang w:eastAsia="es-CO"/>
          </w:rPr>
          <w:delText>, for a total of</w:delText>
        </w:r>
        <w:r w:rsidRPr="003F5C4A" w:rsidDel="008012BE">
          <w:rPr>
            <w:rFonts w:eastAsia="Times New Roman"/>
            <w:color w:val="0E101A"/>
            <w:sz w:val="22"/>
            <w:szCs w:val="22"/>
            <w:bdr w:val="none" w:sz="0" w:space="0" w:color="auto"/>
            <w:lang w:eastAsia="es-CO"/>
          </w:rPr>
          <w:delText xml:space="preserve"> 300 fruits per farm. Twenty additional fruits were sampled from each farm during the harvest of 2019 and the traviesa harvest of 2021 to isolate fungi associated with healthy and necrotic lenticels. Similarly, 12 additional fruits were sampled from each farm in the traviesa harvest of 2020 for the microbial ecology analysis. Six of these fruits had severe lenticel damage and the other six mild lenticel damage. All the sampled fruits were packed in punnets </w:delText>
        </w:r>
      </w:del>
      <w:del w:id="253" w:author="Sandra Mosquera Lopez" w:date="2022-02-02T17:10:00Z">
        <w:r w:rsidRPr="003F5C4A" w:rsidDel="00482D8B">
          <w:rPr>
            <w:rFonts w:eastAsia="Times New Roman"/>
            <w:color w:val="0E101A"/>
            <w:sz w:val="22"/>
            <w:szCs w:val="22"/>
            <w:bdr w:val="none" w:sz="0" w:space="0" w:color="auto"/>
            <w:lang w:eastAsia="es-CO"/>
          </w:rPr>
          <w:delText xml:space="preserve">and </w:delText>
        </w:r>
        <w:commentRangeStart w:id="254"/>
        <w:r w:rsidRPr="003F5C4A" w:rsidDel="00482D8B">
          <w:rPr>
            <w:rFonts w:eastAsia="Times New Roman"/>
            <w:color w:val="0E101A"/>
            <w:sz w:val="22"/>
            <w:szCs w:val="22"/>
            <w:bdr w:val="none" w:sz="0" w:space="0" w:color="auto"/>
            <w:lang w:eastAsia="es-CO"/>
          </w:rPr>
          <w:delText>send to the</w:delText>
        </w:r>
      </w:del>
      <w:del w:id="255" w:author="Sandra Mosquera Lopez" w:date="2022-02-02T17:08:00Z">
        <w:r w:rsidRPr="003F5C4A" w:rsidDel="00482D8B">
          <w:rPr>
            <w:rFonts w:eastAsia="Times New Roman"/>
            <w:color w:val="0E101A"/>
            <w:sz w:val="22"/>
            <w:szCs w:val="22"/>
            <w:bdr w:val="none" w:sz="0" w:space="0" w:color="auto"/>
            <w:lang w:eastAsia="es-CO"/>
          </w:rPr>
          <w:delText xml:space="preserve"> laboratories of the Universidad EAFI, Medellin</w:delText>
        </w:r>
      </w:del>
      <w:del w:id="256" w:author="Sandra Mosquera Lopez" w:date="2022-02-02T17:10:00Z">
        <w:r w:rsidRPr="003F5C4A" w:rsidDel="00482D8B">
          <w:rPr>
            <w:rFonts w:eastAsia="Times New Roman"/>
            <w:color w:val="0E101A"/>
            <w:sz w:val="22"/>
            <w:szCs w:val="22"/>
            <w:bdr w:val="none" w:sz="0" w:space="0" w:color="auto"/>
            <w:lang w:eastAsia="es-CO"/>
          </w:rPr>
          <w:delText>, where they were processed</w:delText>
        </w:r>
        <w:commentRangeEnd w:id="254"/>
        <w:r w:rsidR="00696D1C" w:rsidDel="00482D8B">
          <w:rPr>
            <w:rStyle w:val="CommentReference"/>
          </w:rPr>
          <w:commentReference w:id="254"/>
        </w:r>
        <w:r w:rsidRPr="003F5C4A" w:rsidDel="00482D8B">
          <w:rPr>
            <w:rFonts w:eastAsia="Times New Roman"/>
            <w:color w:val="0E101A"/>
            <w:sz w:val="22"/>
            <w:szCs w:val="22"/>
            <w:bdr w:val="none" w:sz="0" w:space="0" w:color="auto"/>
            <w:lang w:eastAsia="es-CO"/>
          </w:rPr>
          <w:delText>. </w:delText>
        </w:r>
      </w:del>
    </w:p>
    <w:p w14:paraId="336564FC" w14:textId="790456DD"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57" w:author="Sandra Mosquera Lopez" w:date="2022-02-17T17:37:00Z"/>
          <w:rFonts w:eastAsia="Times New Roman"/>
          <w:color w:val="0E101A"/>
          <w:sz w:val="22"/>
          <w:szCs w:val="22"/>
          <w:bdr w:val="none" w:sz="0" w:space="0" w:color="auto"/>
          <w:lang w:eastAsia="es-CO"/>
        </w:rPr>
      </w:pPr>
      <w:del w:id="258" w:author="Sandra Mosquera Lopez" w:date="2022-02-17T17:37:00Z">
        <w:r w:rsidRPr="003F5C4A" w:rsidDel="008012BE">
          <w:rPr>
            <w:rFonts w:eastAsia="Times New Roman"/>
            <w:color w:val="0E101A"/>
            <w:sz w:val="22"/>
            <w:szCs w:val="22"/>
            <w:bdr w:val="none" w:sz="0" w:space="0" w:color="auto"/>
            <w:lang w:eastAsia="es-CO"/>
          </w:rPr>
          <w:delText> </w:delText>
        </w:r>
      </w:del>
    </w:p>
    <w:p w14:paraId="53DFF1AF" w14:textId="318E035F"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59" w:author="Sandra Mosquera Lopez" w:date="2022-02-17T17:37:00Z"/>
          <w:rFonts w:eastAsia="Times New Roman"/>
          <w:color w:val="0E101A"/>
          <w:sz w:val="22"/>
          <w:szCs w:val="22"/>
          <w:u w:val="single"/>
          <w:bdr w:val="none" w:sz="0" w:space="0" w:color="auto"/>
          <w:lang w:eastAsia="es-CO"/>
        </w:rPr>
      </w:pPr>
      <w:del w:id="260" w:author="Sandra Mosquera Lopez" w:date="2022-02-17T17:37:00Z">
        <w:r w:rsidRPr="003F5C4A" w:rsidDel="008012BE">
          <w:rPr>
            <w:rFonts w:eastAsia="Times New Roman"/>
            <w:color w:val="0E101A"/>
            <w:sz w:val="22"/>
            <w:szCs w:val="22"/>
            <w:u w:val="single"/>
            <w:bdr w:val="none" w:sz="0" w:space="0" w:color="auto"/>
            <w:lang w:eastAsia="es-CO"/>
          </w:rPr>
          <w:delText>Lenticel damage estimation</w:delText>
        </w:r>
      </w:del>
    </w:p>
    <w:p w14:paraId="5147B41E" w14:textId="77963FBC"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61" w:author="Sandra Mosquera Lopez" w:date="2022-02-17T17:37:00Z"/>
          <w:rFonts w:eastAsia="Times New Roman"/>
          <w:color w:val="0E101A"/>
          <w:sz w:val="22"/>
          <w:szCs w:val="22"/>
          <w:bdr w:val="none" w:sz="0" w:space="0" w:color="auto"/>
          <w:lang w:eastAsia="es-CO"/>
        </w:rPr>
      </w:pPr>
      <w:del w:id="262" w:author="Sandra Mosquera Lopez" w:date="2022-02-17T17:37:00Z">
        <w:r w:rsidRPr="003F5C4A" w:rsidDel="008012BE">
          <w:rPr>
            <w:rFonts w:eastAsia="Times New Roman"/>
            <w:color w:val="0E101A"/>
            <w:sz w:val="22"/>
            <w:szCs w:val="22"/>
            <w:bdr w:val="none" w:sz="0" w:space="0" w:color="auto"/>
            <w:lang w:eastAsia="es-CO"/>
          </w:rPr>
          <w:delText> </w:delText>
        </w:r>
      </w:del>
    </w:p>
    <w:p w14:paraId="46D5D22B" w14:textId="676B89E3"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263" w:author="Sandra Mosquera Lopez" w:date="2022-02-17T17:37:00Z"/>
          <w:rFonts w:eastAsia="Times New Roman"/>
          <w:color w:val="0E101A"/>
          <w:sz w:val="22"/>
          <w:szCs w:val="22"/>
          <w:bdr w:val="none" w:sz="0" w:space="0" w:color="auto"/>
          <w:lang w:eastAsia="es-CO"/>
        </w:rPr>
      </w:pPr>
      <w:del w:id="264" w:author="Sandra Mosquera Lopez" w:date="2022-02-02T17:11:00Z">
        <w:r w:rsidRPr="003F5C4A" w:rsidDel="00482D8B">
          <w:rPr>
            <w:rFonts w:eastAsia="Times New Roman"/>
            <w:color w:val="0E101A"/>
            <w:sz w:val="22"/>
            <w:szCs w:val="22"/>
            <w:bdr w:val="none" w:sz="0" w:space="0" w:color="auto"/>
            <w:lang w:eastAsia="es-CO"/>
          </w:rPr>
          <w:delText xml:space="preserve">The lenticel damage was evaluated </w:delText>
        </w:r>
        <w:commentRangeStart w:id="265"/>
        <w:r w:rsidRPr="003F5C4A" w:rsidDel="00482D8B">
          <w:rPr>
            <w:rFonts w:eastAsia="Times New Roman"/>
            <w:color w:val="0E101A"/>
            <w:sz w:val="22"/>
            <w:szCs w:val="22"/>
            <w:bdr w:val="none" w:sz="0" w:space="0" w:color="auto"/>
            <w:lang w:eastAsia="es-CO"/>
          </w:rPr>
          <w:delText xml:space="preserve">using photographs of the fruits and an image analysis macro developed in FIJI </w:delText>
        </w:r>
      </w:del>
      <w:del w:id="266" w:author="Sandra Mosquera Lopez" w:date="2022-02-17T17:37:00Z">
        <w:r w:rsidR="0057645A"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bFTXtkka","properties":{"formattedCitation":"[20]","plainCitation":"[20]","noteIndex":0},"citationItems":[{"id":6295,"uris":["http://zotero.org/users/3470213/items/ZARW8ZEA"],"uri":["http://zotero.org/users/3470213/items/ZARW8ZEA"],"itemData":{"id":6295,"type":"book","title":"Fiji: an open-source platform for biological-image analysis","title-short":"Fiji","URL":"http://www.nature.com/nmeth/journal/v9/n7/full/nmeth.2019.html","volume":"9(7)","author":[{"family":"Schindelin","given":"J."}],"issued":{"date-parts":[["2012"]]}}}],"schema":"https://github.com/citation-style-language/schema/raw/master/csl-citation.json"} </w:delInstrText>
        </w:r>
        <w:r w:rsidR="0057645A"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[20]</w:delText>
        </w:r>
        <w:r w:rsidR="0057645A" w:rsidRPr="003F5C4A" w:rsidDel="008012BE">
          <w:rPr>
            <w:rFonts w:eastAsia="Times New Roman"/>
            <w:color w:val="0E101A"/>
            <w:sz w:val="22"/>
            <w:szCs w:val="22"/>
            <w:bdr w:val="none" w:sz="0" w:space="0" w:color="auto"/>
            <w:lang w:eastAsia="es-CO"/>
          </w:rPr>
          <w:fldChar w:fldCharType="end"/>
        </w:r>
      </w:del>
      <w:del w:id="267" w:author="Sandra Mosquera Lopez" w:date="2022-02-02T17:13:00Z">
        <w:r w:rsidRPr="003F5C4A" w:rsidDel="009A2844">
          <w:rPr>
            <w:rFonts w:eastAsia="Times New Roman"/>
            <w:color w:val="0E101A"/>
            <w:sz w:val="22"/>
            <w:szCs w:val="22"/>
            <w:bdr w:val="none" w:sz="0" w:space="0" w:color="auto"/>
            <w:lang w:eastAsia="es-CO"/>
          </w:rPr>
          <w:delText xml:space="preserve"> in this project for this purpose</w:delText>
        </w:r>
        <w:commentRangeEnd w:id="265"/>
        <w:r w:rsidR="00D054BD" w:rsidDel="009A2844">
          <w:rPr>
            <w:rStyle w:val="CommentReference"/>
          </w:rPr>
          <w:commentReference w:id="265"/>
        </w:r>
        <w:r w:rsidRPr="003F5C4A" w:rsidDel="009A2844">
          <w:rPr>
            <w:rFonts w:eastAsia="Times New Roman"/>
            <w:color w:val="0E101A"/>
            <w:sz w:val="22"/>
            <w:szCs w:val="22"/>
            <w:bdr w:val="none" w:sz="0" w:space="0" w:color="auto"/>
            <w:lang w:eastAsia="es-CO"/>
          </w:rPr>
          <w:delText>.</w:delText>
        </w:r>
      </w:del>
      <w:del w:id="268" w:author="Sandra Mosquera Lopez" w:date="2022-02-17T17:37:00Z">
        <w:r w:rsidRPr="003F5C4A" w:rsidDel="008012BE">
          <w:rPr>
            <w:rFonts w:eastAsia="Times New Roman"/>
            <w:color w:val="0E101A"/>
            <w:sz w:val="22"/>
            <w:szCs w:val="22"/>
            <w:bdr w:val="none" w:sz="0" w:space="0" w:color="auto"/>
            <w:lang w:eastAsia="es-CO"/>
          </w:rPr>
          <w:delText xml:space="preserve"> Specifically, the fruits were photographed on each of their faces (two photos per fruit). The macro used the photographs to estimate the incidence</w:delText>
        </w:r>
      </w:del>
      <w:del w:id="269" w:author="Sandra Mosquera Lopez" w:date="2022-02-02T17:16:00Z">
        <w:r w:rsidRPr="003F5C4A" w:rsidDel="009A2844">
          <w:rPr>
            <w:rFonts w:eastAsia="Times New Roman"/>
            <w:color w:val="0E101A"/>
            <w:sz w:val="22"/>
            <w:szCs w:val="22"/>
            <w:bdr w:val="none" w:sz="0" w:space="0" w:color="auto"/>
            <w:lang w:eastAsia="es-CO"/>
          </w:rPr>
          <w:delText xml:space="preserve"> of the damage</w:delText>
        </w:r>
      </w:del>
      <w:del w:id="270" w:author="Sandra Mosquera Lopez" w:date="2022-02-02T17:17:00Z">
        <w:r w:rsidRPr="003F5C4A" w:rsidDel="009A2844">
          <w:rPr>
            <w:rFonts w:eastAsia="Times New Roman"/>
            <w:color w:val="0E101A"/>
            <w:sz w:val="22"/>
            <w:szCs w:val="22"/>
            <w:bdr w:val="none" w:sz="0" w:space="0" w:color="auto"/>
            <w:lang w:eastAsia="es-CO"/>
          </w:rPr>
          <w:delText xml:space="preserve">, </w:delText>
        </w:r>
      </w:del>
      <w:del w:id="271" w:author="Sandra Mosquera Lopez" w:date="2022-02-17T17:37:00Z">
        <w:r w:rsidRPr="003F5C4A" w:rsidDel="008012BE">
          <w:rPr>
            <w:rFonts w:eastAsia="Times New Roman"/>
            <w:color w:val="0E101A"/>
            <w:sz w:val="22"/>
            <w:szCs w:val="22"/>
            <w:bdr w:val="none" w:sz="0" w:space="0" w:color="auto"/>
            <w:lang w:eastAsia="es-CO"/>
          </w:rPr>
          <w:delText>i.e., the number of necrotic spots</w:delText>
        </w:r>
      </w:del>
      <w:del w:id="272" w:author="Sandra Mosquera Lopez" w:date="2022-02-02T17:14:00Z">
        <w:r w:rsidRPr="003F5C4A" w:rsidDel="009A2844">
          <w:rPr>
            <w:rFonts w:eastAsia="Times New Roman"/>
            <w:color w:val="0E101A"/>
            <w:sz w:val="22"/>
            <w:szCs w:val="22"/>
            <w:bdr w:val="none" w:sz="0" w:space="0" w:color="auto"/>
            <w:lang w:eastAsia="es-CO"/>
          </w:rPr>
          <w:delText xml:space="preserve">. It also </w:delText>
        </w:r>
      </w:del>
      <w:del w:id="273" w:author="Sandra Mosquera Lopez" w:date="2022-02-02T17:16:00Z">
        <w:r w:rsidRPr="003F5C4A" w:rsidDel="009A2844">
          <w:rPr>
            <w:rFonts w:eastAsia="Times New Roman"/>
            <w:color w:val="0E101A"/>
            <w:sz w:val="22"/>
            <w:szCs w:val="22"/>
            <w:bdr w:val="none" w:sz="0" w:space="0" w:color="auto"/>
            <w:lang w:eastAsia="es-CO"/>
          </w:rPr>
          <w:delText>calculate</w:delText>
        </w:r>
      </w:del>
      <w:del w:id="274" w:author="Sandra Mosquera Lopez" w:date="2022-02-02T17:15:00Z">
        <w:r w:rsidRPr="003F5C4A" w:rsidDel="009A2844">
          <w:rPr>
            <w:rFonts w:eastAsia="Times New Roman"/>
            <w:color w:val="0E101A"/>
            <w:sz w:val="22"/>
            <w:szCs w:val="22"/>
            <w:bdr w:val="none" w:sz="0" w:space="0" w:color="auto"/>
            <w:lang w:eastAsia="es-CO"/>
          </w:rPr>
          <w:delText>d the fruit surface area and</w:delText>
        </w:r>
      </w:del>
      <w:del w:id="275" w:author="Sandra Mosquera Lopez" w:date="2022-02-02T17:16:00Z">
        <w:r w:rsidRPr="003F5C4A" w:rsidDel="009A2844">
          <w:rPr>
            <w:rFonts w:eastAsia="Times New Roman"/>
            <w:color w:val="0E101A"/>
            <w:sz w:val="22"/>
            <w:szCs w:val="22"/>
            <w:bdr w:val="none" w:sz="0" w:space="0" w:color="auto"/>
            <w:lang w:eastAsia="es-CO"/>
          </w:rPr>
          <w:delText xml:space="preserve"> </w:delText>
        </w:r>
      </w:del>
      <w:del w:id="276" w:author="Sandra Mosquera Lopez" w:date="2022-02-02T17:15:00Z">
        <w:r w:rsidRPr="003F5C4A" w:rsidDel="009A2844">
          <w:rPr>
            <w:rFonts w:eastAsia="Times New Roman"/>
            <w:color w:val="0E101A"/>
            <w:sz w:val="22"/>
            <w:szCs w:val="22"/>
            <w:bdr w:val="none" w:sz="0" w:space="0" w:color="auto"/>
            <w:lang w:eastAsia="es-CO"/>
          </w:rPr>
          <w:delText xml:space="preserve">the </w:delText>
        </w:r>
      </w:del>
      <w:del w:id="277" w:author="Sandra Mosquera Lopez" w:date="2022-02-02T17:18:00Z">
        <w:r w:rsidRPr="003F5C4A" w:rsidDel="008C2EA6">
          <w:rPr>
            <w:rFonts w:eastAsia="Times New Roman"/>
            <w:color w:val="0E101A"/>
            <w:sz w:val="22"/>
            <w:szCs w:val="22"/>
            <w:bdr w:val="none" w:sz="0" w:space="0" w:color="auto"/>
            <w:lang w:eastAsia="es-CO"/>
          </w:rPr>
          <w:delText>area of necrosis and used these values to calculate the severity of the damage, i.e., the percentage of the necrotic area</w:delText>
        </w:r>
      </w:del>
      <w:del w:id="278" w:author="Sandra Mosquera Lopez" w:date="2022-02-17T17:37:00Z">
        <w:r w:rsidRPr="003F5C4A" w:rsidDel="008012BE">
          <w:rPr>
            <w:rFonts w:eastAsia="Times New Roman"/>
            <w:color w:val="0E101A"/>
            <w:sz w:val="22"/>
            <w:szCs w:val="22"/>
            <w:bdr w:val="none" w:sz="0" w:space="0" w:color="auto"/>
            <w:lang w:eastAsia="es-CO"/>
          </w:rPr>
          <w:delText xml:space="preserve">. Then, the macro </w:delText>
        </w:r>
        <w:commentRangeStart w:id="279"/>
        <w:r w:rsidRPr="003F5C4A" w:rsidDel="008012BE">
          <w:rPr>
            <w:rFonts w:eastAsia="Times New Roman"/>
            <w:color w:val="0E101A"/>
            <w:sz w:val="22"/>
            <w:szCs w:val="22"/>
            <w:bdr w:val="none" w:sz="0" w:space="0" w:color="auto"/>
            <w:lang w:eastAsia="es-CO"/>
          </w:rPr>
          <w:delText>averaged the</w:delText>
        </w:r>
      </w:del>
      <w:del w:id="280" w:author="Sandra Mosquera Lopez" w:date="2022-02-02T17:18:00Z">
        <w:r w:rsidRPr="003F5C4A" w:rsidDel="008C2EA6">
          <w:rPr>
            <w:rFonts w:eastAsia="Times New Roman"/>
            <w:color w:val="0E101A"/>
            <w:sz w:val="22"/>
            <w:szCs w:val="22"/>
            <w:bdr w:val="none" w:sz="0" w:space="0" w:color="auto"/>
            <w:lang w:eastAsia="es-CO"/>
          </w:rPr>
          <w:delText xml:space="preserve"> incidence and severity between the two faces and returned a value per fruit.</w:delText>
        </w:r>
        <w:commentRangeEnd w:id="279"/>
        <w:r w:rsidR="00117752" w:rsidDel="008C2EA6">
          <w:rPr>
            <w:rStyle w:val="CommentReference"/>
          </w:rPr>
          <w:commentReference w:id="279"/>
        </w:r>
      </w:del>
    </w:p>
    <w:p w14:paraId="13EC8B59" w14:textId="1F88B855" w:rsidR="00DE78B4" w:rsidDel="00F673EF"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ins w:id="281" w:author="Valeska Villegas Escobar" w:date="2021-12-23T09:39:00Z"/>
          <w:del w:id="282" w:author="Sandra Mosquera Lopez" w:date="2022-02-02T17:28:00Z"/>
          <w:rFonts w:eastAsia="Times New Roman"/>
          <w:color w:val="0E101A"/>
          <w:sz w:val="22"/>
          <w:szCs w:val="22"/>
          <w:bdr w:val="none" w:sz="0" w:space="0" w:color="auto"/>
          <w:lang w:eastAsia="es-CO"/>
        </w:rPr>
      </w:pPr>
      <w:del w:id="283" w:author="Sandra Mosquera Lopez" w:date="2022-02-02T17:28:00Z">
        <w:r w:rsidRPr="003F5C4A" w:rsidDel="00F673EF">
          <w:rPr>
            <w:rFonts w:eastAsia="Times New Roman"/>
            <w:color w:val="0E101A"/>
            <w:sz w:val="22"/>
            <w:szCs w:val="22"/>
            <w:bdr w:val="none" w:sz="0" w:space="0" w:color="auto"/>
            <w:lang w:eastAsia="es-CO"/>
          </w:rPr>
          <w:delText xml:space="preserve">These evaluations were </w:delText>
        </w:r>
        <w:r w:rsidR="003B2E1F" w:rsidDel="00F673EF">
          <w:rPr>
            <w:rFonts w:eastAsia="Times New Roman"/>
            <w:color w:val="0E101A"/>
            <w:sz w:val="22"/>
            <w:szCs w:val="22"/>
            <w:bdr w:val="none" w:sz="0" w:space="0" w:color="auto"/>
            <w:lang w:eastAsia="es-CO"/>
          </w:rPr>
          <w:delText xml:space="preserve">performed </w:delText>
        </w:r>
        <w:r w:rsidRPr="003F5C4A" w:rsidDel="00F673EF">
          <w:rPr>
            <w:rFonts w:eastAsia="Times New Roman"/>
            <w:color w:val="0E101A"/>
            <w:sz w:val="22"/>
            <w:szCs w:val="22"/>
            <w:bdr w:val="none" w:sz="0" w:space="0" w:color="auto"/>
            <w:lang w:eastAsia="es-CO"/>
          </w:rPr>
          <w:delText>upon fruit arrival (0 days post-harvest; 0</w:delText>
        </w:r>
      </w:del>
      <w:del w:id="284" w:author="Sandra Mosquera Lopez" w:date="2022-02-02T17:21:00Z">
        <w:r w:rsidRPr="003F5C4A" w:rsidDel="008C2EA6">
          <w:rPr>
            <w:rFonts w:eastAsia="Times New Roman"/>
            <w:color w:val="0E101A"/>
            <w:sz w:val="22"/>
            <w:szCs w:val="22"/>
            <w:bdr w:val="none" w:sz="0" w:space="0" w:color="auto"/>
            <w:lang w:eastAsia="es-CO"/>
          </w:rPr>
          <w:delText>dpc</w:delText>
        </w:r>
      </w:del>
      <w:del w:id="285" w:author="Sandra Mosquera Lopez" w:date="2022-02-02T17:28:00Z">
        <w:r w:rsidRPr="003F5C4A" w:rsidDel="00F673EF">
          <w:rPr>
            <w:rFonts w:eastAsia="Times New Roman"/>
            <w:color w:val="0E101A"/>
            <w:sz w:val="22"/>
            <w:szCs w:val="22"/>
            <w:bdr w:val="none" w:sz="0" w:space="0" w:color="auto"/>
            <w:lang w:eastAsia="es-CO"/>
          </w:rPr>
          <w:delText xml:space="preserve">) and after 21 days of cold storage at 6° (21 days post-harvest; 21 </w:delText>
        </w:r>
      </w:del>
      <w:commentRangeStart w:id="286"/>
      <w:del w:id="287" w:author="Sandra Mosquera Lopez" w:date="2022-02-02T17:21:00Z">
        <w:r w:rsidRPr="003F5C4A" w:rsidDel="008C2EA6">
          <w:rPr>
            <w:rFonts w:eastAsia="Times New Roman"/>
            <w:color w:val="0E101A"/>
            <w:sz w:val="22"/>
            <w:szCs w:val="22"/>
            <w:bdr w:val="none" w:sz="0" w:space="0" w:color="auto"/>
            <w:lang w:eastAsia="es-CO"/>
          </w:rPr>
          <w:delText>dpc</w:delText>
        </w:r>
      </w:del>
      <w:commentRangeEnd w:id="286"/>
      <w:del w:id="288" w:author="Sandra Mosquera Lopez" w:date="2022-02-02T17:28:00Z">
        <w:r w:rsidR="00D65E86" w:rsidDel="00F673EF">
          <w:rPr>
            <w:rStyle w:val="CommentReference"/>
          </w:rPr>
          <w:commentReference w:id="286"/>
        </w:r>
        <w:r w:rsidRPr="003F5C4A" w:rsidDel="00F673EF">
          <w:rPr>
            <w:rFonts w:eastAsia="Times New Roman"/>
            <w:color w:val="0E101A"/>
            <w:sz w:val="22"/>
            <w:szCs w:val="22"/>
            <w:bdr w:val="none" w:sz="0" w:space="0" w:color="auto"/>
            <w:lang w:eastAsia="es-CO"/>
          </w:rPr>
          <w:delText xml:space="preserve">). </w:delText>
        </w:r>
        <w:r w:rsidR="003B2E1F" w:rsidDel="00F673EF">
          <w:rPr>
            <w:rFonts w:eastAsia="Times New Roman"/>
            <w:color w:val="0E101A"/>
            <w:sz w:val="22"/>
            <w:szCs w:val="22"/>
            <w:bdr w:val="none" w:sz="0" w:space="0" w:color="auto"/>
            <w:lang w:eastAsia="es-CO"/>
          </w:rPr>
          <w:delText>F</w:delText>
        </w:r>
        <w:r w:rsidRPr="003F5C4A" w:rsidDel="00F673EF">
          <w:rPr>
            <w:rFonts w:eastAsia="Times New Roman"/>
            <w:color w:val="0E101A"/>
            <w:sz w:val="22"/>
            <w:szCs w:val="22"/>
            <w:bdr w:val="none" w:sz="0" w:space="0" w:color="auto"/>
            <w:lang w:eastAsia="es-CO"/>
          </w:rPr>
          <w:delText xml:space="preserve">ruits were </w:delText>
        </w:r>
      </w:del>
      <w:ins w:id="289" w:author="Valeska Villegas Escobar" w:date="2021-12-23T09:37:00Z">
        <w:del w:id="290" w:author="Sandra Mosquera Lopez" w:date="2022-02-02T17:28:00Z">
          <w:r w:rsidR="003B2E1F" w:rsidDel="00F673EF">
            <w:rPr>
              <w:rFonts w:eastAsia="Times New Roman"/>
              <w:color w:val="0E101A"/>
              <w:sz w:val="22"/>
              <w:szCs w:val="22"/>
              <w:bdr w:val="none" w:sz="0" w:space="0" w:color="auto"/>
              <w:lang w:eastAsia="es-CO"/>
            </w:rPr>
            <w:delText>stored, were</w:delText>
          </w:r>
        </w:del>
      </w:ins>
      <w:ins w:id="291" w:author="Valeska Villegas Escobar" w:date="2021-12-23T09:38:00Z">
        <w:del w:id="292" w:author="Sandra Mosquera Lopez" w:date="2022-02-02T17:28:00Z">
          <w:r w:rsidR="003B2E1F" w:rsidDel="00F673EF">
            <w:rPr>
              <w:rFonts w:eastAsia="Times New Roman"/>
              <w:color w:val="0E101A"/>
              <w:sz w:val="22"/>
              <w:szCs w:val="22"/>
              <w:bdr w:val="none" w:sz="0" w:space="0" w:color="auto"/>
              <w:lang w:eastAsia="es-CO"/>
            </w:rPr>
            <w:delText xml:space="preserve"> previously </w:delText>
          </w:r>
        </w:del>
      </w:ins>
      <w:del w:id="293" w:author="Sandra Mosquera Lopez" w:date="2022-02-02T17:28:00Z">
        <w:r w:rsidRPr="003F5C4A" w:rsidDel="00F673EF">
          <w:rPr>
            <w:rFonts w:eastAsia="Times New Roman"/>
            <w:color w:val="0E101A"/>
            <w:sz w:val="22"/>
            <w:szCs w:val="22"/>
            <w:bdr w:val="none" w:sz="0" w:space="0" w:color="auto"/>
            <w:lang w:eastAsia="es-CO"/>
          </w:rPr>
          <w:delText xml:space="preserve">immersed in Timorex Gold </w:delText>
        </w:r>
        <w:r w:rsidRPr="003F5C4A" w:rsidDel="00F673EF">
          <w:rPr>
            <w:rFonts w:ascii="MS Gothic" w:eastAsia="MS Gothic" w:hAnsi="MS Gothic" w:cs="MS Gothic" w:hint="eastAsia"/>
            <w:color w:val="0E101A"/>
            <w:sz w:val="22"/>
            <w:szCs w:val="22"/>
            <w:bdr w:val="none" w:sz="0" w:space="0" w:color="auto"/>
            <w:lang w:eastAsia="es-CO"/>
          </w:rPr>
          <w:delText>Ⓡ</w:delText>
        </w:r>
        <w:r w:rsidRPr="003F5C4A" w:rsidDel="00F673EF">
          <w:rPr>
            <w:rFonts w:eastAsia="Times New Roman"/>
            <w:color w:val="0E101A"/>
            <w:sz w:val="22"/>
            <w:szCs w:val="22"/>
            <w:bdr w:val="none" w:sz="0" w:space="0" w:color="auto"/>
            <w:lang w:eastAsia="es-CO"/>
          </w:rPr>
          <w:delText xml:space="preserve"> (Stockton, Israel) at a concentration of 2 ml</w:delText>
        </w:r>
      </w:del>
      <w:ins w:id="294" w:author="Valeska Villegas Escobar" w:date="2021-12-23T09:36:00Z">
        <w:del w:id="295" w:author="Sandra Mosquera Lopez" w:date="2022-02-02T17:28:00Z">
          <w:r w:rsidR="003B2E1F" w:rsidDel="00F673EF">
            <w:rPr>
              <w:rFonts w:eastAsia="Times New Roman"/>
              <w:color w:val="0E101A"/>
              <w:sz w:val="22"/>
              <w:szCs w:val="22"/>
              <w:bdr w:val="none" w:sz="0" w:space="0" w:color="auto"/>
              <w:lang w:eastAsia="es-CO"/>
            </w:rPr>
            <w:delText>L</w:delText>
          </w:r>
        </w:del>
      </w:ins>
      <w:del w:id="296" w:author="Sandra Mosquera Lopez" w:date="2022-02-02T17:28:00Z">
        <w:r w:rsidRPr="003F5C4A" w:rsidDel="00F673EF">
          <w:rPr>
            <w:rFonts w:eastAsia="Times New Roman"/>
            <w:color w:val="0E101A"/>
            <w:sz w:val="22"/>
            <w:szCs w:val="22"/>
            <w:bdr w:val="none" w:sz="0" w:space="0" w:color="auto"/>
            <w:lang w:eastAsia="es-CO"/>
          </w:rPr>
          <w:delText xml:space="preserve"> / l</w:delText>
        </w:r>
      </w:del>
      <w:ins w:id="297" w:author="Valeska Villegas Escobar" w:date="2021-12-23T09:36:00Z">
        <w:del w:id="298" w:author="Sandra Mosquera Lopez" w:date="2022-02-02T17:28:00Z">
          <w:r w:rsidR="003B2E1F" w:rsidDel="00F673EF">
            <w:rPr>
              <w:rFonts w:eastAsia="Times New Roman"/>
              <w:color w:val="0E101A"/>
              <w:sz w:val="22"/>
              <w:szCs w:val="22"/>
              <w:bdr w:val="none" w:sz="0" w:space="0" w:color="auto"/>
              <w:lang w:eastAsia="es-CO"/>
            </w:rPr>
            <w:delText>L</w:delText>
          </w:r>
        </w:del>
      </w:ins>
      <w:del w:id="299" w:author="Sandra Mosquera Lopez" w:date="2022-02-02T17:28:00Z">
        <w:r w:rsidRPr="003F5C4A" w:rsidDel="00F673EF">
          <w:rPr>
            <w:rFonts w:eastAsia="Times New Roman"/>
            <w:color w:val="0E101A"/>
            <w:sz w:val="22"/>
            <w:szCs w:val="22"/>
            <w:bdr w:val="none" w:sz="0" w:space="0" w:color="auto"/>
            <w:lang w:eastAsia="es-CO"/>
          </w:rPr>
          <w:delText xml:space="preserve"> following the first assessment and before the cold storage to replicate </w:delText>
        </w:r>
      </w:del>
      <w:ins w:id="300" w:author="Valeska Villegas Escobar" w:date="2021-12-23T09:39:00Z">
        <w:del w:id="301" w:author="Sandra Mosquera Lopez" w:date="2022-02-02T17:28:00Z">
          <w:r w:rsidR="003B2E1F" w:rsidDel="00F673EF">
            <w:rPr>
              <w:rFonts w:eastAsia="Times New Roman"/>
              <w:color w:val="0E101A"/>
              <w:sz w:val="22"/>
              <w:szCs w:val="22"/>
              <w:bdr w:val="none" w:sz="0" w:space="0" w:color="auto"/>
              <w:lang w:eastAsia="es-CO"/>
            </w:rPr>
            <w:delText>simulate</w:delText>
          </w:r>
          <w:r w:rsidR="003B2E1F" w:rsidRPr="003F5C4A" w:rsidDel="00F673EF">
            <w:rPr>
              <w:rFonts w:eastAsia="Times New Roman"/>
              <w:color w:val="0E101A"/>
              <w:sz w:val="22"/>
              <w:szCs w:val="22"/>
              <w:bdr w:val="none" w:sz="0" w:space="0" w:color="auto"/>
              <w:lang w:eastAsia="es-CO"/>
            </w:rPr>
            <w:delText xml:space="preserve"> </w:delText>
          </w:r>
        </w:del>
      </w:ins>
      <w:del w:id="302" w:author="Sandra Mosquera Lopez" w:date="2022-02-02T17:28:00Z">
        <w:r w:rsidRPr="003F5C4A" w:rsidDel="00F673EF">
          <w:rPr>
            <w:rFonts w:eastAsia="Times New Roman"/>
            <w:color w:val="0E101A"/>
            <w:sz w:val="22"/>
            <w:szCs w:val="22"/>
            <w:bdr w:val="none" w:sz="0" w:space="0" w:color="auto"/>
            <w:lang w:eastAsia="es-CO"/>
          </w:rPr>
          <w:delText>the post-harvest conditions of commercial fruits.</w:delText>
        </w:r>
      </w:del>
    </w:p>
    <w:p w14:paraId="2D813B12" w14:textId="5B1461E7" w:rsidR="003B2E1F" w:rsidRPr="003F5C4A" w:rsidDel="008012BE" w:rsidRDefault="003B2E1F"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03" w:author="Sandra Mosquera Lopez" w:date="2022-02-17T17:37:00Z"/>
          <w:rFonts w:eastAsia="Times New Roman"/>
          <w:color w:val="0E101A"/>
          <w:sz w:val="22"/>
          <w:szCs w:val="22"/>
          <w:bdr w:val="none" w:sz="0" w:space="0" w:color="auto"/>
          <w:lang w:eastAsia="es-CO"/>
        </w:rPr>
      </w:pPr>
    </w:p>
    <w:p w14:paraId="74AA92FF" w14:textId="39A07B1A"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04" w:author="Sandra Mosquera Lopez" w:date="2022-02-17T17:37:00Z"/>
          <w:rFonts w:eastAsia="Times New Roman"/>
          <w:color w:val="0E101A"/>
          <w:sz w:val="22"/>
          <w:szCs w:val="22"/>
          <w:bdr w:val="none" w:sz="0" w:space="0" w:color="auto"/>
          <w:lang w:eastAsia="es-CO"/>
        </w:rPr>
      </w:pPr>
      <w:del w:id="305" w:author="Sandra Mosquera Lopez" w:date="2022-02-17T17:37:00Z">
        <w:r w:rsidRPr="003F5C4A" w:rsidDel="008012BE">
          <w:rPr>
            <w:rFonts w:eastAsia="Times New Roman"/>
            <w:color w:val="0E101A"/>
            <w:sz w:val="22"/>
            <w:szCs w:val="22"/>
            <w:bdr w:val="none" w:sz="0" w:space="0" w:color="auto"/>
            <w:lang w:eastAsia="es-CO"/>
          </w:rPr>
          <w:delText xml:space="preserve">Differences in the severities and incidences of lenticel damage between farms and between the two measurements over time (0 </w:delText>
        </w:r>
      </w:del>
      <w:del w:id="306" w:author="Sandra Mosquera Lopez" w:date="2022-02-02T17:21:00Z">
        <w:r w:rsidRPr="00D65E86" w:rsidDel="008C2EA6">
          <w:rPr>
            <w:rFonts w:eastAsia="Times New Roman"/>
            <w:color w:val="0E101A"/>
            <w:sz w:val="22"/>
            <w:szCs w:val="22"/>
            <w:highlight w:val="yellow"/>
            <w:bdr w:val="none" w:sz="0" w:space="0" w:color="auto"/>
            <w:lang w:eastAsia="es-CO"/>
            <w:rPrChange w:id="307" w:author="Valeska Villegas Escobar" w:date="2021-12-23T16:40:00Z">
              <w:rPr>
                <w:rFonts w:eastAsia="Times New Roman"/>
                <w:color w:val="0E101A"/>
                <w:sz w:val="22"/>
                <w:szCs w:val="22"/>
                <w:bdr w:val="none" w:sz="0" w:space="0" w:color="auto"/>
                <w:lang w:eastAsia="es-CO"/>
              </w:rPr>
            </w:rPrChange>
          </w:rPr>
          <w:delText>dpc</w:delText>
        </w:r>
      </w:del>
      <w:del w:id="308" w:author="Sandra Mosquera Lopez" w:date="2022-02-17T17:37:00Z">
        <w:r w:rsidRPr="003F5C4A" w:rsidDel="008012BE">
          <w:rPr>
            <w:rFonts w:eastAsia="Times New Roman"/>
            <w:color w:val="0E101A"/>
            <w:sz w:val="22"/>
            <w:szCs w:val="22"/>
            <w:bdr w:val="none" w:sz="0" w:space="0" w:color="auto"/>
            <w:lang w:eastAsia="es-CO"/>
          </w:rPr>
          <w:delText xml:space="preserve"> and 21 </w:delText>
        </w:r>
      </w:del>
      <w:commentRangeStart w:id="309"/>
      <w:del w:id="310" w:author="Sandra Mosquera Lopez" w:date="2022-02-02T17:21:00Z">
        <w:r w:rsidRPr="00D65E86" w:rsidDel="008C2EA6">
          <w:rPr>
            <w:rFonts w:eastAsia="Times New Roman"/>
            <w:color w:val="0E101A"/>
            <w:sz w:val="22"/>
            <w:szCs w:val="22"/>
            <w:highlight w:val="yellow"/>
            <w:bdr w:val="none" w:sz="0" w:space="0" w:color="auto"/>
            <w:lang w:eastAsia="es-CO"/>
            <w:rPrChange w:id="311" w:author="Valeska Villegas Escobar" w:date="2021-12-23T16:40:00Z">
              <w:rPr>
                <w:rFonts w:eastAsia="Times New Roman"/>
                <w:color w:val="0E101A"/>
                <w:sz w:val="22"/>
                <w:szCs w:val="22"/>
                <w:bdr w:val="none" w:sz="0" w:space="0" w:color="auto"/>
                <w:lang w:eastAsia="es-CO"/>
              </w:rPr>
            </w:rPrChange>
          </w:rPr>
          <w:delText>dpc</w:delText>
        </w:r>
      </w:del>
      <w:commentRangeEnd w:id="309"/>
      <w:del w:id="312" w:author="Sandra Mosquera Lopez" w:date="2022-02-17T17:37:00Z">
        <w:r w:rsidR="00D65E86" w:rsidRPr="00D65E86" w:rsidDel="008012BE">
          <w:rPr>
            <w:rStyle w:val="CommentReference"/>
            <w:highlight w:val="yellow"/>
            <w:rPrChange w:id="313" w:author="Valeska Villegas Escobar" w:date="2021-12-23T16:40:00Z">
              <w:rPr>
                <w:rStyle w:val="CommentReference"/>
              </w:rPr>
            </w:rPrChange>
          </w:rPr>
          <w:commentReference w:id="309"/>
        </w:r>
        <w:r w:rsidRPr="003F5C4A" w:rsidDel="008012BE">
          <w:rPr>
            <w:rFonts w:eastAsia="Times New Roman"/>
            <w:color w:val="0E101A"/>
            <w:sz w:val="22"/>
            <w:szCs w:val="22"/>
            <w:bdr w:val="none" w:sz="0" w:space="0" w:color="auto"/>
            <w:lang w:eastAsia="es-CO"/>
          </w:rPr>
          <w:delText>) were evaluated using mixed-effect analyzes. The models assessing differences between farms included the interaction between farm and harvest as the fixed effect and, as random effects, the intercepts for the nested effect of tree in the plot (1 | pt) and plot (1 | plot) (</w:delText>
        </w:r>
        <w:r w:rsidR="0057645A" w:rsidRPr="003F5C4A" w:rsidDel="008012BE">
          <w:rPr>
            <w:rFonts w:eastAsia="Times New Roman"/>
            <w:color w:val="0E101A"/>
            <w:sz w:val="22"/>
            <w:szCs w:val="22"/>
            <w:bdr w:val="none" w:sz="0" w:space="0" w:color="auto"/>
            <w:lang w:eastAsia="es-CO"/>
          </w:rPr>
          <w:delText xml:space="preserve">Supplementary Table </w:delText>
        </w:r>
        <w:r w:rsidRPr="003F5C4A" w:rsidDel="008012BE">
          <w:rPr>
            <w:rFonts w:eastAsia="Times New Roman"/>
            <w:color w:val="0E101A"/>
            <w:sz w:val="22"/>
            <w:szCs w:val="22"/>
            <w:bdr w:val="none" w:sz="0" w:space="0" w:color="auto"/>
            <w:lang w:eastAsia="es-CO"/>
          </w:rPr>
          <w:delText>3). The models evaluating the difference between the two measurements included the interaction between measurement and farm as a fixed effect and the intercepts for harvest (1|harvest) and fruit (1 | fruit) as random effects (</w:delText>
        </w:r>
        <w:r w:rsidR="0057645A" w:rsidRPr="003F5C4A" w:rsidDel="008012BE">
          <w:rPr>
            <w:rFonts w:eastAsia="Times New Roman"/>
            <w:color w:val="0E101A"/>
            <w:sz w:val="22"/>
            <w:szCs w:val="22"/>
            <w:bdr w:val="none" w:sz="0" w:space="0" w:color="auto"/>
            <w:lang w:eastAsia="es-CO"/>
          </w:rPr>
          <w:delText xml:space="preserve">Supplementary Table </w:delText>
        </w:r>
        <w:r w:rsidRPr="003F5C4A" w:rsidDel="008012BE">
          <w:rPr>
            <w:rFonts w:eastAsia="Times New Roman"/>
            <w:color w:val="0E101A"/>
            <w:sz w:val="22"/>
            <w:szCs w:val="22"/>
            <w:bdr w:val="none" w:sz="0" w:space="0" w:color="auto"/>
            <w:lang w:eastAsia="es-CO"/>
          </w:rPr>
          <w:delText>4). </w:delText>
        </w:r>
      </w:del>
    </w:p>
    <w:p w14:paraId="4ED62D48" w14:textId="6B9E94F5"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14" w:author="Sandra Mosquera Lopez" w:date="2022-02-17T17:37:00Z"/>
          <w:rFonts w:eastAsia="Times New Roman"/>
          <w:color w:val="0E101A"/>
          <w:sz w:val="22"/>
          <w:szCs w:val="22"/>
          <w:bdr w:val="none" w:sz="0" w:space="0" w:color="auto"/>
          <w:lang w:eastAsia="es-CO"/>
        </w:rPr>
      </w:pPr>
      <w:del w:id="315" w:author="Sandra Mosquera Lopez" w:date="2022-02-17T17:37:00Z">
        <w:r w:rsidRPr="003F5C4A" w:rsidDel="008012BE">
          <w:rPr>
            <w:rFonts w:eastAsia="Times New Roman"/>
            <w:color w:val="0E101A"/>
            <w:sz w:val="22"/>
            <w:szCs w:val="22"/>
            <w:bdr w:val="none" w:sz="0" w:space="0" w:color="auto"/>
            <w:lang w:eastAsia="es-CO"/>
          </w:rPr>
          <w:delText> </w:delText>
        </w:r>
      </w:del>
    </w:p>
    <w:p w14:paraId="09940BAF" w14:textId="04B72ED4"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16" w:author="Sandra Mosquera Lopez" w:date="2022-02-17T17:37:00Z"/>
          <w:rFonts w:eastAsia="Times New Roman"/>
          <w:color w:val="0E101A"/>
          <w:sz w:val="22"/>
          <w:szCs w:val="22"/>
          <w:bdr w:val="none" w:sz="0" w:space="0" w:color="auto"/>
          <w:lang w:eastAsia="es-CO"/>
        </w:rPr>
      </w:pPr>
      <w:del w:id="317" w:author="Sandra Mosquera Lopez" w:date="2022-02-17T17:37:00Z">
        <w:r w:rsidRPr="003F5C4A" w:rsidDel="008012BE">
          <w:rPr>
            <w:rFonts w:eastAsia="Times New Roman"/>
            <w:color w:val="0E101A"/>
            <w:sz w:val="22"/>
            <w:szCs w:val="22"/>
            <w:bdr w:val="none" w:sz="0" w:space="0" w:color="auto"/>
            <w:lang w:eastAsia="es-CO"/>
          </w:rPr>
          <w:delText xml:space="preserve">Linear mixed-effects models (lmer) were used for the severity analysis, and the data were transformed with the logarithm of the severity plus one (log (severity +1)). Generalized linear mixed models with the Poisson family (glmer (family = Poisson)) were used for the incidence analysis with no data transformation. Visual inspection of the models showed no deviation from linearity, homogeneity of variance, or normality. Complex models (including the fixed effect) were compared with simpler models (without the fixed effect) to assess the contribution of the fixed effect, using the </w:delText>
        </w:r>
        <w:r w:rsidRPr="003F5C4A" w:rsidDel="008012BE">
          <w:rPr>
            <w:rFonts w:eastAsia="Times New Roman"/>
            <w:i/>
            <w:iCs/>
            <w:color w:val="0E101A"/>
            <w:sz w:val="22"/>
            <w:szCs w:val="22"/>
            <w:bdr w:val="none" w:sz="0" w:space="0" w:color="auto"/>
            <w:lang w:eastAsia="es-CO"/>
          </w:rPr>
          <w:delText>likelihood</w:delText>
        </w:r>
        <w:r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i/>
            <w:iCs/>
            <w:color w:val="0E101A"/>
            <w:sz w:val="22"/>
            <w:szCs w:val="22"/>
            <w:bdr w:val="none" w:sz="0" w:space="0" w:color="auto"/>
            <w:lang w:eastAsia="es-CO"/>
          </w:rPr>
          <w:delText>ratio</w:delText>
        </w:r>
        <w:r w:rsidRPr="003F5C4A" w:rsidDel="008012BE">
          <w:rPr>
            <w:rFonts w:eastAsia="Times New Roman"/>
            <w:color w:val="0E101A"/>
            <w:sz w:val="22"/>
            <w:szCs w:val="22"/>
            <w:bdr w:val="none" w:sz="0" w:space="0" w:color="auto"/>
            <w:lang w:eastAsia="es-CO"/>
          </w:rPr>
          <w:delText xml:space="preserve"> test with a confidence level of 95% (p-value: 0.05). These analyses used the </w:delText>
        </w:r>
        <w:r w:rsidRPr="003F5C4A" w:rsidDel="008012BE">
          <w:rPr>
            <w:rFonts w:eastAsia="Times New Roman"/>
            <w:i/>
            <w:iCs/>
            <w:color w:val="0E101A"/>
            <w:sz w:val="22"/>
            <w:szCs w:val="22"/>
            <w:bdr w:val="none" w:sz="0" w:space="0" w:color="auto"/>
            <w:lang w:eastAsia="es-CO"/>
          </w:rPr>
          <w:delText>lmer</w:delText>
        </w:r>
        <w:r w:rsidRPr="003F5C4A" w:rsidDel="008012BE">
          <w:rPr>
            <w:rFonts w:eastAsia="Times New Roman"/>
            <w:color w:val="0E101A"/>
            <w:sz w:val="22"/>
            <w:szCs w:val="22"/>
            <w:bdr w:val="none" w:sz="0" w:space="0" w:color="auto"/>
            <w:lang w:eastAsia="es-CO"/>
          </w:rPr>
          <w:delText xml:space="preserve"> and </w:delText>
        </w:r>
        <w:r w:rsidRPr="003F5C4A" w:rsidDel="008012BE">
          <w:rPr>
            <w:rFonts w:eastAsia="Times New Roman"/>
            <w:i/>
            <w:iCs/>
            <w:color w:val="0E101A"/>
            <w:sz w:val="22"/>
            <w:szCs w:val="22"/>
            <w:bdr w:val="none" w:sz="0" w:space="0" w:color="auto"/>
            <w:lang w:eastAsia="es-CO"/>
          </w:rPr>
          <w:delText>glmer</w:delText>
        </w:r>
        <w:r w:rsidRPr="003F5C4A" w:rsidDel="008012BE">
          <w:rPr>
            <w:rFonts w:eastAsia="Times New Roman"/>
            <w:color w:val="0E101A"/>
            <w:sz w:val="22"/>
            <w:szCs w:val="22"/>
            <w:bdr w:val="none" w:sz="0" w:space="0" w:color="auto"/>
            <w:lang w:eastAsia="es-CO"/>
          </w:rPr>
          <w:delText xml:space="preserve"> functions of the R library </w:delText>
        </w:r>
        <w:r w:rsidRPr="003F5C4A" w:rsidDel="008012BE">
          <w:rPr>
            <w:rFonts w:eastAsia="Times New Roman"/>
            <w:i/>
            <w:iCs/>
            <w:color w:val="0E101A"/>
            <w:sz w:val="22"/>
            <w:szCs w:val="22"/>
            <w:bdr w:val="none" w:sz="0" w:space="0" w:color="auto"/>
            <w:lang w:eastAsia="es-CO"/>
          </w:rPr>
          <w:delText>lme4</w:delText>
        </w:r>
        <w:r w:rsidRPr="003F5C4A" w:rsidDel="008012BE">
          <w:rPr>
            <w:rFonts w:eastAsia="Times New Roman"/>
            <w:color w:val="0E101A"/>
            <w:sz w:val="22"/>
            <w:szCs w:val="22"/>
            <w:bdr w:val="none" w:sz="0" w:space="0" w:color="auto"/>
            <w:lang w:eastAsia="es-CO"/>
          </w:rPr>
          <w:delText xml:space="preserve"> (version 1.1-26) </w:delText>
        </w:r>
        <w:r w:rsidR="0057645A"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i8JRzWME","properties":{"formattedCitation":"[21]","plainCitation":"[21]","noteIndex":0},"citationItems":[{"id":10792,"uris":["http://zotero.org/users/3470213/items/99BFARH9"],"uri":["http://zotero.org/users/3470213/items/99BFARH9"],"itemData":{"id":10792,"type":"article-journal","container-title":"Journal of Statistical Software","DOI":"10.18637/jss.v067.i01","ISSN":"1548-7660","issue":"1","language":"en","note":"number: 1","page":"1-48","source":"www.jstatsoft.org","title":"Fitting Linear Mixed-Effects Models Using lme4","volume":"67","author":[{"family":"Bates","given":"Douglas"},{"family":"Mächler","given":"Martin"},{"family":"Bolker","given":"Ben"},{"family":"Walker","given":"Steve"}],"issued":{"date-parts":[["2015",10,7]]}}}],"schema":"https://github.com/citation-style-language/schema/raw/master/csl-citation.json"} </w:delInstrText>
        </w:r>
        <w:r w:rsidR="0057645A"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[21]</w:delText>
        </w:r>
        <w:r w:rsidR="0057645A"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and the </w:delText>
        </w:r>
        <w:r w:rsidRPr="003F5C4A" w:rsidDel="008012BE">
          <w:rPr>
            <w:rFonts w:eastAsia="Times New Roman"/>
            <w:i/>
            <w:iCs/>
            <w:color w:val="0E101A"/>
            <w:sz w:val="22"/>
            <w:szCs w:val="22"/>
            <w:bdr w:val="none" w:sz="0" w:space="0" w:color="auto"/>
            <w:lang w:eastAsia="es-CO"/>
          </w:rPr>
          <w:delText>anova</w:delText>
        </w:r>
        <w:r w:rsidRPr="003F5C4A" w:rsidDel="008012BE">
          <w:rPr>
            <w:rFonts w:eastAsia="Times New Roman"/>
            <w:color w:val="0E101A"/>
            <w:sz w:val="22"/>
            <w:szCs w:val="22"/>
            <w:bdr w:val="none" w:sz="0" w:space="0" w:color="auto"/>
            <w:lang w:eastAsia="es-CO"/>
          </w:rPr>
          <w:delText xml:space="preserve"> function of the R library </w:delText>
        </w:r>
        <w:r w:rsidRPr="003F5C4A" w:rsidDel="008012BE">
          <w:rPr>
            <w:rFonts w:eastAsia="Times New Roman"/>
            <w:i/>
            <w:iCs/>
            <w:color w:val="0E101A"/>
            <w:sz w:val="22"/>
            <w:szCs w:val="22"/>
            <w:bdr w:val="none" w:sz="0" w:space="0" w:color="auto"/>
            <w:lang w:eastAsia="es-CO"/>
          </w:rPr>
          <w:delText>stats</w:delText>
        </w:r>
        <w:r w:rsidRPr="003F5C4A" w:rsidDel="008012BE">
          <w:rPr>
            <w:rFonts w:eastAsia="Times New Roman"/>
            <w:color w:val="0E101A"/>
            <w:sz w:val="22"/>
            <w:szCs w:val="22"/>
            <w:bdr w:val="none" w:sz="0" w:space="0" w:color="auto"/>
            <w:lang w:eastAsia="es-CO"/>
          </w:rPr>
          <w:delText xml:space="preserve"> (version 4.0.4)</w:delText>
        </w:r>
        <w:r w:rsidR="0057645A" w:rsidRPr="003F5C4A" w:rsidDel="008012BE">
          <w:rPr>
            <w:rFonts w:eastAsia="Times New Roman"/>
            <w:color w:val="0E101A"/>
            <w:sz w:val="22"/>
            <w:szCs w:val="22"/>
            <w:bdr w:val="none" w:sz="0" w:space="0" w:color="auto"/>
            <w:lang w:eastAsia="es-CO"/>
          </w:rPr>
          <w:delText xml:space="preserve"> </w:delText>
        </w:r>
        <w:r w:rsidR="0057645A"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6eYiJgYZ","properties":{"formattedCitation":"[22]","plainCitation":"[22]","noteIndex":0},"citationItems":[{"id":6200,"uris":["http://zotero.org/users/3470213/items/7FH6ZUN3"],"uri":["http://zotero.org/users/3470213/items/7FH6ZUN3"],"itemData":{"id":6200,"type":"book","event-place":"Vienna, Austria","ISBN":"3-900051-07-0","publisher":"R Foundation for Statistical Computing","publisher-place":"Vienna, Austria","title":"R: A Language and Environment for Statistical Computing","URL":"http://www.R-project.org","author":[{"literal":"R Development Core Team"}],"issued":{"date-parts":[["2016"]]}}}],"schema":"https://github.com/citation-style-language/schema/raw/master/csl-citation.json"} </w:delInstrText>
        </w:r>
        <w:r w:rsidR="0057645A"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[22]</w:delText>
        </w:r>
        <w:r w:rsidR="0057645A"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The results were visualized using the</w:delText>
        </w:r>
        <w:r w:rsidR="0057645A" w:rsidRPr="003F5C4A" w:rsidDel="008012BE">
          <w:rPr>
            <w:rFonts w:eastAsia="Times New Roman"/>
            <w:color w:val="0E101A"/>
            <w:sz w:val="22"/>
            <w:szCs w:val="22"/>
            <w:bdr w:val="none" w:sz="0" w:space="0" w:color="auto"/>
            <w:lang w:eastAsia="es-CO"/>
          </w:rPr>
          <w:delText xml:space="preserve"> R library</w:delText>
        </w:r>
        <w:r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i/>
            <w:iCs/>
            <w:color w:val="0E101A"/>
            <w:sz w:val="22"/>
            <w:szCs w:val="22"/>
            <w:bdr w:val="none" w:sz="0" w:space="0" w:color="auto"/>
            <w:lang w:eastAsia="es-CO"/>
          </w:rPr>
          <w:delText>ggplo2</w:delText>
        </w:r>
        <w:r w:rsidR="0057645A"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(version 3.3.3)</w:delText>
        </w:r>
        <w:r w:rsidR="0057645A" w:rsidRPr="003F5C4A" w:rsidDel="008012BE">
          <w:rPr>
            <w:rFonts w:eastAsia="Times New Roman"/>
            <w:color w:val="0E101A"/>
            <w:sz w:val="22"/>
            <w:szCs w:val="22"/>
            <w:bdr w:val="none" w:sz="0" w:space="0" w:color="auto"/>
            <w:lang w:eastAsia="es-CO"/>
          </w:rPr>
          <w:delText xml:space="preserve"> </w:delText>
        </w:r>
        <w:r w:rsidR="0057645A"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R4JkEpyC","properties":{"formattedCitation":"[23]","plainCitation":"[23]","noteIndex":0},"citationItems":[{"id":10794,"uris":["http://zotero.org/users/3470213/items/BIYLTNKK"],"uri":["http://zotero.org/users/3470213/items/BIYLTNKK"],"itemData":{"id":10794,"type":"book","ISBN":"978-3-319-24277-4","publisher":"Springer-Verlag New York","title":"ggplot2: Elegant Graphics for Data Analysis","URL":"https://ggplot2.tidyverse.org","author":[{"family":"Wickham","given":"H"}],"issued":{"date-parts":[["2016"]]}}}],"schema":"https://github.com/citation-style-language/schema/raw/master/csl-citation.json"} </w:delInstrText>
        </w:r>
        <w:r w:rsidR="0057645A"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[23]</w:delText>
        </w:r>
        <w:r w:rsidR="0057645A"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w:delText>
        </w:r>
      </w:del>
    </w:p>
    <w:p w14:paraId="0F90FAF7" w14:textId="589275EA"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18" w:author="Sandra Mosquera Lopez" w:date="2022-02-17T17:37:00Z"/>
          <w:rFonts w:eastAsia="Times New Roman"/>
          <w:color w:val="0E101A"/>
          <w:sz w:val="22"/>
          <w:szCs w:val="22"/>
          <w:bdr w:val="none" w:sz="0" w:space="0" w:color="auto"/>
          <w:lang w:eastAsia="es-CO"/>
        </w:rPr>
      </w:pPr>
      <w:del w:id="319" w:author="Sandra Mosquera Lopez" w:date="2022-02-17T17:37:00Z">
        <w:r w:rsidRPr="003F5C4A" w:rsidDel="008012BE">
          <w:rPr>
            <w:rFonts w:eastAsia="Times New Roman"/>
            <w:color w:val="0E101A"/>
            <w:sz w:val="22"/>
            <w:szCs w:val="22"/>
            <w:bdr w:val="none" w:sz="0" w:space="0" w:color="auto"/>
            <w:lang w:eastAsia="es-CO"/>
          </w:rPr>
          <w:delText> </w:delText>
        </w:r>
      </w:del>
    </w:p>
    <w:p w14:paraId="47F886A9" w14:textId="35ADFAF6"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20" w:author="Sandra Mosquera Lopez" w:date="2022-02-17T17:37:00Z"/>
          <w:rFonts w:eastAsia="Times New Roman"/>
          <w:color w:val="0E101A"/>
          <w:sz w:val="22"/>
          <w:szCs w:val="22"/>
          <w:u w:val="single"/>
          <w:bdr w:val="none" w:sz="0" w:space="0" w:color="auto"/>
          <w:lang w:eastAsia="es-CO"/>
        </w:rPr>
      </w:pPr>
      <w:del w:id="321" w:author="Sandra Mosquera Lopez" w:date="2022-02-17T17:37:00Z">
        <w:r w:rsidRPr="003F5C4A" w:rsidDel="008012BE">
          <w:rPr>
            <w:rFonts w:eastAsia="Times New Roman"/>
            <w:color w:val="0E101A"/>
            <w:sz w:val="22"/>
            <w:szCs w:val="22"/>
            <w:u w:val="single"/>
            <w:bdr w:val="none" w:sz="0" w:space="0" w:color="auto"/>
            <w:lang w:eastAsia="es-CO"/>
          </w:rPr>
          <w:delText>DNA extraction</w:delText>
        </w:r>
        <w:r w:rsidR="005F42CC" w:rsidDel="008012BE">
          <w:rPr>
            <w:rFonts w:eastAsia="Times New Roman"/>
            <w:color w:val="0E101A"/>
            <w:sz w:val="22"/>
            <w:szCs w:val="22"/>
            <w:u w:val="single"/>
            <w:bdr w:val="none" w:sz="0" w:space="0" w:color="auto"/>
            <w:lang w:eastAsia="es-CO"/>
          </w:rPr>
          <w:delText xml:space="preserve"> and</w:delText>
        </w:r>
        <w:r w:rsidRPr="003F5C4A" w:rsidDel="008012BE">
          <w:rPr>
            <w:rFonts w:eastAsia="Times New Roman"/>
            <w:color w:val="0E101A"/>
            <w:sz w:val="22"/>
            <w:szCs w:val="22"/>
            <w:u w:val="single"/>
            <w:bdr w:val="none" w:sz="0" w:space="0" w:color="auto"/>
            <w:lang w:eastAsia="es-CO"/>
          </w:rPr>
          <w:delText xml:space="preserve"> sequencing</w:delText>
        </w:r>
      </w:del>
    </w:p>
    <w:p w14:paraId="2452CC53" w14:textId="77EA2569"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22" w:author="Sandra Mosquera Lopez" w:date="2022-02-17T17:37:00Z"/>
          <w:rFonts w:eastAsia="Times New Roman"/>
          <w:color w:val="0E101A"/>
          <w:sz w:val="22"/>
          <w:szCs w:val="22"/>
          <w:bdr w:val="none" w:sz="0" w:space="0" w:color="auto"/>
          <w:lang w:eastAsia="es-CO"/>
        </w:rPr>
      </w:pPr>
      <w:del w:id="323" w:author="Sandra Mosquera Lopez" w:date="2022-02-17T17:37:00Z">
        <w:r w:rsidRPr="003F5C4A" w:rsidDel="008012BE">
          <w:rPr>
            <w:rFonts w:eastAsia="Times New Roman"/>
            <w:color w:val="0E101A"/>
            <w:sz w:val="22"/>
            <w:szCs w:val="22"/>
            <w:bdr w:val="none" w:sz="0" w:space="0" w:color="auto"/>
            <w:lang w:eastAsia="es-CO"/>
          </w:rPr>
          <w:delText> </w:delText>
        </w:r>
      </w:del>
    </w:p>
    <w:p w14:paraId="17755835" w14:textId="6CE82E83"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24" w:author="Sandra Mosquera Lopez" w:date="2022-02-17T17:37:00Z"/>
          <w:rFonts w:eastAsia="Times New Roman"/>
          <w:b/>
          <w:bCs/>
          <w:color w:val="0E101A"/>
          <w:sz w:val="22"/>
          <w:szCs w:val="22"/>
          <w:bdr w:val="none" w:sz="0" w:space="0" w:color="auto"/>
          <w:lang w:eastAsia="es-CO"/>
        </w:rPr>
      </w:pPr>
      <w:del w:id="325" w:author="Sandra Mosquera Lopez" w:date="2022-02-17T17:37:00Z">
        <w:r w:rsidRPr="003F5C4A" w:rsidDel="008012BE">
          <w:rPr>
            <w:rFonts w:eastAsia="Times New Roman"/>
            <w:color w:val="0E101A"/>
            <w:sz w:val="22"/>
            <w:szCs w:val="22"/>
            <w:bdr w:val="none" w:sz="0" w:space="0" w:color="auto"/>
            <w:lang w:eastAsia="es-CO"/>
          </w:rPr>
          <w:delText xml:space="preserve">DNA was extracted from the exocarp of avocado fruits with mild or severe lenticel damage to characterize the fungal communities associated with the lenticel damage using a modified version of a protocol reported elsewhere </w:delText>
        </w:r>
        <w:r w:rsidR="0057645A"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wNlV6YMA","properties":{"formattedCitation":"[24]","plainCitation":"[24]","noteIndex":0},"citationItems":[{"id":9516,"uris":["http://zotero.org/users/3470213/items/NVN99DCW"],"uri":["http://zotero.org/users/3470213/items/NVN99DCW"],"itemData":{"id":9516,"type":"article-journal","abstract":"Modern genotyping techniques, such as SNP analysis and genotyping by sequencing (GBS), are hampered by poor DNA quality and purity, particularly in challenging plant species, rich in secondary metabolites. We therefore investigated the utility of a pre-wash step using a buffered sorbitol solution, prior to DNA extraction using a high salt CTAB extraction protocol, in a high throughput or miniprep setting. This pre-wash appears to remove interfering metabolites, such as polyphenols and polysaccharides, from tissue macerates. We also investigated the adaptability of the sorbitol pre-wash for RNA extraction using a lithium chloride-based protocol. The method was successfully applied to a variety of tissues, including leaf, cambium and fruit of diverse plant species including annual crops, forest and fruit trees, herbarium leaf material and lyophilized fungal mycelium. We consistently obtained good yields of high purity DNA or RNA in all species tested. The protocol has been validated for thousands of DNA samples by generating high data quality in dense SNP arrays. DNA extracted from Eucalyptus spp. leaf and cambium as well as mycelium from Trichoderma spp. was readily digested with restriction enzymes and performed consistently in AFLP assays. Scaled-up DNA extractions were also suitable for long read sequencing. Successful RNA quality control and good RNA-Seq data for Eucalyptus and cashew confirms the effectiveness of the sorbitol buffer pre-wash for high quality RNA extraction.","container-title":"PLOS ONE","DOI":"10.1371/journal.pone.0206085","ISSN":"1932-6203","issue":"10","journalAbbreviation":"PLoS ONE","language":"en","note":"number: 10","page":"e0206085","source":"DOI.org (Crossref)","title":"Fast and inexpensive protocols for consistent extraction of high quality DNA and RNA from challenging plant and fungal samples for high-throughput SNP genotyping and sequencing applications","volume":"13","author":[{"family":"Inglis","given":"Peter W."},{"family":"Pappas","given":"Marilia de Castro R."},{"family":"Resende","given":"Lucileide V."},{"family":"Grattapaglia","given":"Dario"}],"editor":[{"family":"Kalendar","given":"Ruslan"}],"issued":{"date-parts":[["2018",10,18]]}}}],"schema":"https://github.com/citation-style-language/schema/raw/master/csl-citation.json"} </w:delInstrText>
        </w:r>
        <w:r w:rsidR="0057645A"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[24]</w:delText>
        </w:r>
        <w:r w:rsidR="0057645A"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Specifically, exocarp samples were taken from the fruits using surgical knives and were macerated in a mortar with liquid nitrogen. One hundred 100 mg of the macerated material were transferred to 2 m</w:delText>
        </w:r>
      </w:del>
      <w:ins w:id="326" w:author="Valeska Villegas Escobar" w:date="2021-12-23T09:54:00Z">
        <w:del w:id="327" w:author="Sandra Mosquera Lopez" w:date="2022-02-02T17:30:00Z">
          <w:r w:rsidR="009D1748" w:rsidDel="00F673EF">
            <w:rPr>
              <w:rFonts w:eastAsia="Times New Roman"/>
              <w:color w:val="0E101A"/>
              <w:sz w:val="22"/>
              <w:szCs w:val="22"/>
              <w:bdr w:val="none" w:sz="0" w:space="0" w:color="auto"/>
              <w:lang w:eastAsia="es-CO"/>
            </w:rPr>
            <w:delText>L</w:delText>
          </w:r>
        </w:del>
      </w:ins>
      <w:del w:id="328" w:author="Sandra Mosquera Lopez" w:date="2022-02-17T17:37:00Z">
        <w:r w:rsidRPr="003F5C4A" w:rsidDel="008012BE">
          <w:rPr>
            <w:rFonts w:eastAsia="Times New Roman"/>
            <w:color w:val="0E101A"/>
            <w:sz w:val="22"/>
            <w:szCs w:val="22"/>
            <w:bdr w:val="none" w:sz="0" w:space="0" w:color="auto"/>
            <w:lang w:eastAsia="es-CO"/>
          </w:rPr>
          <w:delText>l-Eppendorf tubes. Samples were mixed with one ml</w:delText>
        </w:r>
      </w:del>
      <w:ins w:id="329" w:author="Valeska Villegas Escobar" w:date="2021-12-23T09:54:00Z">
        <w:del w:id="330" w:author="Sandra Mosquera Lopez" w:date="2022-02-02T17:29:00Z">
          <w:r w:rsidR="009D1748" w:rsidDel="00F673EF">
            <w:rPr>
              <w:rFonts w:eastAsia="Times New Roman"/>
              <w:color w:val="0E101A"/>
              <w:sz w:val="22"/>
              <w:szCs w:val="22"/>
              <w:bdr w:val="none" w:sz="0" w:space="0" w:color="auto"/>
              <w:lang w:eastAsia="es-CO"/>
            </w:rPr>
            <w:delText>L</w:delText>
          </w:r>
        </w:del>
      </w:ins>
      <w:del w:id="331" w:author="Sandra Mosquera Lopez" w:date="2022-02-17T17:37:00Z">
        <w:r w:rsidRPr="003F5C4A" w:rsidDel="008012BE">
          <w:rPr>
            <w:rFonts w:eastAsia="Times New Roman"/>
            <w:color w:val="0E101A"/>
            <w:sz w:val="22"/>
            <w:szCs w:val="22"/>
            <w:bdr w:val="none" w:sz="0" w:space="0" w:color="auto"/>
            <w:lang w:eastAsia="es-CO"/>
          </w:rPr>
          <w:delText xml:space="preserve"> of a prewash buffer (100.0 mM Tris-HCl (Thermo Fisher Scientific, Massachusetts) pH 8.0, 0.35 M Sorbitol (ProtoKimica, Colombia), 5.0 mM EDTA (Thermo Fisher Scientific) pH 8.0, 1% (W / V) polyvinylpyrrolidone (PVP-40) (Amresco, Texas) and 1% (V / V) </w:delText>
        </w:r>
        <w:r w:rsidRPr="003F5C4A" w:rsidDel="008012BE">
          <w:rPr>
            <w:rFonts w:eastAsia="Times New Roman"/>
            <w:color w:val="0E101A"/>
            <w:sz w:val="22"/>
            <w:szCs w:val="22"/>
            <w:bdr w:val="none" w:sz="0" w:space="0" w:color="auto"/>
            <w:lang w:val="es-CO" w:eastAsia="es-CO"/>
          </w:rPr>
          <w:delText>β</w:delText>
        </w:r>
        <w:r w:rsidRPr="003F5C4A" w:rsidDel="008012BE">
          <w:rPr>
            <w:rFonts w:eastAsia="Times New Roman"/>
            <w:color w:val="0E101A"/>
            <w:sz w:val="22"/>
            <w:szCs w:val="22"/>
            <w:bdr w:val="none" w:sz="0" w:space="0" w:color="auto"/>
            <w:lang w:eastAsia="es-CO"/>
          </w:rPr>
          <w:delText xml:space="preserve">-mercaptoethanol (Acros Organics, Belgium)). The </w:delText>
        </w:r>
        <w:r w:rsidRPr="003F5C4A" w:rsidDel="008012BE">
          <w:rPr>
            <w:rFonts w:eastAsia="Times New Roman"/>
            <w:color w:val="0E101A"/>
            <w:sz w:val="22"/>
            <w:szCs w:val="22"/>
            <w:bdr w:val="none" w:sz="0" w:space="0" w:color="auto"/>
            <w:lang w:val="es-CO" w:eastAsia="es-CO"/>
          </w:rPr>
          <w:delText>β</w:delText>
        </w:r>
        <w:r w:rsidRPr="003F5C4A" w:rsidDel="008012BE">
          <w:rPr>
            <w:rFonts w:eastAsia="Times New Roman"/>
            <w:color w:val="0E101A"/>
            <w:sz w:val="22"/>
            <w:szCs w:val="22"/>
            <w:bdr w:val="none" w:sz="0" w:space="0" w:color="auto"/>
            <w:lang w:eastAsia="es-CO"/>
          </w:rPr>
          <w:delText>-mercaptoethanol was added to buffers before the DNA extraction, while the other components were premixed. The tubes were centrifuged at 5000 g for 5 min, and the supernatant was discarded. The washing was repeated two times or until the supernatant was translucent</w:delText>
        </w:r>
        <w:r w:rsidRPr="003F5C4A" w:rsidDel="008012BE">
          <w:rPr>
            <w:rFonts w:eastAsia="Times New Roman"/>
            <w:b/>
            <w:bCs/>
            <w:color w:val="0E101A"/>
            <w:sz w:val="22"/>
            <w:szCs w:val="22"/>
            <w:bdr w:val="none" w:sz="0" w:space="0" w:color="auto"/>
            <w:lang w:eastAsia="es-CO"/>
          </w:rPr>
          <w:delText>.</w:delText>
        </w:r>
      </w:del>
    </w:p>
    <w:p w14:paraId="7FC24201" w14:textId="224D5313" w:rsidR="00E14C1D" w:rsidRPr="003F5C4A" w:rsidDel="008012BE" w:rsidRDefault="00E14C1D"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32" w:author="Sandra Mosquera Lopez" w:date="2022-02-17T17:37:00Z"/>
          <w:rFonts w:eastAsia="Times New Roman"/>
          <w:color w:val="0E101A"/>
          <w:sz w:val="22"/>
          <w:szCs w:val="22"/>
          <w:bdr w:val="none" w:sz="0" w:space="0" w:color="auto"/>
          <w:lang w:eastAsia="es-CO"/>
        </w:rPr>
      </w:pPr>
    </w:p>
    <w:p w14:paraId="0BC5AABF" w14:textId="6F093E68"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33" w:author="Sandra Mosquera Lopez" w:date="2022-02-17T17:37:00Z"/>
          <w:rFonts w:eastAsia="Times New Roman"/>
          <w:color w:val="0E101A"/>
          <w:sz w:val="22"/>
          <w:szCs w:val="22"/>
          <w:bdr w:val="none" w:sz="0" w:space="0" w:color="auto"/>
          <w:lang w:eastAsia="es-CO"/>
        </w:rPr>
      </w:pPr>
      <w:del w:id="334" w:author="Sandra Mosquera Lopez" w:date="2022-02-17T17:37:00Z">
        <w:r w:rsidRPr="003F5C4A" w:rsidDel="008012BE">
          <w:rPr>
            <w:rFonts w:eastAsia="Times New Roman"/>
            <w:color w:val="0E101A"/>
            <w:sz w:val="22"/>
            <w:szCs w:val="22"/>
            <w:bdr w:val="none" w:sz="0" w:space="0" w:color="auto"/>
            <w:lang w:eastAsia="es-CO"/>
          </w:rPr>
          <w:delText>One m</w:delText>
        </w:r>
      </w:del>
      <w:ins w:id="335" w:author="Valeska Villegas Escobar" w:date="2021-12-23T09:55:00Z">
        <w:del w:id="336" w:author="Sandra Mosquera Lopez" w:date="2022-02-02T17:31:00Z">
          <w:r w:rsidR="009D1748" w:rsidDel="00F673EF">
            <w:rPr>
              <w:rFonts w:eastAsia="Times New Roman"/>
              <w:color w:val="0E101A"/>
              <w:sz w:val="22"/>
              <w:szCs w:val="22"/>
              <w:bdr w:val="none" w:sz="0" w:space="0" w:color="auto"/>
              <w:lang w:eastAsia="es-CO"/>
            </w:rPr>
            <w:delText>L</w:delText>
          </w:r>
        </w:del>
      </w:ins>
      <w:del w:id="337" w:author="Sandra Mosquera Lopez" w:date="2022-02-17T17:37:00Z">
        <w:r w:rsidRPr="003F5C4A" w:rsidDel="008012BE">
          <w:rPr>
            <w:rFonts w:eastAsia="Times New Roman"/>
            <w:color w:val="0E101A"/>
            <w:sz w:val="22"/>
            <w:szCs w:val="22"/>
            <w:bdr w:val="none" w:sz="0" w:space="0" w:color="auto"/>
            <w:lang w:eastAsia="es-CO"/>
          </w:rPr>
          <w:delText xml:space="preserve">l of lysis buffer (100 mM Tris-HCl pH 8.0, 3.0 M NaCl (ProtoKimica), 3 % prewarmed cetyltrimethylammonium bromide (CTAB) (Amresco), 20 mM EDTA, 1% (P / V) PVP-40 and 1% (V / V) of </w:delText>
        </w:r>
        <w:r w:rsidRPr="003F5C4A" w:rsidDel="008012BE">
          <w:rPr>
            <w:rFonts w:eastAsia="Times New Roman"/>
            <w:color w:val="0E101A"/>
            <w:sz w:val="22"/>
            <w:szCs w:val="22"/>
            <w:bdr w:val="none" w:sz="0" w:space="0" w:color="auto"/>
            <w:lang w:val="es-CO" w:eastAsia="es-CO"/>
          </w:rPr>
          <w:delText>β</w:delText>
        </w:r>
        <w:r w:rsidRPr="003F5C4A" w:rsidDel="008012BE">
          <w:rPr>
            <w:rFonts w:eastAsia="Times New Roman"/>
            <w:color w:val="0E101A"/>
            <w:sz w:val="22"/>
            <w:szCs w:val="22"/>
            <w:bdr w:val="none" w:sz="0" w:space="0" w:color="auto"/>
            <w:lang w:eastAsia="es-CO"/>
          </w:rPr>
          <w:delText xml:space="preserve">-mercaptoethanol were added to the tubes and mixed with vortex. Tubes were incubated at 65°C for </w:delText>
        </w:r>
        <w:r w:rsidR="005F42CC" w:rsidDel="008012BE">
          <w:rPr>
            <w:rFonts w:eastAsia="Times New Roman"/>
            <w:color w:val="0E101A"/>
            <w:sz w:val="22"/>
            <w:szCs w:val="22"/>
            <w:bdr w:val="none" w:sz="0" w:space="0" w:color="auto"/>
            <w:lang w:eastAsia="es-CO"/>
          </w:rPr>
          <w:delText>1</w:delText>
        </w:r>
        <w:r w:rsidR="005F42CC"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 xml:space="preserve">h, mixing the samples during the incubation. Samples were let stand for 5 min at room temperature and centrifuged at 5000 g for 5 min. The supernatant was transferred to a new tube and mixed with one </w:delText>
        </w:r>
      </w:del>
      <w:ins w:id="338" w:author="Valeska Villegas Escobar" w:date="2021-12-23T09:56:00Z">
        <w:del w:id="339" w:author="Sandra Mosquera Lopez" w:date="2022-02-17T17:37:00Z">
          <w:r w:rsidR="005F42CC" w:rsidDel="008012BE">
            <w:rPr>
              <w:rFonts w:eastAsia="Times New Roman"/>
              <w:color w:val="0E101A"/>
              <w:sz w:val="22"/>
              <w:szCs w:val="22"/>
              <w:bdr w:val="none" w:sz="0" w:space="0" w:color="auto"/>
              <w:lang w:eastAsia="es-CO"/>
            </w:rPr>
            <w:delText>1</w:delText>
          </w:r>
          <w:r w:rsidR="005F42CC" w:rsidRPr="003F5C4A" w:rsidDel="008012BE">
            <w:rPr>
              <w:rFonts w:eastAsia="Times New Roman"/>
              <w:color w:val="0E101A"/>
              <w:sz w:val="22"/>
              <w:szCs w:val="22"/>
              <w:bdr w:val="none" w:sz="0" w:space="0" w:color="auto"/>
              <w:lang w:eastAsia="es-CO"/>
            </w:rPr>
            <w:delText xml:space="preserve"> </w:delText>
          </w:r>
        </w:del>
      </w:ins>
      <w:del w:id="340" w:author="Sandra Mosquera Lopez" w:date="2022-02-17T17:37:00Z">
        <w:r w:rsidRPr="003F5C4A" w:rsidDel="008012BE">
          <w:rPr>
            <w:rFonts w:eastAsia="Times New Roman"/>
            <w:color w:val="0E101A"/>
            <w:sz w:val="22"/>
            <w:szCs w:val="22"/>
            <w:bdr w:val="none" w:sz="0" w:space="0" w:color="auto"/>
            <w:lang w:eastAsia="es-CO"/>
          </w:rPr>
          <w:delText>ml</w:delText>
        </w:r>
      </w:del>
      <w:ins w:id="341" w:author="Valeska Villegas Escobar" w:date="2021-12-23T09:57:00Z">
        <w:del w:id="342" w:author="Sandra Mosquera Lopez" w:date="2022-02-02T17:31:00Z">
          <w:r w:rsidR="005F42CC" w:rsidDel="00F673EF">
            <w:rPr>
              <w:rFonts w:eastAsia="Times New Roman"/>
              <w:color w:val="0E101A"/>
              <w:sz w:val="22"/>
              <w:szCs w:val="22"/>
              <w:bdr w:val="none" w:sz="0" w:space="0" w:color="auto"/>
              <w:lang w:eastAsia="es-CO"/>
            </w:rPr>
            <w:delText>L</w:delText>
          </w:r>
        </w:del>
      </w:ins>
      <w:del w:id="343" w:author="Sandra Mosquera Lopez" w:date="2022-02-17T17:37:00Z">
        <w:r w:rsidRPr="003F5C4A" w:rsidDel="008012BE">
          <w:rPr>
            <w:rFonts w:eastAsia="Times New Roman"/>
            <w:color w:val="0E101A"/>
            <w:sz w:val="22"/>
            <w:szCs w:val="22"/>
            <w:bdr w:val="none" w:sz="0" w:space="0" w:color="auto"/>
            <w:lang w:eastAsia="es-CO"/>
          </w:rPr>
          <w:delText xml:space="preserve"> of chloroform: isoamyl alcohol (24: 1) (Sigma-Aldrich, Missouri). Tubes were centrifuged at 5000 g for 10 min, and the upper aqueous phase was transferred to a new tube. 0.1 volume of 3</w:delText>
        </w:r>
      </w:del>
      <w:ins w:id="344" w:author="Valeska Villegas Escobar" w:date="2021-12-23T09:57:00Z">
        <w:del w:id="345" w:author="Sandra Mosquera Lopez" w:date="2022-02-17T17:37:00Z">
          <w:r w:rsidR="005F42CC" w:rsidDel="008012BE">
            <w:rPr>
              <w:rFonts w:eastAsia="Times New Roman"/>
              <w:color w:val="0E101A"/>
              <w:sz w:val="22"/>
              <w:szCs w:val="22"/>
              <w:bdr w:val="none" w:sz="0" w:space="0" w:color="auto"/>
              <w:lang w:eastAsia="es-CO"/>
            </w:rPr>
            <w:delText xml:space="preserve"> </w:delText>
          </w:r>
        </w:del>
      </w:ins>
      <w:del w:id="346" w:author="Sandra Mosquera Lopez" w:date="2022-02-17T17:37:00Z">
        <w:r w:rsidRPr="003F5C4A" w:rsidDel="008012BE">
          <w:rPr>
            <w:rFonts w:eastAsia="Times New Roman"/>
            <w:color w:val="0E101A"/>
            <w:sz w:val="22"/>
            <w:szCs w:val="22"/>
            <w:bdr w:val="none" w:sz="0" w:space="0" w:color="auto"/>
            <w:lang w:eastAsia="es-CO"/>
          </w:rPr>
          <w:delText>M sodium acetate pH 5.2 (Amresco) and a 0.66 volume of cold isopropanol (ITW Reagents, Germany) were added. Tubes were mixed by inversion and incubated overnight at -20°C. The DNA was precipitated by centrifugation at 15000 g for 10 min and washed twice with 0.6 ml of 70% ethanol in water (Sigma-Aldrich). The DNA pellet was recovered by centrifugation at 15000 g for 10 min and vacuum dried in a vacuum concentrator (Eppendorf) (alcoholic volume) at 30°C for 5 min. Finally, the pellet was resuspended in 50 µl of TE buffer (Biobasic, Canada) with RNase A (Thermo Fisher Scientific) at 0.05 mg/ml and incubated at 37°C for 30 min. The enzyme was inactivated at 65°C for 5 min, and the DNA suspensions were stored at -20°C until needed. DNA concentration was quantified using a Qubit fluorometer (Thermo Fisher Scientific) with the Qubit dsDNA HS (High Sensitivity) Assay Kit (Thermo Fisher Scientific). The DNA quality and integrity were verified by spectrophotometry and electrophoresis. </w:delText>
        </w:r>
      </w:del>
    </w:p>
    <w:p w14:paraId="5CA77702" w14:textId="50AC15B0" w:rsidR="00E14C1D" w:rsidRPr="003F5C4A" w:rsidDel="008012BE" w:rsidRDefault="00E14C1D"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47" w:author="Sandra Mosquera Lopez" w:date="2022-02-17T17:37:00Z"/>
          <w:rFonts w:eastAsia="Times New Roman"/>
          <w:color w:val="0E101A"/>
          <w:sz w:val="22"/>
          <w:szCs w:val="22"/>
          <w:bdr w:val="none" w:sz="0" w:space="0" w:color="auto"/>
          <w:lang w:eastAsia="es-CO"/>
        </w:rPr>
      </w:pPr>
    </w:p>
    <w:p w14:paraId="39340B6C" w14:textId="708CEB13" w:rsidR="00DE78B4"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48" w:author="Sandra Mosquera Lopez" w:date="2022-02-17T17:37:00Z"/>
          <w:rFonts w:eastAsia="Times New Roman"/>
          <w:color w:val="0E101A"/>
          <w:sz w:val="22"/>
          <w:szCs w:val="22"/>
          <w:bdr w:val="none" w:sz="0" w:space="0" w:color="auto"/>
          <w:lang w:eastAsia="es-CO"/>
        </w:rPr>
      </w:pPr>
      <w:del w:id="349" w:author="Sandra Mosquera Lopez" w:date="2022-02-17T17:37:00Z">
        <w:r w:rsidRPr="003F5C4A" w:rsidDel="008012BE">
          <w:rPr>
            <w:rFonts w:eastAsia="Times New Roman"/>
            <w:color w:val="0E101A"/>
            <w:sz w:val="22"/>
            <w:szCs w:val="22"/>
            <w:bdr w:val="none" w:sz="0" w:space="0" w:color="auto"/>
            <w:lang w:eastAsia="es-CO"/>
          </w:rPr>
          <w:delText xml:space="preserve">The DNA was sent to BaseClear (Holland) for paired-end sequencing of fragments of the internal transcribed spacer (ITS) of the ribosomal DNA region in the Ilumina's Miseq platform. </w:delText>
        </w:r>
        <w:r w:rsidRPr="00E61779" w:rsidDel="008012BE">
          <w:rPr>
            <w:rFonts w:eastAsia="Times New Roman"/>
            <w:strike/>
            <w:color w:val="0E101A"/>
            <w:sz w:val="22"/>
            <w:szCs w:val="22"/>
            <w:bdr w:val="none" w:sz="0" w:space="0" w:color="auto"/>
            <w:lang w:eastAsia="es-CO"/>
            <w:rPrChange w:id="350" w:author="Sandra Mosquera Lopez" w:date="2022-02-02T17:33:00Z">
              <w:rPr>
                <w:rFonts w:eastAsia="Times New Roman"/>
                <w:color w:val="0E101A"/>
                <w:sz w:val="22"/>
                <w:szCs w:val="22"/>
                <w:bdr w:val="none" w:sz="0" w:space="0" w:color="auto"/>
                <w:lang w:eastAsia="es-CO"/>
              </w:rPr>
            </w:rPrChange>
          </w:rPr>
          <w:delText xml:space="preserve">The fragments were nearly 400 bp long and were limited by the </w:delText>
        </w:r>
        <w:commentRangeStart w:id="351"/>
        <w:commentRangeStart w:id="352"/>
        <w:r w:rsidRPr="00E61779" w:rsidDel="008012BE">
          <w:rPr>
            <w:rFonts w:eastAsia="Times New Roman"/>
            <w:strike/>
            <w:color w:val="0E101A"/>
            <w:sz w:val="22"/>
            <w:szCs w:val="22"/>
            <w:bdr w:val="none" w:sz="0" w:space="0" w:color="auto"/>
            <w:lang w:eastAsia="es-CO"/>
            <w:rPrChange w:id="353" w:author="Sandra Mosquera Lopez" w:date="2022-02-02T17:33:00Z">
              <w:rPr>
                <w:rFonts w:eastAsia="Times New Roman"/>
                <w:color w:val="0E101A"/>
                <w:sz w:val="22"/>
                <w:szCs w:val="22"/>
                <w:bdr w:val="none" w:sz="0" w:space="0" w:color="auto"/>
                <w:lang w:eastAsia="es-CO"/>
              </w:rPr>
            </w:rPrChange>
          </w:rPr>
          <w:delText>forward primer 5'-GCATCGATGAAGAACGCAGCGAAA-3' and the reverse primer 5'-TCCTCCGCTTATTGATATGCTTAA-3</w:delText>
        </w:r>
        <w:r w:rsidRPr="003F5C4A" w:rsidDel="008012BE">
          <w:rPr>
            <w:rFonts w:eastAsia="Times New Roman"/>
            <w:color w:val="0E101A"/>
            <w:sz w:val="22"/>
            <w:szCs w:val="22"/>
            <w:bdr w:val="none" w:sz="0" w:space="0" w:color="auto"/>
            <w:lang w:eastAsia="es-CO"/>
          </w:rPr>
          <w:delText xml:space="preserve"> </w:delText>
        </w:r>
        <w:commentRangeEnd w:id="351"/>
        <w:r w:rsidR="005F42CC" w:rsidDel="008012BE">
          <w:rPr>
            <w:rStyle w:val="CommentReference"/>
          </w:rPr>
          <w:commentReference w:id="351"/>
        </w:r>
        <w:commentRangeEnd w:id="352"/>
        <w:r w:rsidR="00E61779" w:rsidDel="008012BE">
          <w:rPr>
            <w:rStyle w:val="CommentReference"/>
          </w:rPr>
          <w:commentReference w:id="352"/>
        </w:r>
        <w:r w:rsidRPr="003F5C4A" w:rsidDel="008012BE">
          <w:rPr>
            <w:rFonts w:eastAsia="Times New Roman"/>
            <w:color w:val="0E101A"/>
            <w:sz w:val="22"/>
            <w:szCs w:val="22"/>
            <w:bdr w:val="none" w:sz="0" w:space="0" w:color="auto"/>
            <w:lang w:eastAsia="es-CO"/>
          </w:rPr>
          <w:delText>'. The company performed the quality controls and normalization of the DNA samples and prepared the Illumina libraries. Chloroplast and mitochondrial blocking primers were employed during the sequencing, and the sequences demultiplexed in the FASTAQ format were obtained from the company.</w:delText>
        </w:r>
      </w:del>
    </w:p>
    <w:p w14:paraId="139A64F6" w14:textId="69232898" w:rsidR="005F42CC" w:rsidDel="008012BE" w:rsidRDefault="005F42C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54" w:author="Sandra Mosquera Lopez" w:date="2022-02-17T17:37:00Z"/>
          <w:rFonts w:eastAsia="Times New Roman"/>
          <w:color w:val="0E101A"/>
          <w:sz w:val="22"/>
          <w:szCs w:val="22"/>
          <w:bdr w:val="none" w:sz="0" w:space="0" w:color="auto"/>
          <w:lang w:eastAsia="es-CO"/>
        </w:rPr>
      </w:pPr>
    </w:p>
    <w:p w14:paraId="5DA68C48" w14:textId="1B1CE9B5" w:rsidR="005F42CC" w:rsidRPr="005F42CC" w:rsidDel="008012BE" w:rsidRDefault="005F42C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55" w:author="Sandra Mosquera Lopez" w:date="2022-02-17T17:37:00Z"/>
          <w:rFonts w:eastAsia="Times New Roman"/>
          <w:color w:val="0E101A"/>
          <w:sz w:val="22"/>
          <w:szCs w:val="22"/>
          <w:u w:val="single"/>
          <w:bdr w:val="none" w:sz="0" w:space="0" w:color="auto"/>
          <w:lang w:eastAsia="es-CO"/>
          <w:rPrChange w:id="356" w:author="Valeska Villegas Escobar" w:date="2021-12-23T10:03:00Z">
            <w:rPr>
              <w:del w:id="357" w:author="Sandra Mosquera Lopez" w:date="2022-02-17T17:37:00Z"/>
              <w:rFonts w:eastAsia="Times New Roman"/>
              <w:color w:val="0E101A"/>
              <w:sz w:val="22"/>
              <w:szCs w:val="22"/>
              <w:bdr w:val="none" w:sz="0" w:space="0" w:color="auto"/>
              <w:lang w:eastAsia="es-CO"/>
            </w:rPr>
          </w:rPrChange>
        </w:rPr>
      </w:pPr>
      <w:del w:id="358" w:author="Sandra Mosquera Lopez" w:date="2022-02-17T17:37:00Z">
        <w:r w:rsidRPr="005F42CC" w:rsidDel="008012BE">
          <w:rPr>
            <w:rFonts w:eastAsia="Times New Roman"/>
            <w:color w:val="0E101A"/>
            <w:sz w:val="22"/>
            <w:szCs w:val="22"/>
            <w:u w:val="single"/>
            <w:bdr w:val="none" w:sz="0" w:space="0" w:color="auto"/>
            <w:lang w:eastAsia="es-CO"/>
            <w:rPrChange w:id="359" w:author="Valeska Villegas Escobar" w:date="2021-12-23T10:03:00Z">
              <w:rPr>
                <w:rFonts w:eastAsia="Times New Roman"/>
                <w:color w:val="0E101A"/>
                <w:sz w:val="22"/>
                <w:szCs w:val="22"/>
                <w:bdr w:val="none" w:sz="0" w:space="0" w:color="auto"/>
                <w:lang w:eastAsia="es-CO"/>
              </w:rPr>
            </w:rPrChange>
          </w:rPr>
          <w:delText xml:space="preserve">ITS amplicon analysis </w:delText>
        </w:r>
      </w:del>
    </w:p>
    <w:p w14:paraId="4ACD71F9" w14:textId="3F3E9228" w:rsidR="005F42CC" w:rsidRPr="003F5C4A" w:rsidDel="008012BE" w:rsidRDefault="005F42C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60" w:author="Sandra Mosquera Lopez" w:date="2022-02-17T17:37:00Z"/>
          <w:rFonts w:eastAsia="Times New Roman"/>
          <w:color w:val="0E101A"/>
          <w:sz w:val="22"/>
          <w:szCs w:val="22"/>
          <w:bdr w:val="none" w:sz="0" w:space="0" w:color="auto"/>
          <w:lang w:eastAsia="es-CO"/>
        </w:rPr>
      </w:pPr>
    </w:p>
    <w:p w14:paraId="1CA70441" w14:textId="2D720AFA"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61" w:author="Sandra Mosquera Lopez" w:date="2022-02-17T17:37:00Z"/>
          <w:rFonts w:eastAsia="Times New Roman"/>
          <w:color w:val="0E101A"/>
          <w:sz w:val="22"/>
          <w:szCs w:val="22"/>
          <w:bdr w:val="none" w:sz="0" w:space="0" w:color="auto"/>
          <w:lang w:eastAsia="es-CO"/>
        </w:rPr>
      </w:pPr>
      <w:del w:id="362" w:author="Sandra Mosquera Lopez" w:date="2022-02-17T17:37:00Z">
        <w:r w:rsidRPr="003F5C4A" w:rsidDel="008012BE">
          <w:rPr>
            <w:rFonts w:eastAsia="Times New Roman"/>
            <w:color w:val="0E101A"/>
            <w:sz w:val="22"/>
            <w:szCs w:val="22"/>
            <w:bdr w:val="none" w:sz="0" w:space="0" w:color="auto"/>
            <w:lang w:eastAsia="es-CO"/>
          </w:rPr>
          <w:delText xml:space="preserve">Filtering, de-replication, removal of chimeras, and pairing of the forward and reverse sequences were done using the opensource program DADA2 </w:delText>
        </w:r>
        <w:r w:rsidR="0057645A" w:rsidRPr="003F5C4A" w:rsidDel="008012BE">
          <w:rPr>
            <w:rFonts w:eastAsia="Times New Roman"/>
            <w:color w:val="0E101A"/>
            <w:sz w:val="22"/>
            <w:szCs w:val="22"/>
            <w:bdr w:val="none" w:sz="0" w:space="0" w:color="auto"/>
            <w:lang w:eastAsia="es-CO"/>
          </w:rPr>
          <w:delText>(version</w:delText>
        </w:r>
        <w:r w:rsidRPr="003F5C4A" w:rsidDel="008012BE">
          <w:rPr>
            <w:rFonts w:eastAsia="Times New Roman"/>
            <w:color w:val="0E101A"/>
            <w:sz w:val="22"/>
            <w:szCs w:val="22"/>
            <w:bdr w:val="none" w:sz="0" w:space="0" w:color="auto"/>
            <w:lang w:eastAsia="es-CO"/>
          </w:rPr>
          <w:delText xml:space="preserve"> 1.18.0</w:delText>
        </w:r>
        <w:r w:rsidR="0057645A" w:rsidRPr="003F5C4A" w:rsidDel="008012BE">
          <w:rPr>
            <w:rFonts w:eastAsia="Times New Roman"/>
            <w:color w:val="0E101A"/>
            <w:sz w:val="22"/>
            <w:szCs w:val="22"/>
            <w:bdr w:val="none" w:sz="0" w:space="0" w:color="auto"/>
            <w:lang w:eastAsia="es-CO"/>
          </w:rPr>
          <w:delText xml:space="preserve">) </w:delText>
        </w:r>
        <w:r w:rsidR="0057645A"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EubJe1Ao","properties":{"formattedCitation":"[25]","plainCitation":"[25]","noteIndex":0},"citationItems":[{"id":10635,"uris":["http://zotero.org/users/3470213/items/Q4PA6P2X"],"uri":["http://zotero.org/users/3470213/items/Q4PA6P2X"],"itemData":{"id":10635,"type":"article-journal","abstract":"We present DADA2, a software package that models and corrects Illumina-sequenced amplicon errors. DADA2 infers sample sequences exactly, without coarse-graining into OTUs, and resolves differences of as little as one nucleotide. In several mock communities DADA2 identified more real variants and output fewer spurious sequences than other methods. We applied DADA2 to vaginal samples from a cohort of pregnant women, revealing a diversity of previously undetected Lactobacillus crispatus variants.","container-title":"Nature methods","DOI":"10.1038/nmeth.3869","ISSN":"1548-7091","issue":"7","journalAbbreviation":"Nat Methods","note":"PMID: 27214047\nPMCID: PMC4927377","page":"581-583","source":"PubMed Central","title":"DADA2: High 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delInstrText>
        </w:r>
        <w:r w:rsidR="0057645A"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[25]</w:delText>
        </w:r>
        <w:r w:rsidR="0057645A"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These processes ensured a minimum of 10 bp overlapping between the two sequences and using a quality score higher than 30. The sequences of the primers were removed using Cutadap </w:delText>
        </w:r>
        <w:r w:rsidR="0057645A" w:rsidRPr="003F5C4A" w:rsidDel="008012BE">
          <w:rPr>
            <w:rFonts w:eastAsia="Times New Roman"/>
            <w:color w:val="0E101A"/>
            <w:sz w:val="22"/>
            <w:szCs w:val="22"/>
            <w:bdr w:val="none" w:sz="0" w:space="0" w:color="auto"/>
            <w:lang w:eastAsia="es-CO"/>
          </w:rPr>
          <w:delText>(</w:delText>
        </w:r>
        <w:r w:rsidRPr="003F5C4A" w:rsidDel="008012BE">
          <w:rPr>
            <w:rFonts w:eastAsia="Times New Roman"/>
            <w:color w:val="0E101A"/>
            <w:sz w:val="22"/>
            <w:szCs w:val="22"/>
            <w:bdr w:val="none" w:sz="0" w:space="0" w:color="auto"/>
            <w:lang w:eastAsia="es-CO"/>
          </w:rPr>
          <w:delText>v</w:delText>
        </w:r>
        <w:r w:rsidR="0057645A" w:rsidRPr="003F5C4A" w:rsidDel="008012BE">
          <w:rPr>
            <w:rFonts w:eastAsia="Times New Roman"/>
            <w:color w:val="0E101A"/>
            <w:sz w:val="22"/>
            <w:szCs w:val="22"/>
            <w:bdr w:val="none" w:sz="0" w:space="0" w:color="auto"/>
            <w:lang w:eastAsia="es-CO"/>
          </w:rPr>
          <w:delText xml:space="preserve">ersion </w:delText>
        </w:r>
        <w:r w:rsidRPr="003F5C4A" w:rsidDel="008012BE">
          <w:rPr>
            <w:rFonts w:eastAsia="Times New Roman"/>
            <w:color w:val="0E101A"/>
            <w:sz w:val="22"/>
            <w:szCs w:val="22"/>
            <w:bdr w:val="none" w:sz="0" w:space="0" w:color="auto"/>
            <w:lang w:eastAsia="es-CO"/>
          </w:rPr>
          <w:delText>3.1</w:delText>
        </w:r>
        <w:r w:rsidR="0057645A" w:rsidRPr="003F5C4A" w:rsidDel="008012BE">
          <w:rPr>
            <w:rFonts w:eastAsia="Times New Roman"/>
            <w:color w:val="0E101A"/>
            <w:sz w:val="22"/>
            <w:szCs w:val="22"/>
            <w:bdr w:val="none" w:sz="0" w:space="0" w:color="auto"/>
            <w:lang w:eastAsia="es-CO"/>
          </w:rPr>
          <w:delText xml:space="preserve">) </w:delText>
        </w:r>
        <w:r w:rsidR="00E14C1D"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xo2eAeuJ","properties":{"formattedCitation":"[26]","plainCitation":"[26]","noteIndex":0},"citationItems":[{"id":10633,"uris":["http://zotero.org/users/3470213/items/JE7WK9RJ"],"uri":["http://zotero.org/users/3470213/items/JE7WK9RJ"],"itemData":{"id":10633,"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colour-space data.","container-title":"EMBnet.journal","issue":"1","language":"en","page":"10-12","source":"Zotero","title":"Cutadapt removes adapter sequences from high-throughput sequencing reads","volume":"17","author":[{"family":"Martin","given":"Marcel"}],"issued":{"date-parts":[["2011"]]}}}],"schema":"https://github.com/citation-style-language/schema/raw/master/csl-citation.json"} </w:delInstrText>
        </w:r>
        <w:r w:rsidR="00E14C1D"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[26]</w:delText>
        </w:r>
        <w:r w:rsidR="00E14C1D"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Sequences were assigned to amplicon sequence variants (ASVs), retaining unique sequences occurring in several samples. The taxonomic identity was assigned to the ASVs in Qiime2 </w:delText>
        </w:r>
        <w:bookmarkStart w:id="363" w:name="_Hlk83984145"/>
        <w:r w:rsidRPr="003F5C4A" w:rsidDel="008012BE">
          <w:rPr>
            <w:rFonts w:eastAsia="Times New Roman"/>
            <w:color w:val="0E101A"/>
            <w:sz w:val="22"/>
            <w:szCs w:val="22"/>
            <w:bdr w:val="none" w:sz="0" w:space="0" w:color="auto"/>
            <w:lang w:eastAsia="es-CO"/>
          </w:rPr>
          <w:delText>(version 2020.11)</w:delText>
        </w:r>
        <w:bookmarkEnd w:id="363"/>
        <w:r w:rsidRPr="003F5C4A" w:rsidDel="008012BE">
          <w:rPr>
            <w:rFonts w:eastAsia="Times New Roman"/>
            <w:color w:val="0E101A"/>
            <w:sz w:val="22"/>
            <w:szCs w:val="22"/>
            <w:bdr w:val="none" w:sz="0" w:space="0" w:color="auto"/>
            <w:lang w:eastAsia="es-CO"/>
          </w:rPr>
          <w:delText xml:space="preserve"> using the </w:delText>
        </w:r>
        <w:r w:rsidRPr="003F5C4A" w:rsidDel="008012BE">
          <w:rPr>
            <w:rFonts w:eastAsia="Times New Roman"/>
            <w:i/>
            <w:iCs/>
            <w:color w:val="0E101A"/>
            <w:sz w:val="22"/>
            <w:szCs w:val="22"/>
            <w:bdr w:val="none" w:sz="0" w:space="0" w:color="auto"/>
            <w:lang w:eastAsia="es-CO"/>
          </w:rPr>
          <w:delText>q2-feature-classifier</w:delText>
        </w:r>
        <w:r w:rsidRPr="003F5C4A" w:rsidDel="008012BE">
          <w:rPr>
            <w:rFonts w:eastAsia="Times New Roman"/>
            <w:color w:val="0E101A"/>
            <w:sz w:val="22"/>
            <w:szCs w:val="22"/>
            <w:bdr w:val="none" w:sz="0" w:space="0" w:color="auto"/>
            <w:lang w:eastAsia="es-CO"/>
          </w:rPr>
          <w:delText xml:space="preserve"> with the </w:delText>
        </w:r>
        <w:r w:rsidRPr="003F5C4A" w:rsidDel="008012BE">
          <w:rPr>
            <w:rFonts w:eastAsia="Times New Roman"/>
            <w:i/>
            <w:iCs/>
            <w:color w:val="0E101A"/>
            <w:sz w:val="22"/>
            <w:szCs w:val="22"/>
            <w:bdr w:val="none" w:sz="0" w:space="0" w:color="auto"/>
            <w:lang w:eastAsia="es-CO"/>
          </w:rPr>
          <w:delText>classify-sklearn</w:delText>
        </w:r>
        <w:r w:rsidRPr="003F5C4A" w:rsidDel="008012BE">
          <w:rPr>
            <w:rFonts w:eastAsia="Times New Roman"/>
            <w:color w:val="0E101A"/>
            <w:sz w:val="22"/>
            <w:szCs w:val="22"/>
            <w:bdr w:val="none" w:sz="0" w:space="0" w:color="auto"/>
            <w:lang w:eastAsia="es-CO"/>
          </w:rPr>
          <w:delText xml:space="preserve"> method and the Unite</w:delText>
        </w:r>
        <w:r w:rsidR="00AC1910"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 xml:space="preserve">databases with </w:delText>
        </w:r>
        <w:commentRangeStart w:id="364"/>
        <w:commentRangeStart w:id="365"/>
        <w:commentRangeStart w:id="366"/>
        <w:r w:rsidRPr="003F5C4A" w:rsidDel="008012BE">
          <w:rPr>
            <w:rFonts w:eastAsia="Times New Roman"/>
            <w:color w:val="0E101A"/>
            <w:sz w:val="22"/>
            <w:szCs w:val="22"/>
            <w:bdr w:val="none" w:sz="0" w:space="0" w:color="auto"/>
            <w:lang w:eastAsia="es-CO"/>
          </w:rPr>
          <w:delText>97%</w:delText>
        </w:r>
        <w:commentRangeEnd w:id="364"/>
        <w:r w:rsidR="008B07E5" w:rsidDel="008012BE">
          <w:rPr>
            <w:rStyle w:val="CommentReference"/>
          </w:rPr>
          <w:commentReference w:id="364"/>
        </w:r>
        <w:commentRangeEnd w:id="365"/>
        <w:r w:rsidR="00E61779" w:rsidDel="008012BE">
          <w:rPr>
            <w:rStyle w:val="CommentReference"/>
          </w:rPr>
          <w:commentReference w:id="365"/>
        </w:r>
        <w:commentRangeEnd w:id="366"/>
        <w:r w:rsidR="00E61779" w:rsidDel="008012BE">
          <w:rPr>
            <w:rStyle w:val="CommentReference"/>
          </w:rPr>
          <w:commentReference w:id="366"/>
        </w:r>
        <w:r w:rsidRPr="003F5C4A" w:rsidDel="008012BE">
          <w:rPr>
            <w:rFonts w:eastAsia="Times New Roman"/>
            <w:color w:val="0E101A"/>
            <w:sz w:val="22"/>
            <w:szCs w:val="22"/>
            <w:bdr w:val="none" w:sz="0" w:space="0" w:color="auto"/>
            <w:lang w:eastAsia="es-CO"/>
          </w:rPr>
          <w:delText xml:space="preserve"> dynamic grouping and 99% </w:delText>
        </w:r>
        <w:r w:rsidR="00E14C1D" w:rsidRPr="003F5C4A" w:rsidDel="008012BE">
          <w:rPr>
            <w:rFonts w:eastAsia="Times New Roman"/>
            <w:color w:val="0E101A"/>
            <w:sz w:val="22"/>
            <w:szCs w:val="22"/>
            <w:bdr w:val="none" w:sz="0" w:space="0" w:color="auto"/>
            <w:lang w:eastAsia="es-CO"/>
          </w:rPr>
          <w:delText>(</w:delText>
        </w:r>
        <w:r w:rsidRPr="003F5C4A" w:rsidDel="008012BE">
          <w:rPr>
            <w:rFonts w:eastAsia="Times New Roman"/>
            <w:color w:val="0E101A"/>
            <w:sz w:val="22"/>
            <w:szCs w:val="22"/>
            <w:bdr w:val="none" w:sz="0" w:space="0" w:color="auto"/>
            <w:lang w:eastAsia="es-CO"/>
          </w:rPr>
          <w:delText>version 8.3</w:delText>
        </w:r>
        <w:r w:rsidR="00E14C1D" w:rsidRPr="003F5C4A" w:rsidDel="008012BE">
          <w:rPr>
            <w:rFonts w:eastAsia="Times New Roman"/>
            <w:color w:val="0E101A"/>
            <w:sz w:val="22"/>
            <w:szCs w:val="22"/>
            <w:bdr w:val="none" w:sz="0" w:space="0" w:color="auto"/>
            <w:lang w:eastAsia="es-CO"/>
          </w:rPr>
          <w:delText>)</w:delText>
        </w:r>
        <w:r w:rsidRPr="003F5C4A" w:rsidDel="008012BE">
          <w:rPr>
            <w:rFonts w:eastAsia="Times New Roman"/>
            <w:color w:val="0E101A"/>
            <w:sz w:val="22"/>
            <w:szCs w:val="22"/>
            <w:bdr w:val="none" w:sz="0" w:space="0" w:color="auto"/>
            <w:lang w:eastAsia="es-CO"/>
          </w:rPr>
          <w:delText xml:space="preserve"> </w:delText>
        </w:r>
        <w:r w:rsidR="00E14C1D"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{"citationID":"J0UlOvjA","properties":{"formattedCitation":"[25, 27, 28]","plainCitation":"[25, 27, 28]","noteIndex":0},"citationItems":[{"id":10635,"uris":["http://zotero.org/users/3470213/items/Q4PA6P2X"],"uri":["http://zotero.org/users/3470213/items/Q4PA6P2X"],"itemData":{"id":10635,"type":"article-journal","abstract":"We present DADA2, a software package that models and corrects Illumina-sequenced amplicon errors. DADA2 infers sample sequences exactly, without coarse-graining into OTUs, and resolves differences of as little as one nucleotide. In several mock communities DADA2 identified more real variants and output fewer spurious sequences than other methods. We applied DADA2 to vaginal samples from a cohort of pregnant women, revealing a diversity of previously undetected Lactobacillus crispatus variants.","container-title":"Nature methods","DOI":"10.1038/nmeth.3869","ISSN":"1548-7091","issue":"7","journalAbbreviation":"Nat Methods","note":"PMID: 27214047\nPMCID: PMC4927377","page":"581-583","source":"PubMed Central","title":"DADA2: High resolution sample inference from Illumina amplicon data","title-short":"DADA2","volume":"13","author":[{"family":"Callahan","given":"Benjamin J"},{"family":"McMurdie","given":"Paul J"},{"family":"Rosen","given":"Michael J"},{"family":"Han","given":"Andrew W"},{"family":"Johnson","given":"Amy Jo A"},{"family":"Holmes","given":"Susan P"}],"issued":{"date-parts":[["2016",7]]}}},{"id":10652,"uris":["http://zotero.org/users/3470213/items/SN2WDSSS"],"uri":["http://zotero.org/users/3470213/items/SN2WDSSS"],"itemData":{"id":10652,"type":"article","publisher":"UNITE Community.","title":"UNITE QIIME release for Fungi","URL":"https://dx.doi.org/10.15156/BIO/1264708","author":[{"family":"Abarenkov","given":"Kessy"},{"family":"Zirk","given":"Allan"},{"family":"Piirmann","given":"Timo"},{"family":"Pöhönen","given":"Raivo"},{"family":"Ivanov","given":"Filipp"},{"family":"Nilsson","given":"Henrik"},{"family":"Kõljalg","given":"Urmas"}],"issued":{"date-parts":[["2021"]]}}},{"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delInstrText>
        </w:r>
        <w:r w:rsidR="00E14C1D"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[25, 27, 28]</w:delText>
        </w:r>
        <w:r w:rsidR="00E14C1D"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The dataset was trained with the Qiime2 </w:delText>
        </w:r>
        <w:r w:rsidR="00024760" w:rsidRPr="003F5C4A" w:rsidDel="008012BE">
          <w:rPr>
            <w:rFonts w:eastAsia="Times New Roman"/>
            <w:color w:val="0E101A"/>
            <w:sz w:val="22"/>
            <w:szCs w:val="22"/>
            <w:bdr w:val="none" w:sz="0" w:space="0" w:color="auto"/>
            <w:lang w:eastAsia="es-CO"/>
          </w:rPr>
          <w:delText xml:space="preserve">(version 2020.11) </w:delText>
        </w:r>
        <w:r w:rsidRPr="003F5C4A" w:rsidDel="008012BE">
          <w:rPr>
            <w:rFonts w:eastAsia="Times New Roman"/>
            <w:i/>
            <w:iCs/>
            <w:color w:val="0E101A"/>
            <w:sz w:val="22"/>
            <w:szCs w:val="22"/>
            <w:bdr w:val="none" w:sz="0" w:space="0" w:color="auto"/>
            <w:lang w:eastAsia="es-CO"/>
          </w:rPr>
          <w:delText>q2-feature-classifier</w:delText>
        </w:r>
        <w:r w:rsidRPr="003F5C4A" w:rsidDel="008012BE">
          <w:rPr>
            <w:rFonts w:eastAsia="Times New Roman"/>
            <w:color w:val="0E101A"/>
            <w:sz w:val="22"/>
            <w:szCs w:val="22"/>
            <w:bdr w:val="none" w:sz="0" w:space="0" w:color="auto"/>
            <w:lang w:eastAsia="es-CO"/>
          </w:rPr>
          <w:delText xml:space="preserve"> using the Naive Bayes classifier method </w:delText>
        </w:r>
        <w:r w:rsidR="00E14C1D"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ZMlQT4G8","properties":{"formattedCitation":"[28]","plainCitation":"[28]","noteIndex":0},"citationItems":[{"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delInstrText>
        </w:r>
        <w:r w:rsidR="00E14C1D"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[28]</w:delText>
        </w:r>
        <w:r w:rsidR="00E14C1D"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The ASV</w:delText>
        </w:r>
        <w:r w:rsidR="00E14C1D" w:rsidRPr="003F5C4A" w:rsidDel="008012BE">
          <w:rPr>
            <w:rFonts w:eastAsia="Times New Roman"/>
            <w:color w:val="0E101A"/>
            <w:sz w:val="22"/>
            <w:szCs w:val="22"/>
            <w:bdr w:val="none" w:sz="0" w:space="0" w:color="auto"/>
            <w:lang w:eastAsia="es-CO"/>
          </w:rPr>
          <w:delText>s</w:delText>
        </w:r>
        <w:r w:rsidRPr="003F5C4A" w:rsidDel="008012BE">
          <w:rPr>
            <w:rFonts w:eastAsia="Times New Roman"/>
            <w:color w:val="0E101A"/>
            <w:sz w:val="22"/>
            <w:szCs w:val="22"/>
            <w:bdr w:val="none" w:sz="0" w:space="0" w:color="auto"/>
            <w:lang w:eastAsia="es-CO"/>
          </w:rPr>
          <w:delText xml:space="preserve"> tables were filtered to exclude mitochondrial, chloroplast, and arcuate archaeal sequences with the </w:delText>
        </w:r>
        <w:r w:rsidRPr="003F5C4A" w:rsidDel="008012BE">
          <w:rPr>
            <w:rFonts w:eastAsia="Times New Roman"/>
            <w:i/>
            <w:iCs/>
            <w:color w:val="0E101A"/>
            <w:sz w:val="22"/>
            <w:szCs w:val="22"/>
            <w:bdr w:val="none" w:sz="0" w:space="0" w:color="auto"/>
            <w:lang w:eastAsia="es-CO"/>
          </w:rPr>
          <w:delText>filter-table</w:delText>
        </w:r>
        <w:r w:rsidRPr="003F5C4A" w:rsidDel="008012BE">
          <w:rPr>
            <w:rFonts w:eastAsia="Times New Roman"/>
            <w:color w:val="0E101A"/>
            <w:sz w:val="22"/>
            <w:szCs w:val="22"/>
            <w:bdr w:val="none" w:sz="0" w:space="0" w:color="auto"/>
            <w:lang w:eastAsia="es-CO"/>
          </w:rPr>
          <w:delText xml:space="preserve"> functionality of Qiime2 </w:delText>
        </w:r>
        <w:r w:rsidR="00024760" w:rsidRPr="003F5C4A" w:rsidDel="008012BE">
          <w:rPr>
            <w:rFonts w:eastAsia="Times New Roman"/>
            <w:color w:val="0E101A"/>
            <w:sz w:val="22"/>
            <w:szCs w:val="22"/>
            <w:bdr w:val="none" w:sz="0" w:space="0" w:color="auto"/>
            <w:lang w:eastAsia="es-CO"/>
          </w:rPr>
          <w:delText xml:space="preserve">(version 2020.11) </w:delText>
        </w:r>
        <w:r w:rsidR="00E14C1D"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LPToATiV","properties":{"formattedCitation":"[28]","plainCitation":"[28]","noteIndex":0},"citationItems":[{"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delInstrText>
        </w:r>
        <w:r w:rsidR="00E14C1D"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[28]</w:delText>
        </w:r>
        <w:r w:rsidR="00E14C1D" w:rsidRPr="003F5C4A" w:rsidDel="008012BE">
          <w:rPr>
            <w:rFonts w:eastAsia="Times New Roman"/>
            <w:color w:val="0E101A"/>
            <w:sz w:val="22"/>
            <w:szCs w:val="22"/>
            <w:bdr w:val="none" w:sz="0" w:space="0" w:color="auto"/>
            <w:lang w:eastAsia="es-CO"/>
          </w:rPr>
          <w:fldChar w:fldCharType="end"/>
        </w:r>
      </w:del>
      <w:del w:id="367" w:author="Sandra Mosquera Lopez" w:date="2022-02-02T17:53:00Z">
        <w:r w:rsidRPr="003F5C4A" w:rsidDel="00C34654">
          <w:rPr>
            <w:rFonts w:eastAsia="Times New Roman"/>
            <w:color w:val="0E101A"/>
            <w:sz w:val="22"/>
            <w:szCs w:val="22"/>
            <w:bdr w:val="none" w:sz="0" w:space="0" w:color="auto"/>
            <w:lang w:eastAsia="es-CO"/>
          </w:rPr>
          <w:delText>.</w:delText>
        </w:r>
      </w:del>
    </w:p>
    <w:p w14:paraId="4E5AF92B" w14:textId="0B1BF356"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68" w:author="Sandra Mosquera Lopez" w:date="2022-02-17T17:37:00Z"/>
          <w:rFonts w:eastAsia="Times New Roman"/>
          <w:color w:val="0E101A"/>
          <w:sz w:val="22"/>
          <w:szCs w:val="22"/>
          <w:bdr w:val="none" w:sz="0" w:space="0" w:color="auto"/>
          <w:lang w:eastAsia="es-CO"/>
        </w:rPr>
      </w:pPr>
    </w:p>
    <w:p w14:paraId="1315D25F" w14:textId="6E46D2B9"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69" w:author="Sandra Mosquera Lopez" w:date="2022-02-17T17:37:00Z"/>
          <w:rFonts w:eastAsia="Times New Roman"/>
          <w:color w:val="0E101A"/>
          <w:sz w:val="22"/>
          <w:szCs w:val="22"/>
          <w:u w:val="single"/>
          <w:bdr w:val="none" w:sz="0" w:space="0" w:color="auto"/>
          <w:lang w:eastAsia="es-CO"/>
        </w:rPr>
      </w:pPr>
      <w:del w:id="370" w:author="Sandra Mosquera Lopez" w:date="2022-02-17T17:37:00Z">
        <w:r w:rsidRPr="003F5C4A" w:rsidDel="008012BE">
          <w:rPr>
            <w:rFonts w:eastAsia="Times New Roman"/>
            <w:color w:val="0E101A"/>
            <w:sz w:val="22"/>
            <w:szCs w:val="22"/>
            <w:u w:val="single"/>
            <w:bdr w:val="none" w:sz="0" w:space="0" w:color="auto"/>
            <w:lang w:eastAsia="es-CO"/>
          </w:rPr>
          <w:delText>Composition and diversity of fungal communities.</w:delText>
        </w:r>
      </w:del>
    </w:p>
    <w:p w14:paraId="473441A1" w14:textId="2E0EFBFE"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71" w:author="Sandra Mosquera Lopez" w:date="2022-02-17T17:37:00Z"/>
          <w:rFonts w:eastAsia="Times New Roman"/>
          <w:color w:val="0E101A"/>
          <w:sz w:val="22"/>
          <w:szCs w:val="22"/>
          <w:bdr w:val="none" w:sz="0" w:space="0" w:color="auto"/>
          <w:lang w:eastAsia="es-CO"/>
        </w:rPr>
      </w:pPr>
    </w:p>
    <w:p w14:paraId="3AC6A364" w14:textId="5AFCE81C"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72" w:author="Sandra Mosquera Lopez" w:date="2022-02-17T17:37:00Z"/>
          <w:rFonts w:eastAsia="Times New Roman"/>
          <w:color w:val="0E101A"/>
          <w:sz w:val="22"/>
          <w:szCs w:val="22"/>
          <w:bdr w:val="none" w:sz="0" w:space="0" w:color="auto"/>
          <w:lang w:eastAsia="es-CO"/>
        </w:rPr>
      </w:pPr>
      <w:del w:id="373" w:author="Sandra Mosquera Lopez" w:date="2022-02-17T17:37:00Z">
        <w:r w:rsidRPr="003F5C4A" w:rsidDel="008012BE">
          <w:rPr>
            <w:rFonts w:eastAsia="Times New Roman"/>
            <w:color w:val="0E101A"/>
            <w:sz w:val="22"/>
            <w:szCs w:val="22"/>
            <w:bdr w:val="none" w:sz="0" w:space="0" w:color="auto"/>
            <w:lang w:eastAsia="es-CO"/>
          </w:rPr>
          <w:delText xml:space="preserve">The alpha diversity metrics (Richness, Simpson, Chao, and Faith's phylogenetic diversity indexes) were calculated using the </w:delText>
        </w:r>
        <w:r w:rsidRPr="003F5C4A" w:rsidDel="008012BE">
          <w:rPr>
            <w:rFonts w:eastAsia="Times New Roman"/>
            <w:i/>
            <w:iCs/>
            <w:color w:val="0E101A"/>
            <w:sz w:val="22"/>
            <w:szCs w:val="22"/>
            <w:bdr w:val="none" w:sz="0" w:space="0" w:color="auto"/>
            <w:lang w:eastAsia="es-CO"/>
          </w:rPr>
          <w:delText>core-metrics-phylogenetic</w:delText>
        </w:r>
        <w:r w:rsidRPr="003F5C4A" w:rsidDel="008012BE">
          <w:rPr>
            <w:rFonts w:eastAsia="Times New Roman"/>
            <w:color w:val="0E101A"/>
            <w:sz w:val="22"/>
            <w:szCs w:val="22"/>
            <w:bdr w:val="none" w:sz="0" w:space="0" w:color="auto"/>
            <w:lang w:eastAsia="es-CO"/>
          </w:rPr>
          <w:delText xml:space="preserve"> and alpha diversity methods of Qiime2 </w:delText>
        </w:r>
        <w:r w:rsidR="00024760" w:rsidRPr="003F5C4A" w:rsidDel="008012BE">
          <w:rPr>
            <w:rFonts w:eastAsia="Times New Roman"/>
            <w:color w:val="0E101A"/>
            <w:sz w:val="22"/>
            <w:szCs w:val="22"/>
            <w:bdr w:val="none" w:sz="0" w:space="0" w:color="auto"/>
            <w:lang w:eastAsia="es-CO"/>
          </w:rPr>
          <w:delText xml:space="preserve">(version 2020.11) </w:delText>
        </w:r>
        <w:commentRangeStart w:id="374"/>
        <w:r w:rsidRPr="003F5C4A" w:rsidDel="008012BE">
          <w:rPr>
            <w:rFonts w:eastAsia="Times New Roman"/>
            <w:color w:val="0E101A"/>
            <w:sz w:val="22"/>
            <w:szCs w:val="22"/>
            <w:bdr w:val="none" w:sz="0" w:space="0" w:color="auto"/>
            <w:lang w:eastAsia="es-CO"/>
          </w:rPr>
          <w:delText xml:space="preserve">with a rarefication depth of 18145 sequences </w:delText>
        </w:r>
        <w:commentRangeEnd w:id="374"/>
        <w:r w:rsidR="008B07E5" w:rsidDel="008012BE">
          <w:rPr>
            <w:rStyle w:val="CommentReference"/>
          </w:rPr>
          <w:commentReference w:id="374"/>
        </w:r>
        <w:r w:rsidR="00E14C1D"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X1rb1NDD","properties":{"formattedCitation":"[28]","plainCitation":"[28]","noteIndex":0},"citationItems":[{"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delInstrText>
        </w:r>
        <w:r w:rsidR="00E14C1D"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[28]</w:delText>
        </w:r>
        <w:r w:rsidR="00E14C1D"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A unidirectional anova was used to compare the alpha diversity of fungal communities of avocado fruits with mild and severe lenticel damage using the </w:delText>
        </w:r>
        <w:r w:rsidRPr="003F5C4A" w:rsidDel="008012BE">
          <w:rPr>
            <w:rFonts w:eastAsia="Times New Roman"/>
            <w:i/>
            <w:iCs/>
            <w:color w:val="0E101A"/>
            <w:sz w:val="22"/>
            <w:szCs w:val="22"/>
            <w:bdr w:val="none" w:sz="0" w:space="0" w:color="auto"/>
            <w:lang w:eastAsia="es-CO"/>
          </w:rPr>
          <w:delText>anova</w:delText>
        </w:r>
        <w:r w:rsidRPr="003F5C4A" w:rsidDel="008012BE">
          <w:rPr>
            <w:rFonts w:eastAsia="Times New Roman"/>
            <w:color w:val="0E101A"/>
            <w:sz w:val="22"/>
            <w:szCs w:val="22"/>
            <w:bdr w:val="none" w:sz="0" w:space="0" w:color="auto"/>
            <w:lang w:eastAsia="es-CO"/>
          </w:rPr>
          <w:delText xml:space="preserve"> function of the R library </w:delText>
        </w:r>
        <w:r w:rsidRPr="003F5C4A" w:rsidDel="008012BE">
          <w:rPr>
            <w:rFonts w:eastAsia="Times New Roman"/>
            <w:i/>
            <w:iCs/>
            <w:color w:val="0E101A"/>
            <w:sz w:val="22"/>
            <w:szCs w:val="22"/>
            <w:bdr w:val="none" w:sz="0" w:space="0" w:color="auto"/>
            <w:lang w:eastAsia="es-CO"/>
          </w:rPr>
          <w:delText>stats</w:delText>
        </w:r>
        <w:r w:rsidRPr="003F5C4A" w:rsidDel="008012BE">
          <w:rPr>
            <w:rFonts w:eastAsia="Times New Roman"/>
            <w:color w:val="0E101A"/>
            <w:sz w:val="22"/>
            <w:szCs w:val="22"/>
            <w:bdr w:val="none" w:sz="0" w:space="0" w:color="auto"/>
            <w:lang w:eastAsia="es-CO"/>
          </w:rPr>
          <w:delText xml:space="preserve"> (version 4.0.4)</w:delText>
        </w:r>
        <w:r w:rsidR="00E14C1D" w:rsidRPr="003F5C4A" w:rsidDel="008012BE">
          <w:rPr>
            <w:rFonts w:eastAsia="Times New Roman"/>
            <w:color w:val="0E101A"/>
            <w:sz w:val="22"/>
            <w:szCs w:val="22"/>
            <w:bdr w:val="none" w:sz="0" w:space="0" w:color="auto"/>
            <w:lang w:eastAsia="es-CO"/>
          </w:rPr>
          <w:delText xml:space="preserve"> </w:delText>
        </w:r>
        <w:r w:rsidR="00E14C1D"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c4TTJFzt","properties":{"formattedCitation":"[22]","plainCitation":"[22]","noteIndex":0},"citationItems":[{"id":6200,"uris":["http://zotero.org/users/3470213/items/7FH6ZUN3"],"uri":["http://zotero.org/users/3470213/items/7FH6ZUN3"],"itemData":{"id":6200,"type":"book","event-place":"Vienna, Austria","ISBN":"3-900051-07-0","publisher":"R Foundation for Statistical Computing","publisher-place":"Vienna, Austria","title":"R: A Language and Environment for Statistical Computing","URL":"http://www.R-project.org","author":[{"literal":"R Development Core Team"}],"issued":{"date-parts":[["2016"]]}}}],"schema":"https://github.com/citation-style-language/schema/raw/master/csl-citation.json"} </w:delInstrText>
        </w:r>
        <w:r w:rsidR="00E14C1D"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[22]</w:delText>
        </w:r>
        <w:r w:rsidR="00E14C1D"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w:delText>
        </w:r>
      </w:del>
    </w:p>
    <w:p w14:paraId="1A1A1A28" w14:textId="4D8F0325" w:rsidR="007F4AB8"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75" w:author="Sandra Mosquera Lopez" w:date="2022-02-17T17:37:00Z"/>
          <w:rFonts w:eastAsia="Times New Roman"/>
          <w:color w:val="0E101A"/>
          <w:sz w:val="22"/>
          <w:szCs w:val="22"/>
          <w:bdr w:val="none" w:sz="0" w:space="0" w:color="auto"/>
          <w:lang w:eastAsia="es-CO"/>
        </w:rPr>
      </w:pPr>
      <w:del w:id="376" w:author="Sandra Mosquera Lopez" w:date="2022-02-17T17:37:00Z">
        <w:r w:rsidRPr="003F5C4A" w:rsidDel="008012BE">
          <w:rPr>
            <w:rFonts w:eastAsia="Times New Roman"/>
            <w:color w:val="0E101A"/>
            <w:sz w:val="22"/>
            <w:szCs w:val="22"/>
            <w:bdr w:val="none" w:sz="0" w:space="0" w:color="auto"/>
            <w:lang w:eastAsia="es-CO"/>
          </w:rPr>
          <w:delText>A principal coordinate analysis (PCoA) and a principal coordinate canonical analysis (CAP) analysis constrained to the strength of the lenticel damage (mild and severe) were used to compare the fungal communities (beta diversity). The weighted-UniFrac</w:delText>
        </w:r>
        <w:r w:rsidR="00E14C1D" w:rsidRPr="003F5C4A" w:rsidDel="008012BE">
          <w:rPr>
            <w:rFonts w:eastAsia="Times New Roman"/>
            <w:color w:val="0E101A"/>
            <w:sz w:val="22"/>
            <w:szCs w:val="22"/>
            <w:bdr w:val="none" w:sz="0" w:space="0" w:color="auto"/>
            <w:lang w:eastAsia="es-CO"/>
          </w:rPr>
          <w:delText>-</w:delText>
        </w:r>
        <w:r w:rsidRPr="003F5C4A" w:rsidDel="008012BE">
          <w:rPr>
            <w:rFonts w:eastAsia="Times New Roman"/>
            <w:color w:val="0E101A"/>
            <w:sz w:val="22"/>
            <w:szCs w:val="22"/>
            <w:bdr w:val="none" w:sz="0" w:space="0" w:color="auto"/>
            <w:lang w:eastAsia="es-CO"/>
          </w:rPr>
          <w:delText xml:space="preserve">distance metric and the ordinate function of the R library </w:delText>
        </w:r>
        <w:r w:rsidRPr="003F5C4A" w:rsidDel="008012BE">
          <w:rPr>
            <w:rFonts w:eastAsia="Times New Roman"/>
            <w:i/>
            <w:iCs/>
            <w:color w:val="0E101A"/>
            <w:sz w:val="22"/>
            <w:szCs w:val="22"/>
            <w:bdr w:val="none" w:sz="0" w:space="0" w:color="auto"/>
            <w:lang w:eastAsia="es-CO"/>
          </w:rPr>
          <w:delText>phyloseq</w:delText>
        </w:r>
        <w:r w:rsidRPr="003F5C4A" w:rsidDel="008012BE">
          <w:rPr>
            <w:rFonts w:eastAsia="Times New Roman"/>
            <w:color w:val="0E101A"/>
            <w:sz w:val="22"/>
            <w:szCs w:val="22"/>
            <w:bdr w:val="none" w:sz="0" w:space="0" w:color="auto"/>
            <w:lang w:eastAsia="es-CO"/>
          </w:rPr>
          <w:delText xml:space="preserve"> (version 1.34.0) were used for these analyses</w:delText>
        </w:r>
        <w:r w:rsidR="00E14C1D" w:rsidRPr="003F5C4A" w:rsidDel="008012BE">
          <w:rPr>
            <w:rFonts w:eastAsia="Times New Roman"/>
            <w:color w:val="0E101A"/>
            <w:sz w:val="22"/>
            <w:szCs w:val="22"/>
            <w:bdr w:val="none" w:sz="0" w:space="0" w:color="auto"/>
            <w:lang w:eastAsia="es-CO"/>
          </w:rPr>
          <w:delText xml:space="preserve"> </w:delText>
        </w:r>
        <w:r w:rsidR="00E14C1D"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z1vWgmDI","properties":{"formattedCitation":"[29]","plainCitation":"[29]","noteIndex":0},"citationItems":[{"id":10665,"uris":["http://zotero.org/users/3470213/items/BPX7J5R6"],"uri":["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delInstrText>
        </w:r>
        <w:r w:rsidR="00E14C1D"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[29]</w:delText>
        </w:r>
        <w:r w:rsidR="00E14C1D"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The ASVs table was normalized using the </w:delText>
        </w:r>
        <w:r w:rsidRPr="003F5C4A" w:rsidDel="008012BE">
          <w:rPr>
            <w:rFonts w:eastAsia="Times New Roman"/>
            <w:i/>
            <w:iCs/>
            <w:color w:val="0E101A"/>
            <w:sz w:val="22"/>
            <w:szCs w:val="22"/>
            <w:bdr w:val="none" w:sz="0" w:space="0" w:color="auto"/>
            <w:lang w:eastAsia="es-CO"/>
          </w:rPr>
          <w:delText>cumNorm</w:delText>
        </w:r>
        <w:r w:rsidRPr="003F5C4A" w:rsidDel="008012BE">
          <w:rPr>
            <w:rFonts w:eastAsia="Times New Roman"/>
            <w:color w:val="0E101A"/>
            <w:sz w:val="22"/>
            <w:szCs w:val="22"/>
            <w:bdr w:val="none" w:sz="0" w:space="0" w:color="auto"/>
            <w:lang w:eastAsia="es-CO"/>
          </w:rPr>
          <w:delText xml:space="preserve"> function of the R library </w:delText>
        </w:r>
        <w:r w:rsidRPr="003F5C4A" w:rsidDel="008012BE">
          <w:rPr>
            <w:rFonts w:eastAsia="Times New Roman"/>
            <w:i/>
            <w:iCs/>
            <w:color w:val="0E101A"/>
            <w:sz w:val="22"/>
            <w:szCs w:val="22"/>
            <w:bdr w:val="none" w:sz="0" w:space="0" w:color="auto"/>
            <w:lang w:eastAsia="es-CO"/>
          </w:rPr>
          <w:delText>metagenomeSeq</w:delText>
        </w:r>
        <w:r w:rsidR="00024760" w:rsidRPr="003F5C4A" w:rsidDel="008012BE">
          <w:rPr>
            <w:rFonts w:eastAsia="Times New Roman"/>
            <w:i/>
            <w:iCs/>
            <w:color w:val="0E101A"/>
            <w:sz w:val="22"/>
            <w:szCs w:val="22"/>
            <w:bdr w:val="none" w:sz="0" w:space="0" w:color="auto"/>
            <w:lang w:eastAsia="es-CO"/>
          </w:rPr>
          <w:delText xml:space="preserve"> </w:delText>
        </w:r>
        <w:r w:rsidR="00024760" w:rsidRPr="003F5C4A" w:rsidDel="008012BE">
          <w:rPr>
            <w:rFonts w:eastAsia="Times New Roman"/>
            <w:color w:val="0E101A"/>
            <w:sz w:val="22"/>
            <w:szCs w:val="22"/>
            <w:bdr w:val="none" w:sz="0" w:space="0" w:color="auto"/>
            <w:lang w:eastAsia="es-CO"/>
          </w:rPr>
          <w:delText>(version 3.4)</w:delText>
        </w:r>
        <w:r w:rsidR="00C42351"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 xml:space="preserve">with the CSS (cumulative-sum scaling) method </w:delText>
        </w:r>
        <w:r w:rsidR="00E14C1D"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rMK3IRuj","properties":{"formattedCitation":"[30]","plainCitation":"[30]","noteIndex":0},"citationItems":[{"id":10664,"uris":["http://zotero.org/users/3470213/items/US7HF8KU"],"uri":["http://zotero.org/users/3470213/items/US7HF8KU"],"itemData":{"id":10664,"type":"article-journal","container-title":"The ISME Journal","DOI":"10.1038/ismej.2017.85","ISSN":"1751-7362, 1751-7370","issue":"10","journalAbbreviation":"ISME J","language":"en","page":"2244-2257","source":"DOI.org (Crossref)","title":"Linking rhizosphere microbiome composition of wild and domesticated Phaseolus vulgaris to genotypic and root phenotypic traits","volume":"11","author":[{"family":"Pérez-Jaramillo","given":"Juan E"},{"family":"Carrión","given":"Víctor J"},{"family":"Bosse","given":"Mirte"},{"family":"Ferrão","given":"Luiz F V"},{"family":"Hollander","given":"Mattias","non-dropping-particle":"de"},{"family":"Garcia","given":"Antonio A F"},{"family":"Ramírez","given":"Camilo A"},{"family":"Mendes","given":"Rodrigo"},{"family":"Raaijmakers","given":"Jos M"}],"issued":{"date-parts":[["2017",10]]}}}],"schema":"https://github.com/citation-style-language/schema/raw/master/csl-citation.json"} </w:delInstrText>
        </w:r>
        <w:r w:rsidR="00E14C1D"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[30]</w:delText>
        </w:r>
        <w:r w:rsidR="00E14C1D"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Differences between fungal communities were evaluated with permutational multivariate analysis of variance with the </w:delText>
        </w:r>
        <w:r w:rsidRPr="003F5C4A" w:rsidDel="008012BE">
          <w:rPr>
            <w:rFonts w:eastAsia="Times New Roman"/>
            <w:i/>
            <w:iCs/>
            <w:color w:val="0E101A"/>
            <w:sz w:val="22"/>
            <w:szCs w:val="22"/>
            <w:bdr w:val="none" w:sz="0" w:space="0" w:color="auto"/>
            <w:lang w:eastAsia="es-CO"/>
          </w:rPr>
          <w:delText>adonis</w:delText>
        </w:r>
        <w:r w:rsidRPr="003F5C4A" w:rsidDel="008012BE">
          <w:rPr>
            <w:rFonts w:eastAsia="Times New Roman"/>
            <w:color w:val="0E101A"/>
            <w:sz w:val="22"/>
            <w:szCs w:val="22"/>
            <w:bdr w:val="none" w:sz="0" w:space="0" w:color="auto"/>
            <w:lang w:eastAsia="es-CO"/>
          </w:rPr>
          <w:delText xml:space="preserve"> and </w:delText>
        </w:r>
        <w:r w:rsidRPr="003F5C4A" w:rsidDel="008012BE">
          <w:rPr>
            <w:rFonts w:eastAsia="Times New Roman"/>
            <w:i/>
            <w:iCs/>
            <w:color w:val="0E101A"/>
            <w:sz w:val="22"/>
            <w:szCs w:val="22"/>
            <w:bdr w:val="none" w:sz="0" w:space="0" w:color="auto"/>
            <w:lang w:eastAsia="es-CO"/>
          </w:rPr>
          <w:delText>anova.cca</w:delText>
        </w:r>
        <w:r w:rsidRPr="003F5C4A" w:rsidDel="008012BE">
          <w:rPr>
            <w:rFonts w:eastAsia="Times New Roman"/>
            <w:color w:val="0E101A"/>
            <w:sz w:val="22"/>
            <w:szCs w:val="22"/>
            <w:bdr w:val="none" w:sz="0" w:space="0" w:color="auto"/>
            <w:lang w:eastAsia="es-CO"/>
          </w:rPr>
          <w:delText xml:space="preserve"> functions of the R library </w:delText>
        </w:r>
        <w:r w:rsidRPr="003F5C4A" w:rsidDel="008012BE">
          <w:rPr>
            <w:rFonts w:eastAsia="Times New Roman"/>
            <w:i/>
            <w:iCs/>
            <w:color w:val="0E101A"/>
            <w:sz w:val="22"/>
            <w:szCs w:val="22"/>
            <w:bdr w:val="none" w:sz="0" w:space="0" w:color="auto"/>
            <w:lang w:eastAsia="es-CO"/>
          </w:rPr>
          <w:delText>vegan</w:delText>
        </w:r>
        <w:r w:rsidRPr="003F5C4A" w:rsidDel="008012BE">
          <w:rPr>
            <w:rFonts w:eastAsia="Times New Roman"/>
            <w:color w:val="0E101A"/>
            <w:sz w:val="22"/>
            <w:szCs w:val="22"/>
            <w:bdr w:val="none" w:sz="0" w:space="0" w:color="auto"/>
            <w:lang w:eastAsia="es-CO"/>
          </w:rPr>
          <w:delText xml:space="preserve"> (version 2.5-7) </w:delText>
        </w:r>
        <w:r w:rsidR="00024760"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jZAg678q","properties":{"formattedCitation":"[31]","plainCitation":"[31]","noteIndex":0},"citationItems":[{"id":10668,"uris":["http://zotero.org/users/3470213/items/W4PJXLG3"],"uri":["http://zotero.org/users/3470213/items/W4PJXLG3"],"itemData":{"id":10668,"type":"article","language":"Other/Unknown","publisher":"R package version   2.5-7","source":"researchportal.helsinki.fi","title":"vegan: Community Ecology Package","title-short":"vegan","URL":"https://researchportal.helsinki.fi/en/publications/vegan-community-ecology-package","author":[{"family":"Oksanen","given":"Jari"},{"family":"Blanchet","given":"F. Guillaume"},{"family":"Kindt","given":"Roeland"},{"family":"Legendre","given":"Pierre"},{"family":"Minchin","given":"Peter R."},{"family":"O'Hara","given":"R. B."},{"family":"Simpson","given":"Gavin L."},{"family":"Sólymos","given":"Peter"},{"family":"Stevens","given":"M. Henry H."},{"family":"Wagner","given":"Helene"}],"accessed":{"date-parts":[["2021",5,20]]},"issued":{"date-parts":[["2012"]]}}}],"schema":"https://github.com/citation-style-language/schema/raw/master/csl-citation.json"} </w:delInstrText>
        </w:r>
        <w:r w:rsidR="00024760"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[31]</w:delText>
        </w:r>
        <w:r w:rsidR="00024760"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The visualization of the principal component biplanes was done using the </w:delText>
        </w:r>
        <w:r w:rsidRPr="003F5C4A" w:rsidDel="008012BE">
          <w:rPr>
            <w:rFonts w:eastAsia="Times New Roman"/>
            <w:i/>
            <w:iCs/>
            <w:color w:val="0E101A"/>
            <w:sz w:val="22"/>
            <w:szCs w:val="22"/>
            <w:bdr w:val="none" w:sz="0" w:space="0" w:color="auto"/>
            <w:lang w:eastAsia="es-CO"/>
          </w:rPr>
          <w:delText>plot_ordination</w:delText>
        </w:r>
        <w:r w:rsidRPr="003F5C4A" w:rsidDel="008012BE">
          <w:rPr>
            <w:rFonts w:eastAsia="Times New Roman"/>
            <w:color w:val="0E101A"/>
            <w:sz w:val="22"/>
            <w:szCs w:val="22"/>
            <w:bdr w:val="none" w:sz="0" w:space="0" w:color="auto"/>
            <w:lang w:eastAsia="es-CO"/>
          </w:rPr>
          <w:delText xml:space="preserve"> function of the R library </w:delText>
        </w:r>
        <w:r w:rsidRPr="003F5C4A" w:rsidDel="008012BE">
          <w:rPr>
            <w:rFonts w:eastAsia="Times New Roman"/>
            <w:i/>
            <w:iCs/>
            <w:color w:val="0E101A"/>
            <w:sz w:val="22"/>
            <w:szCs w:val="22"/>
            <w:bdr w:val="none" w:sz="0" w:space="0" w:color="auto"/>
            <w:lang w:eastAsia="es-CO"/>
          </w:rPr>
          <w:delText>phyloseq</w:delText>
        </w:r>
        <w:r w:rsidRPr="003F5C4A" w:rsidDel="008012BE">
          <w:rPr>
            <w:rFonts w:eastAsia="Times New Roman"/>
            <w:color w:val="0E101A"/>
            <w:sz w:val="22"/>
            <w:szCs w:val="22"/>
            <w:bdr w:val="none" w:sz="0" w:space="0" w:color="auto"/>
            <w:lang w:eastAsia="es-CO"/>
          </w:rPr>
          <w:delText xml:space="preserve"> (version 1.34.0)</w:delText>
        </w:r>
        <w:r w:rsidR="00024760"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WR1GoPIU","properties":{"formattedCitation":"[29]","plainCitation":"[29]","noteIndex":0},"citationItems":[{"id":10665,"uris":["http://zotero.org/users/3470213/items/BPX7J5R6"],"uri":["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delInstrText>
        </w:r>
        <w:r w:rsidR="00024760"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[29]</w:delText>
        </w:r>
        <w:r w:rsidR="00024760"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w:delText>
        </w:r>
      </w:del>
    </w:p>
    <w:p w14:paraId="73DF48F3" w14:textId="02787684" w:rsidR="00024760" w:rsidRPr="003F5C4A" w:rsidDel="008012BE" w:rsidRDefault="00024760"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77" w:author="Sandra Mosquera Lopez" w:date="2022-02-17T17:37:00Z"/>
          <w:sz w:val="22"/>
          <w:szCs w:val="22"/>
        </w:rPr>
      </w:pPr>
    </w:p>
    <w:p w14:paraId="1DA506B6" w14:textId="6E48F1D9" w:rsidR="00C42351" w:rsidRPr="003F5C4A" w:rsidDel="008012BE" w:rsidRDefault="007F4AB8"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78" w:author="Sandra Mosquera Lopez" w:date="2022-02-17T17:37:00Z"/>
          <w:rFonts w:eastAsia="Times New Roman"/>
          <w:color w:val="0E101A"/>
          <w:sz w:val="22"/>
          <w:szCs w:val="22"/>
          <w:bdr w:val="none" w:sz="0" w:space="0" w:color="auto"/>
          <w:lang w:eastAsia="es-CO"/>
        </w:rPr>
      </w:pPr>
      <w:del w:id="379" w:author="Sandra Mosquera Lopez" w:date="2022-02-17T17:37:00Z">
        <w:r w:rsidRPr="003F5C4A" w:rsidDel="008012BE">
          <w:rPr>
            <w:rFonts w:eastAsia="Times New Roman"/>
            <w:color w:val="0E101A"/>
            <w:sz w:val="22"/>
            <w:szCs w:val="22"/>
            <w:bdr w:val="none" w:sz="0" w:space="0" w:color="auto"/>
            <w:lang w:eastAsia="es-CO"/>
          </w:rPr>
          <w:delText xml:space="preserve">To assess whether some fungal taxa were differentially abundant in the fungal communities of fruits with mild and severe lenticel damage. The ASVs table was filtered using the function </w:delText>
        </w:r>
        <w:r w:rsidRPr="003F5C4A" w:rsidDel="008012BE">
          <w:rPr>
            <w:rFonts w:eastAsia="Times New Roman"/>
            <w:i/>
            <w:iCs/>
            <w:color w:val="0E101A"/>
            <w:sz w:val="22"/>
            <w:szCs w:val="22"/>
            <w:bdr w:val="none" w:sz="0" w:space="0" w:color="auto"/>
            <w:lang w:eastAsia="es-CO"/>
          </w:rPr>
          <w:delText>calculateEffectiveSamples</w:delText>
        </w:r>
        <w:r w:rsidRPr="003F5C4A" w:rsidDel="008012BE">
          <w:rPr>
            <w:rFonts w:eastAsia="Times New Roman"/>
            <w:color w:val="0E101A"/>
            <w:sz w:val="22"/>
            <w:szCs w:val="22"/>
            <w:bdr w:val="none" w:sz="0" w:space="0" w:color="auto"/>
            <w:lang w:eastAsia="es-CO"/>
          </w:rPr>
          <w:delText xml:space="preserve"> from the R library </w:delText>
        </w:r>
        <w:r w:rsidRPr="003F5C4A" w:rsidDel="008012BE">
          <w:rPr>
            <w:rFonts w:eastAsia="Times New Roman"/>
            <w:i/>
            <w:iCs/>
            <w:color w:val="0E101A"/>
            <w:sz w:val="22"/>
            <w:szCs w:val="22"/>
            <w:bdr w:val="none" w:sz="0" w:space="0" w:color="auto"/>
            <w:lang w:eastAsia="es-CO"/>
          </w:rPr>
          <w:delText>metagenomeSeq</w:delText>
        </w:r>
        <w:r w:rsidR="00024760" w:rsidRPr="003F5C4A" w:rsidDel="008012BE">
          <w:rPr>
            <w:rFonts w:eastAsia="Times New Roman"/>
            <w:i/>
            <w:iCs/>
            <w:color w:val="0E101A"/>
            <w:sz w:val="22"/>
            <w:szCs w:val="22"/>
            <w:bdr w:val="none" w:sz="0" w:space="0" w:color="auto"/>
            <w:lang w:eastAsia="es-CO"/>
          </w:rPr>
          <w:delText xml:space="preserve"> </w:delText>
        </w:r>
        <w:r w:rsidR="00024760" w:rsidRPr="003F5C4A" w:rsidDel="008012BE">
          <w:rPr>
            <w:rFonts w:eastAsia="Times New Roman"/>
            <w:color w:val="0E101A"/>
            <w:sz w:val="22"/>
            <w:szCs w:val="22"/>
            <w:bdr w:val="none" w:sz="0" w:space="0" w:color="auto"/>
            <w:lang w:eastAsia="es-CO"/>
          </w:rPr>
          <w:delText>(version 3.4)</w:delText>
        </w:r>
        <w:r w:rsidRPr="003F5C4A" w:rsidDel="008012BE">
          <w:rPr>
            <w:rFonts w:eastAsia="Times New Roman"/>
            <w:color w:val="0E101A"/>
            <w:sz w:val="22"/>
            <w:szCs w:val="22"/>
            <w:bdr w:val="none" w:sz="0" w:space="0" w:color="auto"/>
            <w:lang w:eastAsia="es-CO"/>
          </w:rPr>
          <w:delText xml:space="preserve">. The ASVs table was normalized with the CSS method as before. A Zero-Inflated Gaussian Distribution Mixture Model was applied using the </w:delText>
        </w:r>
        <w:r w:rsidRPr="003F5C4A" w:rsidDel="008012BE">
          <w:rPr>
            <w:rFonts w:eastAsia="Times New Roman"/>
            <w:i/>
            <w:iCs/>
            <w:color w:val="0E101A"/>
            <w:sz w:val="22"/>
            <w:szCs w:val="22"/>
            <w:bdr w:val="none" w:sz="0" w:space="0" w:color="auto"/>
            <w:lang w:eastAsia="es-CO"/>
          </w:rPr>
          <w:delText>fitZig</w:delText>
        </w:r>
        <w:r w:rsidRPr="003F5C4A" w:rsidDel="008012BE">
          <w:rPr>
            <w:rFonts w:eastAsia="Times New Roman"/>
            <w:color w:val="0E101A"/>
            <w:sz w:val="22"/>
            <w:szCs w:val="22"/>
            <w:bdr w:val="none" w:sz="0" w:space="0" w:color="auto"/>
            <w:lang w:eastAsia="es-CO"/>
          </w:rPr>
          <w:delText xml:space="preserve"> function from the R library </w:delText>
        </w:r>
        <w:r w:rsidRPr="003F5C4A" w:rsidDel="008012BE">
          <w:rPr>
            <w:rFonts w:eastAsia="Times New Roman"/>
            <w:i/>
            <w:iCs/>
            <w:color w:val="0E101A"/>
            <w:sz w:val="22"/>
            <w:szCs w:val="22"/>
            <w:bdr w:val="none" w:sz="0" w:space="0" w:color="auto"/>
            <w:lang w:eastAsia="es-CO"/>
          </w:rPr>
          <w:delText>metagenomeSeq</w:delText>
        </w:r>
        <w:r w:rsidRPr="003F5C4A" w:rsidDel="008012BE">
          <w:rPr>
            <w:rFonts w:eastAsia="Times New Roman"/>
            <w:color w:val="0E101A"/>
            <w:sz w:val="22"/>
            <w:szCs w:val="22"/>
            <w:bdr w:val="none" w:sz="0" w:space="0" w:color="auto"/>
            <w:lang w:eastAsia="es-CO"/>
          </w:rPr>
          <w:delText xml:space="preserve">. The model coefficients were compared with a moderated t-tests using the functions </w:delText>
        </w:r>
        <w:r w:rsidRPr="003F5C4A" w:rsidDel="008012BE">
          <w:rPr>
            <w:rFonts w:eastAsia="Times New Roman"/>
            <w:i/>
            <w:iCs/>
            <w:color w:val="0E101A"/>
            <w:sz w:val="22"/>
            <w:szCs w:val="22"/>
            <w:bdr w:val="none" w:sz="0" w:space="0" w:color="auto"/>
            <w:lang w:eastAsia="es-CO"/>
          </w:rPr>
          <w:delText>makeContrasts</w:delText>
        </w:r>
        <w:r w:rsidRPr="003F5C4A" w:rsidDel="008012BE">
          <w:rPr>
            <w:rFonts w:eastAsia="Times New Roman"/>
            <w:color w:val="0E101A"/>
            <w:sz w:val="22"/>
            <w:szCs w:val="22"/>
            <w:bdr w:val="none" w:sz="0" w:space="0" w:color="auto"/>
            <w:lang w:eastAsia="es-CO"/>
          </w:rPr>
          <w:delText xml:space="preserve"> and </w:delText>
        </w:r>
        <w:r w:rsidRPr="003F5C4A" w:rsidDel="008012BE">
          <w:rPr>
            <w:rFonts w:eastAsia="Times New Roman"/>
            <w:i/>
            <w:iCs/>
            <w:color w:val="0E101A"/>
            <w:sz w:val="22"/>
            <w:szCs w:val="22"/>
            <w:bdr w:val="none" w:sz="0" w:space="0" w:color="auto"/>
            <w:lang w:eastAsia="es-CO"/>
          </w:rPr>
          <w:delText>eBayes</w:delText>
        </w:r>
        <w:r w:rsidRPr="003F5C4A" w:rsidDel="008012BE">
          <w:rPr>
            <w:rFonts w:eastAsia="Times New Roman"/>
            <w:color w:val="0E101A"/>
            <w:sz w:val="22"/>
            <w:szCs w:val="22"/>
            <w:bdr w:val="none" w:sz="0" w:space="0" w:color="auto"/>
            <w:lang w:eastAsia="es-CO"/>
          </w:rPr>
          <w:delText xml:space="preserve"> from the R library </w:delText>
        </w:r>
        <w:r w:rsidRPr="003F5C4A" w:rsidDel="008012BE">
          <w:rPr>
            <w:rFonts w:eastAsia="Times New Roman"/>
            <w:i/>
            <w:iCs/>
            <w:color w:val="0E101A"/>
            <w:sz w:val="22"/>
            <w:szCs w:val="22"/>
            <w:bdr w:val="none" w:sz="0" w:space="0" w:color="auto"/>
            <w:lang w:eastAsia="es-CO"/>
          </w:rPr>
          <w:delText>Limma</w:delText>
        </w:r>
        <w:r w:rsidRPr="003F5C4A" w:rsidDel="008012BE">
          <w:rPr>
            <w:rFonts w:eastAsia="Times New Roman"/>
            <w:color w:val="0E101A"/>
            <w:sz w:val="22"/>
            <w:szCs w:val="22"/>
            <w:bdr w:val="none" w:sz="0" w:space="0" w:color="auto"/>
            <w:lang w:eastAsia="es-CO"/>
          </w:rPr>
          <w:delText xml:space="preserve"> (v.3.46.0)</w:delText>
        </w:r>
        <w:r w:rsidR="00024760"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3WrhCT73","properties":{"formattedCitation":"[30]","plainCitation":"[30]","noteIndex":0},"citationItems":[{"id":10664,"uris":["http://zotero.org/users/3470213/items/US7HF8KU"],"uri":["http://zotero.org/users/3470213/items/US7HF8KU"],"itemData":{"id":10664,"type":"article-journal","container-title":"The ISME Journal","DOI":"10.1038/ismej.2017.85","ISSN":"1751-7362, 1751-7370","issue":"10","journalAbbreviation":"ISME J","language":"en","page":"2244-2257","source":"DOI.org (Crossref)","title":"Linking rhizosphere microbiome composition of wild and domesticated Phaseolus vulgaris to genotypic and root phenotypic traits","volume":"11","author":[{"family":"Pérez-Jaramillo","given":"Juan E"},{"family":"Carrión","given":"Víctor J"},{"family":"Bosse","given":"Mirte"},{"family":"Ferrão","given":"Luiz F V"},{"family":"Hollander","given":"Mattias","non-dropping-particle":"de"},{"family":"Garcia","given":"Antonio A F"},{"family":"Ramírez","given":"Camilo A"},{"family":"Mendes","given":"Rodrigo"},{"family":"Raaijmakers","given":"Jos M"}],"issued":{"date-parts":[["2017",10]]}}}],"schema":"https://github.com/citation-style-language/schema/raw/master/csl-citation.json"} </w:delInstrText>
        </w:r>
        <w:r w:rsidR="00024760"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[30]</w:delText>
        </w:r>
        <w:r w:rsidR="00024760"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P-values were adjusted with the Benjamini–Hochberg correction method, and taxa were considered differentially abundant when adjusted P-values were lower than 0.05. The taxonomic relation and relative abundance of the enriched ASVs were visualized using the </w:delText>
        </w:r>
        <w:r w:rsidRPr="003F5C4A" w:rsidDel="008012BE">
          <w:rPr>
            <w:rFonts w:eastAsia="Times New Roman"/>
            <w:i/>
            <w:iCs/>
            <w:color w:val="0E101A"/>
            <w:sz w:val="22"/>
            <w:szCs w:val="22"/>
            <w:bdr w:val="none" w:sz="0" w:space="0" w:color="auto"/>
            <w:lang w:eastAsia="es-CO"/>
          </w:rPr>
          <w:delText>plot_tree</w:delText>
        </w:r>
        <w:r w:rsidRPr="003F5C4A" w:rsidDel="008012BE">
          <w:rPr>
            <w:rFonts w:eastAsia="Times New Roman"/>
            <w:color w:val="0E101A"/>
            <w:sz w:val="22"/>
            <w:szCs w:val="22"/>
            <w:bdr w:val="none" w:sz="0" w:space="0" w:color="auto"/>
            <w:lang w:eastAsia="es-CO"/>
          </w:rPr>
          <w:delText xml:space="preserve"> of the R library </w:delText>
        </w:r>
        <w:r w:rsidRPr="003F5C4A" w:rsidDel="008012BE">
          <w:rPr>
            <w:rFonts w:eastAsia="Times New Roman"/>
            <w:i/>
            <w:iCs/>
            <w:color w:val="0E101A"/>
            <w:sz w:val="22"/>
            <w:szCs w:val="22"/>
            <w:bdr w:val="none" w:sz="0" w:space="0" w:color="auto"/>
            <w:lang w:eastAsia="es-CO"/>
          </w:rPr>
          <w:delText>phyloseq</w:delText>
        </w:r>
        <w:r w:rsidRPr="003F5C4A" w:rsidDel="008012BE">
          <w:rPr>
            <w:rFonts w:eastAsia="Times New Roman"/>
            <w:color w:val="0E101A"/>
            <w:sz w:val="22"/>
            <w:szCs w:val="22"/>
            <w:bdr w:val="none" w:sz="0" w:space="0" w:color="auto"/>
            <w:lang w:eastAsia="es-CO"/>
          </w:rPr>
          <w:delText xml:space="preserve"> (version 1.16.2) and using the </w:delText>
        </w:r>
        <w:r w:rsidRPr="003F5C4A" w:rsidDel="008012BE">
          <w:rPr>
            <w:rFonts w:eastAsia="Times New Roman"/>
            <w:i/>
            <w:iCs/>
            <w:color w:val="0E101A"/>
            <w:sz w:val="22"/>
            <w:szCs w:val="22"/>
            <w:bdr w:val="none" w:sz="0" w:space="0" w:color="auto"/>
            <w:lang w:eastAsia="es-CO"/>
          </w:rPr>
          <w:delText>ggplo2</w:delText>
        </w:r>
        <w:r w:rsidRPr="003F5C4A" w:rsidDel="008012BE">
          <w:rPr>
            <w:rFonts w:eastAsia="Times New Roman"/>
            <w:color w:val="0E101A"/>
            <w:sz w:val="22"/>
            <w:szCs w:val="22"/>
            <w:bdr w:val="none" w:sz="0" w:space="0" w:color="auto"/>
            <w:lang w:eastAsia="es-CO"/>
          </w:rPr>
          <w:delText xml:space="preserve"> library of R (version 3.3.3) </w:delText>
        </w:r>
        <w:r w:rsidR="00024760"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{"citationID":"ZwdoXtVr","properties":{"formattedCitation":"[23, 29]","plainCitation":"[23, 29]","noteIndex":0},"citationItems":[{"id":10794,"uris":["http://zotero.org/users/3470213/items/BIYLTNKK"],"uri":["http://zotero.org/users/3470213/items/BIYLTNKK"],"itemData":{"id":10794,"type":"book","ISBN":"978-3-319-24277-4","publisher":"Springer-Verlag New York","title":"ggplot2: Elegant Graphics for Data Analysis","URL":"https://ggplot2.tidyverse.org","author":[{"family":"Wickham","given":"H"}],"issued":{"date-parts":[["2016"]]}}},{"id":10665,"uris":["http://zotero.org/users/3470213/items/BPX7J5R6"],"uri":["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delInstrText>
        </w:r>
        <w:r w:rsidR="00024760"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[23, 29]</w:delText>
        </w:r>
        <w:r w:rsidR="00024760"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w:delText>
        </w:r>
      </w:del>
    </w:p>
    <w:p w14:paraId="617C95CA" w14:textId="7F72FA0E" w:rsidR="00AB3502" w:rsidRPr="003F5C4A" w:rsidDel="008012BE" w:rsidRDefault="00AB3502"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80" w:author="Sandra Mosquera Lopez" w:date="2022-02-17T17:37:00Z"/>
          <w:rFonts w:eastAsia="Times New Roman"/>
          <w:color w:val="0E101A"/>
          <w:sz w:val="22"/>
          <w:szCs w:val="22"/>
          <w:bdr w:val="none" w:sz="0" w:space="0" w:color="auto"/>
          <w:lang w:eastAsia="es-CO"/>
        </w:rPr>
      </w:pPr>
    </w:p>
    <w:p w14:paraId="5F824109" w14:textId="2533DDE0"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81" w:author="Sandra Mosquera Lopez" w:date="2022-02-17T17:37:00Z"/>
          <w:rFonts w:eastAsia="Times New Roman"/>
          <w:color w:val="0E101A"/>
          <w:sz w:val="22"/>
          <w:szCs w:val="22"/>
          <w:u w:val="single"/>
          <w:bdr w:val="none" w:sz="0" w:space="0" w:color="auto"/>
          <w:lang w:eastAsia="es-CO"/>
        </w:rPr>
      </w:pPr>
      <w:del w:id="382" w:author="Sandra Mosquera Lopez" w:date="2022-02-17T17:37:00Z">
        <w:r w:rsidRPr="003F5C4A" w:rsidDel="008012BE">
          <w:rPr>
            <w:rFonts w:eastAsia="Times New Roman"/>
            <w:color w:val="0E101A"/>
            <w:sz w:val="22"/>
            <w:szCs w:val="22"/>
            <w:u w:val="single"/>
            <w:bdr w:val="none" w:sz="0" w:space="0" w:color="auto"/>
            <w:lang w:eastAsia="es-CO"/>
          </w:rPr>
          <w:delText>Isolation of fungal strains from healthy and necrotic lenticel</w:delText>
        </w:r>
      </w:del>
    </w:p>
    <w:p w14:paraId="324F855C" w14:textId="0AD31CCF" w:rsidR="00DE78B4" w:rsidRPr="003F5C4A" w:rsidDel="008012BE" w:rsidRDefault="00B0002F"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83" w:author="Sandra Mosquera Lopez" w:date="2022-02-17T17:37:00Z"/>
          <w:rFonts w:eastAsia="Times New Roman"/>
          <w:color w:val="0E101A"/>
          <w:sz w:val="22"/>
          <w:szCs w:val="22"/>
          <w:bdr w:val="none" w:sz="0" w:space="0" w:color="auto"/>
          <w:lang w:eastAsia="es-CO"/>
        </w:rPr>
      </w:pPr>
      <w:del w:id="384" w:author="Sandra Mosquera Lopez" w:date="2022-02-17T17:37:00Z">
        <w:r w:rsidDel="008012BE">
          <w:rPr>
            <w:rFonts w:eastAsia="Times New Roman"/>
            <w:color w:val="0E101A"/>
            <w:sz w:val="22"/>
            <w:szCs w:val="22"/>
            <w:bdr w:val="none" w:sz="0" w:space="0" w:color="auto"/>
            <w:lang w:eastAsia="es-CO"/>
          </w:rPr>
          <w:delText>Between three to five s</w:delText>
        </w:r>
      </w:del>
      <w:del w:id="385" w:author="Sandra Mosquera Lopez" w:date="2022-02-02T17:58:00Z">
        <w:r w:rsidR="00DE78B4" w:rsidRPr="003F5C4A" w:rsidDel="00B0002F">
          <w:rPr>
            <w:rFonts w:eastAsia="Times New Roman"/>
            <w:color w:val="0E101A"/>
            <w:sz w:val="22"/>
            <w:szCs w:val="22"/>
            <w:bdr w:val="none" w:sz="0" w:space="0" w:color="auto"/>
            <w:lang w:eastAsia="es-CO"/>
          </w:rPr>
          <w:delText>S</w:delText>
        </w:r>
      </w:del>
      <w:del w:id="386" w:author="Sandra Mosquera Lopez" w:date="2022-02-17T17:37:00Z">
        <w:r w:rsidR="00DE78B4" w:rsidRPr="003F5C4A" w:rsidDel="008012BE">
          <w:rPr>
            <w:rFonts w:eastAsia="Times New Roman"/>
            <w:color w:val="0E101A"/>
            <w:sz w:val="22"/>
            <w:szCs w:val="22"/>
            <w:bdr w:val="none" w:sz="0" w:space="0" w:color="auto"/>
            <w:lang w:eastAsia="es-CO"/>
          </w:rPr>
          <w:delText>amples of nearly 25 mm</w:delText>
        </w:r>
        <w:r w:rsidR="00DE78B4" w:rsidRPr="005C6231" w:rsidDel="008012BE">
          <w:rPr>
            <w:rFonts w:eastAsia="Times New Roman"/>
            <w:color w:val="0E101A"/>
            <w:sz w:val="22"/>
            <w:szCs w:val="22"/>
            <w:bdr w:val="none" w:sz="0" w:space="0" w:color="auto"/>
            <w:vertAlign w:val="superscript"/>
            <w:lang w:eastAsia="es-CO"/>
            <w:rPrChange w:id="387" w:author="Valeska Villegas Escobar" w:date="2021-12-23T10:14:00Z">
              <w:rPr>
                <w:rFonts w:eastAsia="Times New Roman"/>
                <w:color w:val="0E101A"/>
                <w:sz w:val="22"/>
                <w:szCs w:val="22"/>
                <w:bdr w:val="none" w:sz="0" w:space="0" w:color="auto"/>
                <w:lang w:eastAsia="es-CO"/>
              </w:rPr>
            </w:rPrChange>
          </w:rPr>
          <w:delText xml:space="preserve">2 </w:delText>
        </w:r>
        <w:r w:rsidR="00DE78B4" w:rsidRPr="003F5C4A" w:rsidDel="008012BE">
          <w:rPr>
            <w:rFonts w:eastAsia="Times New Roman"/>
            <w:color w:val="0E101A"/>
            <w:sz w:val="22"/>
            <w:szCs w:val="22"/>
            <w:bdr w:val="none" w:sz="0" w:space="0" w:color="auto"/>
            <w:lang w:eastAsia="es-CO"/>
          </w:rPr>
          <w:delText xml:space="preserve">containing healthy or necrotic lenticels were taken from the exocarp of fruits for fungal isolation. The samples were </w:delText>
        </w:r>
        <w:commentRangeStart w:id="388"/>
        <w:commentRangeStart w:id="389"/>
        <w:r w:rsidR="00DE78B4" w:rsidRPr="003F5C4A" w:rsidDel="008012BE">
          <w:rPr>
            <w:rFonts w:eastAsia="Times New Roman"/>
            <w:color w:val="0E101A"/>
            <w:sz w:val="22"/>
            <w:szCs w:val="22"/>
            <w:bdr w:val="none" w:sz="0" w:space="0" w:color="auto"/>
            <w:lang w:eastAsia="es-CO"/>
          </w:rPr>
          <w:delText xml:space="preserve">surface sterilized </w:delText>
        </w:r>
        <w:commentRangeEnd w:id="388"/>
        <w:r w:rsidR="00BB62E2" w:rsidDel="008012BE">
          <w:rPr>
            <w:rStyle w:val="CommentReference"/>
          </w:rPr>
          <w:commentReference w:id="388"/>
        </w:r>
        <w:commentRangeEnd w:id="389"/>
        <w:r w:rsidR="00EA30D8" w:rsidDel="008012BE">
          <w:rPr>
            <w:rStyle w:val="CommentReference"/>
          </w:rPr>
          <w:commentReference w:id="389"/>
        </w:r>
        <w:r w:rsidR="00DE78B4" w:rsidRPr="003F5C4A" w:rsidDel="008012BE">
          <w:rPr>
            <w:rFonts w:eastAsia="Times New Roman"/>
            <w:color w:val="0E101A"/>
            <w:sz w:val="22"/>
            <w:szCs w:val="22"/>
            <w:bdr w:val="none" w:sz="0" w:space="0" w:color="auto"/>
            <w:lang w:eastAsia="es-CO"/>
          </w:rPr>
          <w:delText xml:space="preserve">with sodium hypochlorite (ProtoKimica, Colombia) at 2% for 5 minutes and ethanol (ProtoKimica, Colombia) at 70% for </w:delText>
        </w:r>
        <w:r w:rsidR="0039149D" w:rsidDel="008012BE">
          <w:rPr>
            <w:rFonts w:eastAsia="Times New Roman"/>
            <w:color w:val="0E101A"/>
            <w:sz w:val="22"/>
            <w:szCs w:val="22"/>
            <w:bdr w:val="none" w:sz="0" w:space="0" w:color="auto"/>
            <w:lang w:eastAsia="es-CO"/>
          </w:rPr>
          <w:delText>1</w:delText>
        </w:r>
        <w:r w:rsidR="0039149D" w:rsidRPr="003F5C4A" w:rsidDel="008012BE">
          <w:rPr>
            <w:rFonts w:eastAsia="Times New Roman"/>
            <w:color w:val="0E101A"/>
            <w:sz w:val="22"/>
            <w:szCs w:val="22"/>
            <w:bdr w:val="none" w:sz="0" w:space="0" w:color="auto"/>
            <w:lang w:eastAsia="es-CO"/>
          </w:rPr>
          <w:delText xml:space="preserve"> </w:delText>
        </w:r>
        <w:r w:rsidR="00DE78B4" w:rsidRPr="003F5C4A" w:rsidDel="008012BE">
          <w:rPr>
            <w:rFonts w:eastAsia="Times New Roman"/>
            <w:color w:val="0E101A"/>
            <w:sz w:val="22"/>
            <w:szCs w:val="22"/>
            <w:bdr w:val="none" w:sz="0" w:space="0" w:color="auto"/>
            <w:lang w:eastAsia="es-CO"/>
          </w:rPr>
          <w:delText xml:space="preserve">min. </w:delText>
        </w:r>
        <w:r w:rsidR="00BB62E2" w:rsidDel="008012BE">
          <w:rPr>
            <w:rFonts w:eastAsia="Times New Roman"/>
            <w:color w:val="0E101A"/>
            <w:sz w:val="22"/>
            <w:szCs w:val="22"/>
            <w:bdr w:val="none" w:sz="0" w:space="0" w:color="auto"/>
            <w:lang w:eastAsia="es-CO"/>
          </w:rPr>
          <w:delText xml:space="preserve">Then, </w:delText>
        </w:r>
        <w:r w:rsidR="00DE78B4" w:rsidRPr="003F5C4A" w:rsidDel="008012BE">
          <w:rPr>
            <w:rFonts w:eastAsia="Times New Roman"/>
            <w:color w:val="0E101A"/>
            <w:sz w:val="22"/>
            <w:szCs w:val="22"/>
            <w:bdr w:val="none" w:sz="0" w:space="0" w:color="auto"/>
            <w:lang w:eastAsia="es-CO"/>
          </w:rPr>
          <w:delText xml:space="preserve">samples were washed three </w:delText>
        </w:r>
        <w:r w:rsidR="00BB62E2" w:rsidDel="008012BE">
          <w:rPr>
            <w:rFonts w:eastAsia="Times New Roman"/>
            <w:color w:val="0E101A"/>
            <w:sz w:val="22"/>
            <w:szCs w:val="22"/>
            <w:bdr w:val="none" w:sz="0" w:space="0" w:color="auto"/>
            <w:lang w:eastAsia="es-CO"/>
          </w:rPr>
          <w:delText xml:space="preserve">consecutive </w:delText>
        </w:r>
        <w:r w:rsidR="00DE78B4" w:rsidRPr="003F5C4A" w:rsidDel="008012BE">
          <w:rPr>
            <w:rFonts w:eastAsia="Times New Roman"/>
            <w:color w:val="0E101A"/>
            <w:sz w:val="22"/>
            <w:szCs w:val="22"/>
            <w:bdr w:val="none" w:sz="0" w:space="0" w:color="auto"/>
            <w:lang w:eastAsia="es-CO"/>
          </w:rPr>
          <w:delText>times with sterile distilled water and</w:delText>
        </w:r>
      </w:del>
      <w:del w:id="390" w:author="Sandra Mosquera Lopez" w:date="2022-02-02T17:59:00Z">
        <w:r w:rsidR="00DE78B4" w:rsidRPr="003F5C4A" w:rsidDel="00EA30D8">
          <w:rPr>
            <w:rFonts w:eastAsia="Times New Roman"/>
            <w:color w:val="0E101A"/>
            <w:sz w:val="22"/>
            <w:szCs w:val="22"/>
            <w:bdr w:val="none" w:sz="0" w:space="0" w:color="auto"/>
            <w:lang w:eastAsia="es-CO"/>
          </w:rPr>
          <w:delText xml:space="preserve"> planted</w:delText>
        </w:r>
      </w:del>
      <w:del w:id="391" w:author="Sandra Mosquera Lopez" w:date="2022-02-17T17:37:00Z">
        <w:r w:rsidR="00EA30D8" w:rsidDel="008012BE">
          <w:rPr>
            <w:rFonts w:eastAsia="Times New Roman"/>
            <w:color w:val="0E101A"/>
            <w:sz w:val="22"/>
            <w:szCs w:val="22"/>
            <w:bdr w:val="none" w:sz="0" w:space="0" w:color="auto"/>
            <w:lang w:eastAsia="es-CO"/>
          </w:rPr>
          <w:delText xml:space="preserve"> grown </w:delText>
        </w:r>
        <w:r w:rsidR="00DE78B4" w:rsidRPr="003F5C4A" w:rsidDel="008012BE">
          <w:rPr>
            <w:rFonts w:eastAsia="Times New Roman"/>
            <w:color w:val="0E101A"/>
            <w:sz w:val="22"/>
            <w:szCs w:val="22"/>
            <w:bdr w:val="none" w:sz="0" w:space="0" w:color="auto"/>
            <w:lang w:eastAsia="es-CO"/>
          </w:rPr>
          <w:delText>in plates containing 50% potato dextrose agar (PDA) (Alpha Bioscience, USA). The plates were incubated at 30°C, and the growing mycelium was subjected to multiple passages in 50% PDA until obtaining pure colonies. The isolates were stored in 20% glycerol (ITW reagents, Colombia) in water at –80°C and activated in 50% PDA for eight days at 30°C when needed.</w:delText>
        </w:r>
      </w:del>
    </w:p>
    <w:p w14:paraId="2FBBF29D" w14:textId="39075887"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92" w:author="Sandra Mosquera Lopez" w:date="2022-02-17T17:37:00Z"/>
          <w:rFonts w:eastAsia="Times New Roman"/>
          <w:color w:val="0E101A"/>
          <w:sz w:val="22"/>
          <w:szCs w:val="22"/>
          <w:bdr w:val="none" w:sz="0" w:space="0" w:color="auto"/>
          <w:lang w:eastAsia="es-CO"/>
        </w:rPr>
      </w:pPr>
      <w:del w:id="393" w:author="Sandra Mosquera Lopez" w:date="2022-02-17T17:37:00Z">
        <w:r w:rsidRPr="003F5C4A" w:rsidDel="008012BE">
          <w:rPr>
            <w:rFonts w:eastAsia="Times New Roman"/>
            <w:color w:val="0E101A"/>
            <w:sz w:val="22"/>
            <w:szCs w:val="22"/>
            <w:bdr w:val="none" w:sz="0" w:space="0" w:color="auto"/>
            <w:lang w:eastAsia="es-CO"/>
          </w:rPr>
          <w:delText> </w:delText>
        </w:r>
      </w:del>
    </w:p>
    <w:p w14:paraId="585742DB" w14:textId="0CB33D5D" w:rsidR="00DE78B4" w:rsidRPr="003F5C4A" w:rsidDel="008012BE" w:rsidRDefault="005C6231"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94" w:author="Sandra Mosquera Lopez" w:date="2022-02-17T17:37:00Z"/>
          <w:rFonts w:eastAsia="Times New Roman"/>
          <w:color w:val="0E101A"/>
          <w:sz w:val="22"/>
          <w:szCs w:val="22"/>
          <w:u w:val="single"/>
          <w:bdr w:val="none" w:sz="0" w:space="0" w:color="auto"/>
          <w:lang w:eastAsia="es-CO"/>
        </w:rPr>
      </w:pPr>
      <w:del w:id="395" w:author="Sandra Mosquera Lopez" w:date="2022-02-17T17:37:00Z">
        <w:r w:rsidDel="008012BE">
          <w:rPr>
            <w:rFonts w:eastAsia="Times New Roman"/>
            <w:color w:val="0E101A"/>
            <w:sz w:val="22"/>
            <w:szCs w:val="22"/>
            <w:u w:val="single"/>
            <w:bdr w:val="none" w:sz="0" w:space="0" w:color="auto"/>
            <w:lang w:eastAsia="es-CO"/>
          </w:rPr>
          <w:delText>M</w:delText>
        </w:r>
        <w:r w:rsidR="00DE78B4" w:rsidRPr="003F5C4A" w:rsidDel="008012BE">
          <w:rPr>
            <w:rFonts w:eastAsia="Times New Roman"/>
            <w:color w:val="0E101A"/>
            <w:sz w:val="22"/>
            <w:szCs w:val="22"/>
            <w:u w:val="single"/>
            <w:bdr w:val="none" w:sz="0" w:space="0" w:color="auto"/>
            <w:lang w:eastAsia="es-CO"/>
          </w:rPr>
          <w:delText>olecular identification of fungal isolates</w:delText>
        </w:r>
      </w:del>
    </w:p>
    <w:p w14:paraId="4A577473" w14:textId="374DC25E" w:rsidR="00DE78B4" w:rsidRPr="003F5C4A" w:rsidDel="008012BE" w:rsidRDefault="00DE78B4"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396" w:author="Sandra Mosquera Lopez" w:date="2022-02-17T17:37:00Z"/>
          <w:rFonts w:eastAsia="Times New Roman"/>
          <w:color w:val="0E101A"/>
          <w:sz w:val="22"/>
          <w:szCs w:val="22"/>
          <w:bdr w:val="none" w:sz="0" w:space="0" w:color="auto"/>
          <w:lang w:eastAsia="es-CO"/>
        </w:rPr>
      </w:pPr>
      <w:del w:id="397" w:author="Sandra Mosquera Lopez" w:date="2022-02-17T17:37:00Z">
        <w:r w:rsidRPr="003F5C4A" w:rsidDel="008012BE">
          <w:rPr>
            <w:rFonts w:eastAsia="Times New Roman"/>
            <w:color w:val="0E101A"/>
            <w:sz w:val="22"/>
            <w:szCs w:val="22"/>
            <w:bdr w:val="none" w:sz="0" w:space="0" w:color="auto"/>
            <w:lang w:eastAsia="es-CO"/>
          </w:rPr>
          <w:delText> Genomic DNA of the fungal isolates was extracted from 48</w:delText>
        </w:r>
        <w:r w:rsidR="00BB62E2"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h</w:delText>
        </w:r>
        <w:r w:rsidR="00BB62E2"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 xml:space="preserve">old mycelia grown in Sabroud broth (Merck, Germany) cultures using DNeasy Powersoil kit following the manufacturer's indications (Qiagen, Germany). </w:delText>
        </w:r>
        <w:r w:rsidR="00BB62E2" w:rsidDel="008012BE">
          <w:rPr>
            <w:rFonts w:eastAsia="Times New Roman"/>
            <w:color w:val="0E101A"/>
            <w:sz w:val="22"/>
            <w:szCs w:val="22"/>
            <w:bdr w:val="none" w:sz="0" w:space="0" w:color="auto"/>
            <w:lang w:eastAsia="es-CO"/>
          </w:rPr>
          <w:delText>T</w:delText>
        </w:r>
        <w:r w:rsidRPr="003F5C4A" w:rsidDel="008012BE">
          <w:rPr>
            <w:rFonts w:eastAsia="Times New Roman"/>
            <w:color w:val="0E101A"/>
            <w:sz w:val="22"/>
            <w:szCs w:val="22"/>
            <w:bdr w:val="none" w:sz="0" w:space="0" w:color="auto"/>
            <w:lang w:eastAsia="es-CO"/>
          </w:rPr>
          <w:delText xml:space="preserve">he extracted DNA </w:delText>
        </w:r>
        <w:r w:rsidR="00BB62E2" w:rsidDel="008012BE">
          <w:rPr>
            <w:rFonts w:eastAsia="Times New Roman"/>
            <w:color w:val="0E101A"/>
            <w:sz w:val="22"/>
            <w:szCs w:val="22"/>
            <w:bdr w:val="none" w:sz="0" w:space="0" w:color="auto"/>
            <w:lang w:eastAsia="es-CO"/>
          </w:rPr>
          <w:delText>(</w:delText>
        </w:r>
        <w:r w:rsidR="00BB62E2" w:rsidRPr="003F5C4A" w:rsidDel="008012BE">
          <w:rPr>
            <w:rFonts w:eastAsia="Times New Roman"/>
            <w:color w:val="0E101A"/>
            <w:sz w:val="22"/>
            <w:szCs w:val="22"/>
            <w:bdr w:val="none" w:sz="0" w:space="0" w:color="auto"/>
            <w:lang w:eastAsia="es-CO"/>
          </w:rPr>
          <w:delText>2.5 µ</w:delText>
        </w:r>
      </w:del>
      <w:del w:id="398" w:author="Sandra Mosquera Lopez" w:date="2022-02-02T18:00:00Z">
        <w:r w:rsidR="00BB62E2" w:rsidDel="00EA30D8">
          <w:rPr>
            <w:rFonts w:eastAsia="Times New Roman"/>
            <w:color w:val="0E101A"/>
            <w:sz w:val="22"/>
            <w:szCs w:val="22"/>
            <w:bdr w:val="none" w:sz="0" w:space="0" w:color="auto"/>
            <w:lang w:eastAsia="es-CO"/>
          </w:rPr>
          <w:delText>L</w:delText>
        </w:r>
      </w:del>
      <w:del w:id="399" w:author="Sandra Mosquera Lopez" w:date="2022-02-17T17:37:00Z">
        <w:r w:rsidR="00BB62E2"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delText>was used to amplify a 550 bp fragment of the ITS of the ribosomal DNA region using the ITS1 (5'-TCCGTAGGTGAACCCTGCGG-3') and ITS4 (5'TCCTCCGCTTATTGATATGC-3') primers and 25 µl</w:delText>
        </w:r>
      </w:del>
      <w:ins w:id="400" w:author="Valeska Villegas Escobar" w:date="2021-12-23T16:35:00Z">
        <w:del w:id="401" w:author="Sandra Mosquera Lopez" w:date="2022-02-02T18:00:00Z">
          <w:r w:rsidR="00BB62E2" w:rsidDel="00EA30D8">
            <w:rPr>
              <w:rFonts w:eastAsia="Times New Roman"/>
              <w:color w:val="0E101A"/>
              <w:sz w:val="22"/>
              <w:szCs w:val="22"/>
              <w:bdr w:val="none" w:sz="0" w:space="0" w:color="auto"/>
              <w:lang w:eastAsia="es-CO"/>
            </w:rPr>
            <w:delText>L</w:delText>
          </w:r>
        </w:del>
      </w:ins>
      <w:del w:id="402" w:author="Sandra Mosquera Lopez" w:date="2022-02-17T17:37:00Z">
        <w:r w:rsidRPr="003F5C4A" w:rsidDel="008012BE">
          <w:rPr>
            <w:rFonts w:eastAsia="Times New Roman"/>
            <w:color w:val="0E101A"/>
            <w:sz w:val="22"/>
            <w:szCs w:val="22"/>
            <w:bdr w:val="none" w:sz="0" w:space="0" w:color="auto"/>
            <w:lang w:eastAsia="es-CO"/>
          </w:rPr>
          <w:delText xml:space="preserve"> PCR reactions of GoTaq® Green Master (Promega, Madison, WI) according to the manufacturer's instructions. The PCR products were</w:delText>
        </w:r>
      </w:del>
      <w:del w:id="403" w:author="Sandra Mosquera Lopez" w:date="2022-02-02T18:01:00Z">
        <w:r w:rsidRPr="003F5C4A" w:rsidDel="00EA30D8">
          <w:rPr>
            <w:rFonts w:eastAsia="Times New Roman"/>
            <w:color w:val="0E101A"/>
            <w:sz w:val="22"/>
            <w:szCs w:val="22"/>
            <w:bdr w:val="none" w:sz="0" w:space="0" w:color="auto"/>
            <w:lang w:eastAsia="es-CO"/>
          </w:rPr>
          <w:delText xml:space="preserve"> </w:delText>
        </w:r>
        <w:commentRangeStart w:id="404"/>
        <w:r w:rsidRPr="003F5C4A" w:rsidDel="00EA30D8">
          <w:rPr>
            <w:rFonts w:eastAsia="Times New Roman"/>
            <w:color w:val="0E101A"/>
            <w:sz w:val="22"/>
            <w:szCs w:val="22"/>
            <w:bdr w:val="none" w:sz="0" w:space="0" w:color="auto"/>
            <w:lang w:eastAsia="es-CO"/>
          </w:rPr>
          <w:delText xml:space="preserve">sent to Macrogen </w:delText>
        </w:r>
      </w:del>
      <w:del w:id="405" w:author="Sandra Mosquera Lopez" w:date="2022-02-02T18:00:00Z">
        <w:r w:rsidRPr="003F5C4A" w:rsidDel="00EA30D8">
          <w:rPr>
            <w:rFonts w:eastAsia="Times New Roman"/>
            <w:color w:val="0E101A"/>
            <w:sz w:val="22"/>
            <w:szCs w:val="22"/>
            <w:bdr w:val="none" w:sz="0" w:space="0" w:color="auto"/>
            <w:lang w:eastAsia="es-CO"/>
          </w:rPr>
          <w:delText>(South Korea</w:delText>
        </w:r>
        <w:commentRangeEnd w:id="404"/>
        <w:r w:rsidR="00BB62E2" w:rsidDel="00EA30D8">
          <w:rPr>
            <w:rStyle w:val="CommentReference"/>
          </w:rPr>
          <w:commentReference w:id="404"/>
        </w:r>
        <w:r w:rsidRPr="003F5C4A" w:rsidDel="00EA30D8">
          <w:rPr>
            <w:rFonts w:eastAsia="Times New Roman"/>
            <w:color w:val="0E101A"/>
            <w:sz w:val="22"/>
            <w:szCs w:val="22"/>
            <w:bdr w:val="none" w:sz="0" w:space="0" w:color="auto"/>
            <w:lang w:eastAsia="es-CO"/>
          </w:rPr>
          <w:delText xml:space="preserve">) </w:delText>
        </w:r>
      </w:del>
      <w:del w:id="406" w:author="Sandra Mosquera Lopez" w:date="2022-02-02T18:01:00Z">
        <w:r w:rsidRPr="003F5C4A" w:rsidDel="00EA30D8">
          <w:rPr>
            <w:rFonts w:eastAsia="Times New Roman"/>
            <w:color w:val="0E101A"/>
            <w:sz w:val="22"/>
            <w:szCs w:val="22"/>
            <w:bdr w:val="none" w:sz="0" w:space="0" w:color="auto"/>
            <w:lang w:eastAsia="es-CO"/>
          </w:rPr>
          <w:delText>for</w:delText>
        </w:r>
      </w:del>
      <w:del w:id="407" w:author="Sandra Mosquera Lopez" w:date="2022-02-17T17:37:00Z">
        <w:r w:rsidRPr="003F5C4A" w:rsidDel="008012BE">
          <w:rPr>
            <w:rFonts w:eastAsia="Times New Roman"/>
            <w:color w:val="0E101A"/>
            <w:sz w:val="22"/>
            <w:szCs w:val="22"/>
            <w:bdr w:val="none" w:sz="0" w:space="0" w:color="auto"/>
            <w:lang w:eastAsia="es-CO"/>
          </w:rPr>
          <w:delText xml:space="preserve"> Sanger sequencing using the same primers (ITS1 and ITS4). The sequences were processed, and their taxonomic identity was assigned using he Basic Local Alignment Search Tool (BLAST) and the NCBI database. Both processes were carried using the platform </w:delText>
        </w:r>
        <w:r w:rsidRPr="003F5C4A" w:rsidDel="008012BE">
          <w:rPr>
            <w:rFonts w:eastAsia="Times New Roman"/>
            <w:i/>
            <w:iCs/>
            <w:color w:val="0E101A"/>
            <w:sz w:val="22"/>
            <w:szCs w:val="22"/>
            <w:bdr w:val="none" w:sz="0" w:space="0" w:color="auto"/>
            <w:lang w:eastAsia="es-CO"/>
          </w:rPr>
          <w:delText>Geneious Prime</w:delText>
        </w:r>
        <w:r w:rsidRPr="003F5C4A" w:rsidDel="008012BE">
          <w:rPr>
            <w:rFonts w:eastAsia="Times New Roman"/>
            <w:color w:val="0E101A"/>
            <w:sz w:val="22"/>
            <w:szCs w:val="22"/>
            <w:bdr w:val="none" w:sz="0" w:space="0" w:color="auto"/>
            <w:lang w:eastAsia="es-CO"/>
          </w:rPr>
          <w:delText xml:space="preserve"> (version 2020.2.4)</w:delText>
        </w:r>
        <w:r w:rsidR="00024760" w:rsidRPr="003F5C4A" w:rsidDel="008012BE">
          <w:rPr>
            <w:sz w:val="22"/>
            <w:szCs w:val="22"/>
          </w:rPr>
          <w:delText xml:space="preserve"> </w:delText>
        </w:r>
        <w:r w:rsidR="00024760" w:rsidRPr="003F5C4A" w:rsidDel="008012BE">
          <w:rPr>
            <w:rFonts w:eastAsia="Times New Roman"/>
            <w:color w:val="0E101A"/>
            <w:sz w:val="22"/>
            <w:szCs w:val="22"/>
            <w:bdr w:val="none" w:sz="0" w:space="0" w:color="auto"/>
            <w:lang w:eastAsia="es-CO"/>
          </w:rPr>
          <w:delText>(https://www.geneious.com)</w:delText>
        </w:r>
        <w:r w:rsidRPr="003F5C4A" w:rsidDel="008012BE">
          <w:rPr>
            <w:rFonts w:eastAsia="Times New Roman"/>
            <w:color w:val="0E101A"/>
            <w:sz w:val="22"/>
            <w:szCs w:val="22"/>
            <w:bdr w:val="none" w:sz="0" w:space="0" w:color="auto"/>
            <w:lang w:eastAsia="es-CO"/>
          </w:rPr>
          <w:delText>. </w:delText>
        </w:r>
      </w:del>
    </w:p>
    <w:p w14:paraId="789C0B19" w14:textId="3D265E4D" w:rsidR="00536337" w:rsidRPr="003F5C4A" w:rsidDel="008012BE" w:rsidRDefault="00536337" w:rsidP="004D4337">
      <w:pPr>
        <w:pStyle w:val="Body"/>
        <w:spacing w:line="360" w:lineRule="auto"/>
        <w:jc w:val="both"/>
        <w:rPr>
          <w:del w:id="408" w:author="Sandra Mosquera Lopez" w:date="2022-02-17T17:37:00Z"/>
          <w:rFonts w:ascii="Times New Roman" w:hAnsi="Times New Roman" w:cs="Times New Roman"/>
          <w:b/>
          <w:bCs/>
        </w:rPr>
      </w:pPr>
    </w:p>
    <w:p w14:paraId="0989787E" w14:textId="07180694" w:rsidR="00536337" w:rsidRPr="003F5C4A" w:rsidDel="008012BE" w:rsidRDefault="007C3E56" w:rsidP="004D4337">
      <w:pPr>
        <w:pStyle w:val="Body"/>
        <w:spacing w:line="360" w:lineRule="auto"/>
        <w:jc w:val="both"/>
        <w:rPr>
          <w:del w:id="409" w:author="Sandra Mosquera Lopez" w:date="2022-02-17T17:37:00Z"/>
          <w:rFonts w:ascii="Times New Roman" w:hAnsi="Times New Roman" w:cs="Times New Roman"/>
          <w:b/>
          <w:bCs/>
        </w:rPr>
      </w:pPr>
      <w:del w:id="410" w:author="Sandra Mosquera Lopez" w:date="2022-02-17T17:37:00Z">
        <w:r w:rsidRPr="003F5C4A" w:rsidDel="008012BE">
          <w:rPr>
            <w:rFonts w:ascii="Times New Roman" w:hAnsi="Times New Roman" w:cs="Times New Roman"/>
            <w:b/>
            <w:bCs/>
          </w:rPr>
          <w:delText xml:space="preserve">Results </w:delText>
        </w:r>
      </w:del>
    </w:p>
    <w:p w14:paraId="5224AB38" w14:textId="3FC115E9" w:rsidR="007C3E56" w:rsidRPr="003F5C4A" w:rsidDel="008012BE" w:rsidRDefault="007C3E56" w:rsidP="004D4337">
      <w:pPr>
        <w:pStyle w:val="Body"/>
        <w:spacing w:line="360" w:lineRule="auto"/>
        <w:jc w:val="both"/>
        <w:rPr>
          <w:del w:id="411" w:author="Sandra Mosquera Lopez" w:date="2022-02-17T17:37:00Z"/>
          <w:rFonts w:ascii="Times New Roman" w:hAnsi="Times New Roman" w:cs="Times New Roman"/>
          <w:b/>
          <w:bCs/>
        </w:rPr>
      </w:pPr>
    </w:p>
    <w:p w14:paraId="7FE5AFFC" w14:textId="58671AD2"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12" w:author="Sandra Mosquera Lopez" w:date="2022-02-17T17:37:00Z"/>
          <w:rFonts w:eastAsia="Times New Roman"/>
          <w:color w:val="0E101A"/>
          <w:sz w:val="22"/>
          <w:szCs w:val="22"/>
          <w:bdr w:val="none" w:sz="0" w:space="0" w:color="auto"/>
          <w:lang w:eastAsia="es-CO"/>
        </w:rPr>
      </w:pPr>
      <w:del w:id="413" w:author="Sandra Mosquera Lopez" w:date="2022-02-17T17:37:00Z">
        <w:r w:rsidRPr="003F5C4A" w:rsidDel="008012BE">
          <w:rPr>
            <w:rFonts w:eastAsia="Times New Roman"/>
            <w:b/>
            <w:bCs/>
            <w:color w:val="0E101A"/>
            <w:sz w:val="22"/>
            <w:szCs w:val="22"/>
            <w:bdr w:val="none" w:sz="0" w:space="0" w:color="auto"/>
            <w:lang w:eastAsia="es-CO"/>
          </w:rPr>
          <w:delText>Lenticel damage varies between farms and harvest</w:delText>
        </w:r>
      </w:del>
    </w:p>
    <w:p w14:paraId="299D5F84" w14:textId="067CDA03"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14" w:author="Sandra Mosquera Lopez" w:date="2022-02-17T17:37:00Z"/>
          <w:rFonts w:eastAsia="Times New Roman"/>
          <w:color w:val="0E101A"/>
          <w:sz w:val="22"/>
          <w:szCs w:val="22"/>
          <w:bdr w:val="none" w:sz="0" w:space="0" w:color="auto"/>
          <w:lang w:eastAsia="es-CO"/>
        </w:rPr>
      </w:pPr>
    </w:p>
    <w:p w14:paraId="2F4B4A90" w14:textId="06C464CC" w:rsidR="00A17D62"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15" w:author="Sandra Mosquera Lopez" w:date="2022-02-17T17:37:00Z"/>
          <w:rFonts w:eastAsia="Times New Roman"/>
          <w:color w:val="0E101A"/>
          <w:sz w:val="22"/>
          <w:szCs w:val="22"/>
          <w:bdr w:val="none" w:sz="0" w:space="0" w:color="auto"/>
          <w:lang w:eastAsia="es-CO"/>
        </w:rPr>
      </w:pPr>
      <w:del w:id="416" w:author="Sandra Mosquera Lopez" w:date="2022-02-17T17:37:00Z">
        <w:r w:rsidRPr="003F5C4A" w:rsidDel="008012BE">
          <w:rPr>
            <w:rFonts w:eastAsia="Times New Roman"/>
            <w:color w:val="0E101A"/>
            <w:sz w:val="22"/>
            <w:szCs w:val="22"/>
            <w:bdr w:val="none" w:sz="0" w:space="0" w:color="auto"/>
            <w:lang w:eastAsia="es-CO"/>
          </w:rPr>
          <w:delText xml:space="preserve">To characterize the behavior of lenticel damage, avocado cv. Hass fruits were collected during </w:delText>
        </w:r>
      </w:del>
      <w:ins w:id="417" w:author="Valeska Villegas Escobar" w:date="2021-12-23T16:39:00Z">
        <w:del w:id="418" w:author="Sandra Mosquera Lopez" w:date="2022-02-17T17:37:00Z">
          <w:r w:rsidR="00D65E86" w:rsidRPr="003F5C4A" w:rsidDel="008012BE">
            <w:rPr>
              <w:rFonts w:eastAsia="Times New Roman"/>
              <w:color w:val="0E101A"/>
              <w:sz w:val="22"/>
              <w:szCs w:val="22"/>
              <w:bdr w:val="none" w:sz="0" w:space="0" w:color="auto"/>
              <w:lang w:eastAsia="es-CO"/>
            </w:rPr>
            <w:delText xml:space="preserve"> </w:delText>
          </w:r>
        </w:del>
      </w:ins>
      <w:del w:id="419" w:author="Sandra Mosquera Lopez" w:date="2022-02-17T17:37:00Z">
        <w:r w:rsidRPr="003F5C4A" w:rsidDel="008012BE">
          <w:rPr>
            <w:rFonts w:eastAsia="Times New Roman"/>
            <w:color w:val="0E101A"/>
            <w:sz w:val="22"/>
            <w:szCs w:val="22"/>
            <w:bdr w:val="none" w:sz="0" w:space="0" w:color="auto"/>
            <w:lang w:eastAsia="es-CO"/>
          </w:rPr>
          <w:delText>and traviesa harvests between June 2019 through June 2021 in two commercial farms. The severity and incidence of the damage 0</w:delText>
        </w:r>
      </w:del>
      <w:del w:id="420" w:author="Sandra Mosquera Lopez" w:date="2022-02-02T18:10:00Z">
        <w:r w:rsidRPr="003F5C4A" w:rsidDel="007D2ABE">
          <w:rPr>
            <w:rFonts w:eastAsia="Times New Roman"/>
            <w:color w:val="0E101A"/>
            <w:sz w:val="22"/>
            <w:szCs w:val="22"/>
            <w:bdr w:val="none" w:sz="0" w:space="0" w:color="auto"/>
            <w:lang w:eastAsia="es-CO"/>
          </w:rPr>
          <w:delText xml:space="preserve"> </w:delText>
        </w:r>
      </w:del>
      <w:del w:id="421" w:author="Sandra Mosquera Lopez" w:date="2022-02-02T17:21:00Z">
        <w:r w:rsidRPr="003F5C4A" w:rsidDel="008C2EA6">
          <w:rPr>
            <w:rFonts w:eastAsia="Times New Roman"/>
            <w:color w:val="0E101A"/>
            <w:sz w:val="22"/>
            <w:szCs w:val="22"/>
            <w:bdr w:val="none" w:sz="0" w:space="0" w:color="auto"/>
            <w:lang w:eastAsia="es-CO"/>
          </w:rPr>
          <w:delText>dpc</w:delText>
        </w:r>
      </w:del>
      <w:del w:id="422" w:author="Sandra Mosquera Lopez" w:date="2022-02-17T17:37:00Z">
        <w:r w:rsidRPr="003F5C4A" w:rsidDel="008012BE">
          <w:rPr>
            <w:rFonts w:eastAsia="Times New Roman"/>
            <w:color w:val="0E101A"/>
            <w:sz w:val="22"/>
            <w:szCs w:val="22"/>
            <w:bdr w:val="none" w:sz="0" w:space="0" w:color="auto"/>
            <w:lang w:eastAsia="es-CO"/>
          </w:rPr>
          <w:delText xml:space="preserve"> depended on the farm and the harvest (p-value &lt; 0.001), with fruits from La Escondida having overall lower incidences and severities than those from El Sinai in most harvests </w:delText>
        </w:r>
        <w:commentRangeStart w:id="423"/>
        <w:r w:rsidRPr="003F5C4A" w:rsidDel="008012BE">
          <w:rPr>
            <w:rFonts w:eastAsia="Times New Roman"/>
            <w:color w:val="0E101A"/>
            <w:sz w:val="22"/>
            <w:szCs w:val="22"/>
            <w:bdr w:val="none" w:sz="0" w:space="0" w:color="auto"/>
            <w:lang w:eastAsia="es-CO"/>
          </w:rPr>
          <w:delText xml:space="preserve">(Fig 1 </w:delText>
        </w:r>
        <w:commentRangeEnd w:id="423"/>
        <w:r w:rsidR="00B13FD6" w:rsidDel="008012BE">
          <w:rPr>
            <w:rStyle w:val="CommentReference"/>
          </w:rPr>
          <w:commentReference w:id="423"/>
        </w:r>
        <w:r w:rsidRPr="003F5C4A" w:rsidDel="008012BE">
          <w:rPr>
            <w:rFonts w:eastAsia="Times New Roman"/>
            <w:color w:val="0E101A"/>
            <w:sz w:val="22"/>
            <w:szCs w:val="22"/>
            <w:bdr w:val="none" w:sz="0" w:space="0" w:color="auto"/>
            <w:lang w:eastAsia="es-CO"/>
          </w:rPr>
          <w:delText xml:space="preserve">and Supplementary Table </w:delText>
        </w:r>
        <w:r w:rsidR="00FD1AC8" w:rsidDel="008012BE">
          <w:rPr>
            <w:rFonts w:eastAsia="Times New Roman"/>
            <w:color w:val="0E101A"/>
            <w:sz w:val="22"/>
            <w:szCs w:val="22"/>
            <w:bdr w:val="none" w:sz="0" w:space="0" w:color="auto"/>
            <w:lang w:eastAsia="es-CO"/>
          </w:rPr>
          <w:delText>S</w:delText>
        </w:r>
        <w:r w:rsidRPr="003F5C4A" w:rsidDel="008012BE">
          <w:rPr>
            <w:rFonts w:eastAsia="Times New Roman"/>
            <w:color w:val="0E101A"/>
            <w:sz w:val="22"/>
            <w:szCs w:val="22"/>
            <w:bdr w:val="none" w:sz="0" w:space="0" w:color="auto"/>
            <w:lang w:eastAsia="es-CO"/>
          </w:rPr>
          <w:delText xml:space="preserve">3). The exception was the </w:delText>
        </w:r>
        <w:r w:rsidR="007D2ABE" w:rsidDel="008012BE">
          <w:rPr>
            <w:rFonts w:eastAsia="Times New Roman"/>
            <w:color w:val="0E101A"/>
            <w:sz w:val="22"/>
            <w:szCs w:val="22"/>
            <w:bdr w:val="none" w:sz="0" w:space="0" w:color="auto"/>
            <w:lang w:eastAsia="es-CO"/>
          </w:rPr>
          <w:delText>principal harvest</w:delText>
        </w:r>
        <w:r w:rsidRPr="003F5C4A" w:rsidDel="008012BE">
          <w:rPr>
            <w:rFonts w:eastAsia="Times New Roman"/>
            <w:color w:val="0E101A"/>
            <w:sz w:val="22"/>
            <w:szCs w:val="22"/>
            <w:bdr w:val="none" w:sz="0" w:space="0" w:color="auto"/>
            <w:lang w:eastAsia="es-CO"/>
          </w:rPr>
          <w:delText xml:space="preserve"> of 2020, in which fruits from El Sinai had severities and incidences slightly lower than those of La Escondida (Fig 1 and Supplementary Table </w:delText>
        </w:r>
        <w:r w:rsidR="00FD1AC8" w:rsidDel="008012BE">
          <w:rPr>
            <w:rFonts w:eastAsia="Times New Roman"/>
            <w:color w:val="0E101A"/>
            <w:sz w:val="22"/>
            <w:szCs w:val="22"/>
            <w:bdr w:val="none" w:sz="0" w:space="0" w:color="auto"/>
            <w:lang w:eastAsia="es-CO"/>
          </w:rPr>
          <w:delText>S</w:delText>
        </w:r>
        <w:r w:rsidRPr="003F5C4A" w:rsidDel="008012BE">
          <w:rPr>
            <w:rFonts w:eastAsia="Times New Roman"/>
            <w:color w:val="0E101A"/>
            <w:sz w:val="22"/>
            <w:szCs w:val="22"/>
            <w:bdr w:val="none" w:sz="0" w:space="0" w:color="auto"/>
            <w:lang w:eastAsia="es-CO"/>
          </w:rPr>
          <w:delText xml:space="preserve">3). </w:delText>
        </w:r>
      </w:del>
      <w:del w:id="424" w:author="Sandra Mosquera Lopez" w:date="2022-02-03T16:19:00Z">
        <w:r w:rsidRPr="003F5C4A" w:rsidDel="008E50B1">
          <w:rPr>
            <w:rFonts w:eastAsia="Times New Roman"/>
            <w:color w:val="0E101A"/>
            <w:sz w:val="22"/>
            <w:szCs w:val="22"/>
            <w:bdr w:val="none" w:sz="0" w:space="0" w:color="auto"/>
            <w:lang w:eastAsia="es-CO"/>
          </w:rPr>
          <w:delText>Overall</w:delText>
        </w:r>
      </w:del>
      <w:del w:id="425" w:author="Sandra Mosquera Lopez" w:date="2022-02-17T17:37:00Z">
        <w:r w:rsidR="00FD1AC8" w:rsidDel="008012BE">
          <w:rPr>
            <w:rFonts w:eastAsia="Times New Roman"/>
            <w:color w:val="0E101A"/>
            <w:sz w:val="22"/>
            <w:szCs w:val="22"/>
            <w:bdr w:val="none" w:sz="0" w:space="0" w:color="auto"/>
            <w:lang w:eastAsia="es-CO"/>
          </w:rPr>
          <w:delText xml:space="preserve"> at 0 dph</w:delText>
        </w:r>
        <w:r w:rsidRPr="003F5C4A" w:rsidDel="008012BE">
          <w:rPr>
            <w:rFonts w:eastAsia="Times New Roman"/>
            <w:color w:val="0E101A"/>
            <w:sz w:val="22"/>
            <w:szCs w:val="22"/>
            <w:bdr w:val="none" w:sz="0" w:space="0" w:color="auto"/>
            <w:lang w:eastAsia="es-CO"/>
          </w:rPr>
          <w:delText xml:space="preserve">, fruits from La Escondida had severities 0 </w:delText>
        </w:r>
        <w:r w:rsidRPr="00B70547" w:rsidDel="008012BE">
          <w:rPr>
            <w:rFonts w:eastAsia="Times New Roman"/>
            <w:color w:val="0E101A"/>
            <w:sz w:val="22"/>
            <w:szCs w:val="22"/>
            <w:highlight w:val="yellow"/>
            <w:bdr w:val="none" w:sz="0" w:space="0" w:color="auto"/>
            <w:lang w:eastAsia="es-CO"/>
            <w:rPrChange w:id="426" w:author="Valeska Villegas Escobar" w:date="2021-12-23T16:58:00Z">
              <w:rPr>
                <w:rFonts w:eastAsia="Times New Roman"/>
                <w:color w:val="0E101A"/>
                <w:sz w:val="22"/>
                <w:szCs w:val="22"/>
                <w:bdr w:val="none" w:sz="0" w:space="0" w:color="auto"/>
                <w:lang w:eastAsia="es-CO"/>
              </w:rPr>
            </w:rPrChange>
          </w:rPr>
          <w:delText>dpc</w:delText>
        </w:r>
        <w:r w:rsidRPr="003F5C4A" w:rsidDel="008012BE">
          <w:rPr>
            <w:rFonts w:eastAsia="Times New Roman"/>
            <w:color w:val="0E101A"/>
            <w:sz w:val="22"/>
            <w:szCs w:val="22"/>
            <w:bdr w:val="none" w:sz="0" w:space="0" w:color="auto"/>
            <w:lang w:eastAsia="es-CO"/>
          </w:rPr>
          <w:delText xml:space="preserve"> of 0.5% on average, with a maximum severity of </w:delText>
        </w:r>
        <w:commentRangeStart w:id="427"/>
        <w:commentRangeStart w:id="428"/>
        <w:r w:rsidRPr="003F5C4A" w:rsidDel="008012BE">
          <w:rPr>
            <w:rFonts w:eastAsia="Times New Roman"/>
            <w:color w:val="0E101A"/>
            <w:sz w:val="22"/>
            <w:szCs w:val="22"/>
            <w:bdr w:val="none" w:sz="0" w:space="0" w:color="auto"/>
            <w:lang w:eastAsia="es-CO"/>
          </w:rPr>
          <w:delText xml:space="preserve">5.3%. </w:delText>
        </w:r>
        <w:commentRangeEnd w:id="427"/>
        <w:r w:rsidR="00B13FD6" w:rsidDel="008012BE">
          <w:rPr>
            <w:rStyle w:val="CommentReference"/>
          </w:rPr>
          <w:commentReference w:id="427"/>
        </w:r>
        <w:commentRangeEnd w:id="428"/>
        <w:r w:rsidR="008E50B1" w:rsidDel="008012BE">
          <w:rPr>
            <w:rStyle w:val="CommentReference"/>
          </w:rPr>
          <w:commentReference w:id="428"/>
        </w:r>
        <w:r w:rsidRPr="003F5C4A" w:rsidDel="008012BE">
          <w:rPr>
            <w:rFonts w:eastAsia="Times New Roman"/>
            <w:color w:val="0E101A"/>
            <w:sz w:val="22"/>
            <w:szCs w:val="22"/>
            <w:bdr w:val="none" w:sz="0" w:space="0" w:color="auto"/>
            <w:lang w:eastAsia="es-CO"/>
          </w:rPr>
          <w:delText xml:space="preserve">On the other hand, fruit from El Sinai had severities 0 dpc around 1.0 %, with a maximum of </w:delText>
        </w:r>
        <w:commentRangeStart w:id="429"/>
        <w:commentRangeStart w:id="430"/>
        <w:r w:rsidRPr="003F5C4A" w:rsidDel="008012BE">
          <w:rPr>
            <w:rFonts w:eastAsia="Times New Roman"/>
            <w:color w:val="0E101A"/>
            <w:sz w:val="22"/>
            <w:szCs w:val="22"/>
            <w:bdr w:val="none" w:sz="0" w:space="0" w:color="auto"/>
            <w:lang w:eastAsia="es-CO"/>
          </w:rPr>
          <w:delText xml:space="preserve">8.1 %. </w:delText>
        </w:r>
        <w:commentRangeEnd w:id="429"/>
        <w:r w:rsidR="00B13FD6" w:rsidDel="008012BE">
          <w:rPr>
            <w:rStyle w:val="CommentReference"/>
          </w:rPr>
          <w:commentReference w:id="429"/>
        </w:r>
        <w:commentRangeEnd w:id="430"/>
        <w:r w:rsidR="008E50B1" w:rsidDel="008012BE">
          <w:rPr>
            <w:rStyle w:val="CommentReference"/>
          </w:rPr>
          <w:commentReference w:id="430"/>
        </w:r>
        <w:r w:rsidRPr="003F5C4A" w:rsidDel="008012BE">
          <w:rPr>
            <w:rFonts w:eastAsia="Times New Roman"/>
            <w:color w:val="0E101A"/>
            <w:sz w:val="22"/>
            <w:szCs w:val="22"/>
            <w:bdr w:val="none" w:sz="0" w:space="0" w:color="auto"/>
            <w:lang w:eastAsia="es-CO"/>
          </w:rPr>
          <w:delText xml:space="preserve">Regarding the incidence, fruits from La Escondida had on average 46 necrotic spots, with the most affected fruit having </w:delText>
        </w:r>
        <w:commentRangeStart w:id="431"/>
        <w:commentRangeStart w:id="432"/>
        <w:r w:rsidRPr="003F5C4A" w:rsidDel="008012BE">
          <w:rPr>
            <w:rFonts w:eastAsia="Times New Roman"/>
            <w:color w:val="0E101A"/>
            <w:sz w:val="22"/>
            <w:szCs w:val="22"/>
            <w:bdr w:val="none" w:sz="0" w:space="0" w:color="auto"/>
            <w:lang w:eastAsia="es-CO"/>
          </w:rPr>
          <w:delText>300</w:delText>
        </w:r>
        <w:commentRangeEnd w:id="431"/>
        <w:r w:rsidR="004A19CF" w:rsidDel="008012BE">
          <w:rPr>
            <w:rStyle w:val="CommentReference"/>
          </w:rPr>
          <w:commentReference w:id="431"/>
        </w:r>
        <w:commentRangeEnd w:id="432"/>
        <w:r w:rsidR="008E50B1" w:rsidDel="008012BE">
          <w:rPr>
            <w:rStyle w:val="CommentReference"/>
          </w:rPr>
          <w:commentReference w:id="432"/>
        </w:r>
        <w:r w:rsidRPr="003F5C4A" w:rsidDel="008012BE">
          <w:rPr>
            <w:rFonts w:eastAsia="Times New Roman"/>
            <w:color w:val="0E101A"/>
            <w:sz w:val="22"/>
            <w:szCs w:val="22"/>
            <w:bdr w:val="none" w:sz="0" w:space="0" w:color="auto"/>
            <w:lang w:eastAsia="es-CO"/>
          </w:rPr>
          <w:delText>, while those from El Sinai had on average 85 necrotic spots and a maximum of 520.</w:delText>
        </w:r>
      </w:del>
    </w:p>
    <w:p w14:paraId="14269514" w14:textId="0D757948"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33" w:author="Sandra Mosquera Lopez" w:date="2022-02-17T17:37:00Z"/>
          <w:rFonts w:eastAsia="Times New Roman"/>
          <w:color w:val="0E101A"/>
          <w:sz w:val="22"/>
          <w:szCs w:val="22"/>
          <w:bdr w:val="none" w:sz="0" w:space="0" w:color="auto"/>
          <w:lang w:eastAsia="es-CO"/>
        </w:rPr>
      </w:pPr>
      <w:del w:id="434" w:author="Sandra Mosquera Lopez" w:date="2022-02-03T16:33:00Z">
        <w:r w:rsidRPr="003F5C4A" w:rsidDel="00B13109">
          <w:rPr>
            <w:rFonts w:eastAsia="Times New Roman"/>
            <w:color w:val="0E101A"/>
            <w:sz w:val="22"/>
            <w:szCs w:val="22"/>
            <w:bdr w:val="none" w:sz="0" w:space="0" w:color="auto"/>
            <w:lang w:eastAsia="es-CO"/>
          </w:rPr>
          <w:delText xml:space="preserve">The lenticel damage was most damaging during both traviesa harvests in fruits from the El Sinai (Fig 1 and Supplementary Table </w:delText>
        </w:r>
        <w:r w:rsidR="00FD1AC8" w:rsidDel="00B13109">
          <w:rPr>
            <w:rFonts w:eastAsia="Times New Roman"/>
            <w:color w:val="0E101A"/>
            <w:sz w:val="22"/>
            <w:szCs w:val="22"/>
            <w:bdr w:val="none" w:sz="0" w:space="0" w:color="auto"/>
            <w:lang w:eastAsia="es-CO"/>
          </w:rPr>
          <w:delText>S</w:delText>
        </w:r>
        <w:r w:rsidRPr="003F5C4A" w:rsidDel="00B13109">
          <w:rPr>
            <w:rFonts w:eastAsia="Times New Roman"/>
            <w:color w:val="0E101A"/>
            <w:sz w:val="22"/>
            <w:szCs w:val="22"/>
            <w:bdr w:val="none" w:sz="0" w:space="0" w:color="auto"/>
            <w:lang w:eastAsia="es-CO"/>
          </w:rPr>
          <w:delText>3). These harvests also had the highest daily precipitation and relative humidity (</w:delText>
        </w:r>
        <w:r w:rsidR="00FD1AC8" w:rsidRPr="003F5C4A" w:rsidDel="00B13109">
          <w:rPr>
            <w:rFonts w:eastAsia="Times New Roman"/>
            <w:color w:val="0E101A"/>
            <w:sz w:val="22"/>
            <w:szCs w:val="22"/>
            <w:bdr w:val="none" w:sz="0" w:space="0" w:color="auto"/>
            <w:lang w:eastAsia="es-CO"/>
          </w:rPr>
          <w:delText xml:space="preserve">Supplementary </w:delText>
        </w:r>
        <w:r w:rsidRPr="003F5C4A" w:rsidDel="00B13109">
          <w:rPr>
            <w:rFonts w:eastAsia="Times New Roman"/>
            <w:color w:val="0E101A"/>
            <w:sz w:val="22"/>
            <w:szCs w:val="22"/>
            <w:bdr w:val="none" w:sz="0" w:space="0" w:color="auto"/>
            <w:lang w:eastAsia="es-CO"/>
          </w:rPr>
          <w:delText xml:space="preserve">Table </w:delText>
        </w:r>
        <w:r w:rsidR="00FD1AC8" w:rsidDel="00B13109">
          <w:rPr>
            <w:rFonts w:eastAsia="Times New Roman"/>
            <w:color w:val="0E101A"/>
            <w:sz w:val="22"/>
            <w:szCs w:val="22"/>
            <w:bdr w:val="none" w:sz="0" w:space="0" w:color="auto"/>
            <w:lang w:eastAsia="es-CO"/>
          </w:rPr>
          <w:delText>S</w:delText>
        </w:r>
        <w:r w:rsidRPr="003F5C4A" w:rsidDel="00B13109">
          <w:rPr>
            <w:rFonts w:eastAsia="Times New Roman"/>
            <w:color w:val="0E101A"/>
            <w:sz w:val="22"/>
            <w:szCs w:val="22"/>
            <w:bdr w:val="none" w:sz="0" w:space="0" w:color="auto"/>
            <w:lang w:eastAsia="es-CO"/>
          </w:rPr>
          <w:delText xml:space="preserve">1). Fruits from the traviesa harvest of 2020 also had high affections in La Escondida. </w:delText>
        </w:r>
        <w:commentRangeStart w:id="435"/>
        <w:r w:rsidRPr="003F5C4A" w:rsidDel="00B13109">
          <w:rPr>
            <w:rFonts w:eastAsia="Times New Roman"/>
            <w:color w:val="0E101A"/>
            <w:sz w:val="22"/>
            <w:szCs w:val="22"/>
            <w:bdr w:val="none" w:sz="0" w:space="0" w:color="auto"/>
            <w:lang w:eastAsia="es-CO"/>
          </w:rPr>
          <w:delText xml:space="preserve">However, those from the traviesa harvest of 2021 had lenticel damage like those of the </w:delText>
        </w:r>
      </w:del>
      <w:del w:id="436" w:author="Sandra Mosquera Lopez" w:date="2022-02-02T18:07:00Z">
        <w:r w:rsidRPr="004A19CF" w:rsidDel="007D2ABE">
          <w:rPr>
            <w:rFonts w:eastAsia="Times New Roman"/>
            <w:color w:val="0E101A"/>
            <w:sz w:val="22"/>
            <w:szCs w:val="22"/>
            <w:highlight w:val="yellow"/>
            <w:bdr w:val="none" w:sz="0" w:space="0" w:color="auto"/>
            <w:lang w:eastAsia="es-CO"/>
            <w:rPrChange w:id="437" w:author="Valeska Villegas Escobar" w:date="2022-01-17T10:40:00Z">
              <w:rPr>
                <w:rFonts w:eastAsia="Times New Roman"/>
                <w:color w:val="0E101A"/>
                <w:sz w:val="22"/>
                <w:szCs w:val="22"/>
                <w:bdr w:val="none" w:sz="0" w:space="0" w:color="auto"/>
                <w:lang w:eastAsia="es-CO"/>
              </w:rPr>
            </w:rPrChange>
          </w:rPr>
          <w:delText>principal</w:delText>
        </w:r>
        <w:r w:rsidRPr="003F5C4A" w:rsidDel="007D2ABE">
          <w:rPr>
            <w:rFonts w:eastAsia="Times New Roman"/>
            <w:color w:val="0E101A"/>
            <w:sz w:val="22"/>
            <w:szCs w:val="22"/>
            <w:bdr w:val="none" w:sz="0" w:space="0" w:color="auto"/>
            <w:lang w:eastAsia="es-CO"/>
          </w:rPr>
          <w:delText xml:space="preserve"> </w:delText>
        </w:r>
      </w:del>
      <w:del w:id="438" w:author="Sandra Mosquera Lopez" w:date="2022-02-02T18:09:00Z">
        <w:r w:rsidRPr="003F5C4A" w:rsidDel="007D2ABE">
          <w:rPr>
            <w:rFonts w:eastAsia="Times New Roman"/>
            <w:color w:val="0E101A"/>
            <w:sz w:val="22"/>
            <w:szCs w:val="22"/>
            <w:bdr w:val="none" w:sz="0" w:space="0" w:color="auto"/>
            <w:lang w:eastAsia="es-CO"/>
          </w:rPr>
          <w:delText>harvest</w:delText>
        </w:r>
      </w:del>
      <w:del w:id="439" w:author="Sandra Mosquera Lopez" w:date="2022-02-03T16:33:00Z">
        <w:r w:rsidRPr="003F5C4A" w:rsidDel="00B13109">
          <w:rPr>
            <w:rFonts w:eastAsia="Times New Roman"/>
            <w:color w:val="0E101A"/>
            <w:sz w:val="22"/>
            <w:szCs w:val="22"/>
            <w:bdr w:val="none" w:sz="0" w:space="0" w:color="auto"/>
            <w:lang w:eastAsia="es-CO"/>
          </w:rPr>
          <w:delText xml:space="preserve"> of 2019 and 2020. The traviesa harvest of 2020 also had high daily precipitation and relative humidity</w:delText>
        </w:r>
        <w:commentRangeEnd w:id="435"/>
        <w:r w:rsidR="004A19CF" w:rsidDel="00B13109">
          <w:rPr>
            <w:rStyle w:val="CommentReference"/>
          </w:rPr>
          <w:commentReference w:id="435"/>
        </w:r>
        <w:r w:rsidRPr="003F5C4A" w:rsidDel="00B13109">
          <w:rPr>
            <w:rFonts w:eastAsia="Times New Roman"/>
            <w:color w:val="0E101A"/>
            <w:sz w:val="22"/>
            <w:szCs w:val="22"/>
            <w:bdr w:val="none" w:sz="0" w:space="0" w:color="auto"/>
            <w:lang w:eastAsia="es-CO"/>
          </w:rPr>
          <w:delText xml:space="preserve">. </w:delText>
        </w:r>
      </w:del>
      <w:del w:id="440" w:author="Sandra Mosquera Lopez" w:date="2022-02-17T17:37:00Z">
        <w:r w:rsidRPr="003F5C4A" w:rsidDel="008012BE">
          <w:rPr>
            <w:rFonts w:eastAsia="Times New Roman"/>
            <w:color w:val="0E101A"/>
            <w:sz w:val="22"/>
            <w:szCs w:val="22"/>
            <w:bdr w:val="none" w:sz="0" w:space="0" w:color="auto"/>
            <w:lang w:eastAsia="es-CO"/>
          </w:rPr>
          <w:delText>These results show that the lenticel damage behavior changes across harvest and depends on the farm, suggesting a spati</w:delText>
        </w:r>
        <w:r w:rsidR="00A17D62" w:rsidRPr="003F5C4A" w:rsidDel="008012BE">
          <w:rPr>
            <w:rFonts w:eastAsia="Times New Roman"/>
            <w:color w:val="0E101A"/>
            <w:sz w:val="22"/>
            <w:szCs w:val="22"/>
            <w:bdr w:val="none" w:sz="0" w:space="0" w:color="auto"/>
            <w:lang w:eastAsia="es-CO"/>
          </w:rPr>
          <w:delText>o</w:delText>
        </w:r>
        <w:r w:rsidRPr="003F5C4A" w:rsidDel="008012BE">
          <w:rPr>
            <w:rFonts w:eastAsia="Times New Roman"/>
            <w:color w:val="0E101A"/>
            <w:sz w:val="22"/>
            <w:szCs w:val="22"/>
            <w:bdr w:val="none" w:sz="0" w:space="0" w:color="auto"/>
            <w:lang w:eastAsia="es-CO"/>
          </w:rPr>
          <w:delText xml:space="preserve">temporal component affected by climatic variables. This spatiotemporal component was also present at the tree and plot level, with 7 % and 5 % of the variation in the incidences and severities of the lenticel damage not explained by the farm and the harvest resulting from differences between fruits coming from different trees within a plot and different plots, respectively (Supplementary </w:delText>
        </w:r>
        <w:r w:rsidR="00A46ED5" w:rsidRPr="003F5C4A" w:rsidDel="008012BE">
          <w:rPr>
            <w:rFonts w:eastAsia="Times New Roman"/>
            <w:color w:val="0E101A"/>
            <w:sz w:val="22"/>
            <w:szCs w:val="22"/>
            <w:bdr w:val="none" w:sz="0" w:space="0" w:color="auto"/>
            <w:lang w:eastAsia="es-CO"/>
          </w:rPr>
          <w:delText xml:space="preserve">Table </w:delText>
        </w:r>
        <w:r w:rsidR="00A46ED5" w:rsidDel="008012BE">
          <w:rPr>
            <w:rFonts w:eastAsia="Times New Roman"/>
            <w:color w:val="0E101A"/>
            <w:sz w:val="22"/>
            <w:szCs w:val="22"/>
            <w:bdr w:val="none" w:sz="0" w:space="0" w:color="auto"/>
            <w:lang w:eastAsia="es-CO"/>
          </w:rPr>
          <w:delText>S</w:delText>
        </w:r>
        <w:r w:rsidRPr="003F5C4A" w:rsidDel="008012BE">
          <w:rPr>
            <w:rFonts w:eastAsia="Times New Roman"/>
            <w:color w:val="0E101A"/>
            <w:sz w:val="22"/>
            <w:szCs w:val="22"/>
            <w:bdr w:val="none" w:sz="0" w:space="0" w:color="auto"/>
            <w:lang w:eastAsia="es-CO"/>
          </w:rPr>
          <w:delText>1,</w:delText>
        </w:r>
      </w:del>
      <w:del w:id="441" w:author="Sandra Mosquera Lopez" w:date="2022-02-16T10:23:00Z">
        <w:r w:rsidRPr="003F5C4A" w:rsidDel="00A76263">
          <w:rPr>
            <w:rFonts w:eastAsia="Times New Roman"/>
            <w:color w:val="0E101A"/>
            <w:sz w:val="22"/>
            <w:szCs w:val="22"/>
            <w:bdr w:val="none" w:sz="0" w:space="0" w:color="auto"/>
            <w:lang w:eastAsia="es-CO"/>
          </w:rPr>
          <w:delText xml:space="preserve"> Supplementary </w:delText>
        </w:r>
        <w:r w:rsidR="00A46ED5" w:rsidRPr="003F5C4A" w:rsidDel="00A76263">
          <w:rPr>
            <w:rFonts w:eastAsia="Times New Roman"/>
            <w:color w:val="0E101A"/>
            <w:sz w:val="22"/>
            <w:szCs w:val="22"/>
            <w:bdr w:val="none" w:sz="0" w:space="0" w:color="auto"/>
            <w:lang w:eastAsia="es-CO"/>
          </w:rPr>
          <w:delText xml:space="preserve">Fig </w:delText>
        </w:r>
        <w:r w:rsidR="00A46ED5" w:rsidDel="00A76263">
          <w:rPr>
            <w:rFonts w:eastAsia="Times New Roman"/>
            <w:color w:val="0E101A"/>
            <w:sz w:val="22"/>
            <w:szCs w:val="22"/>
            <w:bdr w:val="none" w:sz="0" w:space="0" w:color="auto"/>
            <w:lang w:eastAsia="es-CO"/>
          </w:rPr>
          <w:delText>S</w:delText>
        </w:r>
        <w:r w:rsidRPr="003F5C4A" w:rsidDel="00A76263">
          <w:rPr>
            <w:rFonts w:eastAsia="Times New Roman"/>
            <w:color w:val="0E101A"/>
            <w:sz w:val="22"/>
            <w:szCs w:val="22"/>
            <w:bdr w:val="none" w:sz="0" w:space="0" w:color="auto"/>
            <w:lang w:eastAsia="es-CO"/>
          </w:rPr>
          <w:delText xml:space="preserve">1 and Supplementary </w:delText>
        </w:r>
        <w:r w:rsidR="00A46ED5" w:rsidRPr="003F5C4A" w:rsidDel="00A76263">
          <w:rPr>
            <w:rFonts w:eastAsia="Times New Roman"/>
            <w:color w:val="0E101A"/>
            <w:sz w:val="22"/>
            <w:szCs w:val="22"/>
            <w:bdr w:val="none" w:sz="0" w:space="0" w:color="auto"/>
            <w:lang w:eastAsia="es-CO"/>
          </w:rPr>
          <w:delText xml:space="preserve">Fig </w:delText>
        </w:r>
        <w:r w:rsidR="00A46ED5" w:rsidDel="00A76263">
          <w:rPr>
            <w:rFonts w:eastAsia="Times New Roman"/>
            <w:color w:val="0E101A"/>
            <w:sz w:val="22"/>
            <w:szCs w:val="22"/>
            <w:bdr w:val="none" w:sz="0" w:space="0" w:color="auto"/>
            <w:lang w:eastAsia="es-CO"/>
          </w:rPr>
          <w:delText>S</w:delText>
        </w:r>
        <w:r w:rsidRPr="003F5C4A" w:rsidDel="00A76263">
          <w:rPr>
            <w:rFonts w:eastAsia="Times New Roman"/>
            <w:color w:val="0E101A"/>
            <w:sz w:val="22"/>
            <w:szCs w:val="22"/>
            <w:bdr w:val="none" w:sz="0" w:space="0" w:color="auto"/>
            <w:lang w:eastAsia="es-CO"/>
          </w:rPr>
          <w:delText>2)</w:delText>
        </w:r>
      </w:del>
      <w:del w:id="442" w:author="Sandra Mosquera Lopez" w:date="2022-02-17T17:37:00Z">
        <w:r w:rsidRPr="003F5C4A" w:rsidDel="008012BE">
          <w:rPr>
            <w:rFonts w:eastAsia="Times New Roman"/>
            <w:color w:val="0E101A"/>
            <w:sz w:val="22"/>
            <w:szCs w:val="22"/>
            <w:bdr w:val="none" w:sz="0" w:space="0" w:color="auto"/>
            <w:lang w:eastAsia="es-CO"/>
          </w:rPr>
          <w:delText>.</w:delText>
        </w:r>
        <w:r w:rsidRPr="003F5C4A" w:rsidDel="008012BE">
          <w:rPr>
            <w:rFonts w:eastAsia="Times New Roman"/>
            <w:b/>
            <w:bCs/>
            <w:color w:val="0E101A"/>
            <w:sz w:val="22"/>
            <w:szCs w:val="22"/>
            <w:bdr w:val="none" w:sz="0" w:space="0" w:color="auto"/>
            <w:lang w:eastAsia="es-CO"/>
          </w:rPr>
          <w:delText>  </w:delText>
        </w:r>
      </w:del>
    </w:p>
    <w:p w14:paraId="2731CF9F" w14:textId="6EBA7999"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43" w:author="Sandra Mosquera Lopez" w:date="2022-02-17T17:37:00Z"/>
          <w:rFonts w:eastAsia="Times New Roman"/>
          <w:color w:val="0E101A"/>
          <w:sz w:val="22"/>
          <w:szCs w:val="22"/>
          <w:bdr w:val="none" w:sz="0" w:space="0" w:color="auto"/>
          <w:lang w:eastAsia="es-CO"/>
        </w:rPr>
      </w:pPr>
    </w:p>
    <w:p w14:paraId="3CF6D8CF" w14:textId="2F73CF1F"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44" w:author="Sandra Mosquera Lopez" w:date="2022-02-17T17:37:00Z"/>
          <w:rFonts w:eastAsia="Times New Roman"/>
          <w:color w:val="0E101A"/>
          <w:sz w:val="22"/>
          <w:szCs w:val="22"/>
          <w:bdr w:val="none" w:sz="0" w:space="0" w:color="auto"/>
          <w:lang w:eastAsia="es-CO"/>
        </w:rPr>
      </w:pPr>
      <w:del w:id="445" w:author="Sandra Mosquera Lopez" w:date="2022-02-17T17:37:00Z">
        <w:r w:rsidRPr="003F5C4A" w:rsidDel="008012BE">
          <w:rPr>
            <w:rFonts w:eastAsia="Times New Roman"/>
            <w:b/>
            <w:bCs/>
            <w:color w:val="0E101A"/>
            <w:sz w:val="22"/>
            <w:szCs w:val="22"/>
            <w:bdr w:val="none" w:sz="0" w:space="0" w:color="auto"/>
            <w:lang w:eastAsia="es-CO"/>
          </w:rPr>
          <w:delText>Lenticel damage increases during cold storage</w:delText>
        </w:r>
      </w:del>
    </w:p>
    <w:p w14:paraId="64E85311" w14:textId="08DDB421"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46" w:author="Sandra Mosquera Lopez" w:date="2022-02-17T17:37:00Z"/>
          <w:rFonts w:eastAsia="Times New Roman"/>
          <w:color w:val="0E101A"/>
          <w:sz w:val="22"/>
          <w:szCs w:val="22"/>
          <w:bdr w:val="none" w:sz="0" w:space="0" w:color="auto"/>
          <w:lang w:eastAsia="es-CO"/>
        </w:rPr>
      </w:pPr>
    </w:p>
    <w:p w14:paraId="3FC79329" w14:textId="528C9C72"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47" w:author="Sandra Mosquera Lopez" w:date="2022-02-17T17:37:00Z"/>
          <w:rFonts w:eastAsia="Times New Roman"/>
          <w:color w:val="0E101A"/>
          <w:sz w:val="22"/>
          <w:szCs w:val="22"/>
          <w:bdr w:val="none" w:sz="0" w:space="0" w:color="auto"/>
          <w:lang w:eastAsia="es-CO"/>
        </w:rPr>
      </w:pPr>
      <w:del w:id="448" w:author="Sandra Mosquera Lopez" w:date="2022-02-17T17:37:00Z">
        <w:r w:rsidRPr="003F5C4A" w:rsidDel="008012BE">
          <w:rPr>
            <w:rFonts w:eastAsia="Times New Roman"/>
            <w:color w:val="0E101A"/>
            <w:sz w:val="22"/>
            <w:szCs w:val="22"/>
            <w:bdr w:val="none" w:sz="0" w:space="0" w:color="auto"/>
            <w:lang w:eastAsia="es-CO"/>
          </w:rPr>
          <w:delText>Comercial avocados cv. Hass undergo cold storage (6⁰C) during the post-harvest to prevent the fruit from maturing before reaching the marketers. The storage time depends on the client but is nearly 21 d for fruits exported to EEUU and EU. Some anecdotical evidence shows that the damage increases during the storage as marketers report receiving fruits with lenticel damages more severe than those evidenced by the packing plants</w:delText>
        </w:r>
        <w:r w:rsidR="00C91086" w:rsidRPr="003F5C4A" w:rsidDel="008012BE">
          <w:rPr>
            <w:rFonts w:eastAsia="Times New Roman"/>
            <w:color w:val="0E101A"/>
            <w:sz w:val="22"/>
            <w:szCs w:val="22"/>
            <w:bdr w:val="none" w:sz="0" w:space="0" w:color="auto"/>
            <w:lang w:eastAsia="es-CO"/>
          </w:rPr>
          <w:delText xml:space="preserve"> </w:delText>
        </w:r>
        <w:r w:rsidR="00C91086"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k489eULW","properties":{"formattedCitation":"[13]","plainCitation":"[13]","noteIndex":0},"citationItems":[{"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delInstrText>
        </w:r>
        <w:r w:rsidR="00C91086"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[13]</w:delText>
        </w:r>
        <w:r w:rsidR="00C91086"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w:delText>
        </w:r>
      </w:del>
    </w:p>
    <w:p w14:paraId="66655985" w14:textId="2002DF66"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49" w:author="Sandra Mosquera Lopez" w:date="2022-02-17T17:37:00Z"/>
          <w:rFonts w:eastAsia="Times New Roman"/>
          <w:color w:val="0E101A"/>
          <w:sz w:val="22"/>
          <w:szCs w:val="22"/>
          <w:bdr w:val="none" w:sz="0" w:space="0" w:color="auto"/>
          <w:lang w:eastAsia="es-CO"/>
        </w:rPr>
      </w:pPr>
      <w:del w:id="450" w:author="Sandra Mosquera Lopez" w:date="2022-02-17T17:37:00Z">
        <w:r w:rsidRPr="003F5C4A" w:rsidDel="008012BE">
          <w:rPr>
            <w:rFonts w:eastAsia="Times New Roman"/>
            <w:color w:val="0E101A"/>
            <w:sz w:val="22"/>
            <w:szCs w:val="22"/>
            <w:bdr w:val="none" w:sz="0" w:space="0" w:color="auto"/>
            <w:lang w:eastAsia="es-CO"/>
          </w:rPr>
          <w:delText xml:space="preserve">The severity and the incidence of </w:delText>
        </w:r>
        <w:commentRangeStart w:id="451"/>
        <w:r w:rsidRPr="003F5C4A" w:rsidDel="008012BE">
          <w:rPr>
            <w:rFonts w:eastAsia="Times New Roman"/>
            <w:color w:val="0E101A"/>
            <w:sz w:val="22"/>
            <w:szCs w:val="22"/>
            <w:bdr w:val="none" w:sz="0" w:space="0" w:color="auto"/>
            <w:lang w:eastAsia="es-CO"/>
          </w:rPr>
          <w:delText xml:space="preserve">lenticel damage increased in the fruits of both farms after 21 d at 6⁰C. </w:delText>
        </w:r>
        <w:commentRangeEnd w:id="451"/>
        <w:r w:rsidR="00C95036" w:rsidDel="008012BE">
          <w:rPr>
            <w:rStyle w:val="CommentReference"/>
          </w:rPr>
          <w:commentReference w:id="451"/>
        </w:r>
        <w:r w:rsidRPr="003F5C4A" w:rsidDel="008012BE">
          <w:rPr>
            <w:rFonts w:eastAsia="Times New Roman"/>
            <w:color w:val="0E101A"/>
            <w:sz w:val="22"/>
            <w:szCs w:val="22"/>
            <w:bdr w:val="none" w:sz="0" w:space="0" w:color="auto"/>
            <w:lang w:eastAsia="es-CO"/>
          </w:rPr>
          <w:delText>The increments were higher for fruits from El Sinai (</w:delText>
        </w:r>
      </w:del>
      <w:commentRangeStart w:id="452"/>
      <w:del w:id="453" w:author="Sandra Mosquera Lopez" w:date="2022-02-03T16:36:00Z">
        <w:r w:rsidRPr="003F5C4A" w:rsidDel="00B13109">
          <w:rPr>
            <w:rFonts w:eastAsia="Times New Roman"/>
            <w:color w:val="0E101A"/>
            <w:sz w:val="22"/>
            <w:szCs w:val="22"/>
            <w:bdr w:val="none" w:sz="0" w:space="0" w:color="auto"/>
            <w:lang w:eastAsia="es-CO"/>
          </w:rPr>
          <w:delText xml:space="preserve">x </w:delText>
        </w:r>
      </w:del>
      <w:del w:id="454" w:author="Sandra Mosquera Lopez" w:date="2022-02-17T17:37:00Z">
        <w:r w:rsidRPr="003F5C4A" w:rsidDel="008012BE">
          <w:rPr>
            <w:rFonts w:eastAsia="Times New Roman"/>
            <w:color w:val="0E101A"/>
            <w:sz w:val="22"/>
            <w:szCs w:val="22"/>
            <w:bdr w:val="none" w:sz="0" w:space="0" w:color="auto"/>
            <w:lang w:eastAsia="es-CO"/>
          </w:rPr>
          <w:delText>4.0 fo</w:delText>
        </w:r>
      </w:del>
      <w:del w:id="455" w:author="Sandra Mosquera Lopez" w:date="2022-02-03T16:36:00Z">
        <w:r w:rsidRPr="003F5C4A" w:rsidDel="00B13109">
          <w:rPr>
            <w:rFonts w:eastAsia="Times New Roman"/>
            <w:color w:val="0E101A"/>
            <w:sz w:val="22"/>
            <w:szCs w:val="22"/>
            <w:bdr w:val="none" w:sz="0" w:space="0" w:color="auto"/>
            <w:lang w:eastAsia="es-CO"/>
          </w:rPr>
          <w:delText xml:space="preserve">r </w:delText>
        </w:r>
      </w:del>
      <w:del w:id="456" w:author="Sandra Mosquera Lopez" w:date="2022-02-17T17:37:00Z">
        <w:r w:rsidRPr="003F5C4A" w:rsidDel="008012BE">
          <w:rPr>
            <w:rFonts w:eastAsia="Times New Roman"/>
            <w:color w:val="0E101A"/>
            <w:sz w:val="22"/>
            <w:szCs w:val="22"/>
            <w:bdr w:val="none" w:sz="0" w:space="0" w:color="auto"/>
            <w:lang w:eastAsia="es-CO"/>
          </w:rPr>
          <w:delText>the severity and</w:delText>
        </w:r>
      </w:del>
      <w:del w:id="457" w:author="Sandra Mosquera Lopez" w:date="2022-02-03T16:36:00Z">
        <w:r w:rsidRPr="003F5C4A" w:rsidDel="00B13109">
          <w:rPr>
            <w:rFonts w:eastAsia="Times New Roman"/>
            <w:color w:val="0E101A"/>
            <w:sz w:val="22"/>
            <w:szCs w:val="22"/>
            <w:bdr w:val="none" w:sz="0" w:space="0" w:color="auto"/>
            <w:lang w:eastAsia="es-CO"/>
          </w:rPr>
          <w:delText xml:space="preserve"> x</w:delText>
        </w:r>
      </w:del>
      <w:del w:id="458" w:author="Sandra Mosquera Lopez" w:date="2022-02-17T17:37:00Z">
        <w:r w:rsidRPr="003F5C4A" w:rsidDel="008012BE">
          <w:rPr>
            <w:rFonts w:eastAsia="Times New Roman"/>
            <w:color w:val="0E101A"/>
            <w:sz w:val="22"/>
            <w:szCs w:val="22"/>
            <w:bdr w:val="none" w:sz="0" w:space="0" w:color="auto"/>
            <w:lang w:eastAsia="es-CO"/>
          </w:rPr>
          <w:delText xml:space="preserve"> 2.6 for the incidence</w:delText>
        </w:r>
        <w:commentRangeEnd w:id="452"/>
        <w:r w:rsidR="0016250B" w:rsidDel="008012BE">
          <w:rPr>
            <w:rStyle w:val="CommentReference"/>
          </w:rPr>
          <w:commentReference w:id="452"/>
        </w:r>
        <w:r w:rsidRPr="003F5C4A" w:rsidDel="008012BE">
          <w:rPr>
            <w:rFonts w:eastAsia="Times New Roman"/>
            <w:color w:val="0E101A"/>
            <w:sz w:val="22"/>
            <w:szCs w:val="22"/>
            <w:bdr w:val="none" w:sz="0" w:space="0" w:color="auto"/>
            <w:lang w:eastAsia="es-CO"/>
          </w:rPr>
          <w:delText xml:space="preserve">) than those of fruits from La Escondida (x 2.9 and x 2.2, respectively) (Fig 2 and Supplementary Table </w:delText>
        </w:r>
        <w:r w:rsidR="00A46ED5" w:rsidDel="008012BE">
          <w:rPr>
            <w:sz w:val="22"/>
            <w:szCs w:val="22"/>
          </w:rPr>
          <w:delText>S</w:delText>
        </w:r>
        <w:r w:rsidRPr="003F5C4A" w:rsidDel="008012BE">
          <w:rPr>
            <w:rFonts w:eastAsia="Times New Roman"/>
            <w:color w:val="0E101A"/>
            <w:sz w:val="22"/>
            <w:szCs w:val="22"/>
            <w:bdr w:val="none" w:sz="0" w:space="0" w:color="auto"/>
            <w:lang w:eastAsia="es-CO"/>
          </w:rPr>
          <w:delText xml:space="preserve">4). </w:delText>
        </w:r>
        <w:commentRangeStart w:id="459"/>
        <w:r w:rsidRPr="003F5C4A" w:rsidDel="008012BE">
          <w:rPr>
            <w:rFonts w:eastAsia="Times New Roman"/>
            <w:color w:val="0E101A"/>
            <w:sz w:val="22"/>
            <w:szCs w:val="22"/>
            <w:bdr w:val="none" w:sz="0" w:space="0" w:color="auto"/>
            <w:lang w:eastAsia="es-CO"/>
          </w:rPr>
          <w:delText>Th</w:delText>
        </w:r>
      </w:del>
      <w:del w:id="460" w:author="Sandra Mosquera Lopez" w:date="2022-02-03T16:39:00Z">
        <w:r w:rsidRPr="003F5C4A" w:rsidDel="00BB3006">
          <w:rPr>
            <w:rFonts w:eastAsia="Times New Roman"/>
            <w:color w:val="0E101A"/>
            <w:sz w:val="22"/>
            <w:szCs w:val="22"/>
            <w:bdr w:val="none" w:sz="0" w:space="0" w:color="auto"/>
            <w:lang w:eastAsia="es-CO"/>
          </w:rPr>
          <w:delText>e</w:delText>
        </w:r>
      </w:del>
      <w:del w:id="461" w:author="Sandra Mosquera Lopez" w:date="2022-02-17T17:37:00Z">
        <w:r w:rsidRPr="003F5C4A" w:rsidDel="008012BE">
          <w:rPr>
            <w:rFonts w:eastAsia="Times New Roman"/>
            <w:color w:val="0E101A"/>
            <w:sz w:val="22"/>
            <w:szCs w:val="22"/>
            <w:bdr w:val="none" w:sz="0" w:space="0" w:color="auto"/>
            <w:lang w:eastAsia="es-CO"/>
          </w:rPr>
          <w:delText xml:space="preserve"> </w:delText>
        </w:r>
      </w:del>
      <w:commentRangeStart w:id="462"/>
      <w:del w:id="463" w:author="Sandra Mosquera Lopez" w:date="2022-02-03T16:39:00Z">
        <w:r w:rsidRPr="003F5C4A" w:rsidDel="00BB3006">
          <w:rPr>
            <w:rFonts w:eastAsia="Times New Roman"/>
            <w:color w:val="0E101A"/>
            <w:sz w:val="22"/>
            <w:szCs w:val="22"/>
            <w:bdr w:val="none" w:sz="0" w:space="0" w:color="auto"/>
            <w:lang w:eastAsia="es-CO"/>
          </w:rPr>
          <w:delText xml:space="preserve"> </w:delText>
        </w:r>
      </w:del>
      <w:del w:id="464" w:author="Sandra Mosquera Lopez" w:date="2022-02-17T17:37:00Z">
        <w:r w:rsidRPr="003F5C4A" w:rsidDel="008012BE">
          <w:rPr>
            <w:rFonts w:eastAsia="Times New Roman"/>
            <w:color w:val="0E101A"/>
            <w:sz w:val="22"/>
            <w:szCs w:val="22"/>
            <w:bdr w:val="none" w:sz="0" w:space="0" w:color="auto"/>
            <w:lang w:eastAsia="es-CO"/>
          </w:rPr>
          <w:delText>harvest influenced the lenticel damage to some extent</w:delText>
        </w:r>
        <w:commentRangeEnd w:id="462"/>
        <w:r w:rsidR="00053C3B" w:rsidDel="008012BE">
          <w:rPr>
            <w:rStyle w:val="CommentReference"/>
          </w:rPr>
          <w:commentReference w:id="462"/>
        </w:r>
        <w:r w:rsidRPr="003F5C4A" w:rsidDel="008012BE">
          <w:rPr>
            <w:rFonts w:eastAsia="Times New Roman"/>
            <w:color w:val="0E101A"/>
            <w:sz w:val="22"/>
            <w:szCs w:val="22"/>
            <w:bdr w:val="none" w:sz="0" w:space="0" w:color="auto"/>
            <w:lang w:eastAsia="es-CO"/>
          </w:rPr>
          <w:delText>, as 20 % of the lenticel damage differences unexplained by the farm and the cold storage</w:delText>
        </w:r>
        <w:r w:rsidR="0016250B" w:rsidDel="008012BE">
          <w:rPr>
            <w:rFonts w:eastAsia="Times New Roman"/>
            <w:color w:val="0E101A"/>
            <w:sz w:val="22"/>
            <w:szCs w:val="22"/>
            <w:bdr w:val="none" w:sz="0" w:space="0" w:color="auto"/>
            <w:lang w:eastAsia="es-CO"/>
          </w:rPr>
          <w:delText>,</w:delText>
        </w:r>
        <w:r w:rsidRPr="003F5C4A" w:rsidDel="008012BE">
          <w:rPr>
            <w:rFonts w:eastAsia="Times New Roman"/>
            <w:color w:val="0E101A"/>
            <w:sz w:val="22"/>
            <w:szCs w:val="22"/>
            <w:bdr w:val="none" w:sz="0" w:space="0" w:color="auto"/>
            <w:lang w:eastAsia="es-CO"/>
          </w:rPr>
          <w:delText xml:space="preserve"> came from differences between fruits coming from different harvests (Supplementary Table </w:delText>
        </w:r>
        <w:r w:rsidR="00A46ED5" w:rsidDel="008012BE">
          <w:rPr>
            <w:sz w:val="22"/>
            <w:szCs w:val="22"/>
          </w:rPr>
          <w:delText>S</w:delText>
        </w:r>
        <w:r w:rsidRPr="003F5C4A" w:rsidDel="008012BE">
          <w:rPr>
            <w:rFonts w:eastAsia="Times New Roman"/>
            <w:color w:val="0E101A"/>
            <w:sz w:val="22"/>
            <w:szCs w:val="22"/>
            <w:bdr w:val="none" w:sz="0" w:space="0" w:color="auto"/>
            <w:lang w:eastAsia="es-CO"/>
          </w:rPr>
          <w:delText>4).</w:delText>
        </w:r>
        <w:commentRangeEnd w:id="459"/>
        <w:r w:rsidR="00F55F62" w:rsidDel="008012BE">
          <w:rPr>
            <w:rStyle w:val="CommentReference"/>
          </w:rPr>
          <w:commentReference w:id="459"/>
        </w:r>
      </w:del>
    </w:p>
    <w:p w14:paraId="02ED5BB7" w14:textId="29410ED1" w:rsidR="009A2507" w:rsidRPr="003F5C4A" w:rsidDel="008012BE" w:rsidRDefault="009A2507"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65" w:author="Sandra Mosquera Lopez" w:date="2022-02-17T17:37:00Z"/>
          <w:rFonts w:eastAsia="Times New Roman"/>
          <w:color w:val="0E101A"/>
          <w:sz w:val="22"/>
          <w:szCs w:val="22"/>
          <w:bdr w:val="none" w:sz="0" w:space="0" w:color="auto"/>
          <w:lang w:eastAsia="es-CO"/>
        </w:rPr>
      </w:pPr>
    </w:p>
    <w:p w14:paraId="5BC4B4D9" w14:textId="321DB6D3" w:rsidR="009A2507" w:rsidRPr="003F5C4A" w:rsidDel="008012BE" w:rsidRDefault="009A2507"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66" w:author="Sandra Mosquera Lopez" w:date="2022-02-17T17:37:00Z"/>
          <w:rFonts w:eastAsia="Times New Roman"/>
          <w:b/>
          <w:bCs/>
          <w:color w:val="0E101A"/>
          <w:sz w:val="22"/>
          <w:szCs w:val="22"/>
          <w:bdr w:val="none" w:sz="0" w:space="0" w:color="auto"/>
          <w:lang w:eastAsia="es-CO"/>
        </w:rPr>
      </w:pPr>
      <w:del w:id="467" w:author="Sandra Mosquera Lopez" w:date="2022-02-17T17:37:00Z">
        <w:r w:rsidRPr="003F5C4A" w:rsidDel="008012BE">
          <w:rPr>
            <w:rFonts w:eastAsia="Times New Roman"/>
            <w:b/>
            <w:bCs/>
            <w:color w:val="0E101A"/>
            <w:sz w:val="22"/>
            <w:szCs w:val="22"/>
            <w:bdr w:val="none" w:sz="0" w:space="0" w:color="auto"/>
            <w:lang w:eastAsia="es-CO"/>
          </w:rPr>
          <w:delText xml:space="preserve">Fruits </w:delText>
        </w:r>
        <w:r w:rsidR="0063110A" w:rsidRPr="003F5C4A" w:rsidDel="008012BE">
          <w:rPr>
            <w:rFonts w:eastAsia="Times New Roman"/>
            <w:b/>
            <w:bCs/>
            <w:color w:val="0E101A"/>
            <w:sz w:val="22"/>
            <w:szCs w:val="22"/>
            <w:bdr w:val="none" w:sz="0" w:space="0" w:color="auto"/>
            <w:lang w:eastAsia="es-CO"/>
          </w:rPr>
          <w:delText xml:space="preserve">from different farms </w:delText>
        </w:r>
        <w:r w:rsidRPr="003F5C4A" w:rsidDel="008012BE">
          <w:rPr>
            <w:rFonts w:eastAsia="Times New Roman"/>
            <w:b/>
            <w:bCs/>
            <w:color w:val="0E101A"/>
            <w:sz w:val="22"/>
            <w:szCs w:val="22"/>
            <w:bdr w:val="none" w:sz="0" w:space="0" w:color="auto"/>
            <w:lang w:eastAsia="es-CO"/>
          </w:rPr>
          <w:delText>have distinct fungal communities</w:delText>
        </w:r>
        <w:r w:rsidR="0063110A" w:rsidRPr="003F5C4A" w:rsidDel="008012BE">
          <w:rPr>
            <w:rFonts w:eastAsia="Times New Roman"/>
            <w:b/>
            <w:bCs/>
            <w:color w:val="0E101A"/>
            <w:sz w:val="22"/>
            <w:szCs w:val="22"/>
            <w:bdr w:val="none" w:sz="0" w:space="0" w:color="auto"/>
            <w:lang w:eastAsia="es-CO"/>
          </w:rPr>
          <w:delText xml:space="preserve"> and the lenticel damage influences their structure</w:delText>
        </w:r>
      </w:del>
    </w:p>
    <w:p w14:paraId="07581850" w14:textId="38FB9C09" w:rsidR="009A2507" w:rsidRPr="003F5C4A" w:rsidDel="008012BE" w:rsidRDefault="009A2507"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68" w:author="Sandra Mosquera Lopez" w:date="2022-02-17T17:37:00Z"/>
          <w:rFonts w:eastAsia="Times New Roman"/>
          <w:color w:val="0E101A"/>
          <w:sz w:val="22"/>
          <w:szCs w:val="22"/>
          <w:bdr w:val="none" w:sz="0" w:space="0" w:color="auto"/>
          <w:lang w:eastAsia="es-CO"/>
        </w:rPr>
      </w:pPr>
    </w:p>
    <w:p w14:paraId="5928240C" w14:textId="0124AA80" w:rsidR="009472BC" w:rsidRPr="003F5C4A" w:rsidDel="008012BE" w:rsidRDefault="009472BC" w:rsidP="004D433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del w:id="469" w:author="Sandra Mosquera Lopez" w:date="2022-02-17T17:37:00Z"/>
          <w:rFonts w:eastAsia="Times New Roman"/>
          <w:color w:val="0E101A"/>
          <w:sz w:val="22"/>
          <w:szCs w:val="22"/>
          <w:bdr w:val="none" w:sz="0" w:space="0" w:color="auto"/>
          <w:lang w:eastAsia="es-CO"/>
        </w:rPr>
      </w:pPr>
      <w:del w:id="470" w:author="Sandra Mosquera Lopez" w:date="2022-02-17T17:37:00Z">
        <w:r w:rsidRPr="003F5C4A" w:rsidDel="008012BE">
          <w:rPr>
            <w:rFonts w:eastAsia="Times New Roman"/>
            <w:color w:val="0E101A"/>
            <w:sz w:val="22"/>
            <w:szCs w:val="22"/>
            <w:bdr w:val="none" w:sz="0" w:space="0" w:color="auto"/>
            <w:lang w:eastAsia="es-CO"/>
          </w:rPr>
          <w:delText xml:space="preserve">Lenticel damage has been associated with mechanical stress suffered by the fruit during harvest and post-harvest </w:delText>
        </w:r>
        <w:r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DfavlvtT","properties":{"formattedCitation":"[4]","plainCitation":"[4]","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delInstrText>
        </w:r>
        <w:r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[4]</w:delText>
        </w:r>
        <w:r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 xml:space="preserve">. However, the spatiotemporal component of the lenticel damage and </w:delText>
        </w:r>
        <w:r w:rsidR="009A2507" w:rsidRPr="003F5C4A" w:rsidDel="008012BE">
          <w:rPr>
            <w:rFonts w:eastAsia="Times New Roman"/>
            <w:color w:val="0E101A"/>
            <w:sz w:val="22"/>
            <w:szCs w:val="22"/>
            <w:bdr w:val="none" w:sz="0" w:space="0" w:color="auto"/>
            <w:lang w:eastAsia="es-CO"/>
          </w:rPr>
          <w:delText xml:space="preserve">its </w:delText>
        </w:r>
        <w:r w:rsidRPr="003F5C4A" w:rsidDel="008012BE">
          <w:rPr>
            <w:rFonts w:eastAsia="Times New Roman"/>
            <w:color w:val="0E101A"/>
            <w:sz w:val="22"/>
            <w:szCs w:val="22"/>
            <w:bdr w:val="none" w:sz="0" w:space="0" w:color="auto"/>
            <w:lang w:eastAsia="es-CO"/>
          </w:rPr>
          <w:delText>increase during cold storage suggests that other factors might also be involved. Fungal pathogens might be among those factors as they have been associated with the damage</w:delText>
        </w:r>
        <w:r w:rsidR="009A2507" w:rsidRPr="003F5C4A" w:rsidDel="008012BE">
          <w:rPr>
            <w:rFonts w:eastAsia="Times New Roman"/>
            <w:color w:val="0E101A"/>
            <w:sz w:val="22"/>
            <w:szCs w:val="22"/>
            <w:bdr w:val="none" w:sz="0" w:space="0" w:color="auto"/>
            <w:lang w:eastAsia="es-CO"/>
          </w:rPr>
          <w:delText xml:space="preserve"> </w:delText>
        </w:r>
        <w:r w:rsidRPr="003F5C4A" w:rsidDel="008012BE">
          <w:rPr>
            <w:rFonts w:eastAsia="Times New Roman"/>
            <w:color w:val="0E101A"/>
            <w:sz w:val="22"/>
            <w:szCs w:val="22"/>
            <w:bdr w:val="none" w:sz="0" w:space="0" w:color="auto"/>
            <w:lang w:eastAsia="es-CO"/>
          </w:rPr>
          <w:fldChar w:fldCharType="begin"/>
        </w:r>
        <w:r w:rsidR="00F07567" w:rsidDel="008012BE">
          <w:rPr>
            <w:rFonts w:eastAsia="Times New Roman"/>
            <w:color w:val="0E101A"/>
            <w:sz w:val="22"/>
            <w:szCs w:val="22"/>
            <w:bdr w:val="none" w:sz="0" w:space="0" w:color="auto"/>
            <w:lang w:eastAsia="es-CO"/>
          </w:rPr>
          <w:delInstrText xml:space="preserve"> ADDIN ZOTERO_ITEM CSL_CITATION {"citationID":"JC8VP3od","properties":{"formattedCitation":"[4, 11, 14]","plainCitation":"[4, 11, 14]","noteIndex":0},"citationItems":[{"id":6632,"uris":["http://zotero.org/users/3470213/items/JUR285WV"],"uri":["http://zotero.org/users/3470213/items/JUR285WV"],"itemData":{"id":6632,"type":"article-journal","container-title":"Agrociencia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T."}],"issued":{"date-parts":[["2001"]]}}},{"id":10802,"uris":["http://zotero.org/users/3470213/items/JCQWARML"],"uri":["http://zotero.org/users/3470213/items/JCQWARML"],"itemData":{"id":10802,"type":"article-journal","abstract":"The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managing.","issue":"4","language":"es","page":"20","source":"Zotero","title":"Enfermedades del Aguacate","author":[{"family":"Molano","given":"Pablo Julián Tamayo"}],"issued":{"date-parts":[["2007"]]}}},{"id":6416,"uris":["http://zotero.org/users/3470213/items/BJZEBUJ2"],"uri":["http://zotero.org/users/3470213/items/BJZEBUJ2"],"itemData":{"id":6416,"type":"article-journal","container-title":"Corpoica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delInstrText>
        </w:r>
        <w:r w:rsidRPr="003F5C4A" w:rsidDel="008012BE">
          <w:rPr>
            <w:rFonts w:eastAsia="Times New Roman"/>
            <w:color w:val="0E101A"/>
            <w:sz w:val="22"/>
            <w:szCs w:val="22"/>
            <w:bdr w:val="none" w:sz="0" w:space="0" w:color="auto"/>
            <w:lang w:eastAsia="es-CO"/>
          </w:rPr>
          <w:fldChar w:fldCharType="separate"/>
        </w:r>
        <w:r w:rsidR="00F07567" w:rsidRPr="00F07567" w:rsidDel="008012BE">
          <w:rPr>
            <w:sz w:val="22"/>
          </w:rPr>
          <w:delText>[4, 11, 14]</w:delText>
        </w:r>
        <w:r w:rsidRPr="003F5C4A" w:rsidDel="008012BE">
          <w:rPr>
            <w:rFonts w:eastAsia="Times New Roman"/>
            <w:color w:val="0E101A"/>
            <w:sz w:val="22"/>
            <w:szCs w:val="22"/>
            <w:bdr w:val="none" w:sz="0" w:space="0" w:color="auto"/>
            <w:lang w:eastAsia="es-CO"/>
          </w:rPr>
          <w:fldChar w:fldCharType="end"/>
        </w:r>
        <w:r w:rsidRPr="003F5C4A" w:rsidDel="008012BE">
          <w:rPr>
            <w:rFonts w:eastAsia="Times New Roman"/>
            <w:color w:val="0E101A"/>
            <w:sz w:val="22"/>
            <w:szCs w:val="22"/>
            <w:bdr w:val="none" w:sz="0" w:space="0" w:color="auto"/>
            <w:lang w:eastAsia="es-CO"/>
          </w:rPr>
          <w:delText>.</w:delText>
        </w:r>
        <w:r w:rsidR="004D4337" w:rsidRPr="003F5C4A" w:rsidDel="008012BE">
          <w:rPr>
            <w:sz w:val="22"/>
            <w:szCs w:val="22"/>
          </w:rPr>
          <w:delText xml:space="preserve"> </w:delText>
        </w:r>
        <w:r w:rsidR="004D4337" w:rsidRPr="003F5C4A" w:rsidDel="008012BE">
          <w:rPr>
            <w:rFonts w:eastAsia="Times New Roman"/>
            <w:color w:val="0E101A"/>
            <w:sz w:val="22"/>
            <w:szCs w:val="22"/>
            <w:bdr w:val="none" w:sz="0" w:space="0" w:color="auto"/>
            <w:lang w:eastAsia="es-CO"/>
          </w:rPr>
          <w:delText xml:space="preserve">We characterized the fungal communities of fruits with </w:delText>
        </w:r>
        <w:commentRangeStart w:id="471"/>
        <w:r w:rsidR="004D4337" w:rsidRPr="003F5C4A" w:rsidDel="008012BE">
          <w:rPr>
            <w:rFonts w:eastAsia="Times New Roman"/>
            <w:color w:val="0E101A"/>
            <w:sz w:val="22"/>
            <w:szCs w:val="22"/>
            <w:bdr w:val="none" w:sz="0" w:space="0" w:color="auto"/>
            <w:lang w:eastAsia="es-CO"/>
          </w:rPr>
          <w:delText xml:space="preserve">mild and severe lenticel damage </w:delText>
        </w:r>
        <w:commentRangeEnd w:id="471"/>
        <w:r w:rsidR="00F55F62" w:rsidDel="008012BE">
          <w:rPr>
            <w:rStyle w:val="CommentReference"/>
          </w:rPr>
          <w:commentReference w:id="471"/>
        </w:r>
        <w:r w:rsidR="004D4337" w:rsidRPr="003F5C4A" w:rsidDel="008012BE">
          <w:rPr>
            <w:rFonts w:eastAsia="Times New Roman"/>
            <w:color w:val="0E101A"/>
            <w:sz w:val="22"/>
            <w:szCs w:val="22"/>
            <w:bdr w:val="none" w:sz="0" w:space="0" w:color="auto"/>
            <w:lang w:eastAsia="es-CO"/>
          </w:rPr>
          <w:delText xml:space="preserve">to assess this association. Although these fruits were selected attempting to maximize the differences between severe and mild lenticel damage, the differences were more pronounced for fruits from El Sinai (Supplementary </w:delText>
        </w:r>
        <w:r w:rsidR="00F55F62" w:rsidRPr="003F5C4A" w:rsidDel="008012BE">
          <w:rPr>
            <w:rFonts w:eastAsia="Times New Roman"/>
            <w:color w:val="0E101A"/>
            <w:sz w:val="22"/>
            <w:szCs w:val="22"/>
            <w:bdr w:val="none" w:sz="0" w:space="0" w:color="auto"/>
            <w:lang w:eastAsia="es-CO"/>
          </w:rPr>
          <w:delText xml:space="preserve">Fig </w:delText>
        </w:r>
        <w:r w:rsidR="00F55F62" w:rsidDel="008012BE">
          <w:rPr>
            <w:rFonts w:eastAsia="Times New Roman"/>
            <w:color w:val="0E101A"/>
            <w:sz w:val="22"/>
            <w:szCs w:val="22"/>
            <w:bdr w:val="none" w:sz="0" w:space="0" w:color="auto"/>
            <w:lang w:eastAsia="es-CO"/>
          </w:rPr>
          <w:delText>S</w:delText>
        </w:r>
        <w:r w:rsidR="004D4337" w:rsidRPr="003F5C4A" w:rsidDel="008012BE">
          <w:rPr>
            <w:rFonts w:eastAsia="Times New Roman"/>
            <w:color w:val="0E101A"/>
            <w:sz w:val="22"/>
            <w:szCs w:val="22"/>
            <w:bdr w:val="none" w:sz="0" w:space="0" w:color="auto"/>
            <w:lang w:eastAsia="es-CO"/>
          </w:rPr>
          <w:delText>3).</w:delText>
        </w:r>
      </w:del>
    </w:p>
    <w:p w14:paraId="35EF0D21" w14:textId="0BAA205C" w:rsidR="00972E30" w:rsidRPr="003F5C4A" w:rsidDel="008012BE" w:rsidRDefault="001C0C07" w:rsidP="00836FF1">
      <w:pPr>
        <w:pStyle w:val="Body"/>
        <w:spacing w:line="360" w:lineRule="auto"/>
        <w:jc w:val="both"/>
        <w:rPr>
          <w:del w:id="472" w:author="Sandra Mosquera Lopez" w:date="2022-02-17T17:37:00Z"/>
          <w:rFonts w:ascii="Times New Roman" w:eastAsia="Times New Roman" w:hAnsi="Times New Roman" w:cs="Times New Roman"/>
          <w:color w:val="0E101A"/>
          <w:bdr w:val="none" w:sz="0" w:space="0" w:color="auto"/>
        </w:rPr>
      </w:pPr>
      <w:del w:id="473" w:author="Sandra Mosquera Lopez" w:date="2022-02-17T17:37:00Z">
        <w:r w:rsidRPr="003F5C4A" w:rsidDel="008012BE">
          <w:rPr>
            <w:rFonts w:ascii="Times New Roman" w:eastAsia="Times New Roman" w:hAnsi="Times New Roman" w:cs="Times New Roman"/>
            <w:color w:val="0E101A"/>
            <w:bdr w:val="none" w:sz="0" w:space="0" w:color="auto"/>
          </w:rPr>
          <w:delText>Fungal communities of avocado cv. Hass consisted of 370 to 583 AVSs with an average of nearly 450 AVSs (Fig 3a). These communities had a Shannon diversity between 4.4 and 6.5, with a mean of 5.3, and a Fath's PD between 43.3 and 67.1, with a mean of 52.2 (Fig 3b and 3c). Farm or severity of the lenticel damage did not affect the richness, Shannon diversity, or Fath's PD of these communities (p-value &gt; 0.050).</w:delText>
        </w:r>
        <w:r w:rsidR="00E830B8" w:rsidRPr="003F5C4A" w:rsidDel="008012BE">
          <w:rPr>
            <w:rFonts w:ascii="Times New Roman" w:eastAsia="Times New Roman" w:hAnsi="Times New Roman" w:cs="Times New Roman"/>
            <w:color w:val="0E101A"/>
            <w:bdr w:val="none" w:sz="0" w:space="0" w:color="auto"/>
          </w:rPr>
          <w:delText xml:space="preserve"> In La Escondida,</w:delText>
        </w:r>
        <w:r w:rsidRPr="003F5C4A" w:rsidDel="008012BE">
          <w:rPr>
            <w:rFonts w:ascii="Times New Roman" w:eastAsia="Times New Roman" w:hAnsi="Times New Roman" w:cs="Times New Roman"/>
            <w:color w:val="0E101A"/>
            <w:bdr w:val="none" w:sz="0" w:space="0" w:color="auto"/>
          </w:rPr>
          <w:delText xml:space="preserve"> </w:delText>
        </w:r>
        <w:r w:rsidR="00E830B8" w:rsidRPr="003F5C4A" w:rsidDel="008012BE">
          <w:rPr>
            <w:rFonts w:ascii="Times New Roman" w:eastAsia="Times New Roman" w:hAnsi="Times New Roman" w:cs="Times New Roman"/>
            <w:color w:val="0E101A"/>
            <w:bdr w:val="none" w:sz="0" w:space="0" w:color="auto"/>
          </w:rPr>
          <w:delText>t</w:delText>
        </w:r>
        <w:r w:rsidRPr="003F5C4A" w:rsidDel="008012BE">
          <w:rPr>
            <w:rFonts w:ascii="Times New Roman" w:eastAsia="Times New Roman" w:hAnsi="Times New Roman" w:cs="Times New Roman"/>
            <w:color w:val="0E101A"/>
            <w:bdr w:val="none" w:sz="0" w:space="0" w:color="auto"/>
          </w:rPr>
          <w:delText>he severity</w:delText>
        </w:r>
        <w:r w:rsidR="00E830B8" w:rsidRPr="003F5C4A" w:rsidDel="008012BE">
          <w:rPr>
            <w:rFonts w:ascii="Times New Roman" w:eastAsia="Times New Roman" w:hAnsi="Times New Roman" w:cs="Times New Roman"/>
            <w:color w:val="0E101A"/>
            <w:bdr w:val="none" w:sz="0" w:space="0" w:color="auto"/>
          </w:rPr>
          <w:delText xml:space="preserve"> of the damage </w:delText>
        </w:r>
        <w:r w:rsidRPr="003F5C4A" w:rsidDel="008012BE">
          <w:rPr>
            <w:rFonts w:ascii="Times New Roman" w:eastAsia="Times New Roman" w:hAnsi="Times New Roman" w:cs="Times New Roman"/>
            <w:color w:val="0E101A"/>
            <w:bdr w:val="none" w:sz="0" w:space="0" w:color="auto"/>
          </w:rPr>
          <w:delText xml:space="preserve">did not affect the alpha-diversity of the fungal communities </w:delText>
        </w:r>
        <w:r w:rsidR="00E830B8" w:rsidRPr="003F5C4A" w:rsidDel="008012BE">
          <w:rPr>
            <w:rFonts w:ascii="Times New Roman" w:eastAsia="Times New Roman" w:hAnsi="Times New Roman" w:cs="Times New Roman"/>
            <w:color w:val="0E101A"/>
            <w:bdr w:val="none" w:sz="0" w:space="0" w:color="auto"/>
          </w:rPr>
          <w:delText>either</w:delText>
        </w:r>
        <w:r w:rsidRPr="003F5C4A" w:rsidDel="008012BE">
          <w:rPr>
            <w:rFonts w:ascii="Times New Roman" w:eastAsia="Times New Roman" w:hAnsi="Times New Roman" w:cs="Times New Roman"/>
            <w:color w:val="0E101A"/>
            <w:bdr w:val="none" w:sz="0" w:space="0" w:color="auto"/>
          </w:rPr>
          <w:delText xml:space="preserve"> (Fig 3). However, </w:delText>
        </w:r>
        <w:r w:rsidR="00E830B8" w:rsidRPr="003F5C4A" w:rsidDel="008012BE">
          <w:rPr>
            <w:rFonts w:ascii="Times New Roman" w:eastAsia="Times New Roman" w:hAnsi="Times New Roman" w:cs="Times New Roman"/>
            <w:color w:val="0E101A"/>
            <w:bdr w:val="none" w:sz="0" w:space="0" w:color="auto"/>
          </w:rPr>
          <w:delText>in El Sinai, severe lenticel damage</w:delText>
        </w:r>
        <w:r w:rsidRPr="003F5C4A" w:rsidDel="008012BE">
          <w:rPr>
            <w:rFonts w:ascii="Times New Roman" w:eastAsia="Times New Roman" w:hAnsi="Times New Roman" w:cs="Times New Roman"/>
            <w:color w:val="0E101A"/>
            <w:bdr w:val="none" w:sz="0" w:space="0" w:color="auto"/>
          </w:rPr>
          <w:delText xml:space="preserve"> was associated with richer fungal communities (Severe: 447 vs. Mild: 406; p-value: 0.020) (</w:delText>
        </w:r>
        <w:commentRangeStart w:id="474"/>
        <w:r w:rsidRPr="003F5C4A" w:rsidDel="008012BE">
          <w:rPr>
            <w:rFonts w:ascii="Times New Roman" w:eastAsia="Times New Roman" w:hAnsi="Times New Roman" w:cs="Times New Roman"/>
            <w:color w:val="0E101A"/>
            <w:bdr w:val="none" w:sz="0" w:space="0" w:color="auto"/>
          </w:rPr>
          <w:delText>Fig 3a)</w:delText>
        </w:r>
        <w:r w:rsidR="00E830B8" w:rsidRPr="003F5C4A" w:rsidDel="008012BE">
          <w:rPr>
            <w:rFonts w:ascii="Times New Roman" w:eastAsia="Times New Roman" w:hAnsi="Times New Roman" w:cs="Times New Roman"/>
            <w:color w:val="0E101A"/>
            <w:bdr w:val="none" w:sz="0" w:space="0" w:color="auto"/>
          </w:rPr>
          <w:delText xml:space="preserve"> </w:delText>
        </w:r>
        <w:commentRangeEnd w:id="474"/>
        <w:r w:rsidR="00F55F62" w:rsidDel="008012BE">
          <w:rPr>
            <w:rStyle w:val="CommentReference"/>
            <w:rFonts w:ascii="Times New Roman" w:hAnsi="Times New Roman" w:cs="Times New Roman"/>
            <w:color w:val="auto"/>
            <w:lang w:eastAsia="en-US"/>
          </w:rPr>
          <w:commentReference w:id="474"/>
        </w:r>
        <w:r w:rsidR="00E830B8" w:rsidRPr="003F5C4A" w:rsidDel="008012BE">
          <w:rPr>
            <w:rFonts w:ascii="Times New Roman" w:eastAsia="Times New Roman" w:hAnsi="Times New Roman" w:cs="Times New Roman"/>
            <w:color w:val="0E101A"/>
            <w:bdr w:val="none" w:sz="0" w:space="0" w:color="auto"/>
          </w:rPr>
          <w:delText>but equally diverse (p-value &gt; 0.050) in terms of the</w:delText>
        </w:r>
        <w:r w:rsidRPr="003F5C4A" w:rsidDel="008012BE">
          <w:rPr>
            <w:rFonts w:ascii="Times New Roman" w:eastAsia="Times New Roman" w:hAnsi="Times New Roman" w:cs="Times New Roman"/>
            <w:color w:val="0E101A"/>
            <w:bdr w:val="none" w:sz="0" w:space="0" w:color="auto"/>
          </w:rPr>
          <w:delText xml:space="preserve"> Shannon diversity and Fath's PD (Fig 3b and 3c).</w:delText>
        </w:r>
      </w:del>
    </w:p>
    <w:p w14:paraId="1CE74C80" w14:textId="0A24C5E1" w:rsidR="00972E30" w:rsidRPr="003F5C4A" w:rsidDel="008012BE" w:rsidRDefault="0063110A" w:rsidP="00836FF1">
      <w:pPr>
        <w:pStyle w:val="Body"/>
        <w:spacing w:line="360" w:lineRule="auto"/>
        <w:jc w:val="both"/>
        <w:rPr>
          <w:del w:id="475" w:author="Sandra Mosquera Lopez" w:date="2022-02-17T17:37:00Z"/>
          <w:rFonts w:ascii="Times New Roman" w:eastAsia="Times New Roman" w:hAnsi="Times New Roman" w:cs="Times New Roman"/>
          <w:color w:val="0E101A"/>
          <w:bdr w:val="none" w:sz="0" w:space="0" w:color="auto"/>
        </w:rPr>
      </w:pPr>
      <w:del w:id="476" w:author="Sandra Mosquera Lopez" w:date="2022-02-17T17:37:00Z">
        <w:r w:rsidRPr="003F5C4A" w:rsidDel="008012BE">
          <w:rPr>
            <w:rFonts w:ascii="Times New Roman" w:eastAsia="Times New Roman" w:hAnsi="Times New Roman" w:cs="Times New Roman"/>
            <w:color w:val="0E101A"/>
            <w:bdr w:val="none" w:sz="0" w:space="0" w:color="auto"/>
          </w:rPr>
          <w:delText xml:space="preserve">Fungal communities were separated into distinct groups in the PCoA biplane (Fig 4a). The PCoA axis captured 72.6% of the community’s variation, and </w:delText>
        </w:r>
        <w:commentRangeStart w:id="477"/>
        <w:commentRangeStart w:id="478"/>
        <w:r w:rsidRPr="003F5C4A" w:rsidDel="008012BE">
          <w:rPr>
            <w:rFonts w:ascii="Times New Roman" w:eastAsia="Times New Roman" w:hAnsi="Times New Roman" w:cs="Times New Roman"/>
            <w:color w:val="0E101A"/>
            <w:bdr w:val="none" w:sz="0" w:space="0" w:color="auto"/>
          </w:rPr>
          <w:delText xml:space="preserve">70.1 % </w:delText>
        </w:r>
        <w:commentRangeEnd w:id="477"/>
        <w:r w:rsidR="002D3745" w:rsidDel="008012BE">
          <w:rPr>
            <w:rStyle w:val="CommentReference"/>
            <w:rFonts w:ascii="Times New Roman" w:hAnsi="Times New Roman" w:cs="Times New Roman"/>
            <w:color w:val="auto"/>
            <w:lang w:eastAsia="en-US"/>
          </w:rPr>
          <w:commentReference w:id="477"/>
        </w:r>
        <w:commentRangeEnd w:id="478"/>
        <w:r w:rsidR="006945A6" w:rsidDel="008012BE">
          <w:rPr>
            <w:rStyle w:val="CommentReference"/>
            <w:rFonts w:ascii="Times New Roman" w:hAnsi="Times New Roman" w:cs="Times New Roman"/>
            <w:color w:val="auto"/>
            <w:lang w:eastAsia="en-US"/>
          </w:rPr>
          <w:commentReference w:id="478"/>
        </w:r>
        <w:r w:rsidRPr="003F5C4A" w:rsidDel="008012BE">
          <w:rPr>
            <w:rFonts w:ascii="Times New Roman" w:eastAsia="Times New Roman" w:hAnsi="Times New Roman" w:cs="Times New Roman"/>
            <w:color w:val="0E101A"/>
            <w:bdr w:val="none" w:sz="0" w:space="0" w:color="auto"/>
          </w:rPr>
          <w:delText>of this variation could be attributed to the combined effect of the farm and the severity of the lenticel damage of the fruit (p-value: 0.001; Fig 4a). Nonetheless, the farm was the main driver of the separation, explaining 56.</w:delText>
        </w:r>
      </w:del>
      <w:del w:id="479" w:author="Sandra Mosquera Lopez" w:date="2022-02-03T16:45:00Z">
        <w:r w:rsidRPr="003F5C4A" w:rsidDel="006945A6">
          <w:rPr>
            <w:rFonts w:ascii="Times New Roman" w:eastAsia="Times New Roman" w:hAnsi="Times New Roman" w:cs="Times New Roman"/>
            <w:color w:val="0E101A"/>
            <w:bdr w:val="none" w:sz="0" w:space="0" w:color="auto"/>
          </w:rPr>
          <w:delText>7</w:delText>
        </w:r>
      </w:del>
      <w:del w:id="480" w:author="Sandra Mosquera Lopez" w:date="2022-02-17T17:37:00Z">
        <w:r w:rsidRPr="003F5C4A" w:rsidDel="008012BE">
          <w:rPr>
            <w:rFonts w:ascii="Times New Roman" w:eastAsia="Times New Roman" w:hAnsi="Times New Roman" w:cs="Times New Roman"/>
            <w:color w:val="0E101A"/>
            <w:bdr w:val="none" w:sz="0" w:space="0" w:color="auto"/>
          </w:rPr>
          <w:delText>% of the overall variation between populations (p-value: 0.001; Fig 4a and Fig 4b). The effect of the lenticel damage severity, on the other hand, was barely significant (p-value: 0.097) and less pronounced. The extent of the damage explained only 9.0% of the community's variation (Fig 4a and Fig 4c).</w:delText>
        </w:r>
      </w:del>
    </w:p>
    <w:p w14:paraId="53E85BAE" w14:textId="3FC7EFA0" w:rsidR="00F12CB6" w:rsidRPr="003F5C4A" w:rsidDel="008012BE" w:rsidRDefault="00F12CB6" w:rsidP="00836FF1">
      <w:pPr>
        <w:pStyle w:val="Body"/>
        <w:spacing w:line="360" w:lineRule="auto"/>
        <w:jc w:val="both"/>
        <w:rPr>
          <w:del w:id="481" w:author="Sandra Mosquera Lopez" w:date="2022-02-17T17:37:00Z"/>
          <w:rFonts w:ascii="Times New Roman" w:eastAsia="Times New Roman" w:hAnsi="Times New Roman" w:cs="Times New Roman"/>
          <w:color w:val="0E101A"/>
          <w:bdr w:val="none" w:sz="0" w:space="0" w:color="auto"/>
        </w:rPr>
      </w:pPr>
    </w:p>
    <w:p w14:paraId="0C486979" w14:textId="1D607EB0" w:rsidR="00BB1D69" w:rsidRPr="003F5C4A" w:rsidDel="008012BE" w:rsidRDefault="00BB1D69" w:rsidP="00BB1D69">
      <w:pPr>
        <w:pStyle w:val="NormalWeb"/>
        <w:spacing w:before="0" w:beforeAutospacing="0" w:after="0" w:afterAutospacing="0"/>
        <w:rPr>
          <w:del w:id="482" w:author="Sandra Mosquera Lopez" w:date="2022-02-17T17:37:00Z"/>
          <w:color w:val="0E101A"/>
          <w:sz w:val="22"/>
          <w:szCs w:val="22"/>
          <w:lang w:val="en-US"/>
        </w:rPr>
      </w:pPr>
      <w:del w:id="483" w:author="Sandra Mosquera Lopez" w:date="2022-02-17T17:37:00Z">
        <w:r w:rsidRPr="003F5C4A" w:rsidDel="008012BE">
          <w:rPr>
            <w:rStyle w:val="Strong"/>
            <w:color w:val="0E101A"/>
            <w:sz w:val="22"/>
            <w:szCs w:val="22"/>
            <w:lang w:val="en-US"/>
          </w:rPr>
          <w:delText>Some fungal taxa are common in fruits with lenticel damage influences</w:delText>
        </w:r>
      </w:del>
    </w:p>
    <w:p w14:paraId="31D30132" w14:textId="19E8E28F" w:rsidR="00BB1D69" w:rsidRPr="003F5C4A" w:rsidDel="008012BE" w:rsidRDefault="00BB1D69" w:rsidP="00BB1D69">
      <w:pPr>
        <w:pStyle w:val="NormalWeb"/>
        <w:spacing w:before="0" w:beforeAutospacing="0" w:after="0" w:afterAutospacing="0"/>
        <w:rPr>
          <w:del w:id="484" w:author="Sandra Mosquera Lopez" w:date="2022-02-17T17:37:00Z"/>
          <w:color w:val="0E101A"/>
          <w:sz w:val="22"/>
          <w:szCs w:val="22"/>
          <w:lang w:val="en-US"/>
        </w:rPr>
      </w:pPr>
    </w:p>
    <w:p w14:paraId="510302AD" w14:textId="0FC3A639" w:rsidR="00BB1D69" w:rsidRPr="003F5C4A" w:rsidDel="008012BE" w:rsidRDefault="00300417" w:rsidP="00A74ED7">
      <w:pPr>
        <w:pStyle w:val="NormalWeb"/>
        <w:spacing w:before="0" w:beforeAutospacing="0" w:after="0" w:afterAutospacing="0" w:line="360" w:lineRule="auto"/>
        <w:jc w:val="both"/>
        <w:rPr>
          <w:del w:id="485" w:author="Sandra Mosquera Lopez" w:date="2022-02-17T17:37:00Z"/>
          <w:color w:val="0E101A"/>
          <w:sz w:val="22"/>
          <w:szCs w:val="22"/>
          <w:lang w:val="en-US"/>
        </w:rPr>
      </w:pPr>
      <w:commentRangeStart w:id="486"/>
      <w:del w:id="487" w:author="Sandra Mosquera Lopez" w:date="2022-02-17T17:37:00Z">
        <w:r w:rsidDel="008012BE">
          <w:rPr>
            <w:color w:val="0E101A"/>
            <w:sz w:val="22"/>
            <w:szCs w:val="22"/>
            <w:lang w:val="en-US"/>
          </w:rPr>
          <w:delText>F</w:delText>
        </w:r>
        <w:r w:rsidR="00BB1D69" w:rsidRPr="003F5C4A" w:rsidDel="008012BE">
          <w:rPr>
            <w:color w:val="0E101A"/>
            <w:sz w:val="22"/>
            <w:szCs w:val="22"/>
            <w:lang w:val="en-US"/>
          </w:rPr>
          <w:delText xml:space="preserve">fungal communities </w:delText>
        </w:r>
        <w:commentRangeEnd w:id="486"/>
        <w:r w:rsidR="006F5467" w:rsidDel="008012BE">
          <w:rPr>
            <w:rStyle w:val="CommentReference"/>
            <w:rFonts w:eastAsia="Arial Unicode MS"/>
            <w:bdr w:val="nil"/>
            <w:lang w:val="en-US" w:eastAsia="en-US"/>
          </w:rPr>
          <w:commentReference w:id="486"/>
        </w:r>
        <w:r w:rsidR="00BB1D69" w:rsidRPr="003F5C4A" w:rsidDel="008012BE">
          <w:rPr>
            <w:color w:val="0E101A"/>
            <w:sz w:val="22"/>
            <w:szCs w:val="22"/>
            <w:lang w:val="en-US"/>
          </w:rPr>
          <w:delText xml:space="preserve">of avocados cv. Hass with severe lenticel damages had </w:delText>
        </w:r>
        <w:commentRangeStart w:id="488"/>
        <w:r w:rsidR="00BB1D69" w:rsidRPr="003F5C4A" w:rsidDel="008012BE">
          <w:rPr>
            <w:color w:val="0E101A"/>
            <w:sz w:val="22"/>
            <w:szCs w:val="22"/>
            <w:lang w:val="en-US"/>
          </w:rPr>
          <w:delText xml:space="preserve">increased </w:delText>
        </w:r>
        <w:commentRangeEnd w:id="488"/>
        <w:r w:rsidR="006F5467" w:rsidDel="008012BE">
          <w:rPr>
            <w:rStyle w:val="CommentReference"/>
            <w:rFonts w:eastAsia="Arial Unicode MS"/>
            <w:bdr w:val="nil"/>
            <w:lang w:val="en-US" w:eastAsia="en-US"/>
          </w:rPr>
          <w:commentReference w:id="488"/>
        </w:r>
        <w:r w:rsidR="00BB1D69" w:rsidRPr="003F5C4A" w:rsidDel="008012BE">
          <w:rPr>
            <w:color w:val="0E101A"/>
            <w:sz w:val="22"/>
            <w:szCs w:val="22"/>
            <w:lang w:val="en-US"/>
          </w:rPr>
          <w:delText xml:space="preserve">relative abundances of </w:delText>
        </w:r>
        <w:commentRangeStart w:id="489"/>
        <w:r w:rsidR="00BB1D69" w:rsidRPr="003F5C4A" w:rsidDel="008012BE">
          <w:rPr>
            <w:color w:val="0E101A"/>
            <w:sz w:val="22"/>
            <w:szCs w:val="22"/>
            <w:lang w:val="en-US"/>
          </w:rPr>
          <w:delText xml:space="preserve">Ascomycetes </w:delText>
        </w:r>
        <w:commentRangeEnd w:id="489"/>
        <w:r w:rsidR="006F22D7" w:rsidDel="008012BE">
          <w:rPr>
            <w:rStyle w:val="CommentReference"/>
            <w:rFonts w:eastAsia="Arial Unicode MS"/>
            <w:bdr w:val="nil"/>
            <w:lang w:val="en-US" w:eastAsia="en-US"/>
          </w:rPr>
          <w:commentReference w:id="489"/>
        </w:r>
        <w:r w:rsidR="00BB1D69" w:rsidRPr="003F5C4A" w:rsidDel="008012BE">
          <w:rPr>
            <w:color w:val="0E101A"/>
            <w:sz w:val="22"/>
            <w:szCs w:val="22"/>
            <w:lang w:val="en-US"/>
          </w:rPr>
          <w:delText xml:space="preserve">regardless of the farm (Fig 5a). The relative abundance of </w:delText>
        </w:r>
        <w:r w:rsidR="00BB1D69" w:rsidRPr="006F22D7" w:rsidDel="008012BE">
          <w:rPr>
            <w:color w:val="0E101A"/>
            <w:sz w:val="22"/>
            <w:szCs w:val="22"/>
            <w:highlight w:val="yellow"/>
            <w:rPrChange w:id="490" w:author="Valeska Villegas Escobar" w:date="2022-01-17T15:22:00Z">
              <w:rPr>
                <w:color w:val="0E101A"/>
                <w:sz w:val="22"/>
                <w:szCs w:val="22"/>
              </w:rPr>
            </w:rPrChange>
          </w:rPr>
          <w:delText>Ascomycetes</w:delText>
        </w:r>
        <w:r w:rsidR="00BB1D69" w:rsidRPr="003F5C4A" w:rsidDel="008012BE">
          <w:rPr>
            <w:color w:val="0E101A"/>
            <w:sz w:val="22"/>
            <w:szCs w:val="22"/>
            <w:lang w:val="en-US"/>
          </w:rPr>
          <w:delText xml:space="preserve"> in these fruits was between 36.2 % and 73.7 % (mean: 53.3 %) compared with 17.8 % and 59.9 % (mean: 28.9 %) observed in fruits with mild lenticel damage (p-value: 0.001). The opposite occurred for </w:delText>
        </w:r>
        <w:commentRangeStart w:id="491"/>
        <w:r w:rsidR="00BB1D69" w:rsidRPr="006F22D7" w:rsidDel="008012BE">
          <w:rPr>
            <w:color w:val="0E101A"/>
            <w:sz w:val="22"/>
            <w:szCs w:val="22"/>
            <w:highlight w:val="yellow"/>
            <w:rPrChange w:id="492" w:author="Valeska Villegas Escobar" w:date="2022-01-17T15:23:00Z">
              <w:rPr>
                <w:color w:val="0E101A"/>
                <w:sz w:val="22"/>
                <w:szCs w:val="22"/>
              </w:rPr>
            </w:rPrChange>
          </w:rPr>
          <w:delText>basidiomycetes</w:delText>
        </w:r>
        <w:r w:rsidR="00BB1D69" w:rsidRPr="003F5C4A" w:rsidDel="008012BE">
          <w:rPr>
            <w:color w:val="0E101A"/>
            <w:sz w:val="22"/>
            <w:szCs w:val="22"/>
            <w:lang w:val="en-US"/>
          </w:rPr>
          <w:delText xml:space="preserve"> </w:delText>
        </w:r>
        <w:commentRangeEnd w:id="491"/>
        <w:r w:rsidR="006F22D7" w:rsidDel="008012BE">
          <w:rPr>
            <w:rStyle w:val="CommentReference"/>
            <w:rFonts w:eastAsia="Arial Unicode MS"/>
            <w:bdr w:val="nil"/>
            <w:lang w:val="en-US" w:eastAsia="en-US"/>
          </w:rPr>
          <w:commentReference w:id="491"/>
        </w:r>
        <w:r w:rsidR="00BB1D69" w:rsidRPr="003F5C4A" w:rsidDel="008012BE">
          <w:rPr>
            <w:color w:val="0E101A"/>
            <w:sz w:val="22"/>
            <w:szCs w:val="22"/>
            <w:lang w:val="en-US"/>
          </w:rPr>
          <w:delText>(Fig 5a). The relative abundances of Basidiomycetes in fruits with severe damages was between 2.6 % to 21.5 % (mean: 12.1 %) which was lower (p-value: 0.004) than 15.4 % and 49.6 % (mean: 29.3 %) observe for fruits with mild damage.</w:delText>
        </w:r>
      </w:del>
    </w:p>
    <w:p w14:paraId="7B8A77C4" w14:textId="65C20F78" w:rsidR="00BB1D69" w:rsidRPr="003F5C4A" w:rsidDel="008012BE" w:rsidRDefault="00BB1D69" w:rsidP="00A74ED7">
      <w:pPr>
        <w:pStyle w:val="NormalWeb"/>
        <w:spacing w:before="0" w:beforeAutospacing="0" w:after="0" w:afterAutospacing="0" w:line="360" w:lineRule="auto"/>
        <w:jc w:val="both"/>
        <w:rPr>
          <w:del w:id="493" w:author="Sandra Mosquera Lopez" w:date="2022-02-17T17:37:00Z"/>
          <w:color w:val="0E101A"/>
          <w:sz w:val="22"/>
          <w:szCs w:val="22"/>
          <w:lang w:val="en-US"/>
        </w:rPr>
      </w:pPr>
      <w:del w:id="494" w:author="Sandra Mosquera Lopez" w:date="2022-02-17T17:37:00Z">
        <w:r w:rsidRPr="003F5C4A" w:rsidDel="008012BE">
          <w:rPr>
            <w:color w:val="0E101A"/>
            <w:sz w:val="22"/>
            <w:szCs w:val="22"/>
            <w:lang w:val="en-US"/>
          </w:rPr>
          <w:delText xml:space="preserve">These ascomycetes and basidiomycetes communities consisted </w:delText>
        </w:r>
        <w:commentRangeStart w:id="495"/>
        <w:r w:rsidRPr="003F5C4A" w:rsidDel="008012BE">
          <w:rPr>
            <w:color w:val="0E101A"/>
            <w:sz w:val="22"/>
            <w:szCs w:val="22"/>
            <w:lang w:val="en-US"/>
          </w:rPr>
          <w:delText xml:space="preserve">of different genera </w:delText>
        </w:r>
        <w:commentRangeEnd w:id="495"/>
        <w:r w:rsidR="00903B13" w:rsidDel="008012BE">
          <w:rPr>
            <w:rStyle w:val="CommentReference"/>
            <w:rFonts w:eastAsia="Arial Unicode MS"/>
            <w:bdr w:val="nil"/>
            <w:lang w:val="en-US" w:eastAsia="en-US"/>
          </w:rPr>
          <w:commentReference w:id="495"/>
        </w:r>
        <w:r w:rsidRPr="003F5C4A" w:rsidDel="008012BE">
          <w:rPr>
            <w:color w:val="0E101A"/>
            <w:sz w:val="22"/>
            <w:szCs w:val="22"/>
            <w:lang w:val="en-US"/>
          </w:rPr>
          <w:delText xml:space="preserve">depending on the farm and the severity of the lenticel damage (Fig 5b and 5c). However, some trends occurred between farms. The ascomycete genera </w:delText>
        </w:r>
        <w:r w:rsidRPr="003F5C4A" w:rsidDel="008012BE">
          <w:rPr>
            <w:i/>
            <w:iCs/>
            <w:color w:val="0E101A"/>
            <w:sz w:val="22"/>
            <w:szCs w:val="22"/>
            <w:lang w:val="en-US"/>
          </w:rPr>
          <w:delText>Trichomerium</w:delText>
        </w:r>
        <w:r w:rsidRPr="003F5C4A" w:rsidDel="008012BE">
          <w:rPr>
            <w:color w:val="0E101A"/>
            <w:sz w:val="22"/>
            <w:szCs w:val="22"/>
            <w:lang w:val="en-US"/>
          </w:rPr>
          <w:delText xml:space="preserve">, </w:delText>
        </w:r>
        <w:r w:rsidRPr="003F5C4A" w:rsidDel="008012BE">
          <w:rPr>
            <w:i/>
            <w:iCs/>
            <w:color w:val="0E101A"/>
            <w:sz w:val="22"/>
            <w:szCs w:val="22"/>
            <w:lang w:val="en-US"/>
          </w:rPr>
          <w:delText>Pseudocercospora</w:delText>
        </w:r>
        <w:r w:rsidRPr="003F5C4A" w:rsidDel="008012BE">
          <w:rPr>
            <w:color w:val="0E101A"/>
            <w:sz w:val="22"/>
            <w:szCs w:val="22"/>
            <w:lang w:val="en-US"/>
          </w:rPr>
          <w:delText xml:space="preserve">, and </w:delText>
        </w:r>
        <w:r w:rsidRPr="003F5C4A" w:rsidDel="008012BE">
          <w:rPr>
            <w:i/>
            <w:iCs/>
            <w:color w:val="0E101A"/>
            <w:sz w:val="22"/>
            <w:szCs w:val="22"/>
            <w:lang w:val="en-US"/>
          </w:rPr>
          <w:delText>Colletotrichum</w:delText>
        </w:r>
        <w:r w:rsidRPr="003F5C4A" w:rsidDel="008012BE">
          <w:rPr>
            <w:color w:val="0E101A"/>
            <w:sz w:val="22"/>
            <w:szCs w:val="22"/>
            <w:lang w:val="en-US"/>
          </w:rPr>
          <w:delText xml:space="preserve"> had increased relative abundances in fruits with severe damages, while </w:delText>
        </w:r>
        <w:r w:rsidRPr="003F5C4A" w:rsidDel="008012BE">
          <w:rPr>
            <w:i/>
            <w:iCs/>
            <w:color w:val="0E101A"/>
            <w:sz w:val="22"/>
            <w:szCs w:val="22"/>
            <w:lang w:val="en-US"/>
          </w:rPr>
          <w:delText>Hyphozyma</w:delText>
        </w:r>
        <w:r w:rsidRPr="003F5C4A" w:rsidDel="008012BE">
          <w:rPr>
            <w:color w:val="0E101A"/>
            <w:sz w:val="22"/>
            <w:szCs w:val="22"/>
            <w:lang w:val="en-US"/>
          </w:rPr>
          <w:delText xml:space="preserve"> and </w:delText>
        </w:r>
        <w:r w:rsidRPr="003F5C4A" w:rsidDel="008012BE">
          <w:rPr>
            <w:i/>
            <w:iCs/>
            <w:color w:val="0E101A"/>
            <w:sz w:val="22"/>
            <w:szCs w:val="22"/>
            <w:lang w:val="en-US"/>
          </w:rPr>
          <w:delText>Cladosporium</w:delText>
        </w:r>
        <w:r w:rsidRPr="003F5C4A" w:rsidDel="008012BE">
          <w:rPr>
            <w:color w:val="0E101A"/>
            <w:sz w:val="22"/>
            <w:szCs w:val="22"/>
            <w:lang w:val="en-US"/>
          </w:rPr>
          <w:delText xml:space="preserve"> in mildly damaged fruits (Fig 5b). When considering each farm, the ascomycetes </w:delText>
        </w:r>
        <w:r w:rsidRPr="003F5C4A" w:rsidDel="008012BE">
          <w:rPr>
            <w:i/>
            <w:iCs/>
            <w:color w:val="0E101A"/>
            <w:sz w:val="22"/>
            <w:szCs w:val="22"/>
            <w:lang w:val="en-US"/>
          </w:rPr>
          <w:delText>Pestalotiopsis</w:delText>
        </w:r>
        <w:r w:rsidRPr="003F5C4A" w:rsidDel="008012BE">
          <w:rPr>
            <w:color w:val="0E101A"/>
            <w:sz w:val="22"/>
            <w:szCs w:val="22"/>
            <w:lang w:val="en-US"/>
          </w:rPr>
          <w:delText xml:space="preserve">, </w:delText>
        </w:r>
        <w:r w:rsidRPr="003F5C4A" w:rsidDel="008012BE">
          <w:rPr>
            <w:i/>
            <w:iCs/>
            <w:color w:val="0E101A"/>
            <w:sz w:val="22"/>
            <w:szCs w:val="22"/>
            <w:lang w:val="en-US"/>
          </w:rPr>
          <w:delText>Geastrumia</w:delText>
        </w:r>
        <w:r w:rsidRPr="003F5C4A" w:rsidDel="008012BE">
          <w:rPr>
            <w:color w:val="0E101A"/>
            <w:sz w:val="22"/>
            <w:szCs w:val="22"/>
            <w:lang w:val="en-US"/>
          </w:rPr>
          <w:delText xml:space="preserve">, </w:delText>
        </w:r>
        <w:r w:rsidRPr="003F5C4A" w:rsidDel="008012BE">
          <w:rPr>
            <w:i/>
            <w:iCs/>
            <w:color w:val="0E101A"/>
            <w:sz w:val="22"/>
            <w:szCs w:val="22"/>
            <w:lang w:val="en-US"/>
          </w:rPr>
          <w:delText>Cyphellophora</w:delText>
        </w:r>
        <w:r w:rsidRPr="003F5C4A" w:rsidDel="008012BE">
          <w:rPr>
            <w:color w:val="0E101A"/>
            <w:sz w:val="22"/>
            <w:szCs w:val="22"/>
            <w:lang w:val="en-US"/>
          </w:rPr>
          <w:delText xml:space="preserve"> and </w:delText>
        </w:r>
        <w:r w:rsidRPr="003F5C4A" w:rsidDel="008012BE">
          <w:rPr>
            <w:i/>
            <w:iCs/>
            <w:color w:val="0E101A"/>
            <w:sz w:val="22"/>
            <w:szCs w:val="22"/>
            <w:lang w:val="en-US"/>
          </w:rPr>
          <w:delText>Chaetothyrina</w:delText>
        </w:r>
        <w:r w:rsidRPr="003F5C4A" w:rsidDel="008012BE">
          <w:rPr>
            <w:color w:val="0E101A"/>
            <w:sz w:val="22"/>
            <w:szCs w:val="22"/>
            <w:lang w:val="en-US"/>
          </w:rPr>
          <w:delText xml:space="preserve">, and the basidiomycetes </w:delText>
        </w:r>
        <w:r w:rsidRPr="003F5C4A" w:rsidDel="008012BE">
          <w:rPr>
            <w:i/>
            <w:iCs/>
            <w:color w:val="0E101A"/>
            <w:sz w:val="22"/>
            <w:szCs w:val="22"/>
            <w:lang w:val="en-US"/>
          </w:rPr>
          <w:delText>Saitozyma</w:delText>
        </w:r>
        <w:r w:rsidRPr="003F5C4A" w:rsidDel="008012BE">
          <w:rPr>
            <w:color w:val="0E101A"/>
            <w:sz w:val="22"/>
            <w:szCs w:val="22"/>
            <w:lang w:val="en-US"/>
          </w:rPr>
          <w:delText xml:space="preserve">, </w:delText>
        </w:r>
        <w:r w:rsidRPr="003F5C4A" w:rsidDel="008012BE">
          <w:rPr>
            <w:i/>
            <w:iCs/>
            <w:color w:val="0E101A"/>
            <w:sz w:val="22"/>
            <w:szCs w:val="22"/>
            <w:lang w:val="en-US"/>
          </w:rPr>
          <w:delText>Meira</w:delText>
        </w:r>
        <w:r w:rsidRPr="003F5C4A" w:rsidDel="008012BE">
          <w:rPr>
            <w:color w:val="0E101A"/>
            <w:sz w:val="22"/>
            <w:szCs w:val="22"/>
            <w:lang w:val="en-US"/>
          </w:rPr>
          <w:delText xml:space="preserve">, </w:delText>
        </w:r>
        <w:r w:rsidRPr="003F5C4A" w:rsidDel="008012BE">
          <w:rPr>
            <w:i/>
            <w:iCs/>
            <w:color w:val="0E101A"/>
            <w:sz w:val="22"/>
            <w:szCs w:val="22"/>
            <w:lang w:val="en-US"/>
          </w:rPr>
          <w:delText>Ceraceosorus</w:delText>
        </w:r>
        <w:r w:rsidRPr="003F5C4A" w:rsidDel="008012BE">
          <w:rPr>
            <w:color w:val="0E101A"/>
            <w:sz w:val="22"/>
            <w:szCs w:val="22"/>
            <w:lang w:val="en-US"/>
          </w:rPr>
          <w:delText xml:space="preserve">, and </w:delText>
        </w:r>
        <w:r w:rsidRPr="003F5C4A" w:rsidDel="008012BE">
          <w:rPr>
            <w:i/>
            <w:iCs/>
            <w:color w:val="0E101A"/>
            <w:sz w:val="22"/>
            <w:szCs w:val="22"/>
            <w:lang w:val="en-US"/>
          </w:rPr>
          <w:delText>Bulleribasidium</w:delText>
        </w:r>
        <w:r w:rsidRPr="003F5C4A" w:rsidDel="008012BE">
          <w:rPr>
            <w:color w:val="0E101A"/>
            <w:sz w:val="22"/>
            <w:szCs w:val="22"/>
            <w:lang w:val="en-US"/>
          </w:rPr>
          <w:delText xml:space="preserve"> were increased in El Siani fruits with severe damage (Fig 5b and 5c). Whereas ascomycetes </w:delText>
        </w:r>
        <w:r w:rsidRPr="003F5C4A" w:rsidDel="008012BE">
          <w:rPr>
            <w:i/>
            <w:iCs/>
            <w:color w:val="0E101A"/>
            <w:sz w:val="22"/>
            <w:szCs w:val="22"/>
            <w:lang w:val="en-US"/>
          </w:rPr>
          <w:delText>Setophoma</w:delText>
        </w:r>
        <w:r w:rsidRPr="003F5C4A" w:rsidDel="008012BE">
          <w:rPr>
            <w:color w:val="0E101A"/>
            <w:sz w:val="22"/>
            <w:szCs w:val="22"/>
            <w:lang w:val="en-US"/>
          </w:rPr>
          <w:delText xml:space="preserve">, </w:delText>
        </w:r>
        <w:r w:rsidRPr="003F5C4A" w:rsidDel="008012BE">
          <w:rPr>
            <w:i/>
            <w:iCs/>
            <w:color w:val="0E101A"/>
            <w:sz w:val="22"/>
            <w:szCs w:val="22"/>
            <w:lang w:val="en-US"/>
          </w:rPr>
          <w:delText>Pleurophoma</w:delText>
        </w:r>
        <w:r w:rsidRPr="003F5C4A" w:rsidDel="008012BE">
          <w:rPr>
            <w:color w:val="0E101A"/>
            <w:sz w:val="22"/>
            <w:szCs w:val="22"/>
            <w:lang w:val="en-US"/>
          </w:rPr>
          <w:delText xml:space="preserve">, </w:delText>
        </w:r>
        <w:r w:rsidRPr="003F5C4A" w:rsidDel="008012BE">
          <w:rPr>
            <w:i/>
            <w:iCs/>
            <w:color w:val="0E101A"/>
            <w:sz w:val="22"/>
            <w:szCs w:val="22"/>
            <w:lang w:val="en-US"/>
          </w:rPr>
          <w:delText>Meyerrozyma</w:delText>
        </w:r>
        <w:r w:rsidRPr="003F5C4A" w:rsidDel="008012BE">
          <w:rPr>
            <w:color w:val="0E101A"/>
            <w:sz w:val="22"/>
            <w:szCs w:val="22"/>
            <w:lang w:val="en-US"/>
          </w:rPr>
          <w:delText xml:space="preserve"> and </w:delText>
        </w:r>
        <w:r w:rsidRPr="003F5C4A" w:rsidDel="008012BE">
          <w:rPr>
            <w:i/>
            <w:iCs/>
            <w:color w:val="0E101A"/>
            <w:sz w:val="22"/>
            <w:szCs w:val="22"/>
            <w:lang w:val="en-US"/>
          </w:rPr>
          <w:delText>Diaporthe</w:delText>
        </w:r>
        <w:r w:rsidRPr="003F5C4A" w:rsidDel="008012BE">
          <w:rPr>
            <w:color w:val="0E101A"/>
            <w:sz w:val="22"/>
            <w:szCs w:val="22"/>
            <w:lang w:val="en-US"/>
          </w:rPr>
          <w:delText xml:space="preserve">, and the Basidiomycetes </w:delText>
        </w:r>
        <w:r w:rsidRPr="003F5C4A" w:rsidDel="008012BE">
          <w:rPr>
            <w:i/>
            <w:iCs/>
            <w:color w:val="0E101A"/>
            <w:sz w:val="22"/>
            <w:szCs w:val="22"/>
            <w:lang w:val="en-US"/>
          </w:rPr>
          <w:delText>Moniliopthora</w:delText>
        </w:r>
        <w:r w:rsidRPr="003F5C4A" w:rsidDel="008012BE">
          <w:rPr>
            <w:color w:val="0E101A"/>
            <w:sz w:val="22"/>
            <w:szCs w:val="22"/>
            <w:lang w:val="en-US"/>
          </w:rPr>
          <w:delText xml:space="preserve">, </w:delText>
        </w:r>
        <w:r w:rsidRPr="003F5C4A" w:rsidDel="008012BE">
          <w:rPr>
            <w:i/>
            <w:iCs/>
            <w:color w:val="0E101A"/>
            <w:sz w:val="22"/>
            <w:szCs w:val="22"/>
            <w:lang w:val="en-US"/>
          </w:rPr>
          <w:delText>Kockovaella</w:delText>
        </w:r>
        <w:r w:rsidRPr="003F5C4A" w:rsidDel="008012BE">
          <w:rPr>
            <w:color w:val="0E101A"/>
            <w:sz w:val="22"/>
            <w:szCs w:val="22"/>
            <w:lang w:val="en-US"/>
          </w:rPr>
          <w:delText xml:space="preserve">, </w:delText>
        </w:r>
        <w:r w:rsidRPr="003F5C4A" w:rsidDel="008012BE">
          <w:rPr>
            <w:i/>
            <w:iCs/>
            <w:color w:val="0E101A"/>
            <w:sz w:val="22"/>
            <w:szCs w:val="22"/>
            <w:lang w:val="en-US"/>
          </w:rPr>
          <w:delText>Itersonilia</w:delText>
        </w:r>
        <w:r w:rsidRPr="003F5C4A" w:rsidDel="008012BE">
          <w:rPr>
            <w:color w:val="0E101A"/>
            <w:sz w:val="22"/>
            <w:szCs w:val="22"/>
            <w:lang w:val="en-US"/>
          </w:rPr>
          <w:delText xml:space="preserve">, </w:delText>
        </w:r>
        <w:r w:rsidRPr="003F5C4A" w:rsidDel="008012BE">
          <w:rPr>
            <w:i/>
            <w:iCs/>
            <w:color w:val="0E101A"/>
            <w:sz w:val="22"/>
            <w:szCs w:val="22"/>
            <w:lang w:val="en-US"/>
          </w:rPr>
          <w:delText>Gjaerumia</w:delText>
        </w:r>
        <w:r w:rsidRPr="003F5C4A" w:rsidDel="008012BE">
          <w:rPr>
            <w:color w:val="0E101A"/>
            <w:sz w:val="22"/>
            <w:szCs w:val="22"/>
            <w:lang w:val="en-US"/>
          </w:rPr>
          <w:delText xml:space="preserve">, </w:delText>
        </w:r>
        <w:r w:rsidRPr="003F5C4A" w:rsidDel="008012BE">
          <w:rPr>
            <w:i/>
            <w:iCs/>
            <w:color w:val="0E101A"/>
            <w:sz w:val="22"/>
            <w:szCs w:val="22"/>
            <w:lang w:val="en-US"/>
          </w:rPr>
          <w:delText>Derxomyces</w:delText>
        </w:r>
        <w:r w:rsidRPr="003F5C4A" w:rsidDel="008012BE">
          <w:rPr>
            <w:color w:val="0E101A"/>
            <w:sz w:val="22"/>
            <w:szCs w:val="22"/>
            <w:lang w:val="en-US"/>
          </w:rPr>
          <w:delText xml:space="preserve">, and </w:delText>
        </w:r>
        <w:r w:rsidRPr="003F5C4A" w:rsidDel="008012BE">
          <w:rPr>
            <w:i/>
            <w:iCs/>
            <w:color w:val="0E101A"/>
            <w:sz w:val="22"/>
            <w:szCs w:val="22"/>
            <w:lang w:val="en-US"/>
          </w:rPr>
          <w:delText>Cystobasidium</w:delText>
        </w:r>
        <w:r w:rsidRPr="003F5C4A" w:rsidDel="008012BE">
          <w:rPr>
            <w:color w:val="0E101A"/>
            <w:sz w:val="22"/>
            <w:szCs w:val="22"/>
            <w:lang w:val="en-US"/>
          </w:rPr>
          <w:delText xml:space="preserve"> were </w:delText>
        </w:r>
        <w:r w:rsidR="00C80F45" w:rsidRPr="003F5C4A" w:rsidDel="008012BE">
          <w:rPr>
            <w:color w:val="0E101A"/>
            <w:sz w:val="22"/>
            <w:szCs w:val="22"/>
            <w:lang w:val="en-US"/>
          </w:rPr>
          <w:delText>prevalent</w:delText>
        </w:r>
        <w:r w:rsidRPr="003F5C4A" w:rsidDel="008012BE">
          <w:rPr>
            <w:color w:val="0E101A"/>
            <w:sz w:val="22"/>
            <w:szCs w:val="22"/>
            <w:lang w:val="en-US"/>
          </w:rPr>
          <w:delText xml:space="preserve"> in La Escondida (Fig 5b and 5c). For fruits with mild damages, the ascomycetes </w:delText>
        </w:r>
        <w:r w:rsidRPr="003F5C4A" w:rsidDel="008012BE">
          <w:rPr>
            <w:i/>
            <w:iCs/>
            <w:color w:val="0E101A"/>
            <w:sz w:val="22"/>
            <w:szCs w:val="22"/>
            <w:lang w:val="en-US"/>
          </w:rPr>
          <w:delText>Temphureobicoium</w:delText>
        </w:r>
        <w:r w:rsidRPr="003F5C4A" w:rsidDel="008012BE">
          <w:rPr>
            <w:color w:val="0E101A"/>
            <w:sz w:val="22"/>
            <w:szCs w:val="22"/>
            <w:lang w:val="en-US"/>
          </w:rPr>
          <w:delText xml:space="preserve">, </w:delText>
        </w:r>
        <w:r w:rsidRPr="003F5C4A" w:rsidDel="008012BE">
          <w:rPr>
            <w:i/>
            <w:iCs/>
            <w:color w:val="0E101A"/>
            <w:sz w:val="22"/>
            <w:szCs w:val="22"/>
            <w:lang w:val="en-US"/>
          </w:rPr>
          <w:delText>Perribasccium</w:delText>
        </w:r>
        <w:r w:rsidRPr="003F5C4A" w:rsidDel="008012BE">
          <w:rPr>
            <w:color w:val="0E101A"/>
            <w:sz w:val="22"/>
            <w:szCs w:val="22"/>
            <w:lang w:val="en-US"/>
          </w:rPr>
          <w:delText xml:space="preserve">, and </w:delText>
        </w:r>
        <w:r w:rsidRPr="003F5C4A" w:rsidDel="008012BE">
          <w:rPr>
            <w:i/>
            <w:iCs/>
            <w:color w:val="0E101A"/>
            <w:sz w:val="22"/>
            <w:szCs w:val="22"/>
            <w:lang w:val="en-US"/>
          </w:rPr>
          <w:delText>Aspergillus</w:delText>
        </w:r>
        <w:r w:rsidRPr="003F5C4A" w:rsidDel="008012BE">
          <w:rPr>
            <w:color w:val="0E101A"/>
            <w:sz w:val="22"/>
            <w:szCs w:val="22"/>
            <w:lang w:val="en-US"/>
          </w:rPr>
          <w:delText xml:space="preserve"> and the basidiomycetes </w:delText>
        </w:r>
        <w:r w:rsidRPr="003F5C4A" w:rsidDel="008012BE">
          <w:rPr>
            <w:i/>
            <w:iCs/>
            <w:color w:val="0E101A"/>
            <w:sz w:val="22"/>
            <w:szCs w:val="22"/>
            <w:lang w:val="en-US"/>
          </w:rPr>
          <w:delText>Symmeterspora</w:delText>
        </w:r>
        <w:r w:rsidRPr="003F5C4A" w:rsidDel="008012BE">
          <w:rPr>
            <w:color w:val="0E101A"/>
            <w:sz w:val="22"/>
            <w:szCs w:val="22"/>
            <w:lang w:val="en-US"/>
          </w:rPr>
          <w:delText xml:space="preserve">, </w:delText>
        </w:r>
        <w:r w:rsidRPr="003F5C4A" w:rsidDel="008012BE">
          <w:rPr>
            <w:i/>
            <w:iCs/>
            <w:color w:val="0E101A"/>
            <w:sz w:val="22"/>
            <w:szCs w:val="22"/>
            <w:lang w:val="en-US"/>
          </w:rPr>
          <w:delText>Sporobolomyces</w:delText>
        </w:r>
        <w:r w:rsidRPr="003F5C4A" w:rsidDel="008012BE">
          <w:rPr>
            <w:color w:val="0E101A"/>
            <w:sz w:val="22"/>
            <w:szCs w:val="22"/>
            <w:lang w:val="en-US"/>
          </w:rPr>
          <w:delText xml:space="preserve">, </w:delText>
        </w:r>
        <w:r w:rsidRPr="003F5C4A" w:rsidDel="008012BE">
          <w:rPr>
            <w:i/>
            <w:iCs/>
            <w:color w:val="0E101A"/>
            <w:sz w:val="22"/>
            <w:szCs w:val="22"/>
            <w:lang w:val="en-US"/>
          </w:rPr>
          <w:delText>Mycrostroma</w:delText>
        </w:r>
        <w:r w:rsidRPr="003F5C4A" w:rsidDel="008012BE">
          <w:rPr>
            <w:color w:val="0E101A"/>
            <w:sz w:val="22"/>
            <w:szCs w:val="22"/>
            <w:lang w:val="en-US"/>
          </w:rPr>
          <w:delText xml:space="preserve">, and </w:delText>
        </w:r>
        <w:r w:rsidRPr="003F5C4A" w:rsidDel="008012BE">
          <w:rPr>
            <w:i/>
            <w:iCs/>
            <w:color w:val="0E101A"/>
            <w:sz w:val="22"/>
            <w:szCs w:val="22"/>
            <w:lang w:val="en-US"/>
          </w:rPr>
          <w:delText>Gebolevuria</w:delText>
        </w:r>
        <w:r w:rsidRPr="003F5C4A" w:rsidDel="008012BE">
          <w:rPr>
            <w:color w:val="0E101A"/>
            <w:sz w:val="22"/>
            <w:szCs w:val="22"/>
            <w:lang w:val="en-US"/>
          </w:rPr>
          <w:delText xml:space="preserve"> were common in El Sinaí (Fig 5b and 5c). Whereas, in La Escondida, the ascomycete </w:delText>
        </w:r>
        <w:r w:rsidRPr="003F5C4A" w:rsidDel="008012BE">
          <w:rPr>
            <w:i/>
            <w:iCs/>
            <w:color w:val="0E101A"/>
            <w:sz w:val="22"/>
            <w:szCs w:val="22"/>
            <w:lang w:val="en-US"/>
          </w:rPr>
          <w:delText>Zasmidium</w:delText>
        </w:r>
        <w:r w:rsidRPr="003F5C4A" w:rsidDel="008012BE">
          <w:rPr>
            <w:color w:val="0E101A"/>
            <w:sz w:val="22"/>
            <w:szCs w:val="22"/>
            <w:lang w:val="en-US"/>
          </w:rPr>
          <w:delText xml:space="preserve"> and the </w:delText>
        </w:r>
        <w:r w:rsidR="00A74ED7" w:rsidRPr="003F5C4A" w:rsidDel="008012BE">
          <w:rPr>
            <w:color w:val="0E101A"/>
            <w:sz w:val="22"/>
            <w:szCs w:val="22"/>
            <w:lang w:val="en-US"/>
          </w:rPr>
          <w:delText>B</w:delText>
        </w:r>
        <w:r w:rsidRPr="003F5C4A" w:rsidDel="008012BE">
          <w:rPr>
            <w:color w:val="0E101A"/>
            <w:sz w:val="22"/>
            <w:szCs w:val="22"/>
            <w:lang w:val="en-US"/>
          </w:rPr>
          <w:delText xml:space="preserve">asidiomycete </w:delText>
        </w:r>
        <w:r w:rsidRPr="003F5C4A" w:rsidDel="008012BE">
          <w:rPr>
            <w:i/>
            <w:iCs/>
            <w:color w:val="0E101A"/>
            <w:sz w:val="22"/>
            <w:szCs w:val="22"/>
            <w:lang w:val="en-US"/>
          </w:rPr>
          <w:delText>Vishidiomicema</w:delText>
        </w:r>
        <w:r w:rsidRPr="003F5C4A" w:rsidDel="008012BE">
          <w:rPr>
            <w:color w:val="0E101A"/>
            <w:sz w:val="22"/>
            <w:szCs w:val="22"/>
            <w:lang w:val="en-US"/>
          </w:rPr>
          <w:delText xml:space="preserve"> were common (Fig 5b and 5c).</w:delText>
        </w:r>
      </w:del>
    </w:p>
    <w:p w14:paraId="15D520A1" w14:textId="037EED12" w:rsidR="00FD0806" w:rsidRPr="003F5C4A" w:rsidDel="008012BE" w:rsidRDefault="00FD0806" w:rsidP="00A74ED7">
      <w:pPr>
        <w:pStyle w:val="NormalWeb"/>
        <w:spacing w:before="0" w:beforeAutospacing="0" w:after="0" w:afterAutospacing="0" w:line="360" w:lineRule="auto"/>
        <w:jc w:val="both"/>
        <w:rPr>
          <w:del w:id="496" w:author="Sandra Mosquera Lopez" w:date="2022-02-17T17:37:00Z"/>
          <w:rStyle w:val="Emphasis"/>
          <w:color w:val="0E101A"/>
          <w:sz w:val="22"/>
          <w:szCs w:val="22"/>
          <w:lang w:val="en-US"/>
        </w:rPr>
      </w:pPr>
      <w:del w:id="497" w:author="Sandra Mosquera Lopez" w:date="2022-02-17T17:37:00Z">
        <w:r w:rsidRPr="003F5C4A" w:rsidDel="008012BE">
          <w:rPr>
            <w:sz w:val="22"/>
            <w:szCs w:val="22"/>
            <w:lang w:val="en-US"/>
          </w:rPr>
          <w:delText>Several ASVs were also enriched (p-value&gt; 0.05) in fruits with severe lenticel damage (Fig 6 and 7, Supplementary Table</w:delText>
        </w:r>
      </w:del>
      <w:ins w:id="498" w:author="Valeska Villegas Escobar" w:date="2022-01-18T09:45:00Z">
        <w:del w:id="499" w:author="Sandra Mosquera Lopez" w:date="2022-02-17T17:37:00Z">
          <w:r w:rsidR="00A46ED5" w:rsidDel="008012BE">
            <w:rPr>
              <w:sz w:val="22"/>
              <w:szCs w:val="22"/>
              <w:lang w:val="en-US"/>
            </w:rPr>
            <w:delText xml:space="preserve"> </w:delText>
          </w:r>
        </w:del>
      </w:ins>
      <w:del w:id="500" w:author="Sandra Mosquera Lopez" w:date="2022-02-17T17:37:00Z">
        <w:r w:rsidRPr="003F5C4A" w:rsidDel="008012BE">
          <w:rPr>
            <w:sz w:val="22"/>
            <w:szCs w:val="22"/>
            <w:lang w:val="en-US"/>
          </w:rPr>
          <w:delText xml:space="preserve"> </w:delText>
        </w:r>
      </w:del>
      <w:ins w:id="501" w:author="Valeska Villegas Escobar" w:date="2022-01-18T09:44:00Z">
        <w:del w:id="502" w:author="Sandra Mosquera Lopez" w:date="2022-02-17T17:37:00Z">
          <w:r w:rsidR="00A46ED5" w:rsidDel="008012BE">
            <w:rPr>
              <w:sz w:val="22"/>
              <w:szCs w:val="22"/>
              <w:lang w:val="en-US"/>
            </w:rPr>
            <w:delText>S</w:delText>
          </w:r>
        </w:del>
      </w:ins>
      <w:del w:id="503" w:author="Sandra Mosquera Lopez" w:date="2022-02-17T17:37:00Z">
        <w:r w:rsidRPr="003F5C4A" w:rsidDel="008012BE">
          <w:rPr>
            <w:sz w:val="22"/>
            <w:szCs w:val="22"/>
            <w:lang w:val="en-US"/>
          </w:rPr>
          <w:delText xml:space="preserve">5 and </w:delText>
        </w:r>
      </w:del>
      <w:ins w:id="504" w:author="Valeska Villegas Escobar" w:date="2022-01-18T09:45:00Z">
        <w:del w:id="505" w:author="Sandra Mosquera Lopez" w:date="2022-02-17T17:37:00Z">
          <w:r w:rsidR="00A46ED5" w:rsidDel="008012BE">
            <w:rPr>
              <w:sz w:val="22"/>
              <w:szCs w:val="22"/>
              <w:lang w:val="en-US"/>
            </w:rPr>
            <w:delText>S</w:delText>
          </w:r>
        </w:del>
      </w:ins>
      <w:del w:id="506" w:author="Sandra Mosquera Lopez" w:date="2022-02-17T17:37:00Z">
        <w:r w:rsidRPr="003F5C4A" w:rsidDel="008012BE">
          <w:rPr>
            <w:sz w:val="22"/>
            <w:szCs w:val="22"/>
            <w:lang w:val="en-US"/>
          </w:rPr>
          <w:delText>6). Nine ASVs were enriched in the fruits from La Escondida and 40 in fruits from E</w:delText>
        </w:r>
        <w:r w:rsidR="00F26067" w:rsidRPr="003F5C4A" w:rsidDel="008012BE">
          <w:rPr>
            <w:sz w:val="22"/>
            <w:szCs w:val="22"/>
            <w:lang w:val="en-US"/>
          </w:rPr>
          <w:delText>l</w:delText>
        </w:r>
        <w:r w:rsidRPr="003F5C4A" w:rsidDel="008012BE">
          <w:rPr>
            <w:sz w:val="22"/>
            <w:szCs w:val="22"/>
            <w:lang w:val="en-US"/>
          </w:rPr>
          <w:delText xml:space="preserve"> Siani. Among those from La Escondida, enriched ASVs included one basidiomycete of the</w:delText>
        </w:r>
        <w:r w:rsidRPr="003F5C4A" w:rsidDel="008012BE">
          <w:rPr>
            <w:rStyle w:val="Emphasis"/>
            <w:color w:val="0E101A"/>
            <w:sz w:val="22"/>
            <w:szCs w:val="22"/>
            <w:lang w:val="en-US"/>
          </w:rPr>
          <w:delText> </w:delText>
        </w:r>
        <w:commentRangeStart w:id="507"/>
        <w:r w:rsidRPr="003F5C4A" w:rsidDel="008012BE">
          <w:rPr>
            <w:rStyle w:val="Emphasis"/>
            <w:color w:val="0E101A"/>
            <w:sz w:val="22"/>
            <w:szCs w:val="22"/>
            <w:lang w:val="en-US"/>
          </w:rPr>
          <w:delText xml:space="preserve">genus Cystobasidium </w:delText>
        </w:r>
        <w:commentRangeEnd w:id="507"/>
        <w:r w:rsidR="001E572A" w:rsidDel="008012BE">
          <w:rPr>
            <w:rStyle w:val="CommentReference"/>
            <w:rFonts w:eastAsia="Arial Unicode MS"/>
            <w:bdr w:val="nil"/>
            <w:lang w:val="en-US" w:eastAsia="en-US"/>
          </w:rPr>
          <w:commentReference w:id="507"/>
        </w:r>
        <w:r w:rsidRPr="003F5C4A" w:rsidDel="008012BE">
          <w:rPr>
            <w:rStyle w:val="Emphasis"/>
            <w:i w:val="0"/>
            <w:iCs w:val="0"/>
            <w:color w:val="0E101A"/>
            <w:sz w:val="22"/>
            <w:szCs w:val="22"/>
            <w:lang w:val="en-US"/>
          </w:rPr>
          <w:delText>and three</w:delText>
        </w:r>
        <w:r w:rsidRPr="003F5C4A" w:rsidDel="008012BE">
          <w:rPr>
            <w:rStyle w:val="Emphasis"/>
            <w:color w:val="0E101A"/>
            <w:sz w:val="22"/>
            <w:szCs w:val="22"/>
            <w:lang w:val="en-US"/>
          </w:rPr>
          <w:delText xml:space="preserve"> </w:delText>
        </w:r>
        <w:r w:rsidRPr="003F5C4A" w:rsidDel="008012BE">
          <w:rPr>
            <w:rStyle w:val="Emphasis"/>
            <w:i w:val="0"/>
            <w:iCs w:val="0"/>
            <w:color w:val="0E101A"/>
            <w:sz w:val="22"/>
            <w:szCs w:val="22"/>
            <w:lang w:val="en-US"/>
          </w:rPr>
          <w:delText>ascomycetes of the genera</w:delText>
        </w:r>
        <w:r w:rsidRPr="003F5C4A" w:rsidDel="008012BE">
          <w:rPr>
            <w:rStyle w:val="Emphasis"/>
            <w:color w:val="0E101A"/>
            <w:sz w:val="22"/>
            <w:szCs w:val="22"/>
            <w:lang w:val="en-US"/>
          </w:rPr>
          <w:delText xml:space="preserve"> Setophoma, Bacidina, </w:delText>
        </w:r>
        <w:r w:rsidRPr="003F5C4A" w:rsidDel="008012BE">
          <w:rPr>
            <w:rStyle w:val="Emphasis"/>
            <w:i w:val="0"/>
            <w:iCs w:val="0"/>
            <w:color w:val="0E101A"/>
            <w:sz w:val="22"/>
            <w:szCs w:val="22"/>
            <w:lang w:val="en-US"/>
          </w:rPr>
          <w:delText>and</w:delText>
        </w:r>
        <w:r w:rsidRPr="003F5C4A" w:rsidDel="008012BE">
          <w:rPr>
            <w:rStyle w:val="Emphasis"/>
            <w:color w:val="0E101A"/>
            <w:sz w:val="22"/>
            <w:szCs w:val="22"/>
            <w:lang w:val="en-US"/>
          </w:rPr>
          <w:delText xml:space="preserve"> Neopestalotiopsis. </w:delText>
        </w:r>
        <w:r w:rsidRPr="003F5C4A" w:rsidDel="008012BE">
          <w:rPr>
            <w:rStyle w:val="Emphasis"/>
            <w:i w:val="0"/>
            <w:iCs w:val="0"/>
            <w:color w:val="0E101A"/>
            <w:sz w:val="22"/>
            <w:szCs w:val="22"/>
            <w:lang w:val="en-US"/>
          </w:rPr>
          <w:delText xml:space="preserve">The remaining six were </w:delText>
        </w:r>
        <w:commentRangeStart w:id="508"/>
        <w:r w:rsidRPr="003F5C4A" w:rsidDel="008012BE">
          <w:rPr>
            <w:rStyle w:val="Emphasis"/>
            <w:i w:val="0"/>
            <w:iCs w:val="0"/>
            <w:color w:val="0E101A"/>
            <w:sz w:val="22"/>
            <w:szCs w:val="22"/>
            <w:lang w:val="en-US"/>
          </w:rPr>
          <w:delText>unidentified</w:delText>
        </w:r>
        <w:commentRangeEnd w:id="508"/>
        <w:r w:rsidR="001E572A" w:rsidDel="008012BE">
          <w:rPr>
            <w:rStyle w:val="CommentReference"/>
            <w:rFonts w:eastAsia="Arial Unicode MS"/>
            <w:bdr w:val="nil"/>
            <w:lang w:val="en-US" w:eastAsia="en-US"/>
          </w:rPr>
          <w:commentReference w:id="508"/>
        </w:r>
        <w:r w:rsidRPr="003F5C4A" w:rsidDel="008012BE">
          <w:rPr>
            <w:rStyle w:val="Emphasis"/>
            <w:i w:val="0"/>
            <w:iCs w:val="0"/>
            <w:color w:val="0E101A"/>
            <w:sz w:val="22"/>
            <w:szCs w:val="22"/>
            <w:lang w:val="en-US"/>
          </w:rPr>
          <w:delText>, but 3 of them clustered with ASVs of the</w:delText>
        </w:r>
        <w:r w:rsidRPr="003F5C4A" w:rsidDel="008012BE">
          <w:rPr>
            <w:rStyle w:val="Emphasis"/>
            <w:color w:val="0E101A"/>
            <w:sz w:val="22"/>
            <w:szCs w:val="22"/>
            <w:lang w:val="en-US"/>
          </w:rPr>
          <w:delText xml:space="preserve"> Ascomycota </w:delText>
        </w:r>
        <w:r w:rsidRPr="003F5C4A" w:rsidDel="008012BE">
          <w:rPr>
            <w:rStyle w:val="Emphasis"/>
            <w:i w:val="0"/>
            <w:iCs w:val="0"/>
            <w:color w:val="0E101A"/>
            <w:sz w:val="22"/>
            <w:szCs w:val="22"/>
            <w:lang w:val="en-US"/>
          </w:rPr>
          <w:delText>class</w:delText>
        </w:r>
        <w:r w:rsidRPr="003F5C4A" w:rsidDel="008012BE">
          <w:rPr>
            <w:rStyle w:val="Emphasis"/>
            <w:color w:val="0E101A"/>
            <w:sz w:val="22"/>
            <w:szCs w:val="22"/>
            <w:lang w:val="en-US"/>
          </w:rPr>
          <w:delText> Dothideomycetes</w:delText>
        </w:r>
        <w:r w:rsidRPr="003F5C4A" w:rsidDel="008012BE">
          <w:rPr>
            <w:rStyle w:val="Emphasis"/>
            <w:i w:val="0"/>
            <w:iCs w:val="0"/>
            <w:color w:val="0E101A"/>
            <w:sz w:val="22"/>
            <w:szCs w:val="22"/>
            <w:lang w:val="en-US"/>
          </w:rPr>
          <w:delText xml:space="preserve"> (Cluster III) and one with the ASVs classified as</w:delText>
        </w:r>
        <w:r w:rsidRPr="003F5C4A" w:rsidDel="008012BE">
          <w:rPr>
            <w:rStyle w:val="Emphasis"/>
            <w:color w:val="0E101A"/>
            <w:sz w:val="22"/>
            <w:szCs w:val="22"/>
            <w:lang w:val="en-US"/>
          </w:rPr>
          <w:delText xml:space="preserve"> Cystobasidium </w:delText>
        </w:r>
        <w:r w:rsidRPr="003F5C4A" w:rsidDel="008012BE">
          <w:rPr>
            <w:rStyle w:val="Emphasis"/>
            <w:i w:val="0"/>
            <w:iCs w:val="0"/>
            <w:color w:val="0E101A"/>
            <w:sz w:val="22"/>
            <w:szCs w:val="22"/>
            <w:lang w:val="en-US"/>
          </w:rPr>
          <w:delText>sp</w:delText>
        </w:r>
        <w:r w:rsidRPr="001E572A" w:rsidDel="008012BE">
          <w:rPr>
            <w:rStyle w:val="Emphasis"/>
            <w:i w:val="0"/>
            <w:iCs w:val="0"/>
            <w:color w:val="0E101A"/>
            <w:sz w:val="22"/>
            <w:szCs w:val="22"/>
            <w:lang w:val="en-US"/>
          </w:rPr>
          <w:delText>.</w:delText>
        </w:r>
        <w:r w:rsidRPr="001E572A" w:rsidDel="008012BE">
          <w:rPr>
            <w:rStyle w:val="Emphasis"/>
            <w:i w:val="0"/>
            <w:color w:val="0E101A"/>
            <w:sz w:val="22"/>
            <w:szCs w:val="22"/>
            <w:rPrChange w:id="509" w:author="Valeska Villegas Escobar" w:date="2022-01-18T08:48:00Z">
              <w:rPr>
                <w:rStyle w:val="Emphasis"/>
                <w:color w:val="0E101A"/>
                <w:sz w:val="22"/>
                <w:szCs w:val="22"/>
              </w:rPr>
            </w:rPrChange>
          </w:rPr>
          <w:delText> (Cluster XIII).</w:delText>
        </w:r>
        <w:r w:rsidRPr="003F5C4A" w:rsidDel="008012BE">
          <w:rPr>
            <w:rStyle w:val="Emphasis"/>
            <w:color w:val="0E101A"/>
            <w:sz w:val="22"/>
            <w:szCs w:val="22"/>
            <w:lang w:val="en-US"/>
          </w:rPr>
          <w:delText xml:space="preserve"> </w:delText>
        </w:r>
        <w:r w:rsidRPr="003F5C4A" w:rsidDel="008012BE">
          <w:rPr>
            <w:rStyle w:val="Emphasis"/>
            <w:i w:val="0"/>
            <w:iCs w:val="0"/>
            <w:color w:val="0E101A"/>
            <w:sz w:val="22"/>
            <w:szCs w:val="22"/>
            <w:lang w:val="en-US"/>
          </w:rPr>
          <w:delText xml:space="preserve">The other </w:delText>
        </w:r>
        <w:r w:rsidRPr="001E572A" w:rsidDel="008012BE">
          <w:rPr>
            <w:rStyle w:val="Emphasis"/>
            <w:i w:val="0"/>
            <w:iCs w:val="0"/>
            <w:color w:val="0E101A"/>
            <w:sz w:val="22"/>
            <w:szCs w:val="22"/>
            <w:highlight w:val="yellow"/>
            <w:rPrChange w:id="510" w:author="Valeska Villegas Escobar" w:date="2022-01-18T08:48:00Z">
              <w:rPr>
                <w:rStyle w:val="Emphasis"/>
                <w:i w:val="0"/>
                <w:iCs w:val="0"/>
                <w:color w:val="0E101A"/>
                <w:sz w:val="22"/>
                <w:szCs w:val="22"/>
              </w:rPr>
            </w:rPrChange>
          </w:rPr>
          <w:delText>unidentified</w:delText>
        </w:r>
        <w:r w:rsidRPr="003F5C4A" w:rsidDel="008012BE">
          <w:rPr>
            <w:rStyle w:val="Emphasis"/>
            <w:i w:val="0"/>
            <w:iCs w:val="0"/>
            <w:color w:val="0E101A"/>
            <w:sz w:val="22"/>
            <w:szCs w:val="22"/>
            <w:lang w:val="en-US"/>
          </w:rPr>
          <w:delText xml:space="preserve"> ASVs did not relate to any classified ASVs (Cluster IV) (</w:delText>
        </w:r>
        <w:r w:rsidRPr="003F5C4A" w:rsidDel="008012BE">
          <w:rPr>
            <w:sz w:val="22"/>
            <w:szCs w:val="22"/>
            <w:lang w:val="en-US"/>
          </w:rPr>
          <w:delText xml:space="preserve">Fig 6 and Supplementary Table </w:delText>
        </w:r>
      </w:del>
      <w:ins w:id="511" w:author="Valeska Villegas Escobar" w:date="2022-01-18T09:44:00Z">
        <w:del w:id="512" w:author="Sandra Mosquera Lopez" w:date="2022-02-17T17:37:00Z">
          <w:r w:rsidR="00A46ED5" w:rsidDel="008012BE">
            <w:rPr>
              <w:sz w:val="22"/>
              <w:szCs w:val="22"/>
              <w:lang w:val="en-US"/>
            </w:rPr>
            <w:delText>S</w:delText>
          </w:r>
        </w:del>
      </w:ins>
      <w:del w:id="513" w:author="Sandra Mosquera Lopez" w:date="2022-02-17T17:37:00Z">
        <w:r w:rsidRPr="003F5C4A" w:rsidDel="008012BE">
          <w:rPr>
            <w:sz w:val="22"/>
            <w:szCs w:val="22"/>
            <w:lang w:val="en-US"/>
          </w:rPr>
          <w:delText>5</w:delText>
        </w:r>
        <w:r w:rsidRPr="003F5C4A" w:rsidDel="008012BE">
          <w:rPr>
            <w:rStyle w:val="Emphasis"/>
            <w:i w:val="0"/>
            <w:iCs w:val="0"/>
            <w:color w:val="0E101A"/>
            <w:sz w:val="22"/>
            <w:szCs w:val="22"/>
            <w:lang w:val="en-US"/>
          </w:rPr>
          <w:delText xml:space="preserve">). In El Sinai, most of the enriched ASVs (n: 22) belonged to two clusters (clusters III and IV) composed of ASVs belonging to the </w:delText>
        </w:r>
        <w:r w:rsidRPr="003F5C4A" w:rsidDel="008012BE">
          <w:rPr>
            <w:rStyle w:val="Emphasis"/>
            <w:color w:val="0E101A"/>
            <w:sz w:val="22"/>
            <w:szCs w:val="22"/>
            <w:lang w:val="en-US"/>
          </w:rPr>
          <w:delText xml:space="preserve">Ascomycota </w:delText>
        </w:r>
        <w:r w:rsidRPr="003F5C4A" w:rsidDel="008012BE">
          <w:rPr>
            <w:rStyle w:val="Emphasis"/>
            <w:i w:val="0"/>
            <w:iCs w:val="0"/>
            <w:color w:val="0E101A"/>
            <w:sz w:val="22"/>
            <w:szCs w:val="22"/>
            <w:lang w:val="en-US"/>
          </w:rPr>
          <w:delText>class</w:delText>
        </w:r>
        <w:r w:rsidRPr="003F5C4A" w:rsidDel="008012BE">
          <w:rPr>
            <w:rStyle w:val="Emphasis"/>
            <w:color w:val="0E101A"/>
            <w:sz w:val="22"/>
            <w:szCs w:val="22"/>
            <w:lang w:val="en-US"/>
          </w:rPr>
          <w:delText> Dothideomycetes.</w:delText>
        </w:r>
        <w:r w:rsidRPr="003F5C4A" w:rsidDel="008012BE">
          <w:rPr>
            <w:rStyle w:val="Emphasis"/>
            <w:i w:val="0"/>
            <w:iCs w:val="0"/>
            <w:color w:val="0E101A"/>
            <w:sz w:val="22"/>
            <w:szCs w:val="22"/>
            <w:lang w:val="en-US"/>
          </w:rPr>
          <w:delText xml:space="preserve"> Several of the enriched ASVs in these clusters belonged to the genera </w:delText>
        </w:r>
        <w:r w:rsidRPr="003F5C4A" w:rsidDel="008012BE">
          <w:rPr>
            <w:rStyle w:val="Emphasis"/>
            <w:color w:val="0E101A"/>
            <w:sz w:val="22"/>
            <w:szCs w:val="22"/>
            <w:lang w:val="en-US"/>
          </w:rPr>
          <w:delText xml:space="preserve">Microcyclospora, Pseudocercospora, </w:delText>
        </w:r>
        <w:r w:rsidRPr="003F5C4A" w:rsidDel="008012BE">
          <w:rPr>
            <w:rStyle w:val="Emphasis"/>
            <w:i w:val="0"/>
            <w:iCs w:val="0"/>
            <w:color w:val="0E101A"/>
            <w:sz w:val="22"/>
            <w:szCs w:val="22"/>
            <w:lang w:val="en-US"/>
          </w:rPr>
          <w:delText>and</w:delText>
        </w:r>
        <w:r w:rsidRPr="003F5C4A" w:rsidDel="008012BE">
          <w:rPr>
            <w:rStyle w:val="Emphasis"/>
            <w:color w:val="0E101A"/>
            <w:sz w:val="22"/>
            <w:szCs w:val="22"/>
            <w:lang w:val="en-US"/>
          </w:rPr>
          <w:delText xml:space="preserve"> Geastrumia. </w:delText>
        </w:r>
        <w:r w:rsidRPr="003F5C4A" w:rsidDel="008012BE">
          <w:rPr>
            <w:rStyle w:val="Emphasis"/>
            <w:i w:val="0"/>
            <w:iCs w:val="0"/>
            <w:color w:val="0E101A"/>
            <w:sz w:val="22"/>
            <w:szCs w:val="22"/>
            <w:lang w:val="en-US"/>
          </w:rPr>
          <w:delText>The Ascomycota classes</w:delText>
        </w:r>
        <w:r w:rsidRPr="003F5C4A" w:rsidDel="008012BE">
          <w:rPr>
            <w:rStyle w:val="Emphasis"/>
            <w:color w:val="0E101A"/>
            <w:sz w:val="22"/>
            <w:szCs w:val="22"/>
            <w:lang w:val="en-US"/>
          </w:rPr>
          <w:delText xml:space="preserve"> Eurotiomycetes </w:delText>
        </w:r>
        <w:r w:rsidRPr="003F5C4A" w:rsidDel="008012BE">
          <w:rPr>
            <w:rStyle w:val="Emphasis"/>
            <w:i w:val="0"/>
            <w:iCs w:val="0"/>
            <w:color w:val="0E101A"/>
            <w:sz w:val="22"/>
            <w:szCs w:val="22"/>
            <w:lang w:val="en-US"/>
          </w:rPr>
          <w:delText>(Cluster II) and</w:delText>
        </w:r>
        <w:r w:rsidRPr="003F5C4A" w:rsidDel="008012BE">
          <w:rPr>
            <w:rStyle w:val="Emphasis"/>
            <w:color w:val="0E101A"/>
            <w:sz w:val="22"/>
            <w:szCs w:val="22"/>
            <w:lang w:val="en-US"/>
          </w:rPr>
          <w:delText xml:space="preserve"> Sordariomycetes </w:delText>
        </w:r>
        <w:r w:rsidRPr="003F5C4A" w:rsidDel="008012BE">
          <w:rPr>
            <w:rStyle w:val="Emphasis"/>
            <w:i w:val="0"/>
            <w:iCs w:val="0"/>
            <w:color w:val="0E101A"/>
            <w:sz w:val="22"/>
            <w:szCs w:val="22"/>
            <w:lang w:val="en-US"/>
          </w:rPr>
          <w:delText xml:space="preserve">(Cluster V) were also common among the ASVs enriched in the severely damaged fruits of the El Sinai. The former had six enriched ASVs, with three of them classified as </w:delText>
        </w:r>
        <w:r w:rsidRPr="003F5C4A" w:rsidDel="008012BE">
          <w:rPr>
            <w:rStyle w:val="Emphasis"/>
            <w:color w:val="0E101A"/>
            <w:sz w:val="22"/>
            <w:szCs w:val="22"/>
            <w:lang w:val="en-US"/>
          </w:rPr>
          <w:delText xml:space="preserve">Trichomerium </w:delText>
        </w:r>
        <w:r w:rsidRPr="001E572A" w:rsidDel="008012BE">
          <w:rPr>
            <w:rStyle w:val="Emphasis"/>
            <w:i w:val="0"/>
            <w:color w:val="0E101A"/>
            <w:sz w:val="22"/>
            <w:szCs w:val="22"/>
            <w:rPrChange w:id="514" w:author="Valeska Villegas Escobar" w:date="2022-01-18T08:53:00Z">
              <w:rPr>
                <w:rStyle w:val="Emphasis"/>
                <w:color w:val="0E101A"/>
                <w:sz w:val="22"/>
                <w:szCs w:val="22"/>
              </w:rPr>
            </w:rPrChange>
          </w:rPr>
          <w:delText>spp</w:delText>
        </w:r>
        <w:r w:rsidRPr="003F5C4A" w:rsidDel="008012BE">
          <w:rPr>
            <w:rStyle w:val="Emphasis"/>
            <w:color w:val="0E101A"/>
            <w:sz w:val="22"/>
            <w:szCs w:val="22"/>
            <w:lang w:val="en-US"/>
          </w:rPr>
          <w:delText xml:space="preserve">. </w:delText>
        </w:r>
        <w:r w:rsidRPr="003F5C4A" w:rsidDel="008012BE">
          <w:rPr>
            <w:rStyle w:val="Emphasis"/>
            <w:i w:val="0"/>
            <w:iCs w:val="0"/>
            <w:color w:val="0E101A"/>
            <w:sz w:val="22"/>
            <w:szCs w:val="22"/>
            <w:lang w:val="en-US"/>
          </w:rPr>
          <w:delText>The latter included four enriched ASVs, all classified as</w:delText>
        </w:r>
        <w:r w:rsidRPr="003F5C4A" w:rsidDel="008012BE">
          <w:rPr>
            <w:rStyle w:val="Emphasis"/>
            <w:color w:val="0E101A"/>
            <w:sz w:val="22"/>
            <w:szCs w:val="22"/>
            <w:lang w:val="en-US"/>
          </w:rPr>
          <w:delText xml:space="preserve"> Colletotrichum </w:delText>
        </w:r>
        <w:r w:rsidRPr="001E572A" w:rsidDel="008012BE">
          <w:rPr>
            <w:rStyle w:val="Emphasis"/>
            <w:i w:val="0"/>
            <w:color w:val="0E101A"/>
            <w:sz w:val="22"/>
            <w:szCs w:val="22"/>
            <w:rPrChange w:id="515" w:author="Valeska Villegas Escobar" w:date="2022-01-18T08:53:00Z">
              <w:rPr>
                <w:rStyle w:val="Emphasis"/>
                <w:color w:val="0E101A"/>
                <w:sz w:val="22"/>
                <w:szCs w:val="22"/>
              </w:rPr>
            </w:rPrChange>
          </w:rPr>
          <w:delText>spp</w:delText>
        </w:r>
        <w:r w:rsidRPr="003F5C4A" w:rsidDel="008012BE">
          <w:rPr>
            <w:rStyle w:val="Emphasis"/>
            <w:color w:val="0E101A"/>
            <w:sz w:val="22"/>
            <w:szCs w:val="22"/>
            <w:lang w:val="en-US"/>
          </w:rPr>
          <w:delText xml:space="preserve">. </w:delText>
        </w:r>
        <w:r w:rsidRPr="003F5C4A" w:rsidDel="008012BE">
          <w:rPr>
            <w:rStyle w:val="Emphasis"/>
            <w:i w:val="0"/>
            <w:iCs w:val="0"/>
            <w:color w:val="0E101A"/>
            <w:sz w:val="22"/>
            <w:szCs w:val="22"/>
            <w:lang w:val="en-US"/>
          </w:rPr>
          <w:delText>Seven of the remaining enriched ASVs of the El Sinai cluster with other AVSs belonging to several</w:delText>
        </w:r>
        <w:r w:rsidRPr="003F5C4A" w:rsidDel="008012BE">
          <w:rPr>
            <w:rStyle w:val="Emphasis"/>
            <w:color w:val="0E101A"/>
            <w:sz w:val="22"/>
            <w:szCs w:val="22"/>
            <w:lang w:val="en-US"/>
          </w:rPr>
          <w:delText xml:space="preserve"> Basidiomycetes</w:delText>
        </w:r>
        <w:r w:rsidRPr="003F5C4A" w:rsidDel="008012BE">
          <w:rPr>
            <w:rStyle w:val="Emphasis"/>
            <w:i w:val="0"/>
            <w:iCs w:val="0"/>
            <w:color w:val="0E101A"/>
            <w:sz w:val="22"/>
            <w:szCs w:val="22"/>
            <w:lang w:val="en-US"/>
          </w:rPr>
          <w:delText xml:space="preserve"> classes (Cluster IX). Two of them belonged to the</w:delText>
        </w:r>
        <w:r w:rsidRPr="003F5C4A" w:rsidDel="008012BE">
          <w:rPr>
            <w:rStyle w:val="Emphasis"/>
            <w:color w:val="0E101A"/>
            <w:sz w:val="22"/>
            <w:szCs w:val="22"/>
            <w:lang w:val="en-US"/>
          </w:rPr>
          <w:delText xml:space="preserve"> Agaricomycetes </w:delText>
        </w:r>
        <w:r w:rsidRPr="003F5C4A" w:rsidDel="008012BE">
          <w:rPr>
            <w:rStyle w:val="Emphasis"/>
            <w:i w:val="0"/>
            <w:iCs w:val="0"/>
            <w:color w:val="0E101A"/>
            <w:sz w:val="22"/>
            <w:szCs w:val="22"/>
            <w:lang w:val="en-US"/>
          </w:rPr>
          <w:delText xml:space="preserve">class, and the other four were </w:delText>
        </w:r>
        <w:r w:rsidRPr="001E572A" w:rsidDel="008012BE">
          <w:rPr>
            <w:rStyle w:val="Emphasis"/>
            <w:i w:val="0"/>
            <w:iCs w:val="0"/>
            <w:color w:val="0E101A"/>
            <w:sz w:val="22"/>
            <w:szCs w:val="22"/>
            <w:highlight w:val="yellow"/>
            <w:rPrChange w:id="516" w:author="Valeska Villegas Escobar" w:date="2022-01-18T08:54:00Z">
              <w:rPr>
                <w:rStyle w:val="Emphasis"/>
                <w:i w:val="0"/>
                <w:iCs w:val="0"/>
                <w:color w:val="0E101A"/>
                <w:sz w:val="22"/>
                <w:szCs w:val="22"/>
              </w:rPr>
            </w:rPrChange>
          </w:rPr>
          <w:delText>unclassified</w:delText>
        </w:r>
        <w:r w:rsidRPr="003F5C4A" w:rsidDel="008012BE">
          <w:rPr>
            <w:rStyle w:val="Emphasis"/>
            <w:i w:val="0"/>
            <w:iCs w:val="0"/>
            <w:color w:val="0E101A"/>
            <w:sz w:val="22"/>
            <w:szCs w:val="22"/>
            <w:lang w:val="en-US"/>
          </w:rPr>
          <w:delText xml:space="preserve"> but grouped closely together with the</w:delText>
        </w:r>
        <w:r w:rsidRPr="003F5C4A" w:rsidDel="008012BE">
          <w:rPr>
            <w:rStyle w:val="Emphasis"/>
            <w:color w:val="0E101A"/>
            <w:sz w:val="22"/>
            <w:szCs w:val="22"/>
            <w:lang w:val="en-US"/>
          </w:rPr>
          <w:delText xml:space="preserve"> Agaricomycetes. </w:delText>
        </w:r>
        <w:r w:rsidRPr="003F5C4A" w:rsidDel="008012BE">
          <w:rPr>
            <w:rStyle w:val="Emphasis"/>
            <w:i w:val="0"/>
            <w:iCs w:val="0"/>
            <w:color w:val="0E101A"/>
            <w:sz w:val="22"/>
            <w:szCs w:val="22"/>
            <w:lang w:val="en-US"/>
          </w:rPr>
          <w:delText>Only one of the enriched ASVs in the El Sinai belonged to a phylum other than</w:delText>
        </w:r>
        <w:r w:rsidRPr="003F5C4A" w:rsidDel="008012BE">
          <w:rPr>
            <w:rStyle w:val="Emphasis"/>
            <w:color w:val="0E101A"/>
            <w:sz w:val="22"/>
            <w:szCs w:val="22"/>
            <w:lang w:val="en-US"/>
          </w:rPr>
          <w:delText xml:space="preserve"> Ascomycota </w:delText>
        </w:r>
        <w:r w:rsidRPr="003F5C4A" w:rsidDel="008012BE">
          <w:rPr>
            <w:rStyle w:val="Emphasis"/>
            <w:i w:val="0"/>
            <w:iCs w:val="0"/>
            <w:color w:val="0E101A"/>
            <w:sz w:val="22"/>
            <w:szCs w:val="22"/>
            <w:lang w:val="en-US"/>
          </w:rPr>
          <w:delText>and</w:delText>
        </w:r>
        <w:r w:rsidRPr="003F5C4A" w:rsidDel="008012BE">
          <w:rPr>
            <w:rStyle w:val="Emphasis"/>
            <w:color w:val="0E101A"/>
            <w:sz w:val="22"/>
            <w:szCs w:val="22"/>
            <w:lang w:val="en-US"/>
          </w:rPr>
          <w:delText xml:space="preserve"> Basidiomycota</w:delText>
        </w:r>
        <w:r w:rsidRPr="003F5C4A" w:rsidDel="008012BE">
          <w:rPr>
            <w:rStyle w:val="Emphasis"/>
            <w:i w:val="0"/>
            <w:iCs w:val="0"/>
            <w:color w:val="0E101A"/>
            <w:sz w:val="22"/>
            <w:szCs w:val="22"/>
            <w:lang w:val="en-US"/>
          </w:rPr>
          <w:delText xml:space="preserve">. However, this ASV was </w:delText>
        </w:r>
        <w:r w:rsidRPr="001E572A" w:rsidDel="008012BE">
          <w:rPr>
            <w:rStyle w:val="Emphasis"/>
            <w:i w:val="0"/>
            <w:iCs w:val="0"/>
            <w:color w:val="0E101A"/>
            <w:sz w:val="22"/>
            <w:szCs w:val="22"/>
            <w:highlight w:val="yellow"/>
            <w:rPrChange w:id="517" w:author="Valeska Villegas Escobar" w:date="2022-01-18T08:54:00Z">
              <w:rPr>
                <w:rStyle w:val="Emphasis"/>
                <w:i w:val="0"/>
                <w:iCs w:val="0"/>
                <w:color w:val="0E101A"/>
                <w:sz w:val="22"/>
                <w:szCs w:val="22"/>
              </w:rPr>
            </w:rPrChange>
          </w:rPr>
          <w:delText>unidentified</w:delText>
        </w:r>
        <w:r w:rsidRPr="003F5C4A" w:rsidDel="008012BE">
          <w:rPr>
            <w:rStyle w:val="Emphasis"/>
            <w:color w:val="0E101A"/>
            <w:sz w:val="22"/>
            <w:szCs w:val="22"/>
            <w:lang w:val="en-US"/>
          </w:rPr>
          <w:delText xml:space="preserve"> (</w:delText>
        </w:r>
        <w:r w:rsidRPr="003F5C4A" w:rsidDel="008012BE">
          <w:rPr>
            <w:sz w:val="22"/>
            <w:szCs w:val="22"/>
            <w:lang w:val="en-US"/>
          </w:rPr>
          <w:delText xml:space="preserve">Fig 7 and Supplementary Table </w:delText>
        </w:r>
      </w:del>
      <w:ins w:id="518" w:author="Valeska Villegas Escobar" w:date="2022-01-18T09:44:00Z">
        <w:del w:id="519" w:author="Sandra Mosquera Lopez" w:date="2022-02-17T17:37:00Z">
          <w:r w:rsidR="00A46ED5" w:rsidDel="008012BE">
            <w:rPr>
              <w:sz w:val="22"/>
              <w:szCs w:val="22"/>
              <w:lang w:val="en-US"/>
            </w:rPr>
            <w:delText>S</w:delText>
          </w:r>
        </w:del>
      </w:ins>
      <w:del w:id="520" w:author="Sandra Mosquera Lopez" w:date="2022-02-17T17:37:00Z">
        <w:r w:rsidR="00F2490A" w:rsidRPr="003F5C4A" w:rsidDel="008012BE">
          <w:rPr>
            <w:sz w:val="22"/>
            <w:szCs w:val="22"/>
            <w:lang w:val="en-US"/>
          </w:rPr>
          <w:delText>6)</w:delText>
        </w:r>
        <w:r w:rsidRPr="003F5C4A" w:rsidDel="008012BE">
          <w:rPr>
            <w:rStyle w:val="Emphasis"/>
            <w:color w:val="0E101A"/>
            <w:sz w:val="22"/>
            <w:szCs w:val="22"/>
            <w:lang w:val="en-US"/>
          </w:rPr>
          <w:delText>. </w:delText>
        </w:r>
      </w:del>
    </w:p>
    <w:p w14:paraId="27602D36" w14:textId="596D8457" w:rsidR="00F2490A" w:rsidRPr="003F5C4A" w:rsidDel="008012BE" w:rsidRDefault="00F2490A" w:rsidP="00F2490A">
      <w:pPr>
        <w:pStyle w:val="NormalWeb"/>
        <w:spacing w:line="360" w:lineRule="auto"/>
        <w:jc w:val="both"/>
        <w:rPr>
          <w:del w:id="521" w:author="Sandra Mosquera Lopez" w:date="2022-02-17T17:37:00Z"/>
          <w:b/>
          <w:bCs/>
          <w:color w:val="0E101A"/>
          <w:sz w:val="22"/>
          <w:szCs w:val="22"/>
          <w:lang w:val="en-US"/>
        </w:rPr>
      </w:pPr>
      <w:del w:id="522" w:author="Sandra Mosquera Lopez" w:date="2022-02-17T17:37:00Z">
        <w:r w:rsidRPr="003F5C4A" w:rsidDel="008012BE">
          <w:rPr>
            <w:b/>
            <w:bCs/>
            <w:color w:val="0E101A"/>
            <w:sz w:val="22"/>
            <w:szCs w:val="22"/>
            <w:lang w:val="en-US"/>
          </w:rPr>
          <w:delText>The communities of cultivable fungi are poor predictors of the fungal communities associated with the lenticel damage:</w:delText>
        </w:r>
      </w:del>
    </w:p>
    <w:p w14:paraId="47D9A844" w14:textId="627A659E" w:rsidR="00F2490A" w:rsidRPr="003F5C4A" w:rsidDel="008012BE" w:rsidRDefault="00F2490A" w:rsidP="00F2490A">
      <w:pPr>
        <w:pStyle w:val="NormalWeb"/>
        <w:spacing w:line="360" w:lineRule="auto"/>
        <w:jc w:val="both"/>
        <w:rPr>
          <w:del w:id="523" w:author="Sandra Mosquera Lopez" w:date="2022-02-17T17:37:00Z"/>
          <w:color w:val="0E101A"/>
          <w:sz w:val="22"/>
          <w:szCs w:val="22"/>
          <w:lang w:val="en-US"/>
        </w:rPr>
      </w:pPr>
      <w:del w:id="524" w:author="Sandra Mosquera Lopez" w:date="2022-02-17T17:37:00Z">
        <w:r w:rsidRPr="003F5C4A" w:rsidDel="008012BE">
          <w:rPr>
            <w:color w:val="0E101A"/>
            <w:sz w:val="22"/>
            <w:szCs w:val="22"/>
            <w:lang w:val="en-US"/>
          </w:rPr>
          <w:delText xml:space="preserve">We performed isolation from healthy and necrotic lenticels of avocado cv. Hass to determine whether some of the enriched ASVs could be recovered. Forty-nine fungal strains were isolated, and 39 were identified. All isolates were </w:delText>
        </w:r>
        <w:r w:rsidRPr="003F5C4A" w:rsidDel="008012BE">
          <w:rPr>
            <w:i/>
            <w:iCs/>
            <w:color w:val="0E101A"/>
            <w:sz w:val="22"/>
            <w:szCs w:val="22"/>
            <w:lang w:val="en-US"/>
          </w:rPr>
          <w:delText>Ascomycetes</w:delText>
        </w:r>
        <w:r w:rsidRPr="003F5C4A" w:rsidDel="008012BE">
          <w:rPr>
            <w:color w:val="0E101A"/>
            <w:sz w:val="22"/>
            <w:szCs w:val="22"/>
            <w:lang w:val="en-US"/>
          </w:rPr>
          <w:delText xml:space="preserve">, and the most common genera were </w:delText>
        </w:r>
        <w:r w:rsidRPr="003F5C4A" w:rsidDel="008012BE">
          <w:rPr>
            <w:i/>
            <w:iCs/>
            <w:color w:val="0E101A"/>
            <w:sz w:val="22"/>
            <w:szCs w:val="22"/>
            <w:lang w:val="en-US"/>
          </w:rPr>
          <w:delText>Colletotrichum</w:delText>
        </w:r>
        <w:r w:rsidRPr="003F5C4A" w:rsidDel="008012BE">
          <w:rPr>
            <w:color w:val="0E101A"/>
            <w:sz w:val="22"/>
            <w:szCs w:val="22"/>
            <w:lang w:val="en-US"/>
          </w:rPr>
          <w:delText xml:space="preserve">, with 19 isolates, and </w:delText>
        </w:r>
        <w:r w:rsidRPr="003F5C4A" w:rsidDel="008012BE">
          <w:rPr>
            <w:i/>
            <w:iCs/>
            <w:color w:val="0E101A"/>
            <w:sz w:val="22"/>
            <w:szCs w:val="22"/>
            <w:lang w:val="en-US"/>
          </w:rPr>
          <w:delText>Cytospora</w:delText>
        </w:r>
        <w:r w:rsidRPr="003F5C4A" w:rsidDel="008012BE">
          <w:rPr>
            <w:color w:val="0E101A"/>
            <w:sz w:val="22"/>
            <w:szCs w:val="22"/>
            <w:lang w:val="en-US"/>
          </w:rPr>
          <w:delText xml:space="preserve">, with ten. These most common genera were isolated from both farms. </w:delText>
        </w:r>
        <w:r w:rsidRPr="003F5C4A" w:rsidDel="008012BE">
          <w:rPr>
            <w:i/>
            <w:iCs/>
            <w:color w:val="0E101A"/>
            <w:sz w:val="22"/>
            <w:szCs w:val="22"/>
            <w:lang w:val="en-US"/>
          </w:rPr>
          <w:delText>Alternaria</w:delText>
        </w:r>
        <w:r w:rsidRPr="003F5C4A" w:rsidDel="008012BE">
          <w:rPr>
            <w:color w:val="0E101A"/>
            <w:sz w:val="22"/>
            <w:szCs w:val="22"/>
            <w:lang w:val="en-US"/>
          </w:rPr>
          <w:delText xml:space="preserve">, </w:delText>
        </w:r>
        <w:r w:rsidRPr="003F5C4A" w:rsidDel="008012BE">
          <w:rPr>
            <w:i/>
            <w:iCs/>
            <w:color w:val="0E101A"/>
            <w:sz w:val="22"/>
            <w:szCs w:val="22"/>
            <w:lang w:val="en-US"/>
          </w:rPr>
          <w:delText>Diaporthe</w:delText>
        </w:r>
        <w:r w:rsidRPr="003F5C4A" w:rsidDel="008012BE">
          <w:rPr>
            <w:color w:val="0E101A"/>
            <w:sz w:val="22"/>
            <w:szCs w:val="22"/>
            <w:lang w:val="en-US"/>
          </w:rPr>
          <w:delText xml:space="preserve">, </w:delText>
        </w:r>
        <w:r w:rsidRPr="003F5C4A" w:rsidDel="008012BE">
          <w:rPr>
            <w:i/>
            <w:iCs/>
            <w:color w:val="0E101A"/>
            <w:sz w:val="22"/>
            <w:szCs w:val="22"/>
            <w:lang w:val="en-US"/>
          </w:rPr>
          <w:delText>Neofusicoccum</w:delText>
        </w:r>
        <w:r w:rsidRPr="003F5C4A" w:rsidDel="008012BE">
          <w:rPr>
            <w:color w:val="0E101A"/>
            <w:sz w:val="22"/>
            <w:szCs w:val="22"/>
            <w:lang w:val="en-US"/>
          </w:rPr>
          <w:delText xml:space="preserve">, </w:delText>
        </w:r>
        <w:r w:rsidRPr="003F5C4A" w:rsidDel="008012BE">
          <w:rPr>
            <w:i/>
            <w:iCs/>
            <w:color w:val="0E101A"/>
            <w:sz w:val="22"/>
            <w:szCs w:val="22"/>
            <w:lang w:val="en-US"/>
          </w:rPr>
          <w:delText>Neurospora</w:delText>
        </w:r>
        <w:r w:rsidRPr="003F5C4A" w:rsidDel="008012BE">
          <w:rPr>
            <w:color w:val="0E101A"/>
            <w:sz w:val="22"/>
            <w:szCs w:val="22"/>
            <w:lang w:val="en-US"/>
          </w:rPr>
          <w:delText xml:space="preserve">, and </w:delText>
        </w:r>
        <w:r w:rsidRPr="003F5C4A" w:rsidDel="008012BE">
          <w:rPr>
            <w:i/>
            <w:iCs/>
            <w:color w:val="0E101A"/>
            <w:sz w:val="22"/>
            <w:szCs w:val="22"/>
            <w:lang w:val="en-US"/>
          </w:rPr>
          <w:delText>Phyllosticta</w:delText>
        </w:r>
        <w:r w:rsidRPr="003F5C4A" w:rsidDel="008012BE">
          <w:rPr>
            <w:color w:val="0E101A"/>
            <w:sz w:val="22"/>
            <w:szCs w:val="22"/>
            <w:lang w:val="en-US"/>
          </w:rPr>
          <w:delText xml:space="preserve"> were also among the genera isolated, and they had one to three representatives. These genera were restricted to one farm (Table 1; Supplementary Table 7). We found no clear trend between the isolated taxon and the health status of the lenticel. Also, no isolated taxon besides </w:delText>
        </w:r>
        <w:r w:rsidRPr="003F5C4A" w:rsidDel="008012BE">
          <w:rPr>
            <w:i/>
            <w:iCs/>
            <w:color w:val="0E101A"/>
            <w:sz w:val="22"/>
            <w:szCs w:val="22"/>
            <w:lang w:val="en-US"/>
          </w:rPr>
          <w:delText>Colletotrichum</w:delText>
        </w:r>
        <w:r w:rsidRPr="003F5C4A" w:rsidDel="008012BE">
          <w:rPr>
            <w:color w:val="0E101A"/>
            <w:sz w:val="22"/>
            <w:szCs w:val="22"/>
            <w:lang w:val="en-US"/>
          </w:rPr>
          <w:delText xml:space="preserve"> coincided with the ASVs enriched in severely damaged fruits. However, </w:delText>
        </w:r>
        <w:r w:rsidRPr="003F5C4A" w:rsidDel="008012BE">
          <w:rPr>
            <w:i/>
            <w:iCs/>
            <w:color w:val="0E101A"/>
            <w:sz w:val="22"/>
            <w:szCs w:val="22"/>
            <w:lang w:val="en-US"/>
          </w:rPr>
          <w:delText>Colletotrichum</w:delText>
        </w:r>
        <w:r w:rsidRPr="003F5C4A" w:rsidDel="008012BE">
          <w:rPr>
            <w:color w:val="0E101A"/>
            <w:sz w:val="22"/>
            <w:szCs w:val="22"/>
            <w:lang w:val="en-US"/>
          </w:rPr>
          <w:delText xml:space="preserve"> spp. were isolated from healthy and necrotic lenticel.  </w:delText>
        </w:r>
      </w:del>
    </w:p>
    <w:p w14:paraId="05ED2DD8" w14:textId="70AFC40F" w:rsidR="00BB1D69" w:rsidRPr="003F5C4A" w:rsidDel="008012BE" w:rsidRDefault="00D0302D" w:rsidP="00836FF1">
      <w:pPr>
        <w:pStyle w:val="Body"/>
        <w:spacing w:line="360" w:lineRule="auto"/>
        <w:jc w:val="both"/>
        <w:rPr>
          <w:del w:id="525" w:author="Sandra Mosquera Lopez" w:date="2022-02-17T17:37:00Z"/>
          <w:rFonts w:ascii="Times New Roman" w:hAnsi="Times New Roman"/>
          <w:b/>
          <w:bCs/>
        </w:rPr>
      </w:pPr>
      <w:del w:id="526" w:author="Sandra Mosquera Lopez" w:date="2022-02-17T17:37:00Z">
        <w:r w:rsidRPr="003F5C4A" w:rsidDel="008012BE">
          <w:rPr>
            <w:rFonts w:ascii="Times New Roman" w:hAnsi="Times New Roman"/>
            <w:b/>
            <w:bCs/>
          </w:rPr>
          <w:delText>Discussion</w:delText>
        </w:r>
      </w:del>
    </w:p>
    <w:p w14:paraId="000D8111" w14:textId="22015874" w:rsidR="00807062" w:rsidRPr="003F5C4A" w:rsidDel="008012BE" w:rsidRDefault="00807062" w:rsidP="00836FF1">
      <w:pPr>
        <w:pStyle w:val="Body"/>
        <w:spacing w:line="360" w:lineRule="auto"/>
        <w:jc w:val="both"/>
        <w:rPr>
          <w:del w:id="527" w:author="Sandra Mosquera Lopez" w:date="2022-02-17T17:37:00Z"/>
          <w:rFonts w:ascii="Times New Roman" w:hAnsi="Times New Roman"/>
          <w:b/>
          <w:bCs/>
        </w:rPr>
      </w:pPr>
    </w:p>
    <w:p w14:paraId="73EC3701" w14:textId="5625EBD0" w:rsidR="00D0302D" w:rsidRPr="003F5C4A" w:rsidDel="008012BE" w:rsidRDefault="00807062" w:rsidP="00094511">
      <w:pPr>
        <w:pStyle w:val="Body"/>
        <w:spacing w:line="360" w:lineRule="auto"/>
        <w:jc w:val="both"/>
        <w:rPr>
          <w:del w:id="528" w:author="Sandra Mosquera Lopez" w:date="2022-02-17T17:37:00Z"/>
          <w:rFonts w:ascii="Times New Roman" w:hAnsi="Times New Roman"/>
        </w:rPr>
      </w:pPr>
      <w:del w:id="529" w:author="Sandra Mosquera Lopez" w:date="2022-02-17T17:37:00Z">
        <w:r w:rsidRPr="003F5C4A" w:rsidDel="008012BE">
          <w:rPr>
            <w:rFonts w:ascii="Times New Roman" w:hAnsi="Times New Roman"/>
          </w:rPr>
          <w:delText>The lenticel damage in avocado cv</w:delText>
        </w:r>
        <w:r w:rsidR="00785CE3" w:rsidRPr="003F5C4A" w:rsidDel="008012BE">
          <w:rPr>
            <w:rFonts w:ascii="Times New Roman" w:hAnsi="Times New Roman"/>
          </w:rPr>
          <w:delText>.</w:delText>
        </w:r>
        <w:r w:rsidRPr="003F5C4A" w:rsidDel="008012BE">
          <w:rPr>
            <w:rFonts w:ascii="Times New Roman" w:hAnsi="Times New Roman"/>
          </w:rPr>
          <w:delText xml:space="preserve"> Hass is poorly understood, and its causality is unknown. Two hypotheses are considered</w:delText>
        </w:r>
        <w:r w:rsidR="004F794D" w:rsidRPr="003F5C4A" w:rsidDel="008012BE">
          <w:rPr>
            <w:rFonts w:ascii="Times New Roman" w:hAnsi="Times New Roman"/>
          </w:rPr>
          <w:delText xml:space="preserve"> the</w:delText>
        </w:r>
        <w:r w:rsidRPr="003F5C4A" w:rsidDel="008012BE">
          <w:rPr>
            <w:rFonts w:ascii="Times New Roman" w:hAnsi="Times New Roman"/>
          </w:rPr>
          <w:delText xml:space="preserve"> most likely, one related to mechanical stress suffer</w:delText>
        </w:r>
        <w:r w:rsidR="007E4424" w:rsidRPr="003F5C4A" w:rsidDel="008012BE">
          <w:rPr>
            <w:rFonts w:ascii="Times New Roman" w:hAnsi="Times New Roman"/>
          </w:rPr>
          <w:delText>ed</w:delText>
        </w:r>
        <w:r w:rsidRPr="003F5C4A" w:rsidDel="008012BE">
          <w:rPr>
            <w:rFonts w:ascii="Times New Roman" w:hAnsi="Times New Roman"/>
          </w:rPr>
          <w:delText xml:space="preserve"> by the fruits during harvest and post-harvest and the other to </w:delText>
        </w:r>
        <w:r w:rsidR="00785CE3" w:rsidRPr="003F5C4A" w:rsidDel="008012BE">
          <w:rPr>
            <w:rFonts w:ascii="Times New Roman" w:hAnsi="Times New Roman"/>
          </w:rPr>
          <w:delText>plant</w:delText>
        </w:r>
        <w:r w:rsidRPr="003F5C4A" w:rsidDel="008012BE">
          <w:rPr>
            <w:rFonts w:ascii="Times New Roman" w:hAnsi="Times New Roman"/>
          </w:rPr>
          <w:delText xml:space="preserve"> pathogens. We </w:delText>
        </w:r>
        <w:r w:rsidR="004067C8" w:rsidRPr="003F5C4A" w:rsidDel="008012BE">
          <w:rPr>
            <w:rFonts w:ascii="Times New Roman" w:hAnsi="Times New Roman"/>
          </w:rPr>
          <w:delText xml:space="preserve">found that </w:delText>
        </w:r>
        <w:r w:rsidR="00A17D62" w:rsidRPr="003F5C4A" w:rsidDel="008012BE">
          <w:rPr>
            <w:rFonts w:ascii="Times New Roman" w:hAnsi="Times New Roman"/>
          </w:rPr>
          <w:delText>the lenticel damage has a non-uniform patter</w:delText>
        </w:r>
        <w:r w:rsidR="006F2CF9" w:rsidRPr="003F5C4A" w:rsidDel="008012BE">
          <w:rPr>
            <w:rFonts w:ascii="Times New Roman" w:hAnsi="Times New Roman"/>
          </w:rPr>
          <w:delText>n</w:delText>
        </w:r>
        <w:r w:rsidR="00A17D62" w:rsidRPr="003F5C4A" w:rsidDel="008012BE">
          <w:rPr>
            <w:rFonts w:ascii="Times New Roman" w:hAnsi="Times New Roman"/>
          </w:rPr>
          <w:delText xml:space="preserve"> and is progressive. The</w:delText>
        </w:r>
        <w:r w:rsidR="007E4424" w:rsidRPr="003F5C4A" w:rsidDel="008012BE">
          <w:rPr>
            <w:rFonts w:ascii="Times New Roman" w:hAnsi="Times New Roman"/>
          </w:rPr>
          <w:delText xml:space="preserve"> </w:delText>
        </w:r>
        <w:r w:rsidR="00A17D62" w:rsidRPr="003F5C4A" w:rsidDel="008012BE">
          <w:rPr>
            <w:rFonts w:ascii="Times New Roman" w:hAnsi="Times New Roman"/>
          </w:rPr>
          <w:delText>s</w:delText>
        </w:r>
        <w:r w:rsidR="004067C8" w:rsidRPr="003F5C4A" w:rsidDel="008012BE">
          <w:rPr>
            <w:rFonts w:ascii="Times New Roman" w:hAnsi="Times New Roman"/>
          </w:rPr>
          <w:delText>everity and incidence</w:delText>
        </w:r>
        <w:r w:rsidR="004F794D" w:rsidRPr="003F5C4A" w:rsidDel="008012BE">
          <w:rPr>
            <w:rFonts w:ascii="Times New Roman" w:hAnsi="Times New Roman"/>
          </w:rPr>
          <w:delText xml:space="preserve"> </w:delText>
        </w:r>
        <w:r w:rsidR="004067C8" w:rsidRPr="003F5C4A" w:rsidDel="008012BE">
          <w:rPr>
            <w:rFonts w:ascii="Times New Roman" w:hAnsi="Times New Roman"/>
          </w:rPr>
          <w:delText xml:space="preserve">of the damage </w:delText>
        </w:r>
        <w:r w:rsidR="004F794D" w:rsidRPr="003F5C4A" w:rsidDel="008012BE">
          <w:rPr>
            <w:rFonts w:ascii="Times New Roman" w:hAnsi="Times New Roman"/>
          </w:rPr>
          <w:delText>change</w:delText>
        </w:r>
        <w:r w:rsidR="00A17D62" w:rsidRPr="003F5C4A" w:rsidDel="008012BE">
          <w:rPr>
            <w:rFonts w:ascii="Times New Roman" w:hAnsi="Times New Roman"/>
          </w:rPr>
          <w:delText>d</w:delText>
        </w:r>
        <w:r w:rsidR="004F794D" w:rsidRPr="003F5C4A" w:rsidDel="008012BE">
          <w:rPr>
            <w:rFonts w:ascii="Times New Roman" w:hAnsi="Times New Roman"/>
          </w:rPr>
          <w:delText xml:space="preserve"> </w:delText>
        </w:r>
        <w:r w:rsidR="004067C8" w:rsidRPr="003F5C4A" w:rsidDel="008012BE">
          <w:rPr>
            <w:rFonts w:ascii="Times New Roman" w:hAnsi="Times New Roman"/>
          </w:rPr>
          <w:delText>across</w:delText>
        </w:r>
        <w:r w:rsidR="007E4424" w:rsidRPr="003F5C4A" w:rsidDel="008012BE">
          <w:rPr>
            <w:rFonts w:ascii="Times New Roman" w:hAnsi="Times New Roman"/>
          </w:rPr>
          <w:delText xml:space="preserve"> </w:delText>
        </w:r>
        <w:r w:rsidR="00A17D62" w:rsidRPr="003F5C4A" w:rsidDel="008012BE">
          <w:rPr>
            <w:rFonts w:ascii="Times New Roman" w:hAnsi="Times New Roman"/>
          </w:rPr>
          <w:delText xml:space="preserve">trees, </w:delText>
        </w:r>
        <w:r w:rsidR="005E7A3C" w:rsidRPr="003F5C4A" w:rsidDel="008012BE">
          <w:rPr>
            <w:rFonts w:ascii="Times New Roman" w:hAnsi="Times New Roman"/>
          </w:rPr>
          <w:delText>plot</w:delText>
        </w:r>
        <w:r w:rsidR="004067C8" w:rsidRPr="003F5C4A" w:rsidDel="008012BE">
          <w:rPr>
            <w:rFonts w:ascii="Times New Roman" w:hAnsi="Times New Roman"/>
          </w:rPr>
          <w:delText>s</w:delText>
        </w:r>
        <w:r w:rsidR="005E7A3C" w:rsidRPr="003F5C4A" w:rsidDel="008012BE">
          <w:rPr>
            <w:rFonts w:ascii="Times New Roman" w:hAnsi="Times New Roman"/>
          </w:rPr>
          <w:delText xml:space="preserve">, </w:delText>
        </w:r>
        <w:r w:rsidR="00094511" w:rsidRPr="003F5C4A" w:rsidDel="008012BE">
          <w:rPr>
            <w:rFonts w:ascii="Times New Roman" w:hAnsi="Times New Roman"/>
          </w:rPr>
          <w:delText>farms,</w:delText>
        </w:r>
        <w:r w:rsidR="004F794D" w:rsidRPr="003F5C4A" w:rsidDel="008012BE">
          <w:rPr>
            <w:rFonts w:ascii="Times New Roman" w:hAnsi="Times New Roman"/>
          </w:rPr>
          <w:delText xml:space="preserve"> and harvest </w:delText>
        </w:r>
        <w:r w:rsidR="00A17D62" w:rsidRPr="003F5C4A" w:rsidDel="008012BE">
          <w:rPr>
            <w:rFonts w:ascii="Times New Roman" w:hAnsi="Times New Roman"/>
          </w:rPr>
          <w:delText xml:space="preserve">and increased </w:delText>
        </w:r>
        <w:r w:rsidR="004067C8" w:rsidRPr="003F5C4A" w:rsidDel="008012BE">
          <w:rPr>
            <w:rFonts w:ascii="Times New Roman" w:hAnsi="Times New Roman"/>
          </w:rPr>
          <w:delText xml:space="preserve">during cold storage. </w:delText>
        </w:r>
        <w:r w:rsidR="00661018" w:rsidRPr="003F5C4A" w:rsidDel="008012BE">
          <w:rPr>
            <w:rFonts w:ascii="Times New Roman" w:hAnsi="Times New Roman"/>
          </w:rPr>
          <w:delText>We also found that f</w:delText>
        </w:r>
        <w:r w:rsidR="00094511" w:rsidRPr="003F5C4A" w:rsidDel="008012BE">
          <w:rPr>
            <w:rFonts w:ascii="Times New Roman" w:hAnsi="Times New Roman"/>
          </w:rPr>
          <w:delText xml:space="preserve">ungal communities associated with </w:delText>
        </w:r>
        <w:r w:rsidR="00661018" w:rsidRPr="003F5C4A" w:rsidDel="008012BE">
          <w:rPr>
            <w:rFonts w:ascii="Times New Roman" w:hAnsi="Times New Roman"/>
          </w:rPr>
          <w:delText>the fruits</w:delText>
        </w:r>
        <w:r w:rsidR="00094511" w:rsidRPr="003F5C4A" w:rsidDel="008012BE">
          <w:rPr>
            <w:rFonts w:ascii="Times New Roman" w:hAnsi="Times New Roman"/>
          </w:rPr>
          <w:delText xml:space="preserve"> varied from one farm to another, and</w:delText>
        </w:r>
        <w:r w:rsidRPr="003F5C4A" w:rsidDel="008012BE">
          <w:rPr>
            <w:rFonts w:ascii="Times New Roman" w:hAnsi="Times New Roman"/>
          </w:rPr>
          <w:delText xml:space="preserve"> the lenticel damage influence</w:delText>
        </w:r>
        <w:r w:rsidR="00094511" w:rsidRPr="003F5C4A" w:rsidDel="008012BE">
          <w:rPr>
            <w:rFonts w:ascii="Times New Roman" w:hAnsi="Times New Roman"/>
          </w:rPr>
          <w:delText>d</w:delText>
        </w:r>
        <w:r w:rsidRPr="003F5C4A" w:rsidDel="008012BE">
          <w:rPr>
            <w:rFonts w:ascii="Times New Roman" w:hAnsi="Times New Roman"/>
          </w:rPr>
          <w:delText xml:space="preserve"> </w:delText>
        </w:r>
        <w:r w:rsidR="004F794D" w:rsidRPr="003F5C4A" w:rsidDel="008012BE">
          <w:rPr>
            <w:rFonts w:ascii="Times New Roman" w:hAnsi="Times New Roman"/>
          </w:rPr>
          <w:delText xml:space="preserve">to some extent </w:delText>
        </w:r>
        <w:r w:rsidRPr="003F5C4A" w:rsidDel="008012BE">
          <w:rPr>
            <w:rFonts w:ascii="Times New Roman" w:hAnsi="Times New Roman"/>
          </w:rPr>
          <w:delText>the composition of these communities</w:delText>
        </w:r>
        <w:r w:rsidR="004F794D" w:rsidRPr="003F5C4A" w:rsidDel="008012BE">
          <w:rPr>
            <w:rFonts w:ascii="Times New Roman" w:hAnsi="Times New Roman"/>
          </w:rPr>
          <w:delText>.</w:delText>
        </w:r>
        <w:r w:rsidRPr="003F5C4A" w:rsidDel="008012BE">
          <w:rPr>
            <w:rFonts w:ascii="Times New Roman" w:hAnsi="Times New Roman"/>
          </w:rPr>
          <w:delText xml:space="preserve"> </w:delText>
        </w:r>
        <w:r w:rsidR="00094511" w:rsidRPr="003F5C4A" w:rsidDel="008012BE">
          <w:rPr>
            <w:rFonts w:ascii="Times New Roman" w:hAnsi="Times New Roman"/>
          </w:rPr>
          <w:delText>Some</w:delText>
        </w:r>
        <w:r w:rsidRPr="003F5C4A" w:rsidDel="008012BE">
          <w:rPr>
            <w:rFonts w:ascii="Times New Roman" w:hAnsi="Times New Roman"/>
          </w:rPr>
          <w:delText xml:space="preserve"> taxa </w:delText>
        </w:r>
        <w:r w:rsidR="004F794D" w:rsidRPr="003F5C4A" w:rsidDel="008012BE">
          <w:rPr>
            <w:rFonts w:ascii="Times New Roman" w:hAnsi="Times New Roman"/>
          </w:rPr>
          <w:delText>were</w:delText>
        </w:r>
        <w:r w:rsidRPr="003F5C4A" w:rsidDel="008012BE">
          <w:rPr>
            <w:rFonts w:ascii="Times New Roman" w:hAnsi="Times New Roman"/>
          </w:rPr>
          <w:delText xml:space="preserve"> more prevalent in fruits with severe lenticel damages. </w:delText>
        </w:r>
        <w:commentRangeStart w:id="530"/>
        <w:commentRangeStart w:id="531"/>
        <w:r w:rsidR="007E4424" w:rsidRPr="003F5C4A" w:rsidDel="008012BE">
          <w:rPr>
            <w:rFonts w:ascii="Times New Roman" w:hAnsi="Times New Roman"/>
          </w:rPr>
          <w:delText>However, most of these enriched taxa were not among the fungal strains isolated from necrotic lenticels.</w:delText>
        </w:r>
        <w:commentRangeEnd w:id="530"/>
        <w:r w:rsidR="00640CB6" w:rsidDel="008012BE">
          <w:rPr>
            <w:rStyle w:val="CommentReference"/>
            <w:rFonts w:ascii="Times New Roman" w:hAnsi="Times New Roman" w:cs="Times New Roman"/>
            <w:color w:val="auto"/>
            <w:lang w:eastAsia="en-US"/>
          </w:rPr>
          <w:commentReference w:id="530"/>
        </w:r>
        <w:commentRangeEnd w:id="531"/>
        <w:r w:rsidR="00E26B89" w:rsidDel="008012BE">
          <w:rPr>
            <w:rStyle w:val="CommentReference"/>
            <w:rFonts w:ascii="Times New Roman" w:hAnsi="Times New Roman" w:cs="Times New Roman"/>
            <w:color w:val="auto"/>
            <w:lang w:eastAsia="en-US"/>
          </w:rPr>
          <w:commentReference w:id="531"/>
        </w:r>
      </w:del>
    </w:p>
    <w:p w14:paraId="6429B28A" w14:textId="620441F7" w:rsidR="003E364D" w:rsidRPr="003F5C4A" w:rsidDel="008012BE" w:rsidRDefault="00240D57" w:rsidP="003D0C51">
      <w:pPr>
        <w:pStyle w:val="Body"/>
        <w:spacing w:line="360" w:lineRule="auto"/>
        <w:jc w:val="both"/>
        <w:rPr>
          <w:del w:id="532" w:author="Sandra Mosquera Lopez" w:date="2022-02-17T17:37:00Z"/>
          <w:rFonts w:ascii="Times New Roman" w:hAnsi="Times New Roman"/>
        </w:rPr>
      </w:pPr>
      <w:del w:id="533" w:author="Sandra Mosquera Lopez" w:date="2022-02-17T17:37:00Z">
        <w:r w:rsidRPr="003F5C4A" w:rsidDel="008012BE">
          <w:rPr>
            <w:rFonts w:ascii="Times New Roman" w:hAnsi="Times New Roman"/>
          </w:rPr>
          <w:delText>Damages resulting from non-living and living factors differ in their patterns. Those caused by non-living factors such as impact injury have a uniform pattern. On the other hand, damage caused by a living factor such as fungal pathogens ha</w:delText>
        </w:r>
        <w:r w:rsidR="006F2CF9" w:rsidRPr="003F5C4A" w:rsidDel="008012BE">
          <w:rPr>
            <w:rFonts w:ascii="Times New Roman" w:hAnsi="Times New Roman"/>
          </w:rPr>
          <w:delText>s</w:delText>
        </w:r>
        <w:r w:rsidRPr="003F5C4A" w:rsidDel="008012BE">
          <w:rPr>
            <w:rFonts w:ascii="Times New Roman" w:hAnsi="Times New Roman"/>
          </w:rPr>
          <w:delText xml:space="preserve"> non-uniform patterns </w:delText>
        </w:r>
        <w:r w:rsidRPr="003F5C4A" w:rsidDel="008012BE">
          <w:fldChar w:fldCharType="begin"/>
        </w:r>
        <w:r w:rsidR="00F07567" w:rsidDel="008012BE">
          <w:rPr>
            <w:rFonts w:ascii="Times New Roman" w:hAnsi="Times New Roman"/>
          </w:rPr>
          <w:delInstrText xml:space="preserve"> ADDIN ZOTERO_ITEM CSL_CITATION {"citationID":"Z7JHgg2A","properties":{"formattedCitation":"[32]","plainCitation":"[32]","noteIndex":0},"citationItems":[{"id":10959,"uris":["http://zotero.org/users/3470213/items/EXKV4Z9H"],"uri":["http://zotero.org/users/3470213/items/EXKV4Z9H"],"itemData":{"id":10959,"type":"article-journal","language":"en","page":"37","source":"Zotero","title":"A SYSTEMATIC APPROACH TO DIAGNOSING PLANT DAMAGE","author":[{"family":"Green","given":"James L"},{"family":"Capizzi","given":"Joe"}]}}],"schema":"https://github.com/citation-style-language/schema/raw/master/csl-citation.json"} </w:delInstrText>
        </w:r>
        <w:r w:rsidRPr="003F5C4A" w:rsidDel="008012BE">
          <w:fldChar w:fldCharType="separate"/>
        </w:r>
        <w:r w:rsidR="00F07567" w:rsidRPr="00F07567" w:rsidDel="008012BE">
          <w:rPr>
            <w:rFonts w:ascii="Times New Roman" w:hAnsi="Times New Roman" w:cs="Times New Roman"/>
          </w:rPr>
          <w:delText>[32]</w:delText>
        </w:r>
        <w:r w:rsidRPr="003F5C4A" w:rsidDel="008012BE">
          <w:fldChar w:fldCharType="end"/>
        </w:r>
        <w:r w:rsidRPr="003F5C4A" w:rsidDel="008012BE">
          <w:rPr>
            <w:rFonts w:ascii="Times New Roman" w:hAnsi="Times New Roman"/>
          </w:rPr>
          <w:delText xml:space="preserve">. </w:delText>
        </w:r>
        <w:r w:rsidR="000E4523" w:rsidRPr="003F5C4A" w:rsidDel="008012BE">
          <w:rPr>
            <w:rFonts w:ascii="Times New Roman" w:hAnsi="Times New Roman"/>
          </w:rPr>
          <w:delText>A s</w:delText>
        </w:r>
        <w:r w:rsidR="00D67F87" w:rsidRPr="003F5C4A" w:rsidDel="008012BE">
          <w:rPr>
            <w:rFonts w:ascii="Times New Roman" w:hAnsi="Times New Roman"/>
          </w:rPr>
          <w:delText xml:space="preserve">patial-temporal component influenced the severity and incidence of the damage at different scales. The damage varied not only between farms but between trees within a plot, and plots within farms. </w:delText>
        </w:r>
        <w:r w:rsidR="00785CE3" w:rsidRPr="003F5C4A" w:rsidDel="008012BE">
          <w:rPr>
            <w:rFonts w:ascii="Times New Roman" w:hAnsi="Times New Roman"/>
          </w:rPr>
          <w:delText xml:space="preserve">Some trees have fruits more damaged than those of other trees in the same plot. Also, some plots have fruits </w:delText>
        </w:r>
        <w:r w:rsidR="003064B3" w:rsidRPr="003F5C4A" w:rsidDel="008012BE">
          <w:rPr>
            <w:rFonts w:ascii="Times New Roman" w:hAnsi="Times New Roman"/>
          </w:rPr>
          <w:delText xml:space="preserve">more damaged than those of other plots </w:delText>
        </w:r>
        <w:r w:rsidR="006F2CF9" w:rsidRPr="003F5C4A" w:rsidDel="008012BE">
          <w:rPr>
            <w:rFonts w:ascii="Times New Roman" w:hAnsi="Times New Roman"/>
          </w:rPr>
          <w:delText>o</w:delText>
        </w:r>
        <w:r w:rsidR="003064B3" w:rsidRPr="003F5C4A" w:rsidDel="008012BE">
          <w:rPr>
            <w:rFonts w:ascii="Times New Roman" w:hAnsi="Times New Roman"/>
          </w:rPr>
          <w:delText xml:space="preserve">n the same farm. </w:delText>
        </w:r>
        <w:r w:rsidR="007B00A2" w:rsidRPr="003F5C4A" w:rsidDel="008012BE">
          <w:rPr>
            <w:rFonts w:ascii="Times New Roman" w:hAnsi="Times New Roman"/>
          </w:rPr>
          <w:delText>Th</w:delText>
        </w:r>
        <w:r w:rsidR="003064B3" w:rsidRPr="003F5C4A" w:rsidDel="008012BE">
          <w:rPr>
            <w:rFonts w:ascii="Times New Roman" w:hAnsi="Times New Roman"/>
          </w:rPr>
          <w:delText>is</w:delText>
        </w:r>
        <w:r w:rsidR="007B00A2" w:rsidRPr="003F5C4A" w:rsidDel="008012BE">
          <w:rPr>
            <w:rFonts w:ascii="Times New Roman" w:hAnsi="Times New Roman"/>
          </w:rPr>
          <w:delText xml:space="preserve"> </w:delText>
        </w:r>
        <w:r w:rsidRPr="003F5C4A" w:rsidDel="008012BE">
          <w:rPr>
            <w:rFonts w:ascii="Times New Roman" w:hAnsi="Times New Roman"/>
          </w:rPr>
          <w:delText xml:space="preserve">scales </w:delText>
        </w:r>
        <w:r w:rsidR="007B00A2" w:rsidRPr="003F5C4A" w:rsidDel="008012BE">
          <w:rPr>
            <w:rFonts w:ascii="Times New Roman" w:hAnsi="Times New Roman"/>
          </w:rPr>
          <w:delText xml:space="preserve">variability </w:delText>
        </w:r>
        <w:r w:rsidR="003064B3" w:rsidRPr="003F5C4A" w:rsidDel="008012BE">
          <w:rPr>
            <w:rFonts w:ascii="Times New Roman" w:hAnsi="Times New Roman"/>
          </w:rPr>
          <w:delText xml:space="preserve">suggests that </w:delText>
        </w:r>
        <w:r w:rsidR="00891FDC" w:rsidRPr="003F5C4A" w:rsidDel="008012BE">
          <w:rPr>
            <w:rFonts w:ascii="Times New Roman" w:hAnsi="Times New Roman"/>
          </w:rPr>
          <w:delText xml:space="preserve">the physical environment restrains </w:delText>
        </w:r>
        <w:r w:rsidRPr="003F5C4A" w:rsidDel="008012BE">
          <w:rPr>
            <w:rFonts w:ascii="Times New Roman" w:hAnsi="Times New Roman"/>
          </w:rPr>
          <w:delText xml:space="preserve">whatever is causing </w:delText>
        </w:r>
        <w:r w:rsidR="003064B3" w:rsidRPr="003F5C4A" w:rsidDel="008012BE">
          <w:rPr>
            <w:rFonts w:ascii="Times New Roman" w:hAnsi="Times New Roman"/>
          </w:rPr>
          <w:delText>the lenticel damage</w:delText>
        </w:r>
        <w:r w:rsidR="00891FDC" w:rsidRPr="003F5C4A" w:rsidDel="008012BE">
          <w:rPr>
            <w:rFonts w:ascii="Times New Roman" w:hAnsi="Times New Roman"/>
          </w:rPr>
          <w:delText xml:space="preserve"> </w:delText>
        </w:r>
        <w:r w:rsidRPr="003F5C4A" w:rsidDel="008012BE">
          <w:fldChar w:fldCharType="begin"/>
        </w:r>
        <w:r w:rsidR="00F07567" w:rsidDel="008012BE">
          <w:rPr>
            <w:rFonts w:ascii="Times New Roman" w:hAnsi="Times New Roman"/>
          </w:rPr>
          <w:delInstrText xml:space="preserve"> ADDIN ZOTERO_ITEM CSL_CITATION {"citationID":"NGJZsgh2","properties":{"formattedCitation":"[33]","plainCitation":"[33]","noteIndex":0},"citationItems":[{"id":10973,"uris":["http://zotero.org/users/3470213/items/FJ5HEEAP"],"uri":["http://zotero.org/users/3470213/items/FJ5HEEAP"],"itemData":{"id":10973,"type":"article-journal","abstract":"Scale is an important but somewhat neglected subject in plant pathology. Scale serves as an abstract concept, providing a framework for organizing observations and theoretical models, and plays a functional role in the organization of ecological communities and physical processes. Rich methodological resources are available to plant pathologists interested in considering either or both aspects of scale in their research. We summarize important concepts in both areas of the literature, particularly as they apply to the spatial pattern of plant disease, and highlight some new results that emphasize the importance of scaling on the emergence of different types of probability distribution in empirical observation. We also highlight the important links between heterogeneity and scale, which are of central importance in plant disease epidemiology and the analysis of spatial pattern. We consider statistical approaches that are available, where actual physical scale is known, and for more conceptual research on hierarchies, where scale plays a more abstract role, particularly for ﬁeld-based research. For the latter, we highlight methods that plant pathologists could consider to account for the effect of scale in the design of ﬁeld studies.","container-title":"Annual Review of Phytopathology","DOI":"10.1146/annurev-phyto-081211-173017","ISSN":"0066-4286, 1545-2107","issue":"1","journalAbbreviation":"Annu. Rev. Phytopathol.","language":"en","page":"453-472","source":"DOI.org (Crossref)","title":"Considerations of Scale in the Analysis of Spatial Pattern of Plant Disease Epidemics","volume":"51","author":[{"family":"Turechek","given":"William W."},{"family":"McRoberts","given":"Neil"}],"issued":{"date-parts":[["2013",8,4]]}}}],"schema":"https://github.com/citation-style-language/schema/raw/master/csl-citation.json"} </w:delInstrText>
        </w:r>
        <w:r w:rsidRPr="003F5C4A" w:rsidDel="008012BE">
          <w:fldChar w:fldCharType="separate"/>
        </w:r>
        <w:r w:rsidR="00F07567" w:rsidRPr="00F07567" w:rsidDel="008012BE">
          <w:rPr>
            <w:rFonts w:ascii="Times New Roman" w:hAnsi="Times New Roman" w:cs="Times New Roman"/>
          </w:rPr>
          <w:delText>[33]</w:delText>
        </w:r>
        <w:r w:rsidRPr="003F5C4A" w:rsidDel="008012BE">
          <w:fldChar w:fldCharType="end"/>
        </w:r>
        <w:r w:rsidRPr="003F5C4A" w:rsidDel="008012BE">
          <w:rPr>
            <w:rFonts w:ascii="Times New Roman" w:hAnsi="Times New Roman"/>
          </w:rPr>
          <w:delText>.</w:delText>
        </w:r>
        <w:r w:rsidR="00891FDC" w:rsidRPr="003F5C4A" w:rsidDel="008012BE">
          <w:rPr>
            <w:rFonts w:ascii="Times New Roman" w:hAnsi="Times New Roman"/>
          </w:rPr>
          <w:delText xml:space="preserve"> Then, we observe what are likely patterns of aggregation supporting</w:delText>
        </w:r>
        <w:r w:rsidR="007B00A2" w:rsidRPr="003F5C4A" w:rsidDel="008012BE">
          <w:rPr>
            <w:rFonts w:ascii="Times New Roman" w:hAnsi="Times New Roman"/>
          </w:rPr>
          <w:delText xml:space="preserve"> </w:delText>
        </w:r>
        <w:r w:rsidR="003064B3" w:rsidRPr="003F5C4A" w:rsidDel="008012BE">
          <w:rPr>
            <w:rFonts w:ascii="Times New Roman" w:hAnsi="Times New Roman"/>
          </w:rPr>
          <w:delText xml:space="preserve">the involvement of a </w:delText>
        </w:r>
        <w:r w:rsidR="00785CE3" w:rsidRPr="003F5C4A" w:rsidDel="008012BE">
          <w:rPr>
            <w:rFonts w:ascii="Times New Roman" w:hAnsi="Times New Roman"/>
          </w:rPr>
          <w:delText>plant</w:delText>
        </w:r>
        <w:r w:rsidR="003064B3" w:rsidRPr="003F5C4A" w:rsidDel="008012BE">
          <w:rPr>
            <w:rFonts w:ascii="Times New Roman" w:hAnsi="Times New Roman"/>
          </w:rPr>
          <w:delText xml:space="preserve"> </w:delText>
        </w:r>
        <w:r w:rsidR="007B00A2" w:rsidRPr="003F5C4A" w:rsidDel="008012BE">
          <w:rPr>
            <w:rFonts w:ascii="Times New Roman" w:hAnsi="Times New Roman"/>
          </w:rPr>
          <w:delText xml:space="preserve">pathogen </w:delText>
        </w:r>
        <w:r w:rsidR="003064B3" w:rsidRPr="003F5C4A" w:rsidDel="008012BE">
          <w:rPr>
            <w:rFonts w:ascii="Times New Roman" w:hAnsi="Times New Roman"/>
          </w:rPr>
          <w:delText>in</w:delText>
        </w:r>
        <w:r w:rsidR="007B00A2" w:rsidRPr="003F5C4A" w:rsidDel="008012BE">
          <w:rPr>
            <w:rFonts w:ascii="Times New Roman" w:hAnsi="Times New Roman"/>
          </w:rPr>
          <w:delText xml:space="preserve"> the damage</w:delText>
        </w:r>
        <w:r w:rsidR="00D67F87" w:rsidRPr="003F5C4A" w:rsidDel="008012BE">
          <w:rPr>
            <w:rFonts w:ascii="Times New Roman" w:hAnsi="Times New Roman"/>
          </w:rPr>
          <w:delText>.</w:delText>
        </w:r>
        <w:r w:rsidR="003F7F7B" w:rsidRPr="003F5C4A" w:rsidDel="008012BE">
          <w:rPr>
            <w:rFonts w:ascii="Times New Roman" w:hAnsi="Times New Roman"/>
          </w:rPr>
          <w:delText xml:space="preserve"> </w:delText>
        </w:r>
        <w:r w:rsidR="00634C2D" w:rsidRPr="003F5C4A" w:rsidDel="008012BE">
          <w:rPr>
            <w:rFonts w:ascii="Times New Roman" w:hAnsi="Times New Roman"/>
          </w:rPr>
          <w:delText xml:space="preserve">The </w:delText>
        </w:r>
        <w:r w:rsidR="007B00A2" w:rsidRPr="003F5C4A" w:rsidDel="008012BE">
          <w:rPr>
            <w:rFonts w:ascii="Times New Roman" w:hAnsi="Times New Roman"/>
          </w:rPr>
          <w:delText xml:space="preserve">lenticel </w:delText>
        </w:r>
        <w:r w:rsidR="00634C2D" w:rsidRPr="003F5C4A" w:rsidDel="008012BE">
          <w:rPr>
            <w:rFonts w:ascii="Times New Roman" w:hAnsi="Times New Roman"/>
          </w:rPr>
          <w:delText>damage also varied across the harvest, with the most severe damages occurring in harvests with the highest humidity and precipitation</w:delText>
        </w:r>
        <w:r w:rsidR="00D9021F" w:rsidRPr="003F5C4A" w:rsidDel="008012BE">
          <w:rPr>
            <w:rFonts w:ascii="Times New Roman" w:hAnsi="Times New Roman"/>
          </w:rPr>
          <w:delText xml:space="preserve">. </w:delText>
        </w:r>
        <w:r w:rsidR="00891FDC" w:rsidRPr="003F5C4A" w:rsidDel="008012BE">
          <w:rPr>
            <w:rFonts w:ascii="Times New Roman" w:hAnsi="Times New Roman"/>
          </w:rPr>
          <w:delText>These observation</w:delText>
        </w:r>
        <w:r w:rsidR="006F2CF9" w:rsidRPr="003F5C4A" w:rsidDel="008012BE">
          <w:rPr>
            <w:rFonts w:ascii="Times New Roman" w:hAnsi="Times New Roman"/>
          </w:rPr>
          <w:delText>s</w:delText>
        </w:r>
        <w:r w:rsidR="00891FDC" w:rsidRPr="003F5C4A" w:rsidDel="008012BE">
          <w:rPr>
            <w:rFonts w:ascii="Times New Roman" w:hAnsi="Times New Roman"/>
          </w:rPr>
          <w:delText xml:space="preserve"> further suggest that the damage responds to the physical environment </w:delText>
        </w:r>
        <w:r w:rsidR="00891FDC" w:rsidRPr="003F5C4A" w:rsidDel="008012BE">
          <w:fldChar w:fldCharType="begin"/>
        </w:r>
        <w:r w:rsidR="00F07567" w:rsidDel="008012BE">
          <w:rPr>
            <w:rFonts w:ascii="Times New Roman" w:hAnsi="Times New Roman"/>
          </w:rPr>
          <w:delInstrText xml:space="preserve"> ADDIN ZOTERO_ITEM CSL_CITATION {"citationID":"S5WWCFqy","properties":{"formattedCitation":"[33]","plainCitation":"[33]","noteIndex":0},"citationItems":[{"id":10973,"uris":["http://zotero.org/users/3470213/items/FJ5HEEAP"],"uri":["http://zotero.org/users/3470213/items/FJ5HEEAP"],"itemData":{"id":10973,"type":"article-journal","abstract":"Scale is an important but somewhat neglected subject in plant pathology. Scale serves as an abstract concept, providing a framework for organizing observations and theoretical models, and plays a functional role in the organization of ecological communities and physical processes. Rich methodological resources are available to plant pathologists interested in considering either or both aspects of scale in their research. We summarize important concepts in both areas of the literature, particularly as they apply to the spatial pattern of plant disease, and highlight some new results that emphasize the importance of scaling on the emergence of different types of probability distribution in empirical observation. We also highlight the important links between heterogeneity and scale, which are of central importance in plant disease epidemiology and the analysis of spatial pattern. We consider statistical approaches that are available, where actual physical scale is known, and for more conceptual research on hierarchies, where scale plays a more abstract role, particularly for ﬁeld-based research. For the latter, we highlight methods that plant pathologists could consider to account for the effect of scale in the design of ﬁeld studies.","container-title":"Annual Review of Phytopathology","DOI":"10.1146/annurev-phyto-081211-173017","ISSN":"0066-4286, 1545-2107","issue":"1","journalAbbreviation":"Annu. Rev. Phytopathol.","language":"en","page":"453-472","source":"DOI.org (Crossref)","title":"Considerations of Scale in the Analysis of Spatial Pattern of Plant Disease Epidemics","volume":"51","author":[{"family":"Turechek","given":"William W."},{"family":"McRoberts","given":"Neil"}],"issued":{"date-parts":[["2013",8,4]]}}}],"schema":"https://github.com/citation-style-language/schema/raw/master/csl-citation.json"} </w:delInstrText>
        </w:r>
        <w:r w:rsidR="00891FDC" w:rsidRPr="003F5C4A" w:rsidDel="008012BE">
          <w:fldChar w:fldCharType="separate"/>
        </w:r>
        <w:r w:rsidR="00F07567" w:rsidRPr="00F07567" w:rsidDel="008012BE">
          <w:rPr>
            <w:rFonts w:ascii="Times New Roman" w:hAnsi="Times New Roman" w:cs="Times New Roman"/>
          </w:rPr>
          <w:delText>[33]</w:delText>
        </w:r>
        <w:r w:rsidR="00891FDC" w:rsidRPr="003F5C4A" w:rsidDel="008012BE">
          <w:fldChar w:fldCharType="end"/>
        </w:r>
        <w:r w:rsidR="00891FDC" w:rsidRPr="003F5C4A" w:rsidDel="008012BE">
          <w:rPr>
            <w:rFonts w:ascii="Times New Roman" w:hAnsi="Times New Roman"/>
          </w:rPr>
          <w:delText xml:space="preserve">. </w:delText>
        </w:r>
        <w:r w:rsidR="00D9021F" w:rsidRPr="003F5C4A" w:rsidDel="008012BE">
          <w:rPr>
            <w:rFonts w:ascii="Times New Roman" w:hAnsi="Times New Roman"/>
          </w:rPr>
          <w:delText xml:space="preserve">Other evaluations have also evidenced the </w:delText>
        </w:r>
        <w:r w:rsidR="00D9021F" w:rsidRPr="003F5C4A" w:rsidDel="008012BE">
          <w:rPr>
            <w:rFonts w:ascii="Times New Roman" w:hAnsi="Times New Roman" w:cs="Times New Roman"/>
          </w:rPr>
          <w:delText xml:space="preserve">temporal variation of the lenticel damage and </w:delText>
        </w:r>
        <w:r w:rsidR="006109C1" w:rsidRPr="003F5C4A" w:rsidDel="008012BE">
          <w:rPr>
            <w:rFonts w:ascii="Times New Roman" w:hAnsi="Times New Roman" w:cs="Times New Roman"/>
          </w:rPr>
          <w:delText xml:space="preserve">its </w:delText>
        </w:r>
        <w:r w:rsidR="00D9021F" w:rsidRPr="003F5C4A" w:rsidDel="008012BE">
          <w:rPr>
            <w:rFonts w:ascii="Times New Roman" w:hAnsi="Times New Roman" w:cs="Times New Roman"/>
          </w:rPr>
          <w:delText xml:space="preserve">association with </w:delText>
        </w:r>
        <w:r w:rsidR="007A70DB" w:rsidRPr="003F5C4A" w:rsidDel="008012BE">
          <w:rPr>
            <w:rFonts w:ascii="Times New Roman" w:hAnsi="Times New Roman" w:cs="Times New Roman"/>
          </w:rPr>
          <w:delText>high humidity and</w:delText>
        </w:r>
        <w:r w:rsidR="00D9021F" w:rsidRPr="003F5C4A" w:rsidDel="008012BE">
          <w:rPr>
            <w:rFonts w:ascii="Times New Roman" w:hAnsi="Times New Roman" w:cs="Times New Roman"/>
          </w:rPr>
          <w:delText xml:space="preserve"> precipitation </w:delText>
        </w:r>
        <w:r w:rsidR="006109C1" w:rsidRPr="003F5C4A" w:rsidDel="008012BE">
          <w:fldChar w:fldCharType="begin"/>
        </w:r>
        <w:r w:rsidR="00F07567" w:rsidDel="008012BE">
          <w:rPr>
            <w:rFonts w:ascii="Times New Roman" w:hAnsi="Times New Roman" w:cs="Times New Roman"/>
          </w:rPr>
          <w:delInstrText xml:space="preserve"> ADDIN ZOTERO_ITEM CSL_CITATION {"citationID":"wmOtWTs2","properties":{"formattedCitation":"[9, 11]","plainCitation":"[9, 11]","noteIndex":0},"citationItems":[{"id":6638,"uris":["http://zotero.org/users/3470213/items/KIYML28N"],"uri":["http://zotero.org/users/3470213/items/KIYML28N"],"itemData":{"id":6638,"type":"article-journal","abstract":"Pepper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delInstrText>
        </w:r>
        <w:r w:rsidR="006109C1" w:rsidRPr="003F5C4A" w:rsidDel="008012BE">
          <w:fldChar w:fldCharType="separate"/>
        </w:r>
        <w:r w:rsidR="00F07567" w:rsidRPr="00F07567" w:rsidDel="008012BE">
          <w:rPr>
            <w:rFonts w:ascii="Times New Roman" w:hAnsi="Times New Roman" w:cs="Times New Roman"/>
          </w:rPr>
          <w:delText>[9, 11]</w:delText>
        </w:r>
        <w:r w:rsidR="006109C1" w:rsidRPr="003F5C4A" w:rsidDel="008012BE">
          <w:fldChar w:fldCharType="end"/>
        </w:r>
        <w:r w:rsidR="006109C1" w:rsidRPr="003F5C4A" w:rsidDel="008012BE">
          <w:rPr>
            <w:rFonts w:ascii="Times New Roman" w:hAnsi="Times New Roman" w:cs="Times New Roman"/>
          </w:rPr>
          <w:delText xml:space="preserve">. </w:delText>
        </w:r>
        <w:r w:rsidR="00634C2D" w:rsidRPr="003F5C4A" w:rsidDel="008012BE">
          <w:rPr>
            <w:rFonts w:ascii="Times New Roman" w:hAnsi="Times New Roman" w:cs="Times New Roman"/>
          </w:rPr>
          <w:delText>The authors of these evaluations attribute this association to</w:delText>
        </w:r>
        <w:r w:rsidR="00067DA7" w:rsidRPr="003F5C4A" w:rsidDel="008012BE">
          <w:rPr>
            <w:rFonts w:ascii="Times New Roman" w:hAnsi="Times New Roman" w:cs="Times New Roman"/>
          </w:rPr>
          <w:delText xml:space="preserve"> </w:delText>
        </w:r>
        <w:r w:rsidR="007B00A2" w:rsidRPr="003F5C4A" w:rsidDel="008012BE">
          <w:rPr>
            <w:rFonts w:ascii="Times New Roman" w:hAnsi="Times New Roman" w:cs="Times New Roman"/>
          </w:rPr>
          <w:delText xml:space="preserve">climatic </w:delText>
        </w:r>
        <w:r w:rsidR="00634C2D" w:rsidRPr="003F5C4A" w:rsidDel="008012BE">
          <w:rPr>
            <w:rFonts w:ascii="Times New Roman" w:hAnsi="Times New Roman" w:cs="Times New Roman"/>
          </w:rPr>
          <w:delText xml:space="preserve">conditions </w:delText>
        </w:r>
        <w:r w:rsidR="00067DA7" w:rsidRPr="003F5C4A" w:rsidDel="008012BE">
          <w:rPr>
            <w:rFonts w:ascii="Times New Roman" w:hAnsi="Times New Roman" w:cs="Times New Roman"/>
          </w:rPr>
          <w:delText xml:space="preserve">that </w:delText>
        </w:r>
        <w:r w:rsidR="007B00A2" w:rsidRPr="003F5C4A" w:rsidDel="008012BE">
          <w:rPr>
            <w:rFonts w:ascii="Times New Roman" w:hAnsi="Times New Roman" w:cs="Times New Roman"/>
          </w:rPr>
          <w:delText>favor</w:delText>
        </w:r>
        <w:r w:rsidR="00634C2D" w:rsidRPr="003F5C4A" w:rsidDel="008012BE">
          <w:rPr>
            <w:rFonts w:ascii="Times New Roman" w:hAnsi="Times New Roman" w:cs="Times New Roman"/>
          </w:rPr>
          <w:delText xml:space="preserve"> </w:delText>
        </w:r>
        <w:r w:rsidR="007B00A2" w:rsidRPr="003F5C4A" w:rsidDel="008012BE">
          <w:rPr>
            <w:rFonts w:ascii="Times New Roman" w:hAnsi="Times New Roman" w:cs="Times New Roman"/>
          </w:rPr>
          <w:delText xml:space="preserve">pathogen proliferation </w:delText>
        </w:r>
        <w:r w:rsidR="00634C2D" w:rsidRPr="003F5C4A" w:rsidDel="008012BE">
          <w:rPr>
            <w:rFonts w:ascii="Times New Roman" w:hAnsi="Times New Roman" w:cs="Times New Roman"/>
          </w:rPr>
          <w:delText xml:space="preserve">pathogen. </w:delText>
        </w:r>
        <w:r w:rsidR="00EA68F0" w:rsidRPr="003F5C4A" w:rsidDel="008012BE">
          <w:rPr>
            <w:rFonts w:ascii="Times New Roman" w:hAnsi="Times New Roman" w:cs="Times New Roman"/>
          </w:rPr>
          <w:delText xml:space="preserve">The association </w:delText>
        </w:r>
        <w:r w:rsidR="007A70DB" w:rsidRPr="003F5C4A" w:rsidDel="008012BE">
          <w:rPr>
            <w:rFonts w:ascii="Times New Roman" w:hAnsi="Times New Roman" w:cs="Times New Roman"/>
          </w:rPr>
          <w:delText>between high humidity,</w:delText>
        </w:r>
        <w:r w:rsidR="00EA68F0" w:rsidRPr="003F5C4A" w:rsidDel="008012BE">
          <w:rPr>
            <w:rFonts w:ascii="Times New Roman" w:hAnsi="Times New Roman" w:cs="Times New Roman"/>
          </w:rPr>
          <w:delText xml:space="preserve"> rain</w:delText>
        </w:r>
        <w:r w:rsidR="006F2CF9" w:rsidRPr="003F5C4A" w:rsidDel="008012BE">
          <w:rPr>
            <w:rFonts w:ascii="Times New Roman" w:hAnsi="Times New Roman" w:cs="Times New Roman"/>
          </w:rPr>
          <w:delText>,</w:delText>
        </w:r>
        <w:r w:rsidR="00EA68F0" w:rsidRPr="003F5C4A" w:rsidDel="008012BE">
          <w:rPr>
            <w:rFonts w:ascii="Times New Roman" w:hAnsi="Times New Roman" w:cs="Times New Roman"/>
          </w:rPr>
          <w:delText xml:space="preserve"> </w:delText>
        </w:r>
        <w:r w:rsidR="007A70DB" w:rsidRPr="003F5C4A" w:rsidDel="008012BE">
          <w:rPr>
            <w:rFonts w:ascii="Times New Roman" w:hAnsi="Times New Roman" w:cs="Times New Roman"/>
          </w:rPr>
          <w:delText>and</w:delText>
        </w:r>
        <w:r w:rsidR="00EA68F0" w:rsidRPr="003F5C4A" w:rsidDel="008012BE">
          <w:rPr>
            <w:rFonts w:ascii="Times New Roman" w:hAnsi="Times New Roman" w:cs="Times New Roman"/>
          </w:rPr>
          <w:delText xml:space="preserve"> </w:delText>
        </w:r>
        <w:r w:rsidR="00EA68F0" w:rsidRPr="003F5C4A" w:rsidDel="008012BE">
          <w:rPr>
            <w:rFonts w:ascii="Times New Roman" w:hAnsi="Times New Roman" w:cs="Times New Roman"/>
            <w:i/>
            <w:iCs/>
          </w:rPr>
          <w:delText>Colletotrichum</w:delText>
        </w:r>
        <w:r w:rsidR="00EA68F0" w:rsidRPr="003F5C4A" w:rsidDel="008012BE">
          <w:rPr>
            <w:rFonts w:ascii="Times New Roman" w:hAnsi="Times New Roman" w:cs="Times New Roman"/>
          </w:rPr>
          <w:delText xml:space="preserve"> </w:delText>
        </w:r>
        <w:r w:rsidR="007A70DB" w:rsidRPr="003F5C4A" w:rsidDel="008012BE">
          <w:rPr>
            <w:rFonts w:ascii="Times New Roman" w:hAnsi="Times New Roman" w:cs="Times New Roman"/>
          </w:rPr>
          <w:delText>proliferation</w:delText>
        </w:r>
        <w:r w:rsidR="00EA68F0" w:rsidRPr="003F5C4A" w:rsidDel="008012BE">
          <w:rPr>
            <w:rFonts w:ascii="Times New Roman" w:hAnsi="Times New Roman" w:cs="Times New Roman"/>
          </w:rPr>
          <w:delText xml:space="preserve"> is well documented</w:delText>
        </w:r>
        <w:r w:rsidR="007A70DB" w:rsidRPr="003F5C4A" w:rsidDel="008012BE">
          <w:rPr>
            <w:rFonts w:ascii="Times New Roman" w:hAnsi="Times New Roman" w:cs="Times New Roman"/>
          </w:rPr>
          <w:delText xml:space="preserve"> for several crops including avocado</w:delText>
        </w:r>
        <w:r w:rsidR="00EA68F0" w:rsidRPr="003F5C4A" w:rsidDel="008012BE">
          <w:rPr>
            <w:rFonts w:ascii="Times New Roman" w:hAnsi="Times New Roman" w:cs="Times New Roman"/>
          </w:rPr>
          <w:delText xml:space="preserve"> </w:delText>
        </w:r>
        <w:r w:rsidR="00EA68F0" w:rsidRPr="003F5C4A" w:rsidDel="008012BE">
          <w:fldChar w:fldCharType="begin"/>
        </w:r>
        <w:r w:rsidR="00F07567" w:rsidDel="008012BE">
          <w:rPr>
            <w:rFonts w:ascii="Times New Roman" w:hAnsi="Times New Roman" w:cs="Times New Roman"/>
          </w:rPr>
          <w:delInstrText xml:space="preserve"> ADDIN ZOTERO_ITEM CSL_CITATION {"citationID":"r2VVrPRu","properties":{"formattedCitation":"[34\\uc0\\u8211{}36]","plainCitation":"[34–36]","noteIndex":0},"citationItems":[{"id":10978,"uris":["http://zotero.org/users/3470213/items/K2FHRII9"],"uri":["http://zotero.org/users/3470213/items/K2FHRII9"],"itemData":{"id":10978,"type":"article-journal","abstract":"The inﬂuence of environmental factors (temperature and humidity), inoculum density on infection by Colletotrichum glososporioides and development of anthracnose lesions were determined on uninjured, sand-injured and punctured fruits. The optical temperature for severe infection was 30 \u000eC, whereas the disease incidence was less at 20 and 35 \u000eC. Inoculated guavas that received 1–60 h of continuous free moisture developed lesions, but the disease was minimal (0–7%) after 1–6 h free moisture. Infection rates of uninjured, sand-injured and punctured fruits receiving 60 h of free moisture were 34, 70 and 100%, respectively. Disease incidence increased as inoculum density increased from 101 to 106 conidia/ml. In ﬁeld conditions, the development of anthracnose lesions was greater on punctured guavas than on uninjured or sand-injured ones, in both rainy and winter seasons. In general, the number of lesions was highest in sand-injured fruits, followed by punctured and uninjured fruits. In rainy season the number of lesions on injured and uninjured fruits was greater than similarly treated guavas in winter.","language":"en","page":"8","source":"Zotero","title":"Effect of environmental conditions and inoculum density on infection of guava fruits by Colletotrichum glososporioides","author":[{"family":"Pandey","given":"R R"},{"family":"Arora","given":"D K"},{"family":"Dubey","given":"R C"}]}},{"id":10979,"uris":["http://zotero.org/users/3470213/items/RBJ59B4Q"],"uri":["http://zotero.org/users/3470213/items/RBJ59B4Q"],"itemData":{"id":10979,"type":"article-journal","abstract":"The development of coffee berry disease (CBD) epidemics (caused by Colletotrichum kahawae) in Cameroon was monitored over two successive years (2004 and 2005) on coffee trees protected from rainfall by transparent plastic sheets and on unprotected control trees. This work was done to assess how rain affected disease development when it did not fall directly onto the coffee trees and to determine the influence of primary inoculum on the severity of CBD. Weekly observations over the 2 years showed that there were 1·1% diseased berries on coffee trees completely protected from rainfall, compared with 45% diseased berries on unprotected coffee trees. Disease severity on unprotected trees during the 2 years of the experiment was estimated at 53% diseased berries, compared with 27% on trees only protected in the first year. These results confirmed rainfall as one of the key physical factors in the development of Arabica CBD. They also provided evidence of a subsequent effect of protecting coffee trees from rainfall in 2004 on the severity of CBD in 2005. This suggested some practices that might lead to very effective cultural control of CBD in regions where severe epidemics of the disease occur.","container-title":"Plant Pathology","DOI":"10.1111/j.1365-3059.2009.02214.x","ISSN":"1365-3059","issue":"2","language":"en","note":"_eprint: https://onlinelibrary.wiley.com/doi/pdf/10.1111/j.1365-3059.2009.02214.x","page":"324-329","source":"Wiley Online Library","title":"Role of rainfall in the development of coffee berry disease in Coffea arabica caused by Colletotrichum kahawae, in Cameroon","volume":"59","author":[{"family":"Mouen Bedimo","given":"J. A."},{"family":"Bieysse","given":"D."},{"family":"Nyassé","given":"S."},{"family":"Nottéghem","given":"J. L."},{"family":"Cilas","given":"C."}],"issued":{"date-parts":[["2010"]]}}},{"id":10982,"uris":["http://zotero.org/users/3470213/items/U4SW5ZSD"],"uri":["http://zotero.org/users/3470213/items/U4SW5ZSD"],"itemData":{"id":10982,"type":"article-journal","abstract":"Colletotrichum is an important fungal genus infecting several crops including avocado, papaya and banana. The current study was conducted to i) assess the incidence and severity of anthracnose of in avocado and papaya fields of southern Ethiopia; ii) identify the Colletotrichum species infecting both crops. For this purpose, field surveys were carried out in Wolaita, Wondo Genet and Ziway fruits with and without visible symptoms of anthracnose were collected; isolates were identified to a species level and characterized based on their phenotypic features. Results of the field surveys revealed the prevalence of anthracnose in all the locations. However, both disease incidence and severity varied markedly across the locations. Both incidence and severity of avocado and papaya anthracnose were found to be highest in Wondo Genet (45 and 22% for avocado and 39.7 and 22% for papaya, respectively) followed by Wolaita (32.4 and 16.8% for avocado and 36 and 16.6% for papaya, respectively). However, both anthracnose incidence and severity were lowest at 23.99% on avocado and 31.8% papaya and 13.33% on avocado and 13.67% on papaya, respectively, in Ziway. Mean monthly and annual rainfall positively and significantly (p&lt;0.05) correlated with both incidence and severity of anthracnose. Based on morphological features, Colletotrichum isolates from both avocado and papaya fruits were identified as C. gloeosporioides. The associated Colletotrichum isolates grew optimally at 25°C (39.55mm/two days and 39.26mm/two days for isolates from avocado and papaya, respectively) and 30°C, which resulted in growth of isolates at a rate of 39.37mm/two days and40.3 mm/two days for isolates from avocado and papaya, respectively. Conidial germination was significantly and positively correlated with temperature for both avocado (r=0.559) and papaya (r=0.562) isolates.","DOI":"10.5829/idosi.wjas.2015.11.1.1842","page":"34-41","source":"ResearchGate","title":"Prevalence of Colletotrichum spp. Infecting Fruits in Southern Ethiopia","volume":"11","author":[{"family":"Mekonnen","given":"Yohannes"},{"family":"Chala","given":"Alemayehu"},{"family":"Alemayehu","given":"Samuel"}],"issued":{"date-parts":[["2015",1,1]]}}}],"schema":"https://github.com/citation-style-language/schema/raw/master/csl-citation.json"} </w:delInstrText>
        </w:r>
        <w:r w:rsidR="00EA68F0" w:rsidRPr="003F5C4A" w:rsidDel="008012BE">
          <w:fldChar w:fldCharType="separate"/>
        </w:r>
        <w:r w:rsidR="00F07567" w:rsidRPr="00F07567" w:rsidDel="008012BE">
          <w:rPr>
            <w:rFonts w:ascii="Times New Roman" w:hAnsi="Times New Roman" w:cs="Times New Roman"/>
            <w:szCs w:val="24"/>
          </w:rPr>
          <w:delText>[34–36]</w:delText>
        </w:r>
        <w:r w:rsidR="00EA68F0" w:rsidRPr="003F5C4A" w:rsidDel="008012BE">
          <w:fldChar w:fldCharType="end"/>
        </w:r>
        <w:r w:rsidR="007A70DB" w:rsidRPr="003F5C4A" w:rsidDel="008012BE">
          <w:rPr>
            <w:rFonts w:ascii="Times New Roman" w:hAnsi="Times New Roman" w:cs="Times New Roman"/>
          </w:rPr>
          <w:delText xml:space="preserve">. </w:delText>
        </w:r>
        <w:r w:rsidR="00067DA7" w:rsidRPr="003F5C4A" w:rsidDel="008012BE">
          <w:rPr>
            <w:rFonts w:ascii="Times New Roman" w:hAnsi="Times New Roman" w:cs="Times New Roman"/>
          </w:rPr>
          <w:delText xml:space="preserve">However, </w:delText>
        </w:r>
        <w:r w:rsidR="007A70DB" w:rsidRPr="003F5C4A" w:rsidDel="008012BE">
          <w:rPr>
            <w:rFonts w:ascii="Times New Roman" w:hAnsi="Times New Roman" w:cs="Times New Roman"/>
          </w:rPr>
          <w:delText>other</w:delText>
        </w:r>
        <w:r w:rsidR="00067DA7" w:rsidRPr="003F5C4A" w:rsidDel="008012BE">
          <w:rPr>
            <w:rFonts w:ascii="Times New Roman" w:hAnsi="Times New Roman" w:cs="Times New Roman"/>
          </w:rPr>
          <w:delText xml:space="preserve"> evaluations have </w:delText>
        </w:r>
        <w:r w:rsidR="007A70DB" w:rsidRPr="003F5C4A" w:rsidDel="008012BE">
          <w:rPr>
            <w:rFonts w:ascii="Times New Roman" w:hAnsi="Times New Roman" w:cs="Times New Roman"/>
          </w:rPr>
          <w:delText xml:space="preserve">also </w:delText>
        </w:r>
        <w:r w:rsidR="00067DA7" w:rsidRPr="003F5C4A" w:rsidDel="008012BE">
          <w:rPr>
            <w:rFonts w:ascii="Times New Roman" w:hAnsi="Times New Roman" w:cs="Times New Roman"/>
          </w:rPr>
          <w:delText>demonstrated that high humidity make</w:delText>
        </w:r>
        <w:r w:rsidR="006F2CF9" w:rsidRPr="003F5C4A" w:rsidDel="008012BE">
          <w:rPr>
            <w:rFonts w:ascii="Times New Roman" w:hAnsi="Times New Roman" w:cs="Times New Roman"/>
          </w:rPr>
          <w:delText>s</w:delText>
        </w:r>
        <w:r w:rsidR="00067DA7" w:rsidRPr="003F5C4A" w:rsidDel="008012BE">
          <w:rPr>
            <w:rFonts w:ascii="Times New Roman" w:hAnsi="Times New Roman" w:cs="Times New Roman"/>
          </w:rPr>
          <w:delText xml:space="preserve"> avocado fruits more vulnerable to lenticel damage by mechanical injury </w:delText>
        </w:r>
        <w:r w:rsidR="00067DA7" w:rsidRPr="003F5C4A" w:rsidDel="008012BE">
          <w:fldChar w:fldCharType="begin"/>
        </w:r>
        <w:r w:rsidR="00F07567" w:rsidDel="008012BE">
          <w:rPr>
            <w:rFonts w:ascii="Times New Roman" w:hAnsi="Times New Roman" w:cs="Times New Roman"/>
          </w:rPr>
          <w:delInstrText xml:space="preserve"> ADDIN ZOTERO_ITEM CSL_CITATION {"citationID":"SYmVtOYO","properties":{"formattedCitation":"[6]","plainCitation":"[6]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delInstrText>
        </w:r>
        <w:r w:rsidR="00067DA7" w:rsidRPr="003F5C4A" w:rsidDel="008012BE">
          <w:fldChar w:fldCharType="separate"/>
        </w:r>
        <w:r w:rsidR="00F07567" w:rsidRPr="00F07567" w:rsidDel="008012BE">
          <w:rPr>
            <w:rFonts w:ascii="Times New Roman" w:hAnsi="Times New Roman" w:cs="Times New Roman"/>
          </w:rPr>
          <w:delText>[6]</w:delText>
        </w:r>
        <w:r w:rsidR="00067DA7" w:rsidRPr="003F5C4A" w:rsidDel="008012BE">
          <w:fldChar w:fldCharType="end"/>
        </w:r>
        <w:r w:rsidR="003E364D" w:rsidRPr="003F5C4A" w:rsidDel="008012BE">
          <w:rPr>
            <w:rFonts w:ascii="Times New Roman" w:hAnsi="Times New Roman" w:cs="Times New Roman"/>
          </w:rPr>
          <w:delText>.</w:delText>
        </w:r>
      </w:del>
    </w:p>
    <w:p w14:paraId="020169FB" w14:textId="5B48063E" w:rsidR="00B46F11" w:rsidRPr="003F5C4A" w:rsidDel="008012BE" w:rsidRDefault="00D67F87" w:rsidP="004A5A91">
      <w:pPr>
        <w:pStyle w:val="Body"/>
        <w:spacing w:line="360" w:lineRule="auto"/>
        <w:jc w:val="both"/>
        <w:rPr>
          <w:del w:id="534" w:author="Sandra Mosquera Lopez" w:date="2022-02-17T17:37:00Z"/>
          <w:rFonts w:ascii="Times New Roman" w:hAnsi="Times New Roman" w:cs="Times New Roman"/>
        </w:rPr>
      </w:pPr>
      <w:del w:id="535" w:author="Sandra Mosquera Lopez" w:date="2022-02-17T17:37:00Z">
        <w:r w:rsidRPr="003F5C4A" w:rsidDel="008012BE">
          <w:rPr>
            <w:rFonts w:ascii="Times New Roman" w:hAnsi="Times New Roman" w:cs="Times New Roman"/>
          </w:rPr>
          <w:delText xml:space="preserve">We saw an increase </w:delText>
        </w:r>
        <w:r w:rsidR="006F2CF9" w:rsidRPr="003F5C4A" w:rsidDel="008012BE">
          <w:rPr>
            <w:rFonts w:ascii="Times New Roman" w:hAnsi="Times New Roman" w:cs="Times New Roman"/>
          </w:rPr>
          <w:delText>in</w:delText>
        </w:r>
        <w:r w:rsidRPr="003F5C4A" w:rsidDel="008012BE">
          <w:rPr>
            <w:rFonts w:ascii="Times New Roman" w:hAnsi="Times New Roman" w:cs="Times New Roman"/>
          </w:rPr>
          <w:delText xml:space="preserve"> the lenticel damage during the cold storage. The damage almost double during this period in which the fruits were not subjected to further mechanical stress. </w:delText>
        </w:r>
        <w:r w:rsidR="003E364D" w:rsidRPr="003F5C4A" w:rsidDel="008012BE">
          <w:rPr>
            <w:rFonts w:ascii="Times New Roman" w:hAnsi="Times New Roman" w:cs="Times New Roman"/>
          </w:rPr>
          <w:delText>The progressive nature of the lenticel damage</w:delText>
        </w:r>
        <w:r w:rsidR="003F7F7B" w:rsidRPr="003F5C4A" w:rsidDel="008012BE">
          <w:rPr>
            <w:rFonts w:ascii="Times New Roman" w:hAnsi="Times New Roman" w:cs="Times New Roman"/>
          </w:rPr>
          <w:delText xml:space="preserve"> has been reported before and</w:delText>
        </w:r>
        <w:r w:rsidR="003E364D" w:rsidRPr="003F5C4A" w:rsidDel="008012BE">
          <w:rPr>
            <w:rFonts w:ascii="Times New Roman" w:hAnsi="Times New Roman" w:cs="Times New Roman"/>
          </w:rPr>
          <w:delText xml:space="preserve"> is another piece of evidence suggesting </w:delText>
        </w:r>
        <w:r w:rsidR="00CC3143" w:rsidRPr="003F5C4A" w:rsidDel="008012BE">
          <w:rPr>
            <w:rFonts w:ascii="Times New Roman" w:hAnsi="Times New Roman" w:cs="Times New Roman"/>
          </w:rPr>
          <w:delText xml:space="preserve">the involvement of a </w:delText>
        </w:r>
        <w:commentRangeStart w:id="536"/>
        <w:commentRangeStart w:id="537"/>
        <w:r w:rsidR="00785CE3" w:rsidRPr="003F5C4A" w:rsidDel="008012BE">
          <w:rPr>
            <w:rFonts w:ascii="Times New Roman" w:hAnsi="Times New Roman" w:cs="Times New Roman"/>
          </w:rPr>
          <w:delText xml:space="preserve">plant </w:delText>
        </w:r>
        <w:r w:rsidR="003E364D" w:rsidRPr="003F5C4A" w:rsidDel="008012BE">
          <w:rPr>
            <w:rFonts w:ascii="Times New Roman" w:hAnsi="Times New Roman" w:cs="Times New Roman"/>
          </w:rPr>
          <w:delText>pathogen</w:delText>
        </w:r>
        <w:r w:rsidR="00CC3143" w:rsidRPr="003F5C4A" w:rsidDel="008012BE">
          <w:rPr>
            <w:rFonts w:ascii="Times New Roman" w:hAnsi="Times New Roman" w:cs="Times New Roman"/>
          </w:rPr>
          <w:delText xml:space="preserve"> </w:delText>
        </w:r>
        <w:commentRangeEnd w:id="536"/>
        <w:r w:rsidR="00673EDA" w:rsidDel="008012BE">
          <w:rPr>
            <w:rStyle w:val="CommentReference"/>
            <w:rFonts w:ascii="Times New Roman" w:hAnsi="Times New Roman" w:cs="Times New Roman"/>
            <w:color w:val="auto"/>
            <w:lang w:eastAsia="en-US"/>
          </w:rPr>
          <w:commentReference w:id="536"/>
        </w:r>
        <w:commentRangeEnd w:id="537"/>
        <w:r w:rsidR="00B113E0" w:rsidDel="008012BE">
          <w:rPr>
            <w:rStyle w:val="CommentReference"/>
            <w:rFonts w:ascii="Times New Roman" w:hAnsi="Times New Roman" w:cs="Times New Roman"/>
            <w:color w:val="auto"/>
            <w:lang w:eastAsia="en-US"/>
          </w:rPr>
          <w:commentReference w:id="537"/>
        </w:r>
        <w:r w:rsidR="00CC3143" w:rsidRPr="003F5C4A" w:rsidDel="008012BE">
          <w:rPr>
            <w:rFonts w:ascii="Times New Roman" w:hAnsi="Times New Roman" w:cs="Times New Roman"/>
          </w:rPr>
          <w:delText>in the damage</w:delText>
        </w:r>
        <w:r w:rsidR="003F7F7B" w:rsidRPr="003F5C4A" w:rsidDel="008012BE">
          <w:rPr>
            <w:rFonts w:ascii="Times New Roman" w:hAnsi="Times New Roman" w:cs="Times New Roman"/>
          </w:rPr>
          <w:delText xml:space="preserve"> </w:delText>
        </w:r>
        <w:r w:rsidRPr="003F5C4A" w:rsidDel="008012BE">
          <w:fldChar w:fldCharType="begin"/>
        </w:r>
        <w:r w:rsidR="00F07567" w:rsidDel="008012BE">
          <w:rPr>
            <w:rFonts w:ascii="Times New Roman" w:hAnsi="Times New Roman" w:cs="Times New Roman"/>
          </w:rPr>
          <w:delInstrText xml:space="preserve"> ADDIN ZOTERO_ITEM CSL_CITATION {"citationID":"TNkwaJx3","properties":{"formattedCitation":"[13]","plainCitation":"[13]","noteIndex":0},"citationItems":[{"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delInstrText>
        </w:r>
        <w:r w:rsidRPr="003F5C4A" w:rsidDel="008012BE">
          <w:fldChar w:fldCharType="separate"/>
        </w:r>
        <w:r w:rsidR="00F07567" w:rsidRPr="00F07567" w:rsidDel="008012BE">
          <w:rPr>
            <w:rFonts w:ascii="Times New Roman" w:hAnsi="Times New Roman" w:cs="Times New Roman"/>
          </w:rPr>
          <w:delText>[13]</w:delText>
        </w:r>
        <w:r w:rsidRPr="003F5C4A" w:rsidDel="008012BE">
          <w:fldChar w:fldCharType="end"/>
        </w:r>
        <w:r w:rsidRPr="003F5C4A" w:rsidDel="008012BE">
          <w:rPr>
            <w:rFonts w:ascii="Times New Roman" w:hAnsi="Times New Roman" w:cs="Times New Roman"/>
          </w:rPr>
          <w:delText xml:space="preserve">. Damage caused by a living organism </w:delText>
        </w:r>
        <w:r w:rsidR="006F2CF9" w:rsidRPr="003F5C4A" w:rsidDel="008012BE">
          <w:rPr>
            <w:rFonts w:ascii="Times New Roman" w:hAnsi="Times New Roman" w:cs="Times New Roman"/>
          </w:rPr>
          <w:delText>is</w:delText>
        </w:r>
        <w:r w:rsidRPr="003F5C4A" w:rsidDel="008012BE">
          <w:rPr>
            <w:rFonts w:ascii="Times New Roman" w:hAnsi="Times New Roman" w:cs="Times New Roman"/>
          </w:rPr>
          <w:delText xml:space="preserve"> progressive</w:delText>
        </w:r>
        <w:r w:rsidR="003F7F7B" w:rsidRPr="003F5C4A" w:rsidDel="008012BE">
          <w:rPr>
            <w:rFonts w:ascii="Times New Roman" w:hAnsi="Times New Roman" w:cs="Times New Roman"/>
          </w:rPr>
          <w:delText>, while those caused by non-living factors are not</w:delText>
        </w:r>
        <w:r w:rsidR="003E364D" w:rsidRPr="003F5C4A" w:rsidDel="008012BE">
          <w:rPr>
            <w:rFonts w:ascii="Times New Roman" w:hAnsi="Times New Roman" w:cs="Times New Roman"/>
          </w:rPr>
          <w:delText xml:space="preserve"> </w:delText>
        </w:r>
        <w:r w:rsidR="003E364D" w:rsidRPr="003F5C4A" w:rsidDel="008012BE">
          <w:fldChar w:fldCharType="begin"/>
        </w:r>
        <w:r w:rsidR="00F07567" w:rsidDel="008012BE">
          <w:rPr>
            <w:rFonts w:ascii="Times New Roman" w:hAnsi="Times New Roman" w:cs="Times New Roman"/>
          </w:rPr>
          <w:delInstrText xml:space="preserve"> ADDIN ZOTERO_ITEM CSL_CITATION {"citationID":"AG9GNdsg","properties":{"formattedCitation":"[32]","plainCitation":"[32]","noteIndex":0},"citationItems":[{"id":10959,"uris":["http://zotero.org/users/3470213/items/EXKV4Z9H"],"uri":["http://zotero.org/users/3470213/items/EXKV4Z9H"],"itemData":{"id":10959,"type":"article-journal","language":"en","page":"37","source":"Zotero","title":"A SYSTEMATIC APPROACH TO DIAGNOSING PLANT DAMAGE","author":[{"family":"Green","given":"James L"},{"family":"Capizzi","given":"Joe"}]}}],"schema":"https://github.com/citation-style-language/schema/raw/master/csl-citation.json"} </w:delInstrText>
        </w:r>
        <w:r w:rsidR="003E364D" w:rsidRPr="003F5C4A" w:rsidDel="008012BE">
          <w:fldChar w:fldCharType="separate"/>
        </w:r>
        <w:r w:rsidR="00F07567" w:rsidRPr="00F07567" w:rsidDel="008012BE">
          <w:rPr>
            <w:rFonts w:ascii="Times New Roman" w:hAnsi="Times New Roman" w:cs="Times New Roman"/>
          </w:rPr>
          <w:delText>[32]</w:delText>
        </w:r>
        <w:r w:rsidR="003E364D" w:rsidRPr="003F5C4A" w:rsidDel="008012BE">
          <w:fldChar w:fldCharType="end"/>
        </w:r>
        <w:r w:rsidR="00793D6F" w:rsidRPr="003F5C4A" w:rsidDel="008012BE">
          <w:rPr>
            <w:rFonts w:ascii="Times New Roman" w:hAnsi="Times New Roman" w:cs="Times New Roman"/>
          </w:rPr>
          <w:delText xml:space="preserve">. </w:delText>
        </w:r>
        <w:r w:rsidR="007B00A2" w:rsidRPr="003F5C4A" w:rsidDel="008012BE">
          <w:rPr>
            <w:rFonts w:ascii="Times New Roman" w:hAnsi="Times New Roman" w:cs="Times New Roman"/>
          </w:rPr>
          <w:delText>T</w:delText>
        </w:r>
        <w:r w:rsidR="003F7F7B" w:rsidRPr="003F5C4A" w:rsidDel="008012BE">
          <w:rPr>
            <w:rFonts w:ascii="Times New Roman" w:hAnsi="Times New Roman" w:cs="Times New Roman"/>
          </w:rPr>
          <w:delText xml:space="preserve">he </w:delText>
        </w:r>
        <w:r w:rsidR="007B00A2" w:rsidRPr="003F5C4A" w:rsidDel="008012BE">
          <w:rPr>
            <w:rFonts w:ascii="Times New Roman" w:hAnsi="Times New Roman" w:cs="Times New Roman"/>
          </w:rPr>
          <w:delText xml:space="preserve">observed </w:delText>
        </w:r>
        <w:r w:rsidR="003F7F7B" w:rsidRPr="003F5C4A" w:rsidDel="008012BE">
          <w:rPr>
            <w:rFonts w:ascii="Times New Roman" w:hAnsi="Times New Roman" w:cs="Times New Roman"/>
          </w:rPr>
          <w:delText xml:space="preserve">increments varied depending on the harvest and </w:delText>
        </w:r>
        <w:r w:rsidR="006F2CF9" w:rsidRPr="003F5C4A" w:rsidDel="008012BE">
          <w:rPr>
            <w:rFonts w:ascii="Times New Roman" w:hAnsi="Times New Roman" w:cs="Times New Roman"/>
          </w:rPr>
          <w:delText>were</w:delText>
        </w:r>
        <w:r w:rsidR="003F7F7B" w:rsidRPr="003F5C4A" w:rsidDel="008012BE">
          <w:rPr>
            <w:rFonts w:ascii="Times New Roman" w:hAnsi="Times New Roman" w:cs="Times New Roman"/>
          </w:rPr>
          <w:delText xml:space="preserve"> more pronounced for fruits coming </w:delText>
        </w:r>
        <w:commentRangeStart w:id="538"/>
        <w:commentRangeStart w:id="539"/>
        <w:commentRangeStart w:id="540"/>
        <w:r w:rsidR="003F7F7B" w:rsidRPr="003F5C4A" w:rsidDel="008012BE">
          <w:rPr>
            <w:rFonts w:ascii="Times New Roman" w:hAnsi="Times New Roman" w:cs="Times New Roman"/>
          </w:rPr>
          <w:delText xml:space="preserve">from </w:delText>
        </w:r>
        <w:r w:rsidR="007B00A2" w:rsidRPr="003F5C4A" w:rsidDel="008012BE">
          <w:rPr>
            <w:rFonts w:ascii="Times New Roman" w:hAnsi="Times New Roman" w:cs="Times New Roman"/>
          </w:rPr>
          <w:delText xml:space="preserve">El </w:delText>
        </w:r>
        <w:r w:rsidR="003F7F7B" w:rsidRPr="003F5C4A" w:rsidDel="008012BE">
          <w:rPr>
            <w:rFonts w:ascii="Times New Roman" w:hAnsi="Times New Roman" w:cs="Times New Roman"/>
          </w:rPr>
          <w:delText>Sinai</w:delText>
        </w:r>
        <w:commentRangeEnd w:id="538"/>
        <w:r w:rsidR="00673EDA" w:rsidDel="008012BE">
          <w:rPr>
            <w:rStyle w:val="CommentReference"/>
            <w:rFonts w:ascii="Times New Roman" w:hAnsi="Times New Roman" w:cs="Times New Roman"/>
            <w:color w:val="auto"/>
            <w:lang w:eastAsia="en-US"/>
          </w:rPr>
          <w:commentReference w:id="538"/>
        </w:r>
        <w:commentRangeEnd w:id="539"/>
        <w:r w:rsidR="00B113E0" w:rsidDel="008012BE">
          <w:rPr>
            <w:rStyle w:val="CommentReference"/>
            <w:rFonts w:ascii="Times New Roman" w:hAnsi="Times New Roman" w:cs="Times New Roman"/>
            <w:color w:val="auto"/>
            <w:lang w:eastAsia="en-US"/>
          </w:rPr>
          <w:commentReference w:id="539"/>
        </w:r>
        <w:commentRangeEnd w:id="540"/>
        <w:r w:rsidR="00B113E0" w:rsidDel="008012BE">
          <w:rPr>
            <w:rStyle w:val="CommentReference"/>
            <w:rFonts w:ascii="Times New Roman" w:hAnsi="Times New Roman" w:cs="Times New Roman"/>
            <w:color w:val="auto"/>
            <w:lang w:eastAsia="en-US"/>
          </w:rPr>
          <w:commentReference w:id="540"/>
        </w:r>
        <w:r w:rsidR="003F7F7B" w:rsidRPr="003F5C4A" w:rsidDel="008012BE">
          <w:rPr>
            <w:rFonts w:ascii="Times New Roman" w:hAnsi="Times New Roman" w:cs="Times New Roman"/>
          </w:rPr>
          <w:delText xml:space="preserve">. These observations are also not consequent with the uniform pattern of damages caused by </w:delText>
        </w:r>
        <w:r w:rsidR="00AB6227" w:rsidRPr="003F5C4A" w:rsidDel="008012BE">
          <w:rPr>
            <w:rFonts w:ascii="Times New Roman" w:hAnsi="Times New Roman" w:cs="Times New Roman"/>
          </w:rPr>
          <w:delText>non-</w:delText>
        </w:r>
        <w:r w:rsidR="007B00A2" w:rsidRPr="003F5C4A" w:rsidDel="008012BE">
          <w:rPr>
            <w:rFonts w:ascii="Times New Roman" w:hAnsi="Times New Roman" w:cs="Times New Roman"/>
          </w:rPr>
          <w:delText>living</w:delText>
        </w:r>
        <w:r w:rsidR="003F7F7B" w:rsidRPr="003F5C4A" w:rsidDel="008012BE">
          <w:rPr>
            <w:rFonts w:ascii="Times New Roman" w:hAnsi="Times New Roman" w:cs="Times New Roman"/>
          </w:rPr>
          <w:delText xml:space="preserve"> factors </w:delText>
        </w:r>
        <w:r w:rsidR="003F7F7B" w:rsidRPr="003F5C4A" w:rsidDel="008012BE">
          <w:fldChar w:fldCharType="begin"/>
        </w:r>
        <w:r w:rsidR="00F07567" w:rsidDel="008012BE">
          <w:rPr>
            <w:rFonts w:ascii="Times New Roman" w:hAnsi="Times New Roman" w:cs="Times New Roman"/>
          </w:rPr>
          <w:delInstrText xml:space="preserve"> ADDIN ZOTERO_ITEM CSL_CITATION {"citationID":"Bm5fxRDW","properties":{"formattedCitation":"[32]","plainCitation":"[32]","noteIndex":0},"citationItems":[{"id":10959,"uris":["http://zotero.org/users/3470213/items/EXKV4Z9H"],"uri":["http://zotero.org/users/3470213/items/EXKV4Z9H"],"itemData":{"id":10959,"type":"article-journal","language":"en","page":"37","source":"Zotero","title":"A SYSTEMATIC APPROACH TO DIAGNOSING PLANT DAMAGE","author":[{"family":"Green","given":"James L"},{"family":"Capizzi","given":"Joe"}]}}],"schema":"https://github.com/citation-style-language/schema/raw/master/csl-citation.json"} </w:delInstrText>
        </w:r>
        <w:r w:rsidR="003F7F7B" w:rsidRPr="003F5C4A" w:rsidDel="008012BE">
          <w:fldChar w:fldCharType="separate"/>
        </w:r>
        <w:r w:rsidR="00F07567" w:rsidRPr="00F07567" w:rsidDel="008012BE">
          <w:rPr>
            <w:rFonts w:ascii="Times New Roman" w:hAnsi="Times New Roman" w:cs="Times New Roman"/>
          </w:rPr>
          <w:delText>[32]</w:delText>
        </w:r>
        <w:r w:rsidR="003F7F7B" w:rsidRPr="003F5C4A" w:rsidDel="008012BE">
          <w:fldChar w:fldCharType="end"/>
        </w:r>
        <w:r w:rsidR="003F7F7B" w:rsidRPr="003F5C4A" w:rsidDel="008012BE">
          <w:rPr>
            <w:rFonts w:ascii="Times New Roman" w:hAnsi="Times New Roman" w:cs="Times New Roman"/>
          </w:rPr>
          <w:delText>.</w:delText>
        </w:r>
      </w:del>
    </w:p>
    <w:p w14:paraId="14B5B0CD" w14:textId="0D8278FE" w:rsidR="00E76FF1" w:rsidRPr="003F5C4A" w:rsidDel="008012BE" w:rsidRDefault="00661018" w:rsidP="00A07459">
      <w:pPr>
        <w:pStyle w:val="Body"/>
        <w:spacing w:line="360" w:lineRule="auto"/>
        <w:jc w:val="both"/>
        <w:rPr>
          <w:del w:id="541" w:author="Sandra Mosquera Lopez" w:date="2022-02-17T17:37:00Z"/>
          <w:rFonts w:ascii="Times New Roman" w:eastAsia="STIXTwoText" w:hAnsi="Times New Roman" w:cs="Times New Roman"/>
          <w:bdr w:val="none" w:sz="0" w:space="0" w:color="auto"/>
        </w:rPr>
      </w:pPr>
      <w:del w:id="542" w:author="Sandra Mosquera Lopez" w:date="2022-02-17T17:37:00Z">
        <w:r w:rsidRPr="003F5C4A" w:rsidDel="008012BE">
          <w:rPr>
            <w:rFonts w:ascii="Times New Roman" w:eastAsia="STIXTwoText" w:hAnsi="Times New Roman" w:cs="Times New Roman"/>
            <w:bdr w:val="none" w:sz="0" w:space="0" w:color="auto"/>
          </w:rPr>
          <w:delText>We found variation in t</w:delText>
        </w:r>
        <w:r w:rsidR="004A5A91" w:rsidRPr="003F5C4A" w:rsidDel="008012BE">
          <w:rPr>
            <w:rFonts w:ascii="Times New Roman" w:eastAsia="STIXTwoText" w:hAnsi="Times New Roman" w:cs="Times New Roman"/>
            <w:bdr w:val="none" w:sz="0" w:space="0" w:color="auto"/>
          </w:rPr>
          <w:delText>he</w:delText>
        </w:r>
        <w:r w:rsidR="00DB7D6A" w:rsidRPr="003F5C4A" w:rsidDel="008012BE">
          <w:rPr>
            <w:rFonts w:ascii="Times New Roman" w:eastAsia="STIXTwoText" w:hAnsi="Times New Roman" w:cs="Times New Roman"/>
            <w:bdr w:val="none" w:sz="0" w:space="0" w:color="auto"/>
          </w:rPr>
          <w:delText xml:space="preserve"> fungal communities </w:delText>
        </w:r>
        <w:r w:rsidRPr="003F5C4A" w:rsidDel="008012BE">
          <w:rPr>
            <w:rFonts w:ascii="Times New Roman" w:eastAsia="STIXTwoText" w:hAnsi="Times New Roman" w:cs="Times New Roman"/>
            <w:bdr w:val="none" w:sz="0" w:space="0" w:color="auto"/>
          </w:rPr>
          <w:delText xml:space="preserve">associated with the exocarp </w:delText>
        </w:r>
        <w:r w:rsidR="00DB7D6A" w:rsidRPr="003F5C4A" w:rsidDel="008012BE">
          <w:rPr>
            <w:rFonts w:ascii="Times New Roman" w:eastAsia="STIXTwoText" w:hAnsi="Times New Roman" w:cs="Times New Roman"/>
            <w:bdr w:val="none" w:sz="0" w:space="0" w:color="auto"/>
          </w:rPr>
          <w:delText xml:space="preserve">of </w:delText>
        </w:r>
        <w:r w:rsidRPr="003F5C4A" w:rsidDel="008012BE">
          <w:rPr>
            <w:rFonts w:ascii="Times New Roman" w:eastAsia="STIXTwoText" w:hAnsi="Times New Roman" w:cs="Times New Roman"/>
            <w:bdr w:val="none" w:sz="0" w:space="0" w:color="auto"/>
          </w:rPr>
          <w:delText>the fruits between the two farms</w:delText>
        </w:r>
        <w:r w:rsidR="00A07459" w:rsidRPr="003F5C4A" w:rsidDel="008012BE">
          <w:rPr>
            <w:rFonts w:ascii="Times New Roman" w:eastAsia="STIXTwoText" w:hAnsi="Times New Roman" w:cs="Times New Roman"/>
            <w:bdr w:val="none" w:sz="0" w:space="0" w:color="auto"/>
          </w:rPr>
          <w:delText>.</w:delText>
        </w:r>
        <w:r w:rsidR="00DB7D6A" w:rsidRPr="003F5C4A" w:rsidDel="008012BE">
          <w:rPr>
            <w:rFonts w:ascii="Times New Roman" w:eastAsia="STIXTwoText" w:hAnsi="Times New Roman" w:cs="Times New Roman"/>
            <w:bdr w:val="none" w:sz="0" w:space="0" w:color="auto"/>
          </w:rPr>
          <w:delText xml:space="preserve"> The observation of g</w:delText>
        </w:r>
        <w:r w:rsidR="000A1AD2" w:rsidRPr="003F5C4A" w:rsidDel="008012BE">
          <w:rPr>
            <w:rFonts w:ascii="Times New Roman" w:eastAsia="STIXTwoText" w:hAnsi="Times New Roman" w:cs="Times New Roman"/>
            <w:bdr w:val="none" w:sz="0" w:space="0" w:color="auto"/>
          </w:rPr>
          <w:delText>eographical location affecti</w:delText>
        </w:r>
        <w:r w:rsidR="00DB7D6A" w:rsidRPr="003F5C4A" w:rsidDel="008012BE">
          <w:rPr>
            <w:rFonts w:ascii="Times New Roman" w:eastAsia="STIXTwoText" w:hAnsi="Times New Roman" w:cs="Times New Roman"/>
            <w:bdr w:val="none" w:sz="0" w:space="0" w:color="auto"/>
          </w:rPr>
          <w:delText>ng</w:delText>
        </w:r>
        <w:r w:rsidR="000A1AD2" w:rsidRPr="003F5C4A" w:rsidDel="008012BE">
          <w:rPr>
            <w:rFonts w:ascii="Times New Roman" w:eastAsia="STIXTwoText" w:hAnsi="Times New Roman" w:cs="Times New Roman"/>
            <w:bdr w:val="none" w:sz="0" w:space="0" w:color="auto"/>
          </w:rPr>
          <w:delText xml:space="preserve"> microbial communities </w:delText>
        </w:r>
        <w:r w:rsidR="00DB7D6A" w:rsidRPr="003F5C4A" w:rsidDel="008012BE">
          <w:rPr>
            <w:rFonts w:ascii="Times New Roman" w:eastAsia="STIXTwoText" w:hAnsi="Times New Roman" w:cs="Times New Roman"/>
            <w:bdr w:val="none" w:sz="0" w:space="0" w:color="auto"/>
          </w:rPr>
          <w:delText xml:space="preserve">of fruits </w:delText>
        </w:r>
        <w:r w:rsidR="000A1AD2" w:rsidRPr="003F5C4A" w:rsidDel="008012BE">
          <w:rPr>
            <w:rFonts w:ascii="Times New Roman" w:eastAsia="STIXTwoText" w:hAnsi="Times New Roman" w:cs="Times New Roman"/>
            <w:bdr w:val="none" w:sz="0" w:space="0" w:color="auto"/>
          </w:rPr>
          <w:delText xml:space="preserve">is not novel </w:delText>
        </w:r>
        <w:r w:rsidR="000A1AD2" w:rsidRPr="003F5C4A" w:rsidDel="008012BE">
          <w:rPr>
            <w:rFonts w:eastAsia="STIXTwoText"/>
            <w:bdr w:val="none" w:sz="0" w:space="0" w:color="auto"/>
          </w:rPr>
          <w:fldChar w:fldCharType="begin"/>
        </w:r>
        <w:r w:rsidR="00F07567" w:rsidDel="008012BE">
          <w:rPr>
            <w:rFonts w:ascii="Times New Roman" w:eastAsia="STIXTwoText" w:hAnsi="Times New Roman" w:cs="Times New Roman"/>
            <w:bdr w:val="none" w:sz="0" w:space="0" w:color="auto"/>
          </w:rPr>
          <w:delInstrText xml:space="preserve"> ADDIN ZOTERO_ITEM CSL_CITATION {"citationID":"PrhQ69NL","properties":{"formattedCitation":"[37, 38]","plainCitation":"[37, 38]","noteIndex":0},"citationItems":[{"id":6013,"uris":["http://zotero.org/users/3470213/items/QPARB3TM"],"uri":["http://zotero.org/users/3470213/items/QPARB3TM"],"itemData":{"id":6013,"type":"article-journal","abstract":"Lactic acid production by repeated fed-batch fermentation using free and immobilized cells of Lactobacillus lactis-11 in a packed bed-stirred fermentor (PBSF) system ﬁlled with different support materials including ceramic beads, macro-activated carbon cylinders and glass ﬁber balls was investigated. The results showed that the optimal support materials were the ceramic beads with diameters of 1–2 mm. Compared with the free cell fermentation system, lactic acid production and volumetric productivity in the PBSF system increased by 16.6 and 12.5%, respectively. Though the concentration of free cells decreased sharply, lactic acid production remained stable in ﬁve consecutive fed-batch runs using the PBSF system. pH gradients, immobilized cell concentration and mass diffusion in the packed bed were all affected by the recirculation rate of the culture broth. Maximum lactic acid production, productivity and yield occurred at a recirculation rate of 50 mL min-1.","container-title":"Bioprocess and Biosystems Engineering","DOI":"10.1007/s00449-010-0447-1","ISSN":"1615-7591, 1615-7605","issue":"1","language":"en","note":"number: 1","page":"67-73","source":"Crossref","title":"Repeated fed-batch lactic acid production in a packed bed-stirred fermentor system using a pH feedback feeding method","volume":"34","author":[{"family":"Zhang","given":"Yong"},{"family":"Cong","given":"Wei"},{"family":"Shi","given":"Shao Yuan"}],"issued":{"date-parts":[["2011",1]]}}},{"id":10986,"uris":["http://zotero.org/users/3470213/items/3JZILYTT"],"uri":["http://zotero.org/users/3470213/items/3JZILYTT"],"itemData":{"id":10986,"type":"report","abstract":"Background: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schema":"https://github.com/citation-style-language/schema/raw/master/csl-citation.json"} </w:delInstrText>
        </w:r>
        <w:r w:rsidR="000A1AD2" w:rsidRPr="003F5C4A" w:rsidDel="008012BE">
          <w:rPr>
            <w:rFonts w:eastAsia="STIXTwoText"/>
            <w:bdr w:val="none" w:sz="0" w:space="0" w:color="auto"/>
          </w:rPr>
          <w:fldChar w:fldCharType="separate"/>
        </w:r>
        <w:r w:rsidR="00F07567" w:rsidRPr="00F07567" w:rsidDel="008012BE">
          <w:rPr>
            <w:rFonts w:ascii="Times New Roman" w:hAnsi="Times New Roman" w:cs="Times New Roman"/>
          </w:rPr>
          <w:delText>[37, 38]</w:delText>
        </w:r>
        <w:r w:rsidR="000A1AD2" w:rsidRPr="003F5C4A" w:rsidDel="008012BE">
          <w:rPr>
            <w:rFonts w:eastAsia="STIXTwoText"/>
            <w:bdr w:val="none" w:sz="0" w:space="0" w:color="auto"/>
          </w:rPr>
          <w:fldChar w:fldCharType="end"/>
        </w:r>
        <w:r w:rsidR="000A1AD2" w:rsidRPr="003F5C4A" w:rsidDel="008012BE">
          <w:rPr>
            <w:rFonts w:ascii="Times New Roman" w:eastAsia="STIXTwoText" w:hAnsi="Times New Roman" w:cs="Times New Roman"/>
            <w:bdr w:val="none" w:sz="0" w:space="0" w:color="auto"/>
          </w:rPr>
          <w:delText xml:space="preserve">. A study evaluating the microbial communities </w:delText>
        </w:r>
        <w:r w:rsidR="00DB7D6A" w:rsidRPr="003F5C4A" w:rsidDel="008012BE">
          <w:rPr>
            <w:rFonts w:ascii="Times New Roman" w:eastAsia="STIXTwoText" w:hAnsi="Times New Roman" w:cs="Times New Roman"/>
            <w:bdr w:val="none" w:sz="0" w:space="0" w:color="auto"/>
          </w:rPr>
          <w:delText>of</w:delText>
        </w:r>
        <w:r w:rsidR="000A1AD2" w:rsidRPr="003F5C4A" w:rsidDel="008012BE">
          <w:rPr>
            <w:rFonts w:ascii="Times New Roman" w:eastAsia="STIXTwoText" w:hAnsi="Times New Roman" w:cs="Times New Roman"/>
            <w:bdr w:val="none" w:sz="0" w:space="0" w:color="auto"/>
          </w:rPr>
          <w:delText xml:space="preserve"> “Royal Gala” apple at different spatial scales demonstrated </w:delText>
        </w:r>
        <w:r w:rsidR="00DB7D6A" w:rsidRPr="003F5C4A" w:rsidDel="008012BE">
          <w:rPr>
            <w:rFonts w:ascii="Times New Roman" w:eastAsia="STIXTwoText" w:hAnsi="Times New Roman" w:cs="Times New Roman"/>
            <w:bdr w:val="none" w:sz="0" w:space="0" w:color="auto"/>
          </w:rPr>
          <w:delText>that these communities were similar across different tissues of the fruit but varied between fruits from different growing</w:delText>
        </w:r>
        <w:r w:rsidR="00633606" w:rsidRPr="003F5C4A" w:rsidDel="008012BE">
          <w:rPr>
            <w:rFonts w:ascii="Times New Roman" w:hAnsi="Times New Roman" w:cs="Times New Roman"/>
          </w:rPr>
          <w:delText xml:space="preserve"> region</w:delText>
        </w:r>
        <w:r w:rsidR="00DB7D6A" w:rsidRPr="003F5C4A" w:rsidDel="008012BE">
          <w:rPr>
            <w:rFonts w:ascii="Times New Roman" w:hAnsi="Times New Roman" w:cs="Times New Roman"/>
          </w:rPr>
          <w:delText>s</w:delText>
        </w:r>
        <w:r w:rsidR="00633606" w:rsidRPr="003F5C4A" w:rsidDel="008012BE">
          <w:rPr>
            <w:rFonts w:ascii="Times New Roman" w:hAnsi="Times New Roman" w:cs="Times New Roman"/>
          </w:rPr>
          <w:delText xml:space="preserve"> and orchid</w:delText>
        </w:r>
        <w:r w:rsidR="00DB7D6A" w:rsidRPr="003F5C4A" w:rsidDel="008012BE">
          <w:rPr>
            <w:rFonts w:ascii="Times New Roman" w:hAnsi="Times New Roman" w:cs="Times New Roman"/>
          </w:rPr>
          <w:delText xml:space="preserve">s, with regions being the most influential </w:delText>
        </w:r>
        <w:r w:rsidR="00DB7D6A" w:rsidRPr="003F5C4A" w:rsidDel="008012BE">
          <w:fldChar w:fldCharType="begin"/>
        </w:r>
        <w:r w:rsidR="00F07567" w:rsidDel="008012BE">
          <w:rPr>
            <w:rFonts w:ascii="Times New Roman" w:hAnsi="Times New Roman" w:cs="Times New Roman"/>
          </w:rPr>
          <w:delInstrText xml:space="preserve"> ADDIN ZOTERO_ITEM CSL_CITATION {"citationID":"vZXjD20m","properties":{"formattedCitation":"[38]","plainCitation":"[38]","noteIndex":0},"citationItems":[{"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schema":"https://github.com/citation-style-language/schema/raw/master/csl-citation.json"} </w:delInstrText>
        </w:r>
        <w:r w:rsidR="00DB7D6A" w:rsidRPr="003F5C4A" w:rsidDel="008012BE">
          <w:fldChar w:fldCharType="separate"/>
        </w:r>
        <w:r w:rsidR="00F07567" w:rsidRPr="00F07567" w:rsidDel="008012BE">
          <w:rPr>
            <w:rFonts w:ascii="Times New Roman" w:hAnsi="Times New Roman" w:cs="Times New Roman"/>
          </w:rPr>
          <w:delText>[38]</w:delText>
        </w:r>
        <w:r w:rsidR="00DB7D6A" w:rsidRPr="003F5C4A" w:rsidDel="008012BE">
          <w:fldChar w:fldCharType="end"/>
        </w:r>
        <w:r w:rsidR="00DB7D6A" w:rsidRPr="003F5C4A" w:rsidDel="008012BE">
          <w:rPr>
            <w:rFonts w:ascii="Times New Roman" w:hAnsi="Times New Roman" w:cs="Times New Roman"/>
          </w:rPr>
          <w:delText>.</w:delText>
        </w:r>
        <w:r w:rsidR="00A07459" w:rsidRPr="003F5C4A" w:rsidDel="008012BE">
          <w:rPr>
            <w:rFonts w:ascii="Times New Roman" w:eastAsia="STIXTwoText" w:hAnsi="Times New Roman" w:cs="Times New Roman"/>
            <w:bdr w:val="none" w:sz="0" w:space="0" w:color="auto"/>
          </w:rPr>
          <w:delText xml:space="preserve"> It is likely that</w:delText>
        </w:r>
        <w:r w:rsidR="00E76FF1" w:rsidRPr="003F5C4A" w:rsidDel="008012BE">
          <w:rPr>
            <w:rFonts w:ascii="Times New Roman" w:eastAsia="STIXTwoText" w:hAnsi="Times New Roman" w:cs="Times New Roman"/>
            <w:bdr w:val="none" w:sz="0" w:space="0" w:color="auto"/>
          </w:rPr>
          <w:delText xml:space="preserve"> </w:delText>
        </w:r>
        <w:r w:rsidR="00A07459" w:rsidRPr="003F5C4A" w:rsidDel="008012BE">
          <w:rPr>
            <w:rFonts w:ascii="Times New Roman" w:eastAsia="STIXTwoText" w:hAnsi="Times New Roman" w:cs="Times New Roman"/>
            <w:bdr w:val="none" w:sz="0" w:space="0" w:color="auto"/>
          </w:rPr>
          <w:delText xml:space="preserve">environmental conditions influence the </w:delText>
        </w:r>
        <w:r w:rsidR="00E76FF1" w:rsidRPr="003F5C4A" w:rsidDel="008012BE">
          <w:rPr>
            <w:rFonts w:ascii="Times New Roman" w:eastAsia="STIXTwoText" w:hAnsi="Times New Roman" w:cs="Times New Roman"/>
            <w:bdr w:val="none" w:sz="0" w:space="0" w:color="auto"/>
          </w:rPr>
          <w:delText>assembly</w:delText>
        </w:r>
        <w:r w:rsidR="00A07459" w:rsidRPr="003F5C4A" w:rsidDel="008012BE">
          <w:rPr>
            <w:rFonts w:ascii="Times New Roman" w:eastAsia="STIXTwoText" w:hAnsi="Times New Roman" w:cs="Times New Roman"/>
            <w:bdr w:val="none" w:sz="0" w:space="0" w:color="auto"/>
          </w:rPr>
          <w:delText xml:space="preserve"> of fungal communities</w:delText>
        </w:r>
        <w:r w:rsidR="00E76FF1" w:rsidRPr="003F5C4A" w:rsidDel="008012BE">
          <w:rPr>
            <w:rFonts w:ascii="Times New Roman" w:eastAsia="STIXTwoText" w:hAnsi="Times New Roman" w:cs="Times New Roman"/>
            <w:bdr w:val="none" w:sz="0" w:space="0" w:color="auto"/>
          </w:rPr>
          <w:delText xml:space="preserve">. These </w:delText>
        </w:r>
        <w:r w:rsidR="00A92D7B" w:rsidRPr="003F5C4A" w:rsidDel="008012BE">
          <w:rPr>
            <w:rFonts w:ascii="Times New Roman" w:eastAsia="STIXTwoText" w:hAnsi="Times New Roman" w:cs="Times New Roman"/>
            <w:bdr w:val="none" w:sz="0" w:space="0" w:color="auto"/>
          </w:rPr>
          <w:delText>communities</w:delText>
        </w:r>
        <w:r w:rsidR="00E76FF1" w:rsidRPr="003F5C4A" w:rsidDel="008012BE">
          <w:rPr>
            <w:rFonts w:ascii="Times New Roman" w:eastAsia="STIXTwoText" w:hAnsi="Times New Roman" w:cs="Times New Roman"/>
            <w:bdr w:val="none" w:sz="0" w:space="0" w:color="auto"/>
          </w:rPr>
          <w:delText xml:space="preserve"> can be</w:delText>
        </w:r>
        <w:r w:rsidR="00A92D7B" w:rsidRPr="003F5C4A" w:rsidDel="008012BE">
          <w:rPr>
            <w:rFonts w:ascii="Times New Roman" w:eastAsia="STIXTwoText" w:hAnsi="Times New Roman" w:cs="Times New Roman"/>
            <w:bdr w:val="none" w:sz="0" w:space="0" w:color="auto"/>
          </w:rPr>
          <w:delText xml:space="preserve"> </w:delText>
        </w:r>
        <w:r w:rsidR="00E76FF1" w:rsidRPr="003F5C4A" w:rsidDel="008012BE">
          <w:rPr>
            <w:rFonts w:ascii="Times New Roman" w:eastAsia="STIXTwoText" w:hAnsi="Times New Roman" w:cs="Times New Roman"/>
            <w:bdr w:val="none" w:sz="0" w:space="0" w:color="auto"/>
          </w:rPr>
          <w:delText>deferentially</w:delText>
        </w:r>
        <w:r w:rsidR="00A92D7B" w:rsidRPr="003F5C4A" w:rsidDel="008012BE">
          <w:rPr>
            <w:rFonts w:ascii="Times New Roman" w:eastAsia="STIXTwoText" w:hAnsi="Times New Roman" w:cs="Times New Roman"/>
            <w:bdr w:val="none" w:sz="0" w:space="0" w:color="auto"/>
          </w:rPr>
          <w:delText xml:space="preserve"> conducive for disease </w:delText>
        </w:r>
        <w:r w:rsidR="0091442D" w:rsidRPr="003F5C4A" w:rsidDel="008012BE">
          <w:rPr>
            <w:rFonts w:ascii="Times New Roman" w:eastAsia="STIXTwoText" w:hAnsi="Times New Roman" w:cs="Times New Roman"/>
            <w:bdr w:val="none" w:sz="0" w:space="0" w:color="auto"/>
          </w:rPr>
          <w:delText xml:space="preserve">development and influence the </w:delText>
        </w:r>
        <w:r w:rsidR="00A92D7B" w:rsidRPr="003F5C4A" w:rsidDel="008012BE">
          <w:rPr>
            <w:rFonts w:ascii="Times New Roman" w:eastAsia="STIXTwoText" w:hAnsi="Times New Roman" w:cs="Times New Roman"/>
            <w:bdr w:val="none" w:sz="0" w:space="0" w:color="auto"/>
          </w:rPr>
          <w:delText xml:space="preserve">health status of the fruit </w:delText>
        </w:r>
        <w:r w:rsidR="00A92D7B" w:rsidRPr="003F5C4A" w:rsidDel="008012BE">
          <w:rPr>
            <w:rFonts w:eastAsia="STIXTwoText"/>
            <w:bdr w:val="none" w:sz="0" w:space="0" w:color="auto"/>
          </w:rPr>
          <w:fldChar w:fldCharType="begin"/>
        </w:r>
        <w:r w:rsidR="00F07567" w:rsidDel="008012BE">
          <w:rPr>
            <w:rFonts w:ascii="Times New Roman" w:eastAsia="STIXTwoText" w:hAnsi="Times New Roman" w:cs="Times New Roman"/>
            <w:bdr w:val="none" w:sz="0" w:space="0" w:color="auto"/>
          </w:rPr>
          <w:delInstrText xml:space="preserve"> ADDIN ZOTERO_ITEM CSL_CITATION {"citationID":"RLtxwLd4","properties":{"formattedCitation":"[38, 39]","plainCitation":"[38, 39]","noteIndex":0},"citationItems":[{"id":10970,"uris":["http://zotero.org/users/3470213/items/Q4UR3G44"],"uri":["http://zotero.org/users/3470213/items/Q4UR3G44"],"itemData":{"id":10970,"type":"article-journal","abstract":"Microbes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Microbiology Ecology","DOI":"10.1093/femsec/fiaa119","ISSN":"1574-6941","issue":"7","language":"en","page":"fiaa119","source":"DOI.org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schema":"https://github.com/citation-style-language/schema/raw/master/csl-citation.json"} </w:delInstrText>
        </w:r>
        <w:r w:rsidR="00A92D7B" w:rsidRPr="003F5C4A" w:rsidDel="008012BE">
          <w:rPr>
            <w:rFonts w:eastAsia="STIXTwoText"/>
            <w:bdr w:val="none" w:sz="0" w:space="0" w:color="auto"/>
          </w:rPr>
          <w:fldChar w:fldCharType="separate"/>
        </w:r>
        <w:r w:rsidR="00F07567" w:rsidRPr="00F07567" w:rsidDel="008012BE">
          <w:rPr>
            <w:rFonts w:ascii="Times New Roman" w:hAnsi="Times New Roman" w:cs="Times New Roman"/>
          </w:rPr>
          <w:delText>[38, 39]</w:delText>
        </w:r>
        <w:r w:rsidR="00A92D7B" w:rsidRPr="003F5C4A" w:rsidDel="008012BE">
          <w:rPr>
            <w:rFonts w:eastAsia="STIXTwoText"/>
            <w:bdr w:val="none" w:sz="0" w:space="0" w:color="auto"/>
          </w:rPr>
          <w:fldChar w:fldCharType="end"/>
        </w:r>
        <w:r w:rsidR="00A92D7B" w:rsidRPr="003F5C4A" w:rsidDel="008012BE">
          <w:rPr>
            <w:rFonts w:ascii="Times New Roman" w:eastAsia="STIXTwoText" w:hAnsi="Times New Roman" w:cs="Times New Roman"/>
            <w:bdr w:val="none" w:sz="0" w:space="0" w:color="auto"/>
          </w:rPr>
          <w:delText xml:space="preserve">. </w:delText>
        </w:r>
        <w:r w:rsidR="0091442D" w:rsidRPr="003F5C4A" w:rsidDel="008012BE">
          <w:rPr>
            <w:rFonts w:ascii="Times New Roman" w:eastAsia="STIXTwoText" w:hAnsi="Times New Roman" w:cs="Times New Roman"/>
            <w:bdr w:val="none" w:sz="0" w:space="0" w:color="auto"/>
          </w:rPr>
          <w:delText>The</w:delText>
        </w:r>
        <w:r w:rsidR="00A07459" w:rsidRPr="003F5C4A" w:rsidDel="008012BE">
          <w:rPr>
            <w:rFonts w:ascii="Times New Roman" w:eastAsia="STIXTwoText" w:hAnsi="Times New Roman" w:cs="Times New Roman"/>
            <w:bdr w:val="none" w:sz="0" w:space="0" w:color="auto"/>
          </w:rPr>
          <w:delText xml:space="preserve"> differen</w:delText>
        </w:r>
        <w:r w:rsidR="0091442D" w:rsidRPr="003F5C4A" w:rsidDel="008012BE">
          <w:rPr>
            <w:rFonts w:ascii="Times New Roman" w:eastAsia="STIXTwoText" w:hAnsi="Times New Roman" w:cs="Times New Roman"/>
            <w:bdr w:val="none" w:sz="0" w:space="0" w:color="auto"/>
          </w:rPr>
          <w:delText>t</w:delText>
        </w:r>
        <w:r w:rsidR="00A92D7B" w:rsidRPr="003F5C4A" w:rsidDel="008012BE">
          <w:rPr>
            <w:rFonts w:ascii="Times New Roman" w:eastAsia="STIXTwoText" w:hAnsi="Times New Roman" w:cs="Times New Roman"/>
            <w:bdr w:val="none" w:sz="0" w:space="0" w:color="auto"/>
          </w:rPr>
          <w:delText xml:space="preserve"> </w:delText>
        </w:r>
        <w:r w:rsidR="00A07459" w:rsidRPr="003F5C4A" w:rsidDel="008012BE">
          <w:rPr>
            <w:rFonts w:ascii="Times New Roman" w:eastAsia="STIXTwoText" w:hAnsi="Times New Roman" w:cs="Times New Roman"/>
            <w:bdr w:val="none" w:sz="0" w:space="0" w:color="auto"/>
          </w:rPr>
          <w:delText>fungal communities</w:delText>
        </w:r>
        <w:r w:rsidR="0091442D" w:rsidRPr="003F5C4A" w:rsidDel="008012BE">
          <w:rPr>
            <w:rFonts w:ascii="Times New Roman" w:eastAsia="STIXTwoText" w:hAnsi="Times New Roman" w:cs="Times New Roman"/>
            <w:bdr w:val="none" w:sz="0" w:space="0" w:color="auto"/>
          </w:rPr>
          <w:delText xml:space="preserve"> observed</w:delText>
        </w:r>
        <w:r w:rsidR="00A07459" w:rsidRPr="003F5C4A" w:rsidDel="008012BE">
          <w:rPr>
            <w:rFonts w:ascii="Times New Roman" w:eastAsia="STIXTwoText" w:hAnsi="Times New Roman" w:cs="Times New Roman"/>
            <w:bdr w:val="none" w:sz="0" w:space="0" w:color="auto"/>
          </w:rPr>
          <w:delText xml:space="preserve"> </w:delText>
        </w:r>
        <w:r w:rsidR="00A92D7B" w:rsidRPr="003F5C4A" w:rsidDel="008012BE">
          <w:rPr>
            <w:rFonts w:ascii="Times New Roman" w:eastAsia="STIXTwoText" w:hAnsi="Times New Roman" w:cs="Times New Roman"/>
            <w:bdr w:val="none" w:sz="0" w:space="0" w:color="auto"/>
          </w:rPr>
          <w:delText xml:space="preserve">between </w:delText>
        </w:r>
        <w:r w:rsidR="0091442D" w:rsidRPr="003F5C4A" w:rsidDel="008012BE">
          <w:rPr>
            <w:rFonts w:ascii="Times New Roman" w:eastAsia="STIXTwoText" w:hAnsi="Times New Roman" w:cs="Times New Roman"/>
            <w:bdr w:val="none" w:sz="0" w:space="0" w:color="auto"/>
          </w:rPr>
          <w:delText xml:space="preserve">the two </w:delText>
        </w:r>
        <w:r w:rsidR="00A92D7B" w:rsidRPr="003F5C4A" w:rsidDel="008012BE">
          <w:rPr>
            <w:rFonts w:ascii="Times New Roman" w:eastAsia="STIXTwoText" w:hAnsi="Times New Roman" w:cs="Times New Roman"/>
            <w:bdr w:val="none" w:sz="0" w:space="0" w:color="auto"/>
          </w:rPr>
          <w:delText xml:space="preserve">farms </w:delText>
        </w:r>
        <w:r w:rsidR="0091442D" w:rsidRPr="003F5C4A" w:rsidDel="008012BE">
          <w:rPr>
            <w:rFonts w:ascii="Times New Roman" w:eastAsia="STIXTwoText" w:hAnsi="Times New Roman" w:cs="Times New Roman"/>
            <w:bdr w:val="none" w:sz="0" w:space="0" w:color="auto"/>
          </w:rPr>
          <w:delText xml:space="preserve">might be in part responsible for </w:delText>
        </w:r>
        <w:r w:rsidR="00A07459" w:rsidRPr="003F5C4A" w:rsidDel="008012BE">
          <w:rPr>
            <w:rFonts w:ascii="Times New Roman" w:eastAsia="STIXTwoText" w:hAnsi="Times New Roman" w:cs="Times New Roman"/>
            <w:bdr w:val="none" w:sz="0" w:space="0" w:color="auto"/>
          </w:rPr>
          <w:delText>the different levels of lenticel damage</w:delText>
        </w:r>
        <w:r w:rsidR="0091442D" w:rsidRPr="003F5C4A" w:rsidDel="008012BE">
          <w:rPr>
            <w:rFonts w:ascii="Times New Roman" w:eastAsia="STIXTwoText" w:hAnsi="Times New Roman" w:cs="Times New Roman"/>
            <w:bdr w:val="none" w:sz="0" w:space="0" w:color="auto"/>
          </w:rPr>
          <w:delText xml:space="preserve"> observe in the fruits coming from these farms. However, more evidence is necessary</w:delText>
        </w:r>
        <w:r w:rsidR="00A07459" w:rsidRPr="003F5C4A" w:rsidDel="008012BE">
          <w:rPr>
            <w:rFonts w:ascii="Times New Roman" w:eastAsia="STIXTwoText" w:hAnsi="Times New Roman" w:cs="Times New Roman"/>
            <w:bdr w:val="none" w:sz="0" w:space="0" w:color="auto"/>
          </w:rPr>
          <w:delText xml:space="preserve">. </w:delText>
        </w:r>
      </w:del>
    </w:p>
    <w:p w14:paraId="5F348C64" w14:textId="2021E324" w:rsidR="00163272" w:rsidRPr="003F5C4A" w:rsidDel="008012BE" w:rsidRDefault="0091442D" w:rsidP="00A07459">
      <w:pPr>
        <w:pStyle w:val="Body"/>
        <w:spacing w:line="360" w:lineRule="auto"/>
        <w:jc w:val="both"/>
        <w:rPr>
          <w:del w:id="543" w:author="Sandra Mosquera Lopez" w:date="2022-02-17T17:37:00Z"/>
          <w:rFonts w:ascii="Times New Roman" w:hAnsi="Times New Roman" w:cs="Times New Roman"/>
        </w:rPr>
      </w:pPr>
      <w:del w:id="544" w:author="Sandra Mosquera Lopez" w:date="2022-02-17T17:37:00Z">
        <w:r w:rsidRPr="003F5C4A" w:rsidDel="008012BE">
          <w:rPr>
            <w:rFonts w:ascii="Times New Roman" w:eastAsia="STIXTwoText" w:hAnsi="Times New Roman" w:cs="Times New Roman"/>
            <w:bdr w:val="none" w:sz="0" w:space="0" w:color="auto"/>
          </w:rPr>
          <w:delText>In line with the above mentioned, w</w:delText>
        </w:r>
        <w:r w:rsidR="00F60DA0" w:rsidRPr="003F5C4A" w:rsidDel="008012BE">
          <w:rPr>
            <w:rFonts w:ascii="Times New Roman" w:hAnsi="Times New Roman" w:cs="Times New Roman"/>
          </w:rPr>
          <w:delText xml:space="preserve">e saw that fungal communities </w:delText>
        </w:r>
        <w:r w:rsidR="004A5A91" w:rsidRPr="003F5C4A" w:rsidDel="008012BE">
          <w:rPr>
            <w:rFonts w:ascii="Times New Roman" w:hAnsi="Times New Roman" w:cs="Times New Roman"/>
          </w:rPr>
          <w:delText>differed</w:delText>
        </w:r>
        <w:r w:rsidR="00F60DA0" w:rsidRPr="003F5C4A" w:rsidDel="008012BE">
          <w:rPr>
            <w:rFonts w:ascii="Times New Roman" w:hAnsi="Times New Roman" w:cs="Times New Roman"/>
          </w:rPr>
          <w:delText xml:space="preserve"> between fruits with severe and </w:delText>
        </w:r>
        <w:r w:rsidR="004A5A91" w:rsidRPr="003F5C4A" w:rsidDel="008012BE">
          <w:rPr>
            <w:rFonts w:ascii="Times New Roman" w:hAnsi="Times New Roman" w:cs="Times New Roman"/>
          </w:rPr>
          <w:delText xml:space="preserve">mild </w:delText>
        </w:r>
        <w:r w:rsidR="00F60DA0" w:rsidRPr="003F5C4A" w:rsidDel="008012BE">
          <w:rPr>
            <w:rFonts w:ascii="Times New Roman" w:hAnsi="Times New Roman" w:cs="Times New Roman"/>
          </w:rPr>
          <w:delText>lenticel damage</w:delText>
        </w:r>
        <w:r w:rsidRPr="003F5C4A" w:rsidDel="008012BE">
          <w:rPr>
            <w:rFonts w:ascii="Times New Roman" w:hAnsi="Times New Roman" w:cs="Times New Roman"/>
          </w:rPr>
          <w:delText xml:space="preserve">. However, </w:delText>
        </w:r>
        <w:r w:rsidR="00163272" w:rsidRPr="003F5C4A" w:rsidDel="008012BE">
          <w:rPr>
            <w:rFonts w:ascii="Times New Roman" w:hAnsi="Times New Roman" w:cs="Times New Roman"/>
          </w:rPr>
          <w:delText xml:space="preserve">the differences were less evident </w:delText>
        </w:r>
        <w:r w:rsidR="006F2CF9" w:rsidRPr="003F5C4A" w:rsidDel="008012BE">
          <w:rPr>
            <w:rFonts w:ascii="Times New Roman" w:hAnsi="Times New Roman" w:cs="Times New Roman"/>
          </w:rPr>
          <w:delText>than</w:delText>
        </w:r>
        <w:r w:rsidR="00163272" w:rsidRPr="003F5C4A" w:rsidDel="008012BE">
          <w:rPr>
            <w:rFonts w:ascii="Times New Roman" w:hAnsi="Times New Roman" w:cs="Times New Roman"/>
          </w:rPr>
          <w:delText xml:space="preserve"> those observed between farms.</w:delText>
        </w:r>
        <w:r w:rsidR="00F60DA0" w:rsidRPr="003F5C4A" w:rsidDel="008012BE">
          <w:rPr>
            <w:rFonts w:ascii="Times New Roman" w:hAnsi="Times New Roman" w:cs="Times New Roman"/>
          </w:rPr>
          <w:delText xml:space="preserve"> </w:delText>
        </w:r>
        <w:r w:rsidR="00163272" w:rsidRPr="003F5C4A" w:rsidDel="008012BE">
          <w:rPr>
            <w:rFonts w:ascii="Times New Roman" w:hAnsi="Times New Roman" w:cs="Times New Roman"/>
          </w:rPr>
          <w:delText>Several studies have evaluated the association between microbial communities assembling and plant health. These studies have show</w:delText>
        </w:r>
        <w:r w:rsidR="00290CA2" w:rsidRPr="003F5C4A" w:rsidDel="008012BE">
          <w:rPr>
            <w:rFonts w:ascii="Times New Roman" w:hAnsi="Times New Roman" w:cs="Times New Roman"/>
          </w:rPr>
          <w:delText>n</w:delText>
        </w:r>
        <w:r w:rsidR="00163272" w:rsidRPr="003F5C4A" w:rsidDel="008012BE">
          <w:rPr>
            <w:rFonts w:ascii="Times New Roman" w:hAnsi="Times New Roman" w:cs="Times New Roman"/>
          </w:rPr>
          <w:delText xml:space="preserve"> that diseased fruits and other plant tissue have distinct communities</w:delText>
        </w:r>
        <w:r w:rsidR="00290CA2" w:rsidRPr="003F5C4A" w:rsidDel="008012BE">
          <w:rPr>
            <w:rFonts w:ascii="Times New Roman" w:hAnsi="Times New Roman" w:cs="Times New Roman"/>
          </w:rPr>
          <w:delText xml:space="preserve"> enriched with particular taxa </w:delText>
        </w:r>
        <w:r w:rsidR="00163272" w:rsidRPr="003F5C4A" w:rsidDel="008012BE">
          <w:fldChar w:fldCharType="begin"/>
        </w:r>
        <w:r w:rsidR="00F07567" w:rsidDel="008012BE">
          <w:rPr>
            <w:rFonts w:ascii="Times New Roman" w:hAnsi="Times New Roman" w:cs="Times New Roman"/>
          </w:rPr>
          <w:delInstrText xml:space="preserve"> ADDIN ZOTERO_ITEM CSL_CITATION {"citationID":"5U3kQkEc","properties":{"formattedCitation":"[39\\uc0\\u8211{}43]","plainCitation":"[39–43]","noteIndex":0},"citationItems":[{"id":10965,"uris":["http://zotero.org/users/3470213/items/A8G8DRHN"],"uri":["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10971,"uris":["http://zotero.org/users/3470213/items/AF6HBMVK"],"uri":["http://zotero.org/users/3470213/items/AF6HBMVK"],"itemData":{"id":10971,"type":"article-journal","container-title":"PLOS ONE","DOI":"10.1371/journal.pone.0191884","ISSN":"1932-6203","issue":"1","journalAbbreviation":"PLoS ONE","language":"en","page":"e0191884","source":"DOI.org (Crossref)","title":"Fungal diversity in oil palm leaves showing symptoms of Fatal Yellowing disease","volume":"13","author":[{"family":"Assis Costa","given":"Ohana Yonara","non-dropping-particle":"de"},{"family":"Tupinambá","given":"Daiva Domenech"},{"family":"Bergmann","given":"Jessica Carvalho"},{"family":"Barreto","given":"Cristine Chaves"},{"family":"Quirino","given":"Betania Ferraz"}],"editor":[{"family":"Melcher","given":"Ulrich"}],"issued":{"date-parts":[["2018",1,25]]}}},{"id":10991,"uris":["http://zotero.org/users/3470213/items/LZD6K3YH"],"uri":["http://zotero.org/users/3470213/items/LZD6K3YH"],"itemData":{"id":10991,"type":"article-journal","abstract":"Onion (Allium cepa) bulb rot is an important pathological problem worldwide, as it is caused by diverse pathogens, bacterial and fungal. The diversity and structure of microbial communities associated with apparently healthy and diseased onion bulbs were analyzed. The community-based approach allowed identiﬁcation of a number of potential pathogenic microorganisms associated with onion bulbs affected by disease under storage environments. Enterobacteriaceae, Burkholderia, Gluconobacter, Acinetobacter, Pseudomonas, Citrobacter, Nectriaceae, Botrytis, Wickerhamomyces, Penicillium, and Candida were the most relatively abundant bacterial and fungal taxa in the diseased onion bulb dataset. It was found that these taxa are also widely distributed in the bulbs without apparent disease symptoms. Additionally, several potential fermenters were detected in onion tissue. These data suggest that, in addition to abiotic factors, fermentation plays a role in the storage spoilage of onion bulbs. It was also shown that bacterial and fungal communities differ in their diversity and structure between individual onions affected by bulb rot. The identiﬁcation of dinoﬂagellates Symbiodinium in onion bulbs suggested that this eukaryote might have a much broader spectrum of habitats and eukaryotic hosts.","container-title":"Phytobiomes Journal","DOI":"10.1094/PBIOMES-12-17-0052-R","ISSN":"2471-2906, 2471-2906","issue":"1","journalAbbreviation":"Phytobiomes Journal","language":"en","page":"35-41","source":"DOI.org (Crossref)","title":"Microbial Communities Associated with Storage Onion","volume":"2","author":[{"family":"Yurgel","given":"Svetlana N."},{"family":"Abbey","given":"Lord"},{"family":"Loomer","given":"Nancy"},{"family":"Gillis-Madden","given":"Rosalie"},{"family":"Mammoliti","given":"Melissa"}],"issued":{"date-parts":[["2018",1]]}}},{"id":10992,"uris":["http://zotero.org/users/3470213/items/2PY4RXBR"],"uri":["http://zotero.org/users/3470213/items/2PY4RXBR"],"itemData":{"id":10992,"type":"article-journal","abstract":"During storage and ripening, mango fruit develop stem-end rots (SER) that reduce quality, causing signiﬁcant losses of harvested fruit. The presented results indicate that pathogens, endophytically colonizing the fruit’s stem end, awaken during fruit ripening and cause SER. The main pathogens causing SER in mango grown in Israel were found to be Alternaria alternata and Lasiodiplodia theobromae. Confocal analysis of the sliced stems indicated that the pathogens endophytically colonize the phloem of the fruit’s stem end; they branch into the fruit parenchyma when the pathogen switches to its actively pathogenic stage. We show that the stem ends are also colonized by other microorganisms, including fungi, yeast, and bacteria, which do not cause any apparent symptoms and are considered as true endophytes. Stem-end microbiomes of red (resistant) compared with green (susceptible) mango stored at optimal and suboptimal temperatures were deep sequenced for fungi and bacteria using internal transcribed spacer and 16S, respectively. Our results showed that both fungal and bacterial community changes are dependent on fruit peel color, storage duration, and storage temperature. The stem-end microbiota seems to be very dynamic in terms of interactions and changes. For example, in susceptible fruits, as green mango compared with red mango and in fruit after storage compared with harvested fruit, the abundance of Alternaria (Pleosporaceae) pathogens increased. This increase in pathogenic fungi was correlated with the increased occurrence of SER. In those two scenarios, before the rot developed, the increased amount of fungi was correlated with an increased abundance of chitin-degrading Chitinophagaceae bacteria. In summary, our results show that various conditions modify the microbial community at the stem end and can reduce postharvest SER.","container-title":"Phytobiomes Journal","DOI":"10.1094/PBIOMES-05-17-0022-R","ISSN":"2471-2906, 2471-2906","issue":"3","journalAbbreviation":"Phytobiomes Journal","language":"en","page":"117-127","source":"DOI.org (Crossref)","title":"Microbiome Alterations Are Correlated with Occurrence of Postharvest Stem-End Rot in Mango Fruit","volume":"1","author":[{"family":"Diskin","given":"Sonia"},{"family":"Feygenberg","given":"Oleg"},{"family":"Maurer","given":"Dalia"},{"family":"Droby","given":"Samir"},{"family":"Prusky","given":"Dov"},{"family":"Alkan","given":"Noam"}],"issued":{"date-parts":[["2017",1]]}}},{"id":10970,"uris":["http://zotero.org/users/3470213/items/Q4UR3G44"],"uri":["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Microbiology Ecology","DOI":"10.1093/femsec/fiaa119","ISSN":"1574-6941","issue":"7","language":"en","page":"fiaa119","source":"DOI.org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schema":"https://github.com/citation-style-language/schema/raw/master/csl-citation.json"} </w:delInstrText>
        </w:r>
        <w:r w:rsidR="00163272" w:rsidRPr="003F5C4A" w:rsidDel="008012BE">
          <w:fldChar w:fldCharType="separate"/>
        </w:r>
        <w:r w:rsidR="00F07567" w:rsidRPr="00F07567" w:rsidDel="008012BE">
          <w:rPr>
            <w:rFonts w:ascii="Times New Roman" w:hAnsi="Times New Roman" w:cs="Times New Roman"/>
            <w:szCs w:val="24"/>
          </w:rPr>
          <w:delText>[39–43]</w:delText>
        </w:r>
        <w:r w:rsidR="00163272" w:rsidRPr="003F5C4A" w:rsidDel="008012BE">
          <w:fldChar w:fldCharType="end"/>
        </w:r>
        <w:r w:rsidR="00163272" w:rsidRPr="003F5C4A" w:rsidDel="008012BE">
          <w:rPr>
            <w:rFonts w:ascii="Times New Roman" w:hAnsi="Times New Roman" w:cs="Times New Roman"/>
          </w:rPr>
          <w:delText>.</w:delText>
        </w:r>
        <w:r w:rsidR="00F26067" w:rsidRPr="003F5C4A" w:rsidDel="008012BE">
          <w:rPr>
            <w:rFonts w:ascii="Times New Roman" w:hAnsi="Times New Roman" w:cs="Times New Roman"/>
          </w:rPr>
          <w:delText xml:space="preserve"> An interesting finding was the</w:delText>
        </w:r>
        <w:r w:rsidR="00DA70B3" w:rsidRPr="003F5C4A" w:rsidDel="008012BE">
          <w:rPr>
            <w:rFonts w:ascii="Times New Roman" w:hAnsi="Times New Roman" w:cs="Times New Roman"/>
          </w:rPr>
          <w:delText xml:space="preserve"> relatively</w:delText>
        </w:r>
        <w:r w:rsidR="00F26067" w:rsidRPr="003F5C4A" w:rsidDel="008012BE">
          <w:rPr>
            <w:rFonts w:ascii="Times New Roman" w:hAnsi="Times New Roman" w:cs="Times New Roman"/>
          </w:rPr>
          <w:delText xml:space="preserve"> </w:delText>
        </w:r>
        <w:r w:rsidR="00947A0B" w:rsidRPr="003F5C4A" w:rsidDel="008012BE">
          <w:rPr>
            <w:rFonts w:ascii="Times New Roman" w:hAnsi="Times New Roman" w:cs="Times New Roman"/>
          </w:rPr>
          <w:delText>low</w:delText>
        </w:r>
        <w:r w:rsidR="0034638D" w:rsidRPr="003F5C4A" w:rsidDel="008012BE">
          <w:rPr>
            <w:rFonts w:ascii="Times New Roman" w:hAnsi="Times New Roman" w:cs="Times New Roman"/>
          </w:rPr>
          <w:delText xml:space="preserve"> and</w:delText>
        </w:r>
        <w:r w:rsidR="00F26067" w:rsidRPr="003F5C4A" w:rsidDel="008012BE">
          <w:rPr>
            <w:rFonts w:ascii="Times New Roman" w:hAnsi="Times New Roman" w:cs="Times New Roman"/>
          </w:rPr>
          <w:delText xml:space="preserve"> </w:delText>
        </w:r>
        <w:r w:rsidR="00947A0B" w:rsidRPr="003F5C4A" w:rsidDel="008012BE">
          <w:rPr>
            <w:rFonts w:ascii="Times New Roman" w:hAnsi="Times New Roman" w:cs="Times New Roman"/>
          </w:rPr>
          <w:delText>proportion</w:delText>
        </w:r>
        <w:r w:rsidR="00F26067" w:rsidRPr="003F5C4A" w:rsidDel="008012BE">
          <w:rPr>
            <w:rFonts w:ascii="Times New Roman" w:hAnsi="Times New Roman" w:cs="Times New Roman"/>
          </w:rPr>
          <w:delText xml:space="preserve"> of Ascomyc</w:delText>
        </w:r>
        <w:r w:rsidR="00947A0B" w:rsidRPr="003F5C4A" w:rsidDel="008012BE">
          <w:rPr>
            <w:rFonts w:ascii="Times New Roman" w:hAnsi="Times New Roman" w:cs="Times New Roman"/>
          </w:rPr>
          <w:delText>etes (</w:delText>
        </w:r>
        <w:r w:rsidR="00DA70B3" w:rsidRPr="003F5C4A" w:rsidDel="008012BE">
          <w:rPr>
            <w:rFonts w:ascii="Times New Roman" w:hAnsi="Times New Roman" w:cs="Times New Roman"/>
          </w:rPr>
          <w:delText xml:space="preserve">close to </w:delText>
        </w:r>
        <w:r w:rsidR="00947A0B" w:rsidRPr="003F5C4A" w:rsidDel="008012BE">
          <w:rPr>
            <w:color w:val="0E101A"/>
          </w:rPr>
          <w:delText>2</w:delText>
        </w:r>
        <w:r w:rsidR="00DA70B3" w:rsidRPr="003F5C4A" w:rsidDel="008012BE">
          <w:rPr>
            <w:color w:val="0E101A"/>
          </w:rPr>
          <w:delText>9</w:delText>
        </w:r>
        <w:r w:rsidR="00947A0B" w:rsidRPr="003F5C4A" w:rsidDel="008012BE">
          <w:rPr>
            <w:color w:val="0E101A"/>
          </w:rPr>
          <w:delText xml:space="preserve"> %) </w:delText>
        </w:r>
        <w:r w:rsidR="00947A0B" w:rsidRPr="003F5C4A" w:rsidDel="008012BE">
          <w:rPr>
            <w:rFonts w:ascii="Times New Roman" w:hAnsi="Times New Roman" w:cs="Times New Roman"/>
          </w:rPr>
          <w:delText>and</w:delText>
        </w:r>
        <w:r w:rsidR="00DA70B3" w:rsidRPr="003F5C4A" w:rsidDel="008012BE">
          <w:rPr>
            <w:rFonts w:ascii="Times New Roman" w:hAnsi="Times New Roman" w:cs="Times New Roman"/>
          </w:rPr>
          <w:delText xml:space="preserve"> </w:delText>
        </w:r>
        <w:r w:rsidR="00947A0B" w:rsidRPr="003F5C4A" w:rsidDel="008012BE">
          <w:rPr>
            <w:rFonts w:ascii="Times New Roman" w:hAnsi="Times New Roman" w:cs="Times New Roman"/>
          </w:rPr>
          <w:delText>Basidiomycetes (</w:delText>
        </w:r>
        <w:r w:rsidR="00DA70B3" w:rsidRPr="003F5C4A" w:rsidDel="008012BE">
          <w:rPr>
            <w:rFonts w:ascii="Times New Roman" w:hAnsi="Times New Roman" w:cs="Times New Roman"/>
          </w:rPr>
          <w:delText xml:space="preserve">close to </w:delText>
        </w:r>
        <w:r w:rsidR="00947A0B" w:rsidRPr="003F5C4A" w:rsidDel="008012BE">
          <w:rPr>
            <w:rFonts w:ascii="Times New Roman" w:hAnsi="Times New Roman" w:cs="Times New Roman"/>
          </w:rPr>
          <w:delText>29</w:delText>
        </w:r>
        <w:r w:rsidR="00DA70B3" w:rsidRPr="003F5C4A" w:rsidDel="008012BE">
          <w:rPr>
            <w:rFonts w:ascii="Times New Roman" w:hAnsi="Times New Roman" w:cs="Times New Roman"/>
          </w:rPr>
          <w:delText xml:space="preserve"> </w:delText>
        </w:r>
        <w:r w:rsidR="00947A0B" w:rsidRPr="003F5C4A" w:rsidDel="008012BE">
          <w:rPr>
            <w:rFonts w:ascii="Times New Roman" w:hAnsi="Times New Roman" w:cs="Times New Roman"/>
          </w:rPr>
          <w:delText>%) found in</w:delText>
        </w:r>
        <w:r w:rsidR="00A965A1" w:rsidRPr="003F5C4A" w:rsidDel="008012BE">
          <w:rPr>
            <w:rFonts w:ascii="Times New Roman" w:hAnsi="Times New Roman" w:cs="Times New Roman"/>
          </w:rPr>
          <w:delText xml:space="preserve"> </w:delText>
        </w:r>
        <w:r w:rsidR="00DA70B3" w:rsidRPr="003F5C4A" w:rsidDel="008012BE">
          <w:rPr>
            <w:rFonts w:ascii="Times New Roman" w:hAnsi="Times New Roman" w:cs="Times New Roman"/>
          </w:rPr>
          <w:delText>avocados</w:delText>
        </w:r>
        <w:r w:rsidR="00F26067" w:rsidRPr="003F5C4A" w:rsidDel="008012BE">
          <w:rPr>
            <w:rFonts w:ascii="Times New Roman" w:hAnsi="Times New Roman" w:cs="Times New Roman"/>
          </w:rPr>
          <w:delText xml:space="preserve"> with </w:delText>
        </w:r>
        <w:r w:rsidR="00A965A1" w:rsidRPr="003F5C4A" w:rsidDel="008012BE">
          <w:rPr>
            <w:rFonts w:ascii="Times New Roman" w:hAnsi="Times New Roman" w:cs="Times New Roman"/>
          </w:rPr>
          <w:delText>mild</w:delText>
        </w:r>
        <w:r w:rsidR="00F26067" w:rsidRPr="003F5C4A" w:rsidDel="008012BE">
          <w:rPr>
            <w:rFonts w:ascii="Times New Roman" w:hAnsi="Times New Roman" w:cs="Times New Roman"/>
          </w:rPr>
          <w:delText xml:space="preserve"> </w:delText>
        </w:r>
        <w:r w:rsidR="00A965A1" w:rsidRPr="003F5C4A" w:rsidDel="008012BE">
          <w:rPr>
            <w:rFonts w:ascii="Times New Roman" w:hAnsi="Times New Roman" w:cs="Times New Roman"/>
          </w:rPr>
          <w:delText xml:space="preserve">lenticel </w:delText>
        </w:r>
        <w:r w:rsidR="00F26067" w:rsidRPr="003F5C4A" w:rsidDel="008012BE">
          <w:rPr>
            <w:rFonts w:ascii="Times New Roman" w:hAnsi="Times New Roman" w:cs="Times New Roman"/>
          </w:rPr>
          <w:delText>damages</w:delText>
        </w:r>
        <w:r w:rsidR="00A965A1" w:rsidRPr="003F5C4A" w:rsidDel="008012BE">
          <w:rPr>
            <w:rFonts w:ascii="Times New Roman" w:hAnsi="Times New Roman" w:cs="Times New Roman"/>
          </w:rPr>
          <w:delText xml:space="preserve">. </w:delText>
        </w:r>
        <w:r w:rsidR="00947A0B" w:rsidRPr="003F5C4A" w:rsidDel="008012BE">
          <w:rPr>
            <w:rFonts w:ascii="Times New Roman" w:hAnsi="Times New Roman" w:cs="Times New Roman"/>
          </w:rPr>
          <w:delText xml:space="preserve">These proportions seem uncommon as other studies </w:delText>
        </w:r>
        <w:r w:rsidR="00E7385D" w:rsidRPr="003F5C4A" w:rsidDel="008012BE">
          <w:rPr>
            <w:rFonts w:ascii="Times New Roman" w:hAnsi="Times New Roman" w:cs="Times New Roman"/>
          </w:rPr>
          <w:delText>report proportions of Ascomycota ranging between 50 to 100 % and proportions of Basidiomycota below 10 %</w:delText>
        </w:r>
        <w:r w:rsidR="00A965A1" w:rsidRPr="003F5C4A" w:rsidDel="008012BE">
          <w:rPr>
            <w:rFonts w:ascii="Times New Roman" w:hAnsi="Times New Roman" w:cs="Times New Roman"/>
          </w:rPr>
          <w:delText xml:space="preserve"> </w:delText>
        </w:r>
        <w:r w:rsidR="00A965A1" w:rsidRPr="003F5C4A" w:rsidDel="008012BE">
          <w:fldChar w:fldCharType="begin"/>
        </w:r>
        <w:r w:rsidR="00F07567" w:rsidDel="008012BE">
          <w:rPr>
            <w:rFonts w:ascii="Times New Roman" w:hAnsi="Times New Roman" w:cs="Times New Roman"/>
          </w:rPr>
          <w:delInstrText xml:space="preserve"> ADDIN ZOTERO_ITEM CSL_CITATION {"citationID":"3OMwJi9h","properties":{"formattedCitation":"[38, 41, 43]","plainCitation":"[38, 41, 43]","noteIndex":0},"citationItems":[{"id":10986,"uris":["http://zotero.org/users/3470213/items/3JZILYTT"],"uri":["http://zotero.org/users/3470213/items/3JZILYTT"],"itemData":{"id":10986,"type":"report","abstract":"Background: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id":10971,"uris":["http://zotero.org/users/3470213/items/AF6HBMVK"],"uri":["http://zotero.org/users/3470213/items/AF6HBMVK"],"itemData":{"id":10971,"type":"article-journal","container-title":"PLOS ONE","DOI":"10.1371/journal.pone.0191884","ISSN":"1932-6203","issue":"1","journalAbbreviation":"PLoS ONE","language":"en","page":"e0191884","source":"DOI.org (Crossref)","title":"Fungal diversity in oil palm leaves showing symptoms of Fatal Yellowing disease","volume":"13","author":[{"family":"Assis Costa","given":"Ohana Yonara","non-dropping-particle":"de"},{"family":"Tupinambá","given":"Daiva Domenech"},{"family":"Bergmann","given":"Jessica Carvalho"},{"family":"Barreto","given":"Cristine Chaves"},{"family":"Quirino","given":"Betania Ferraz"}],"editor":[{"family":"Melcher","given":"Ulrich"}],"issued":{"date-parts":[["2018",1,25]]}}},{"id":10992,"uris":["http://zotero.org/users/3470213/items/2PY4RXBR"],"uri":["http://zotero.org/users/3470213/items/2PY4RXBR"],"itemData":{"id":10992,"type":"article-journal","abstract":"During storage and ripening, mango fruit develop stem-end rots (SER) that reduce quality, causing signiﬁcant losses of harvested fruit. The presented results indicate that pathogens, endophytically colonizing the fruit’s stem end, awaken during fruit ripening and cause SER. The main pathogens causing SER in mango grown in Israel were found to be Alternaria alternata and Lasiodiplodia theobromae. Confocal analysis of the sliced stems indicated that the pathogens endophytically colonize the phloem of the fruit’s stem end; they branch into the fruit parenchyma when the pathogen switches to its actively pathogenic stage. We show that the stem ends are also colonized by other microorganisms, including fungi, yeast, and bacteria, which do not cause any apparent symptoms and are considered as true endophytes. Stem-end microbiomes of red (resistant) compared with green (susceptible) mango stored at optimal and suboptimal temperatures were deep sequenced for fungi and bacteria using internal transcribed spacer and 16S, respectively. Our results showed that both fungal and bacterial community changes are dependent on fruit peel color, storage duration, and storage temperature. The stem-end microbiota seems to be very dynamic in terms of interactions and changes. For example, in susceptible fruits, as green mango compared with red mango and in fruit after storage compared with harvested fruit, the abundance of Alternaria (Pleosporaceae) pathogens increased. This increase in pathogenic fungi was correlated with the increased occurrence of SER. In those two scenarios, before the rot developed, the increased amount of fungi was correlated with an increased abundance of chitin-degrading Chitinophagaceae bacteria. In summary, our results show that various conditions modify the microbial community at the stem end and can reduce postharvest SER.","container-title":"Phytobiomes Journal","DOI":"10.1094/PBIOMES-05-17-0022-R","ISSN":"2471-2906, 2471-2906","issue":"3","journalAbbreviation":"Phytobiomes Journal","language":"en","page":"117-127","source":"DOI.org (Crossref)","title":"Microbiome Alterations Are Correlated with Occurrence of Postharvest Stem-End Rot in Mango Fruit","volume":"1","author":[{"family":"Diskin","given":"Sonia"},{"family":"Feygenberg","given":"Oleg"},{"family":"Maurer","given":"Dalia"},{"family":"Droby","given":"Samir"},{"family":"Prusky","given":"Dov"},{"family":"Alkan","given":"Noam"}],"issued":{"date-parts":[["2017",1]]}}}],"schema":"https://github.com/citation-style-language/schema/raw/master/csl-citation.json"} </w:delInstrText>
        </w:r>
        <w:r w:rsidR="00A965A1" w:rsidRPr="003F5C4A" w:rsidDel="008012BE">
          <w:fldChar w:fldCharType="separate"/>
        </w:r>
        <w:r w:rsidR="00F07567" w:rsidRPr="00F07567" w:rsidDel="008012BE">
          <w:rPr>
            <w:rFonts w:ascii="Times New Roman" w:hAnsi="Times New Roman" w:cs="Times New Roman"/>
          </w:rPr>
          <w:delText>[38, 41, 43]</w:delText>
        </w:r>
        <w:r w:rsidR="00A965A1" w:rsidRPr="003F5C4A" w:rsidDel="008012BE">
          <w:fldChar w:fldCharType="end"/>
        </w:r>
        <w:r w:rsidR="00E7385D" w:rsidRPr="003F5C4A" w:rsidDel="008012BE">
          <w:rPr>
            <w:rFonts w:ascii="Times New Roman" w:hAnsi="Times New Roman" w:cs="Times New Roman"/>
          </w:rPr>
          <w:delText xml:space="preserve">. </w:delText>
        </w:r>
        <w:r w:rsidR="00DA70B3" w:rsidRPr="003F5C4A" w:rsidDel="008012BE">
          <w:rPr>
            <w:rFonts w:ascii="Times New Roman" w:hAnsi="Times New Roman" w:cs="Times New Roman"/>
          </w:rPr>
          <w:delText>Fruits with severe damages had Ascomycota and Basidiomycota proportions close to 53% and 12 %, respectively.</w:delText>
        </w:r>
        <w:r w:rsidR="0034638D" w:rsidRPr="003F5C4A" w:rsidDel="008012BE">
          <w:rPr>
            <w:rFonts w:ascii="Times New Roman" w:hAnsi="Times New Roman" w:cs="Times New Roman"/>
          </w:rPr>
          <w:delText xml:space="preserve"> The dominance of Basidiomycota might be an indication of a low probability of lenticel damage development. </w:delText>
        </w:r>
        <w:r w:rsidR="00BF18B8" w:rsidRPr="003F5C4A" w:rsidDel="008012BE">
          <w:rPr>
            <w:rFonts w:ascii="Times New Roman" w:hAnsi="Times New Roman" w:cs="Times New Roman"/>
          </w:rPr>
          <w:delText>S</w:delText>
        </w:r>
        <w:r w:rsidR="00671662" w:rsidRPr="003F5C4A" w:rsidDel="008012BE">
          <w:rPr>
            <w:rFonts w:ascii="Times New Roman" w:hAnsi="Times New Roman" w:cs="Times New Roman"/>
          </w:rPr>
          <w:delText>ome</w:delText>
        </w:r>
        <w:r w:rsidR="00051E3E" w:rsidRPr="003F5C4A" w:rsidDel="008012BE">
          <w:rPr>
            <w:rFonts w:ascii="Times New Roman" w:hAnsi="Times New Roman" w:cs="Times New Roman"/>
          </w:rPr>
          <w:delText xml:space="preserve"> fungal genera </w:delText>
        </w:r>
        <w:r w:rsidR="00671662" w:rsidRPr="003F5C4A" w:rsidDel="008012BE">
          <w:rPr>
            <w:rFonts w:ascii="Times New Roman" w:hAnsi="Times New Roman" w:cs="Times New Roman"/>
          </w:rPr>
          <w:delText xml:space="preserve">such as </w:delText>
        </w:r>
        <w:r w:rsidR="00051E3E" w:rsidRPr="003F5C4A" w:rsidDel="008012BE">
          <w:rPr>
            <w:rFonts w:ascii="Times New Roman" w:hAnsi="Times New Roman" w:cs="Times New Roman"/>
            <w:i/>
            <w:iCs/>
          </w:rPr>
          <w:delText>Trichomerium</w:delText>
        </w:r>
        <w:r w:rsidR="00051E3E" w:rsidRPr="003F5C4A" w:rsidDel="008012BE">
          <w:rPr>
            <w:rFonts w:ascii="Times New Roman" w:hAnsi="Times New Roman" w:cs="Times New Roman"/>
          </w:rPr>
          <w:delText xml:space="preserve">, </w:delText>
        </w:r>
        <w:r w:rsidR="00051E3E" w:rsidRPr="003F5C4A" w:rsidDel="008012BE">
          <w:rPr>
            <w:rFonts w:ascii="Times New Roman" w:hAnsi="Times New Roman" w:cs="Times New Roman"/>
            <w:i/>
            <w:iCs/>
          </w:rPr>
          <w:delText>Pseudocercospora</w:delText>
        </w:r>
        <w:r w:rsidR="00051E3E" w:rsidRPr="003F5C4A" w:rsidDel="008012BE">
          <w:rPr>
            <w:rFonts w:ascii="Times New Roman" w:hAnsi="Times New Roman" w:cs="Times New Roman"/>
          </w:rPr>
          <w:delText xml:space="preserve">, and </w:delText>
        </w:r>
        <w:r w:rsidR="00051E3E" w:rsidRPr="003F5C4A" w:rsidDel="008012BE">
          <w:rPr>
            <w:rFonts w:ascii="Times New Roman" w:hAnsi="Times New Roman" w:cs="Times New Roman"/>
            <w:i/>
            <w:iCs/>
          </w:rPr>
          <w:delText>Colletotrichum</w:delText>
        </w:r>
        <w:r w:rsidR="00051E3E" w:rsidRPr="003F5C4A" w:rsidDel="008012BE">
          <w:rPr>
            <w:rFonts w:ascii="Times New Roman" w:hAnsi="Times New Roman" w:cs="Times New Roman"/>
          </w:rPr>
          <w:delText xml:space="preserve"> were more common in</w:delText>
        </w:r>
        <w:r w:rsidR="00290CA2" w:rsidRPr="003F5C4A" w:rsidDel="008012BE">
          <w:rPr>
            <w:rFonts w:ascii="Times New Roman" w:hAnsi="Times New Roman" w:cs="Times New Roman"/>
          </w:rPr>
          <w:delText xml:space="preserve"> the</w:delText>
        </w:r>
        <w:r w:rsidR="00051E3E" w:rsidRPr="003F5C4A" w:rsidDel="008012BE">
          <w:rPr>
            <w:rFonts w:ascii="Times New Roman" w:hAnsi="Times New Roman" w:cs="Times New Roman"/>
          </w:rPr>
          <w:delText xml:space="preserve"> </w:delText>
        </w:r>
        <w:r w:rsidR="00290CA2" w:rsidRPr="003F5C4A" w:rsidDel="008012BE">
          <w:rPr>
            <w:rFonts w:ascii="Times New Roman" w:hAnsi="Times New Roman" w:cs="Times New Roman"/>
          </w:rPr>
          <w:delText>f</w:delText>
        </w:r>
        <w:r w:rsidR="00051E3E" w:rsidRPr="003F5C4A" w:rsidDel="008012BE">
          <w:rPr>
            <w:rFonts w:ascii="Times New Roman" w:hAnsi="Times New Roman" w:cs="Times New Roman"/>
          </w:rPr>
          <w:delText>ruits</w:delText>
        </w:r>
        <w:r w:rsidR="00BF18B8" w:rsidRPr="003F5C4A" w:rsidDel="008012BE">
          <w:rPr>
            <w:rFonts w:ascii="Times New Roman" w:hAnsi="Times New Roman" w:cs="Times New Roman"/>
          </w:rPr>
          <w:delText xml:space="preserve"> from both farms</w:delText>
        </w:r>
        <w:r w:rsidR="00051E3E" w:rsidRPr="003F5C4A" w:rsidDel="008012BE">
          <w:rPr>
            <w:rFonts w:ascii="Times New Roman" w:hAnsi="Times New Roman" w:cs="Times New Roman"/>
          </w:rPr>
          <w:delText xml:space="preserve"> with severe </w:delText>
        </w:r>
        <w:r w:rsidR="00BF18B8" w:rsidRPr="003F5C4A" w:rsidDel="008012BE">
          <w:rPr>
            <w:rFonts w:ascii="Times New Roman" w:hAnsi="Times New Roman" w:cs="Times New Roman"/>
          </w:rPr>
          <w:delText xml:space="preserve">lenticel </w:delText>
        </w:r>
        <w:r w:rsidR="00051E3E" w:rsidRPr="003F5C4A" w:rsidDel="008012BE">
          <w:rPr>
            <w:rFonts w:ascii="Times New Roman" w:hAnsi="Times New Roman" w:cs="Times New Roman"/>
          </w:rPr>
          <w:delText>damages</w:delText>
        </w:r>
        <w:r w:rsidR="00671662" w:rsidRPr="003F5C4A" w:rsidDel="008012BE">
          <w:rPr>
            <w:rFonts w:ascii="Times New Roman" w:hAnsi="Times New Roman" w:cs="Times New Roman"/>
          </w:rPr>
          <w:delText xml:space="preserve">. These observations </w:delText>
        </w:r>
        <w:r w:rsidR="00290CA2" w:rsidRPr="003F5C4A" w:rsidDel="008012BE">
          <w:rPr>
            <w:rFonts w:ascii="Times New Roman" w:hAnsi="Times New Roman" w:cs="Times New Roman"/>
          </w:rPr>
          <w:delText>are in agreement</w:delText>
        </w:r>
        <w:r w:rsidR="00671662" w:rsidRPr="003F5C4A" w:rsidDel="008012BE">
          <w:rPr>
            <w:rFonts w:ascii="Times New Roman" w:hAnsi="Times New Roman" w:cs="Times New Roman"/>
          </w:rPr>
          <w:delText xml:space="preserve"> with several studies that </w:delText>
        </w:r>
        <w:r w:rsidR="00BF18B8" w:rsidRPr="003F5C4A" w:rsidDel="008012BE">
          <w:rPr>
            <w:rFonts w:ascii="Times New Roman" w:hAnsi="Times New Roman" w:cs="Times New Roman"/>
          </w:rPr>
          <w:delText xml:space="preserve">have isolated </w:delText>
        </w:r>
        <w:r w:rsidR="00671662" w:rsidRPr="003F5C4A" w:rsidDel="008012BE">
          <w:rPr>
            <w:rFonts w:ascii="Times New Roman" w:hAnsi="Times New Roman" w:cs="Times New Roman"/>
            <w:i/>
            <w:iCs/>
          </w:rPr>
          <w:delText>Pseudocercospora</w:delText>
        </w:r>
        <w:r w:rsidR="00671662" w:rsidRPr="003F5C4A" w:rsidDel="008012BE">
          <w:rPr>
            <w:rFonts w:ascii="Times New Roman" w:hAnsi="Times New Roman" w:cs="Times New Roman"/>
          </w:rPr>
          <w:delText xml:space="preserve">, and </w:delText>
        </w:r>
        <w:r w:rsidR="00671662" w:rsidRPr="003F5C4A" w:rsidDel="008012BE">
          <w:rPr>
            <w:rFonts w:ascii="Times New Roman" w:hAnsi="Times New Roman" w:cs="Times New Roman"/>
            <w:i/>
            <w:iCs/>
          </w:rPr>
          <w:delText>Colletotrichum</w:delText>
        </w:r>
        <w:r w:rsidR="00671662" w:rsidRPr="003F5C4A" w:rsidDel="008012BE">
          <w:rPr>
            <w:rFonts w:ascii="Times New Roman" w:hAnsi="Times New Roman" w:cs="Times New Roman"/>
          </w:rPr>
          <w:delText xml:space="preserve"> </w:delText>
        </w:r>
        <w:r w:rsidR="00BF18B8" w:rsidRPr="003F5C4A" w:rsidDel="008012BE">
          <w:rPr>
            <w:rFonts w:ascii="Times New Roman" w:hAnsi="Times New Roman" w:cs="Times New Roman"/>
          </w:rPr>
          <w:delText>from necrotic lenticels</w:delText>
        </w:r>
        <w:r w:rsidR="00671662" w:rsidRPr="003F5C4A" w:rsidDel="008012BE">
          <w:rPr>
            <w:rFonts w:ascii="Times New Roman" w:hAnsi="Times New Roman" w:cs="Times New Roman"/>
          </w:rPr>
          <w:delText xml:space="preserve"> </w:delText>
        </w:r>
        <w:r w:rsidR="00671662" w:rsidRPr="003F5C4A" w:rsidDel="008012BE">
          <w:rPr>
            <w:color w:val="0E101A"/>
          </w:rPr>
          <w:fldChar w:fldCharType="begin"/>
        </w:r>
        <w:r w:rsidR="00F07567" w:rsidDel="008012BE">
          <w:rPr>
            <w:rFonts w:ascii="Times New Roman" w:hAnsi="Times New Roman" w:cs="Times New Roman"/>
            <w:color w:val="0E101A"/>
          </w:rPr>
          <w:delInstrText xml:space="preserve"> ADDIN ZOTERO_ITEM CSL_CITATION {"citationID":"JN6vc3b6","properties":{"formattedCitation":"[6, 7, 11, 16]","plainCitation":"[6, 7, 11, 16]","noteIndex":0},"citationItems":[{"id":6040,"uris":["http://zotero.org/users/3470213/items/GFVHUN4J"],"uri":["http://zotero.org/users/3470213/items/GFVHUN4J"],"itemData":{"id":6040,"type":"article-journal","abstract":"Avocado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Herney"}],"issued":{"date-parts":[["2016",1,21]]}}},{"id":9462,"uris":["http://zotero.org/users/3470213/items/X3DKCYMK"],"uri":["http://zotero.org/users/3470213/items/X3DKCYMK"],"itemData":{"id":9462,"type":"article-journal","abstract":"The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Victoria"}],"issued":{"date-parts":[["2018",4,3]]}}}],"schema":"https://github.com/citation-style-language/schema/raw/master/csl-citation.json"} </w:delInstrText>
        </w:r>
        <w:r w:rsidR="00671662" w:rsidRPr="003F5C4A" w:rsidDel="008012BE">
          <w:rPr>
            <w:color w:val="0E101A"/>
          </w:rPr>
          <w:fldChar w:fldCharType="separate"/>
        </w:r>
        <w:r w:rsidR="00F07567" w:rsidRPr="00F07567" w:rsidDel="008012BE">
          <w:rPr>
            <w:rFonts w:ascii="Times New Roman" w:hAnsi="Times New Roman" w:cs="Times New Roman"/>
          </w:rPr>
          <w:delText>[6, 7, 11, 16]</w:delText>
        </w:r>
        <w:r w:rsidR="00671662" w:rsidRPr="003F5C4A" w:rsidDel="008012BE">
          <w:rPr>
            <w:color w:val="0E101A"/>
          </w:rPr>
          <w:fldChar w:fldCharType="end"/>
        </w:r>
        <w:r w:rsidR="00671662" w:rsidRPr="003F5C4A" w:rsidDel="008012BE">
          <w:rPr>
            <w:rFonts w:ascii="Times New Roman" w:hAnsi="Times New Roman" w:cs="Times New Roman"/>
          </w:rPr>
          <w:delText xml:space="preserve">. </w:delText>
        </w:r>
        <w:r w:rsidR="008C0619" w:rsidRPr="003F5C4A" w:rsidDel="008012BE">
          <w:rPr>
            <w:rFonts w:ascii="Times New Roman" w:hAnsi="Times New Roman" w:cs="Times New Roman"/>
          </w:rPr>
          <w:delText xml:space="preserve">Studies about </w:delText>
        </w:r>
        <w:r w:rsidR="00C7390D" w:rsidRPr="003F5C4A" w:rsidDel="008012BE">
          <w:rPr>
            <w:rFonts w:ascii="Times New Roman" w:hAnsi="Times New Roman" w:cs="Times New Roman"/>
            <w:i/>
            <w:iCs/>
          </w:rPr>
          <w:delText>Trichomerium</w:delText>
        </w:r>
        <w:r w:rsidR="00C7390D" w:rsidRPr="003F5C4A" w:rsidDel="008012BE">
          <w:rPr>
            <w:rFonts w:ascii="Times New Roman" w:hAnsi="Times New Roman" w:cs="Times New Roman"/>
          </w:rPr>
          <w:delText xml:space="preserve"> </w:delText>
        </w:r>
        <w:r w:rsidR="008C0619" w:rsidRPr="003F5C4A" w:rsidDel="008012BE">
          <w:rPr>
            <w:rFonts w:ascii="Times New Roman" w:hAnsi="Times New Roman" w:cs="Times New Roman"/>
          </w:rPr>
          <w:delText xml:space="preserve">are less common but this genus was </w:delText>
        </w:r>
        <w:r w:rsidR="00BF18B8" w:rsidRPr="003F5C4A" w:rsidDel="008012BE">
          <w:rPr>
            <w:rFonts w:ascii="Times New Roman" w:hAnsi="Times New Roman" w:cs="Times New Roman"/>
          </w:rPr>
          <w:delText xml:space="preserve">recently included in the fungal complex responsible </w:delText>
        </w:r>
        <w:r w:rsidR="006F2CF9" w:rsidRPr="003F5C4A" w:rsidDel="008012BE">
          <w:rPr>
            <w:rFonts w:ascii="Times New Roman" w:hAnsi="Times New Roman" w:cs="Times New Roman"/>
          </w:rPr>
          <w:delText>for</w:delText>
        </w:r>
        <w:r w:rsidR="008C0619" w:rsidRPr="003F5C4A" w:rsidDel="008012BE">
          <w:rPr>
            <w:rFonts w:ascii="Times New Roman" w:hAnsi="Times New Roman" w:cs="Times New Roman"/>
          </w:rPr>
          <w:delText xml:space="preserve"> the</w:delText>
        </w:r>
        <w:r w:rsidR="00B13C76" w:rsidRPr="003F5C4A" w:rsidDel="008012BE">
          <w:rPr>
            <w:rFonts w:ascii="Times New Roman" w:hAnsi="Times New Roman" w:cs="Times New Roman"/>
          </w:rPr>
          <w:delText xml:space="preserve"> </w:delText>
        </w:r>
        <w:r w:rsidR="008C0619" w:rsidRPr="003F5C4A" w:rsidDel="008012BE">
          <w:rPr>
            <w:rFonts w:ascii="Times New Roman" w:hAnsi="Times New Roman" w:cs="Times New Roman"/>
          </w:rPr>
          <w:delText xml:space="preserve">sooty blotch and flyspeck </w:delText>
        </w:r>
        <w:r w:rsidR="008C0619" w:rsidRPr="003F5C4A" w:rsidDel="008012BE">
          <w:fldChar w:fldCharType="begin"/>
        </w:r>
        <w:r w:rsidR="00F07567" w:rsidDel="008012BE">
          <w:rPr>
            <w:rFonts w:ascii="Times New Roman" w:hAnsi="Times New Roman" w:cs="Times New Roman"/>
          </w:rPr>
          <w:delInstrText xml:space="preserve"> ADDIN ZOTERO_ITEM CSL_CITATION {"citationID":"VFdDiwxf","properties":{"formattedCitation":"[44]","plainCitation":"[44]","noteIndex":0},"citationItems":[{"id":11000,"uris":["http://zotero.org/users/3470213/items/LQVUNF74"],"uri":["http://zotero.org/users/3470213/items/LQVUNF74"],"itemData":{"id":11000,"type":"thesis","abstract":"Sooty blotch and flyspeck(SBFS) is a common disease complex caused by ectophytic fungi that occurs on a wide range of hosts in temperate and moist regions worldwide. SBFS fungi colonize on the surface of apple, pear, banana, and other fruits and blemish the appearance of hosts, which reduce the quality and commercial value of the fruits, resulting in economic losses. SBFS fungi show high diversity, comprising of over one hundred species in more than twenty genera. However, most of these SBFS fungi are putative species which are undescribed or taxonomically unresolved. The inadequate understanding in etiology has impeded the studies on biology, epidemiology or control of SBFS fungi.The object of this study is to resolve the taxonomic issues of some cryptic genera in SBFS fungi, such as Peltaster, Trichomerium, and related fungi by employing phylogenetic analyses combined with morphological comparison.Based on SBFS fungi isolates from nine provinces in China and dozens of different hosts, the taxonomy of Peltaster and Peltaster-like genera were investigated. Two novel genera, Neopeltaster and Pseudopeltaster were established within Dothideomycetes, Capnodiales, which are phylogenetically related to Peltaster. Based on morphology and phylogenetic analyses of internal transcribed spacer region(ITS), partial nuclear large subunit rDNA(nrLSU), partial mitochondrial small subunit rDNA(mrSSU), and partial translation elongation factor 1-α gene(EF), one new species was described in Neopeltaster, named N. mali, and three new speices in Peltaster were described, including Pe. crataegi, Pe. punctatum, and Pe. rosacearum, and Pe. fructicola was first reported from China. Morphological data and phylogenetic analyses of ITS-nrLSU revealed seven new speices in Pseudopeltaster, including Ps. ficus, Ps. fujianensis, Ps. cantonensis, Ps. gutianensis, Ps. hainanensis, Ps. heveae, and Ps. pruni.Based on the strains obtained from six provinces in China and five fungal collections abroad, we studied the taxonomy and phylogenetic relationships of Trichomerium and related genera. According to the morphological data and phylogenetic analyses of ITS-nrLSU, Alatosessilispora, Ordus, Tripospermum, and Trichomerium are taxonomically congruent. Trichomerium was used as the generic name, thus the other three are synonyms, and the generic concept was emended. Six new combinations were made, including T. bibrachiata, T. camelopardus, T. chiayiensis, T. infalcatum, T. myrti, and T. triramiferum. Six new species were described in Trichomerium: T. crataegi, T. dendrocalami, T. hunanensis, T. pruni, T. spiraea, and T. yunnanensis. Two new recorded species, T. camelopardus and T. dioscoreae were reported from China.Isolates in other genera causing SBFS were also identified and studied. Two new species were described: Ramichloridium crataegi and R. yanglingensis. Pseudoveronaea ellipsoidea and R. punctatum were newly recorded from China.Four Peltaster species were found from six different provinces. Pe. rosacearum was the most prevalent species, and frequently found from Middle and West China, such as Henan, Ningxia, Shaanxi, and Shanxi province; and it also had the widest host range, including apple, pear, howthron, and Rosa roxbunghii. Pe. punctatum had the widest regional distribution, and it spreaded from northeast region(e.g. Liaoning Province), over northwest region(e.g. Shaanxi Province), to midsouth region of China(e.g. Hunan Province), and the hosts included crabapple, hawthorn and plum. Whereas Pe. crataegi was only found on hawthorn fruit in Shaanxi Province. Pe. fructicola was newly recorded from China, which was found on crabapple and hawthorn in Liaoning and Shaanxi Province. The new SBFS genus, Pseudopeltaster included seven species, which distributed in South China with hot and humid climate and were isolated from plum, banana, traveller’s palm, and other tropical plants. Neopeltaster with the single species, N. mali, was only founded on crabapple in Liaoning Province. According to the result of pathogenicity tests, all speices excluded Pe. crataegi in these three genera could cause SBFS on apple fruit.Eight species in Trichomerium were found from Chongqing, Hubei, Hunan, Guangdong, Shaanxi, and Yunnan Province in China. T. camelopardus was the most prevalent species in this genus, accounting for 41% of the total strain number, and distributed through four different provinces. While other Trichomerium species were only occasionally found from restricted aeras. The result of pathogenicity tests showed that all species in Trichomerium could not form SBFS signs on apple fruit.","event-place":"China","genre":"PhD Thesis","publisher":"Northwest A&amp;F University","publisher-place":"China","title":"Taxonomy Of Peltaster, Trichomerium, And Related Genera Associated With Sooty Blotch And Flyspeck","URL":"https://globethesis.com/?t=1223330485480620","author":[{"family":"Chen","given":"C"}],"accessed":{"date-parts":[["2021",10,18]]},"issued":{"date-parts":[["2016"]]}}}],"schema":"https://github.com/citation-style-language/schema/raw/master/csl-citation.json"} </w:delInstrText>
        </w:r>
        <w:r w:rsidR="008C0619" w:rsidRPr="003F5C4A" w:rsidDel="008012BE">
          <w:fldChar w:fldCharType="separate"/>
        </w:r>
        <w:r w:rsidR="00F07567" w:rsidRPr="00F07567" w:rsidDel="008012BE">
          <w:rPr>
            <w:rFonts w:ascii="Times New Roman" w:hAnsi="Times New Roman" w:cs="Times New Roman"/>
          </w:rPr>
          <w:delText>[44]</w:delText>
        </w:r>
        <w:r w:rsidR="008C0619" w:rsidRPr="003F5C4A" w:rsidDel="008012BE">
          <w:fldChar w:fldCharType="end"/>
        </w:r>
        <w:r w:rsidR="008C0619" w:rsidRPr="003F5C4A" w:rsidDel="008012BE">
          <w:rPr>
            <w:rFonts w:ascii="Times New Roman" w:hAnsi="Times New Roman" w:cs="Times New Roman"/>
          </w:rPr>
          <w:delText xml:space="preserve">. This </w:delText>
        </w:r>
        <w:r w:rsidR="00BF18B8" w:rsidRPr="003F5C4A" w:rsidDel="008012BE">
          <w:rPr>
            <w:rFonts w:ascii="Times New Roman" w:hAnsi="Times New Roman" w:cs="Times New Roman"/>
          </w:rPr>
          <w:delText xml:space="preserve">complex </w:delText>
        </w:r>
        <w:r w:rsidR="008C0619" w:rsidRPr="003F5C4A" w:rsidDel="008012BE">
          <w:rPr>
            <w:rFonts w:ascii="Times New Roman" w:hAnsi="Times New Roman" w:cs="Times New Roman"/>
          </w:rPr>
          <w:delText>comprise</w:delText>
        </w:r>
        <w:r w:rsidR="00BF18B8" w:rsidRPr="003F5C4A" w:rsidDel="008012BE">
          <w:rPr>
            <w:rFonts w:ascii="Times New Roman" w:hAnsi="Times New Roman" w:cs="Times New Roman"/>
          </w:rPr>
          <w:delText>s</w:delText>
        </w:r>
        <w:r w:rsidR="008C0619" w:rsidRPr="003F5C4A" w:rsidDel="008012BE">
          <w:rPr>
            <w:rFonts w:ascii="Times New Roman" w:hAnsi="Times New Roman" w:cs="Times New Roman"/>
          </w:rPr>
          <w:delText xml:space="preserve"> over 100 fungal species</w:delText>
        </w:r>
        <w:r w:rsidR="002D5DCD" w:rsidRPr="003F5C4A" w:rsidDel="008012BE">
          <w:rPr>
            <w:rFonts w:ascii="Times New Roman" w:hAnsi="Times New Roman" w:cs="Times New Roman"/>
          </w:rPr>
          <w:delText xml:space="preserve"> and </w:delText>
        </w:r>
        <w:r w:rsidR="00BF18B8" w:rsidRPr="003F5C4A" w:rsidDel="008012BE">
          <w:rPr>
            <w:rFonts w:ascii="Times New Roman" w:hAnsi="Times New Roman" w:cs="Times New Roman"/>
          </w:rPr>
          <w:delText>produces</w:delText>
        </w:r>
        <w:r w:rsidR="002D5DCD" w:rsidRPr="003F5C4A" w:rsidDel="008012BE">
          <w:rPr>
            <w:rFonts w:ascii="Times New Roman" w:hAnsi="Times New Roman" w:cs="Times New Roman"/>
          </w:rPr>
          <w:delText xml:space="preserve"> symptoms </w:delText>
        </w:r>
        <w:r w:rsidR="00BF18B8" w:rsidRPr="003F5C4A" w:rsidDel="008012BE">
          <w:rPr>
            <w:rFonts w:ascii="Times New Roman" w:hAnsi="Times New Roman" w:cs="Times New Roman"/>
          </w:rPr>
          <w:delText xml:space="preserve">like those of </w:delText>
        </w:r>
        <w:r w:rsidR="002D5DCD" w:rsidRPr="003F5C4A" w:rsidDel="008012BE">
          <w:rPr>
            <w:rFonts w:ascii="Times New Roman" w:hAnsi="Times New Roman" w:cs="Times New Roman"/>
          </w:rPr>
          <w:delText>the lenticel damage</w:delText>
        </w:r>
        <w:r w:rsidR="00B13C76" w:rsidRPr="003F5C4A" w:rsidDel="008012BE">
          <w:rPr>
            <w:rFonts w:ascii="Times New Roman" w:hAnsi="Times New Roman" w:cs="Times New Roman"/>
          </w:rPr>
          <w:delText xml:space="preserve"> in several crops </w:delText>
        </w:r>
        <w:r w:rsidR="008C0619" w:rsidRPr="003F5C4A" w:rsidDel="008012BE">
          <w:fldChar w:fldCharType="begin"/>
        </w:r>
        <w:r w:rsidR="00F07567" w:rsidDel="008012BE">
          <w:rPr>
            <w:rFonts w:ascii="Times New Roman" w:hAnsi="Times New Roman" w:cs="Times New Roman"/>
          </w:rPr>
          <w:delInstrText xml:space="preserve"> ADDIN ZOTERO_ITEM CSL_CITATION {"citationID":"RFRnQAkZ","properties":{"formattedCitation":"[45]","plainCitation":"[45]","noteIndex":0},"citationItems":[{"id":10999,"uris":["http://zotero.org/users/3470213/items/X3KG6LHF"],"uri":["http://zotero.org/users/3470213/items/X3KG6LHF"],"itemData":{"id":10999,"type":"article-journal","abstract":"Sooty blotch and flyspeck (SBFS) fungi produce superficial, dark-colored colonies on fruits, stems, and leaves of many plant genera. These blemishes are economically damaging on fruit, primarily apple and pear, because they reduce the sale price of fresh fruit. Fungicide spray programs can control SBFS but are costly and impair human and environmental health; thus, less chemically intensive management strategies are needed. Although the scientific study of SBFS fungi began nearly 200 years ago, recent DNA-driven studies revealed an unexpectedly diverse complex: more than 100 species in 30 genera of Ascomycota and Basidiomycota. Analysis of evolutionary phylogenetics and phylogenomics indicates that the evolution of SBFS fungi from plant-penetrating ancestors to noninvasive ectophytic parasites was accompanied by a massive contraction of pathogenicity-related genes, including plant cell wall–degrading enzymes and effectors, and an expansion of cuticle-degradation genes. This article reviews progress in understanding SBFS taxonomy and ecology and improving disease management. We also highlight recent breakthroughs in reconstructing the evolutionary origins of these unusual plant pathogens and delineating adaptations to their ectophytic niche.","container-title":"Annual Review of Phytopathology","DOI":"10.1146/annurev-phyto-082718-100237","ISSN":"0066-4286, 1545-2107","issue":"1","journalAbbreviation":"Annu. Rev. Phytopathol.","language":"en","page":"135-164","source":"DOI.org (Crossref)","title":"Stealth Pathogens: The Sooty Blotch and Flyspeck Fungal Complex","title-short":"Stealth Pathogens","volume":"57","author":[{"family":"Gleason","given":"Mark L."},{"family":"Zhang","given":"Rong"},{"family":"Batzer","given":"Jean C."},{"family":"Sun","given":"Guangyu"}],"issued":{"date-parts":[["2019",8,25]]}}}],"schema":"https://github.com/citation-style-language/schema/raw/master/csl-citation.json"} </w:delInstrText>
        </w:r>
        <w:r w:rsidR="008C0619" w:rsidRPr="003F5C4A" w:rsidDel="008012BE">
          <w:fldChar w:fldCharType="separate"/>
        </w:r>
        <w:r w:rsidR="00F07567" w:rsidRPr="00F07567" w:rsidDel="008012BE">
          <w:rPr>
            <w:rFonts w:ascii="Times New Roman" w:hAnsi="Times New Roman" w:cs="Times New Roman"/>
          </w:rPr>
          <w:delText>[45]</w:delText>
        </w:r>
        <w:r w:rsidR="008C0619" w:rsidRPr="003F5C4A" w:rsidDel="008012BE">
          <w:fldChar w:fldCharType="end"/>
        </w:r>
        <w:r w:rsidR="008C0619" w:rsidRPr="003F5C4A" w:rsidDel="008012BE">
          <w:rPr>
            <w:rFonts w:ascii="Times New Roman" w:hAnsi="Times New Roman" w:cs="Times New Roman"/>
          </w:rPr>
          <w:delText>.</w:delText>
        </w:r>
        <w:r w:rsidR="00B13C76" w:rsidRPr="003F5C4A" w:rsidDel="008012BE">
          <w:rPr>
            <w:rFonts w:ascii="Times New Roman" w:hAnsi="Times New Roman" w:cs="Times New Roman"/>
          </w:rPr>
          <w:delText xml:space="preserve"> Avocado might be among these crops, but more evidence is necessary </w:delText>
        </w:r>
        <w:r w:rsidR="00B13C76" w:rsidRPr="003F5C4A" w:rsidDel="008012BE">
          <w:fldChar w:fldCharType="begin"/>
        </w:r>
        <w:r w:rsidR="00F07567" w:rsidDel="008012BE">
          <w:rPr>
            <w:rFonts w:ascii="Times New Roman" w:hAnsi="Times New Roman" w:cs="Times New Roman"/>
          </w:rPr>
          <w:delInstrText xml:space="preserve"> ADDIN ZOTERO_ITEM CSL_CITATION {"citationID":"x3dv3Uu9","properties":{"formattedCitation":"[46]","plainCitation":"[46]","noteIndex":0},"citationItems":[{"id":11002,"uris":["http://zotero.org/users/3470213/items/S99WIUHX"],"uri":["http://zotero.org/users/3470213/items/S99WIUHX"],"itemData":{"id":11002,"type":"speech","abstract":"The sooty blotch and flyspeck (SBFS) complex is comprised of ascomycetes that blemish pome fruits in temperate regions of the world. SBFS fungi colonize the epiculticular waxes on host surfaces and produce generally similar smoky grey to minutely stippled signs. At least 60 species have been reported as SBFS agents worldwide. We examined symptomatic fruit of four tropical fruit crops that are produced commercially in South Florida: avocado (A), Persea americana; banana (B), Musa spp.; carambola (C), Averrhoa carambola; and mango (M), Mangifera indica. Phenotypically diverse fungi were recovered on artificial media and their morphological characters and rDNA regions (ITS and LSU) were compared with previously described members of the SBFS complex. Isolates distantly or closely related to previously identified SBFS species included (ITS bp homologies): Peltaster sp. (291/376bp) (C), Schizothyrium pomi (B and C) (510/520bp), and Stomiopeltis sp. (A, B and M) (380/450bp). In contrast, several taxa had not been associated previously with the SBFS complex: Melanopsamma sp. (481/590bp) (C), Acremonium implicatum (489/550bp) (M), Guignardia mangiferae (607/607bp) (A, C and M), and Cyphellophora sp. (576/598bp) (C). Koch’s postulates are currently being conducted with these fungi. Other than Peltaster sp. on carambola, these are new national or global records for these host plants.","event":"APS 2009 Annual Meeting Abstract of Presentation","event-place":"Portland, Oregon","genre":"APS 2009 Annual Meeting Abstract of Presentation","publisher-place":"Portland, Oregon","title":"Avocado, banana, carambola and mango are hosts of members of the sooty blotch and flyspeck complex","URL":"https://www.apsnet.org/meetings/Documents/2009_Meeting_Abstracts/a09ma608.htm","author":[{"family":"Perez Martinez","given":"J.M."},{"family":"Batzer","given":"J"},{"family":"Ploetz","given":"R"},{"family":"Gleason","given":"M."}],"accessed":{"date-parts":[["2021",10,18]]},"issued":{"date-parts":[["2009"]]}}}],"schema":"https://github.com/citation-style-language/schema/raw/master/csl-citation.json"} </w:delInstrText>
        </w:r>
        <w:r w:rsidR="00B13C76" w:rsidRPr="003F5C4A" w:rsidDel="008012BE">
          <w:fldChar w:fldCharType="separate"/>
        </w:r>
        <w:r w:rsidR="00F07567" w:rsidRPr="00F07567" w:rsidDel="008012BE">
          <w:rPr>
            <w:rFonts w:ascii="Times New Roman" w:hAnsi="Times New Roman" w:cs="Times New Roman"/>
          </w:rPr>
          <w:delText>[46]</w:delText>
        </w:r>
        <w:r w:rsidR="00B13C76" w:rsidRPr="003F5C4A" w:rsidDel="008012BE">
          <w:fldChar w:fldCharType="end"/>
        </w:r>
        <w:r w:rsidR="00B13C76" w:rsidRPr="003F5C4A" w:rsidDel="008012BE">
          <w:rPr>
            <w:rFonts w:ascii="Times New Roman" w:hAnsi="Times New Roman" w:cs="Times New Roman"/>
          </w:rPr>
          <w:delText xml:space="preserve">. </w:delText>
        </w:r>
        <w:r w:rsidR="000821CA" w:rsidRPr="003F5C4A" w:rsidDel="008012BE">
          <w:rPr>
            <w:rFonts w:ascii="Times New Roman" w:hAnsi="Times New Roman" w:cs="Times New Roman"/>
          </w:rPr>
          <w:delText xml:space="preserve"> </w:delText>
        </w:r>
      </w:del>
    </w:p>
    <w:p w14:paraId="66457E9F" w14:textId="4F639BC3" w:rsidR="00D77AFB" w:rsidRPr="00B254CE" w:rsidDel="008012BE" w:rsidRDefault="004033D3" w:rsidP="00220724">
      <w:pPr>
        <w:pStyle w:val="Body"/>
        <w:spacing w:line="360" w:lineRule="auto"/>
        <w:jc w:val="both"/>
        <w:rPr>
          <w:del w:id="545" w:author="Sandra Mosquera Lopez" w:date="2022-02-17T17:37:00Z"/>
          <w:rStyle w:val="Emphasis"/>
          <w:rFonts w:ascii="Times New Roman" w:hAnsi="Times New Roman" w:cs="Times New Roman"/>
          <w:i w:val="0"/>
          <w:iCs w:val="0"/>
          <w:rPrChange w:id="546" w:author="Sandra Mosquera Lopez" w:date="2022-02-16T19:16:00Z">
            <w:rPr>
              <w:del w:id="547" w:author="Sandra Mosquera Lopez" w:date="2022-02-17T17:37:00Z"/>
              <w:rStyle w:val="Emphasis"/>
              <w:rFonts w:ascii="Times New Roman" w:hAnsi="Times New Roman" w:cs="Times New Roman"/>
              <w:i w:val="0"/>
              <w:iCs w:val="0"/>
              <w:color w:val="0E101A"/>
              <w:sz w:val="24"/>
              <w:szCs w:val="24"/>
              <w:lang w:eastAsia="en-US"/>
            </w:rPr>
          </w:rPrChange>
        </w:rPr>
      </w:pPr>
      <w:del w:id="548" w:author="Sandra Mosquera Lopez" w:date="2022-02-17T17:37:00Z">
        <w:r w:rsidRPr="003F5C4A" w:rsidDel="008012BE">
          <w:rPr>
            <w:rFonts w:ascii="Times New Roman" w:hAnsi="Times New Roman" w:cs="Times New Roman"/>
          </w:rPr>
          <w:delText>The</w:delText>
        </w:r>
        <w:r w:rsidR="0034638D" w:rsidRPr="003F5C4A" w:rsidDel="008012BE">
          <w:rPr>
            <w:rFonts w:ascii="Times New Roman" w:hAnsi="Times New Roman" w:cs="Times New Roman"/>
          </w:rPr>
          <w:delText xml:space="preserve"> extent of the</w:delText>
        </w:r>
        <w:r w:rsidRPr="003F5C4A" w:rsidDel="008012BE">
          <w:rPr>
            <w:rFonts w:ascii="Times New Roman" w:hAnsi="Times New Roman" w:cs="Times New Roman"/>
          </w:rPr>
          <w:delText xml:space="preserve"> association between the l</w:delText>
        </w:r>
        <w:r w:rsidR="00BF18B8" w:rsidRPr="003F5C4A" w:rsidDel="008012BE">
          <w:rPr>
            <w:rFonts w:ascii="Times New Roman" w:hAnsi="Times New Roman" w:cs="Times New Roman"/>
          </w:rPr>
          <w:delText>enticel damage</w:delText>
        </w:r>
        <w:r w:rsidRPr="003F5C4A" w:rsidDel="008012BE">
          <w:rPr>
            <w:rFonts w:ascii="Times New Roman" w:hAnsi="Times New Roman" w:cs="Times New Roman"/>
          </w:rPr>
          <w:delText xml:space="preserve"> and</w:delText>
        </w:r>
        <w:r w:rsidR="00BF18B8" w:rsidRPr="003F5C4A" w:rsidDel="008012BE">
          <w:rPr>
            <w:rFonts w:ascii="Times New Roman" w:hAnsi="Times New Roman" w:cs="Times New Roman"/>
          </w:rPr>
          <w:delText xml:space="preserve"> </w:delText>
        </w:r>
        <w:r w:rsidRPr="003F5C4A" w:rsidDel="008012BE">
          <w:rPr>
            <w:rFonts w:ascii="Times New Roman" w:hAnsi="Times New Roman" w:cs="Times New Roman"/>
          </w:rPr>
          <w:delText xml:space="preserve">fungal community composition and diversity </w:delText>
        </w:r>
        <w:r w:rsidR="0034638D" w:rsidRPr="003F5C4A" w:rsidDel="008012BE">
          <w:rPr>
            <w:rFonts w:ascii="Times New Roman" w:hAnsi="Times New Roman" w:cs="Times New Roman"/>
          </w:rPr>
          <w:delText xml:space="preserve">varied between farms and </w:delText>
        </w:r>
        <w:r w:rsidRPr="003F5C4A" w:rsidDel="008012BE">
          <w:rPr>
            <w:rFonts w:ascii="Times New Roman" w:hAnsi="Times New Roman" w:cs="Times New Roman"/>
          </w:rPr>
          <w:delText xml:space="preserve">was most </w:delText>
        </w:r>
        <w:r w:rsidR="0034638D" w:rsidRPr="003F5C4A" w:rsidDel="008012BE">
          <w:rPr>
            <w:rFonts w:ascii="Times New Roman" w:hAnsi="Times New Roman" w:cs="Times New Roman"/>
          </w:rPr>
          <w:delText>pronounced</w:delText>
        </w:r>
        <w:r w:rsidRPr="003F5C4A" w:rsidDel="008012BE">
          <w:rPr>
            <w:rFonts w:ascii="Times New Roman" w:hAnsi="Times New Roman" w:cs="Times New Roman"/>
          </w:rPr>
          <w:delText xml:space="preserve"> in El Sinai. The fruits</w:delText>
        </w:r>
        <w:r w:rsidR="0034638D" w:rsidRPr="003F5C4A" w:rsidDel="008012BE">
          <w:rPr>
            <w:rFonts w:ascii="Times New Roman" w:hAnsi="Times New Roman" w:cs="Times New Roman"/>
          </w:rPr>
          <w:delText xml:space="preserve"> severely damaged</w:delText>
        </w:r>
        <w:r w:rsidRPr="003F5C4A" w:rsidDel="008012BE">
          <w:rPr>
            <w:rFonts w:ascii="Times New Roman" w:hAnsi="Times New Roman" w:cs="Times New Roman"/>
          </w:rPr>
          <w:delText xml:space="preserve"> </w:delText>
        </w:r>
        <w:r w:rsidR="00AE6A60" w:rsidRPr="003F5C4A" w:rsidDel="008012BE">
          <w:rPr>
            <w:rFonts w:ascii="Times New Roman" w:hAnsi="Times New Roman" w:cs="Times New Roman"/>
          </w:rPr>
          <w:delText xml:space="preserve">in this farm </w:delText>
        </w:r>
        <w:r w:rsidR="00F26067" w:rsidRPr="003F5C4A" w:rsidDel="008012BE">
          <w:rPr>
            <w:rFonts w:ascii="Times New Roman" w:hAnsi="Times New Roman" w:cs="Times New Roman"/>
          </w:rPr>
          <w:delText>had</w:delText>
        </w:r>
        <w:r w:rsidRPr="003F5C4A" w:rsidDel="008012BE">
          <w:rPr>
            <w:rFonts w:ascii="Times New Roman" w:hAnsi="Times New Roman" w:cs="Times New Roman"/>
          </w:rPr>
          <w:delText xml:space="preserve"> </w:delText>
        </w:r>
        <w:r w:rsidR="00F26067" w:rsidRPr="003F5C4A" w:rsidDel="008012BE">
          <w:rPr>
            <w:rFonts w:ascii="Times New Roman" w:hAnsi="Times New Roman" w:cs="Times New Roman"/>
          </w:rPr>
          <w:delText>distinct</w:delText>
        </w:r>
        <w:r w:rsidRPr="003F5C4A" w:rsidDel="008012BE">
          <w:rPr>
            <w:rFonts w:ascii="Times New Roman" w:hAnsi="Times New Roman" w:cs="Times New Roman"/>
          </w:rPr>
          <w:delText xml:space="preserve"> </w:delText>
        </w:r>
        <w:r w:rsidR="00F26067" w:rsidRPr="003F5C4A" w:rsidDel="008012BE">
          <w:rPr>
            <w:rFonts w:ascii="Times New Roman" w:hAnsi="Times New Roman" w:cs="Times New Roman"/>
          </w:rPr>
          <w:delText>fungal communities</w:delText>
        </w:r>
        <w:r w:rsidR="00AE6A60" w:rsidRPr="003F5C4A" w:rsidDel="008012BE">
          <w:rPr>
            <w:rFonts w:ascii="Times New Roman" w:hAnsi="Times New Roman" w:cs="Times New Roman"/>
          </w:rPr>
          <w:delText>, which</w:delText>
        </w:r>
        <w:r w:rsidR="00F26067" w:rsidRPr="003F5C4A" w:rsidDel="008012BE">
          <w:rPr>
            <w:rFonts w:ascii="Times New Roman" w:hAnsi="Times New Roman" w:cs="Times New Roman"/>
          </w:rPr>
          <w:delText xml:space="preserve"> were more diverse</w:delText>
        </w:r>
        <w:r w:rsidR="00AE6A60" w:rsidRPr="003F5C4A" w:rsidDel="008012BE">
          <w:rPr>
            <w:rFonts w:ascii="Times New Roman" w:hAnsi="Times New Roman" w:cs="Times New Roman"/>
          </w:rPr>
          <w:delText xml:space="preserve">. This finding </w:delText>
        </w:r>
        <w:r w:rsidRPr="003F5C4A" w:rsidDel="008012BE">
          <w:rPr>
            <w:rFonts w:ascii="Times New Roman" w:hAnsi="Times New Roman" w:cs="Times New Roman"/>
          </w:rPr>
          <w:delText>was unexpected as higher diversity</w:delText>
        </w:r>
        <w:r w:rsidR="006F2CF9" w:rsidRPr="003F5C4A" w:rsidDel="008012BE">
          <w:rPr>
            <w:rFonts w:ascii="Times New Roman" w:hAnsi="Times New Roman" w:cs="Times New Roman"/>
          </w:rPr>
          <w:delText xml:space="preserve"> is</w:delText>
        </w:r>
        <w:r w:rsidRPr="003F5C4A" w:rsidDel="008012BE">
          <w:rPr>
            <w:rFonts w:ascii="Times New Roman" w:hAnsi="Times New Roman" w:cs="Times New Roman"/>
          </w:rPr>
          <w:delText xml:space="preserve"> usually associate</w:delText>
        </w:r>
        <w:r w:rsidR="006F2CF9" w:rsidRPr="003F5C4A" w:rsidDel="008012BE">
          <w:rPr>
            <w:rFonts w:ascii="Times New Roman" w:hAnsi="Times New Roman" w:cs="Times New Roman"/>
          </w:rPr>
          <w:delText>d</w:delText>
        </w:r>
        <w:r w:rsidRPr="003F5C4A" w:rsidDel="008012BE">
          <w:rPr>
            <w:rFonts w:ascii="Times New Roman" w:hAnsi="Times New Roman" w:cs="Times New Roman"/>
          </w:rPr>
          <w:delText xml:space="preserve"> with healthy plants </w:delText>
        </w:r>
        <w:r w:rsidRPr="003F5C4A" w:rsidDel="008012BE">
          <w:fldChar w:fldCharType="begin"/>
        </w:r>
        <w:r w:rsidR="00F07567" w:rsidDel="008012BE">
          <w:rPr>
            <w:rFonts w:ascii="Times New Roman" w:hAnsi="Times New Roman" w:cs="Times New Roman"/>
          </w:rPr>
          <w:delInstrText xml:space="preserve"> ADDIN ZOTERO_ITEM CSL_CITATION {"citationID":"IyHjrvBl","properties":{"formattedCitation":"[39, 40]","plainCitation":"[39, 40]","noteIndex":0},"citationItems":[{"id":10965,"uris":["http://zotero.org/users/3470213/items/A8G8DRHN"],"uri":["http://zotero.org/users/3470213/items/A8G8DRHN"],"itemData":{"id":10965,"type":"article-journal","abstract":"Background: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10970,"uris":["http://zotero.org/users/3470213/items/Q4UR3G44"],"uri":["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Microbiology Ecology","DOI":"10.1093/femsec/fiaa119","ISSN":"1574-6941","issue":"7","language":"en","page":"fiaa119","source":"DOI.org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schema":"https://github.com/citation-style-language/schema/raw/master/csl-citation.json"} </w:delInstrText>
        </w:r>
        <w:r w:rsidRPr="003F5C4A" w:rsidDel="008012BE">
          <w:fldChar w:fldCharType="separate"/>
        </w:r>
        <w:r w:rsidR="00F07567" w:rsidRPr="00F07567" w:rsidDel="008012BE">
          <w:rPr>
            <w:rFonts w:ascii="Times New Roman" w:hAnsi="Times New Roman" w:cs="Times New Roman"/>
          </w:rPr>
          <w:delText>[39, 40]</w:delText>
        </w:r>
        <w:r w:rsidRPr="003F5C4A" w:rsidDel="008012BE">
          <w:fldChar w:fldCharType="end"/>
        </w:r>
        <w:r w:rsidR="00E7385D" w:rsidRPr="003F5C4A" w:rsidDel="008012BE">
          <w:rPr>
            <w:rFonts w:ascii="Times New Roman" w:eastAsia="CaeciliaLTStd-Roman" w:hAnsi="Times New Roman" w:cs="Times New Roman"/>
            <w:bdr w:val="none" w:sz="0" w:space="0" w:color="auto"/>
          </w:rPr>
          <w:delText>.</w:delText>
        </w:r>
        <w:r w:rsidR="00952205" w:rsidRPr="003F5C4A" w:rsidDel="008012BE">
          <w:rPr>
            <w:rFonts w:ascii="Times New Roman" w:hAnsi="Times New Roman" w:cs="Times New Roman"/>
          </w:rPr>
          <w:delText xml:space="preserve"> </w:delText>
        </w:r>
        <w:commentRangeStart w:id="549"/>
        <w:commentRangeStart w:id="550"/>
        <w:r w:rsidR="00952205" w:rsidRPr="003F5C4A" w:rsidDel="008012BE">
          <w:rPr>
            <w:rFonts w:ascii="Times New Roman" w:hAnsi="Times New Roman" w:cs="Times New Roman"/>
          </w:rPr>
          <w:delText>The association between this increased diversity and the lenticel damage is unknown</w:delText>
        </w:r>
        <w:commentRangeEnd w:id="549"/>
        <w:r w:rsidR="00673EDA" w:rsidDel="008012BE">
          <w:rPr>
            <w:rStyle w:val="CommentReference"/>
            <w:rFonts w:ascii="Times New Roman" w:hAnsi="Times New Roman" w:cs="Times New Roman"/>
            <w:color w:val="auto"/>
            <w:lang w:eastAsia="en-US"/>
          </w:rPr>
          <w:commentReference w:id="549"/>
        </w:r>
        <w:commentRangeEnd w:id="550"/>
        <w:r w:rsidR="00B254CE" w:rsidDel="008012BE">
          <w:rPr>
            <w:rStyle w:val="CommentReference"/>
            <w:rFonts w:ascii="Times New Roman" w:hAnsi="Times New Roman" w:cs="Times New Roman"/>
            <w:color w:val="auto"/>
            <w:lang w:eastAsia="en-US"/>
          </w:rPr>
          <w:commentReference w:id="550"/>
        </w:r>
        <w:r w:rsidR="00952205" w:rsidRPr="003F5C4A" w:rsidDel="008012BE">
          <w:rPr>
            <w:rFonts w:ascii="Times New Roman" w:hAnsi="Times New Roman" w:cs="Times New Roman"/>
          </w:rPr>
          <w:delText xml:space="preserve">. </w:delText>
        </w:r>
        <w:r w:rsidR="00B254CE" w:rsidDel="008012BE">
          <w:fldChar w:fldCharType="begin"/>
        </w:r>
        <w:r w:rsidR="00B254CE" w:rsidDel="008012BE">
          <w:rPr>
            <w:rFonts w:ascii="Times New Roman" w:hAnsi="Times New Roman" w:cs="Times New Roman"/>
          </w:rPr>
          <w:delInstrText xml:space="preserve"> ADDIN ZOTERO_ITEM CSL_CITATION {"citationID":"6CQszpzx","properties":{"formattedCitation":"[4, 11]","plainCitation":"[4, 11]","noteIndex":0},"citationItems":[{"id":6416,"uris":["http://zotero.org/users/3470213/items/BJZEBUJ2"],"uri":["http://zotero.org/users/3470213/items/BJZEBUJ2"],"itemData":{"id":6416,"type":"article-journal","container-title":"Corpoica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delInstrText>
        </w:r>
        <w:r w:rsidR="00B254CE" w:rsidDel="008012BE">
          <w:fldChar w:fldCharType="separate"/>
        </w:r>
        <w:r w:rsidR="00B254CE" w:rsidRPr="00B254CE" w:rsidDel="008012BE">
          <w:rPr>
            <w:rFonts w:ascii="Times New Roman" w:hAnsi="Times New Roman" w:cs="Times New Roman"/>
          </w:rPr>
          <w:delText>[4, 11]</w:delText>
        </w:r>
        <w:r w:rsidR="00B254CE" w:rsidDel="008012BE">
          <w:fldChar w:fldCharType="end"/>
        </w:r>
        <w:r w:rsidR="00C21777" w:rsidRPr="003F5C4A" w:rsidDel="008012BE">
          <w:rPr>
            <w:rFonts w:ascii="Times New Roman" w:eastAsia="CaeciliaLTStd-Roman" w:hAnsi="Times New Roman" w:cs="Times New Roman"/>
            <w:bdr w:val="none" w:sz="0" w:space="0" w:color="auto"/>
          </w:rPr>
          <w:delText xml:space="preserve"> </w:delText>
        </w:r>
        <w:r w:rsidR="00C21777" w:rsidRPr="003F5C4A" w:rsidDel="008012BE">
          <w:rPr>
            <w:rStyle w:val="Emphasis"/>
            <w:rFonts w:ascii="Times New Roman" w:hAnsi="Times New Roman" w:cs="Times New Roman"/>
            <w:i w:val="0"/>
            <w:iCs w:val="0"/>
            <w:color w:val="0E101A"/>
          </w:rPr>
          <w:delText>We found that t</w:delText>
        </w:r>
        <w:r w:rsidR="0034638D" w:rsidRPr="003F5C4A" w:rsidDel="008012BE">
          <w:rPr>
            <w:rStyle w:val="Emphasis"/>
            <w:rFonts w:ascii="Times New Roman" w:hAnsi="Times New Roman" w:cs="Times New Roman"/>
            <w:i w:val="0"/>
            <w:iCs w:val="0"/>
            <w:color w:val="0E101A"/>
          </w:rPr>
          <w:delText xml:space="preserve">hese </w:delText>
        </w:r>
        <w:r w:rsidR="00952205" w:rsidRPr="003F5C4A" w:rsidDel="008012BE">
          <w:rPr>
            <w:rStyle w:val="Emphasis"/>
            <w:rFonts w:ascii="Times New Roman" w:hAnsi="Times New Roman" w:cs="Times New Roman"/>
            <w:i w:val="0"/>
            <w:iCs w:val="0"/>
            <w:color w:val="0E101A"/>
          </w:rPr>
          <w:delText xml:space="preserve">distinct </w:delText>
        </w:r>
        <w:r w:rsidR="0034638D" w:rsidRPr="003F5C4A" w:rsidDel="008012BE">
          <w:rPr>
            <w:rStyle w:val="Emphasis"/>
            <w:rFonts w:ascii="Times New Roman" w:hAnsi="Times New Roman" w:cs="Times New Roman"/>
            <w:i w:val="0"/>
            <w:iCs w:val="0"/>
            <w:color w:val="0E101A"/>
          </w:rPr>
          <w:delText xml:space="preserve">communities </w:delText>
        </w:r>
        <w:r w:rsidR="00C21777" w:rsidRPr="003F5C4A" w:rsidDel="008012BE">
          <w:rPr>
            <w:rStyle w:val="Emphasis"/>
            <w:rFonts w:ascii="Times New Roman" w:hAnsi="Times New Roman" w:cs="Times New Roman"/>
            <w:i w:val="0"/>
            <w:iCs w:val="0"/>
            <w:color w:val="0E101A"/>
          </w:rPr>
          <w:delText xml:space="preserve">were enriched in several </w:delText>
        </w:r>
        <w:r w:rsidR="0034638D" w:rsidRPr="003F5C4A" w:rsidDel="008012BE">
          <w:rPr>
            <w:rStyle w:val="Emphasis"/>
            <w:rFonts w:ascii="Times New Roman" w:hAnsi="Times New Roman" w:cs="Times New Roman"/>
            <w:color w:val="0E101A"/>
          </w:rPr>
          <w:delText>Dothideomycetes</w:delText>
        </w:r>
        <w:r w:rsidR="00C21777" w:rsidRPr="003F5C4A" w:rsidDel="008012BE">
          <w:rPr>
            <w:rStyle w:val="Emphasis"/>
            <w:rFonts w:ascii="Times New Roman" w:hAnsi="Times New Roman" w:cs="Times New Roman"/>
            <w:color w:val="0E101A"/>
          </w:rPr>
          <w:delText xml:space="preserve">, </w:delText>
        </w:r>
        <w:r w:rsidR="0034638D" w:rsidRPr="003F5C4A" w:rsidDel="008012BE">
          <w:rPr>
            <w:rStyle w:val="Emphasis"/>
            <w:rFonts w:ascii="Times New Roman" w:hAnsi="Times New Roman" w:cs="Times New Roman"/>
            <w:color w:val="0E101A"/>
          </w:rPr>
          <w:delText>Eurotiomycetes</w:delText>
        </w:r>
        <w:r w:rsidR="00C21777" w:rsidRPr="003F5C4A" w:rsidDel="008012BE">
          <w:rPr>
            <w:rStyle w:val="Emphasis"/>
            <w:rFonts w:ascii="Times New Roman" w:hAnsi="Times New Roman" w:cs="Times New Roman"/>
            <w:i w:val="0"/>
            <w:iCs w:val="0"/>
            <w:color w:val="0E101A"/>
          </w:rPr>
          <w:delText>,</w:delText>
        </w:r>
        <w:r w:rsidR="0034638D" w:rsidRPr="003F5C4A" w:rsidDel="008012BE">
          <w:rPr>
            <w:rStyle w:val="Emphasis"/>
            <w:rFonts w:ascii="Times New Roman" w:hAnsi="Times New Roman" w:cs="Times New Roman"/>
            <w:color w:val="0E101A"/>
          </w:rPr>
          <w:delText xml:space="preserve"> Sordariomycetes</w:delText>
        </w:r>
        <w:r w:rsidR="006F2CF9" w:rsidRPr="003F5C4A" w:rsidDel="008012BE">
          <w:rPr>
            <w:rStyle w:val="Emphasis"/>
            <w:rFonts w:ascii="Times New Roman" w:hAnsi="Times New Roman" w:cs="Times New Roman"/>
            <w:color w:val="0E101A"/>
          </w:rPr>
          <w:delText>,</w:delText>
        </w:r>
        <w:r w:rsidR="0034638D" w:rsidRPr="003F5C4A" w:rsidDel="008012BE">
          <w:rPr>
            <w:rStyle w:val="Emphasis"/>
            <w:rFonts w:ascii="Times New Roman" w:hAnsi="Times New Roman" w:cs="Times New Roman"/>
            <w:color w:val="0E101A"/>
          </w:rPr>
          <w:delText xml:space="preserve"> </w:delText>
        </w:r>
        <w:r w:rsidR="00C21777" w:rsidRPr="003F5C4A" w:rsidDel="008012BE">
          <w:rPr>
            <w:rStyle w:val="Emphasis"/>
            <w:rFonts w:ascii="Times New Roman" w:hAnsi="Times New Roman" w:cs="Times New Roman"/>
            <w:i w:val="0"/>
            <w:iCs w:val="0"/>
            <w:color w:val="0E101A"/>
          </w:rPr>
          <w:delText xml:space="preserve">and </w:delText>
        </w:r>
        <w:r w:rsidR="0034638D" w:rsidRPr="003F5C4A" w:rsidDel="008012BE">
          <w:rPr>
            <w:rStyle w:val="Emphasis"/>
            <w:rFonts w:ascii="Times New Roman" w:hAnsi="Times New Roman" w:cs="Times New Roman"/>
            <w:color w:val="0E101A"/>
          </w:rPr>
          <w:delText>Agaricomycetes</w:delText>
        </w:r>
        <w:r w:rsidR="00C21777" w:rsidRPr="003F5C4A" w:rsidDel="008012BE">
          <w:rPr>
            <w:rStyle w:val="Emphasis"/>
            <w:rFonts w:ascii="Times New Roman" w:hAnsi="Times New Roman" w:cs="Times New Roman"/>
            <w:color w:val="0E101A"/>
          </w:rPr>
          <w:delText>.</w:delText>
        </w:r>
        <w:r w:rsidR="00F37E3E" w:rsidRPr="003F5C4A" w:rsidDel="008012BE">
          <w:rPr>
            <w:rStyle w:val="Emphasis"/>
            <w:rFonts w:ascii="Times New Roman" w:hAnsi="Times New Roman" w:cs="Times New Roman"/>
            <w:color w:val="0E101A"/>
          </w:rPr>
          <w:delText xml:space="preserve"> </w:delText>
        </w:r>
        <w:r w:rsidR="00F37E3E" w:rsidRPr="003F5C4A" w:rsidDel="008012BE">
          <w:rPr>
            <w:rStyle w:val="Emphasis"/>
            <w:rFonts w:ascii="Times New Roman" w:hAnsi="Times New Roman" w:cs="Times New Roman"/>
            <w:i w:val="0"/>
            <w:iCs w:val="0"/>
            <w:color w:val="0E101A"/>
          </w:rPr>
          <w:delText xml:space="preserve">These fungal classes have been associated with diseased plants in other systems </w:delText>
        </w:r>
        <w:r w:rsidR="00F37E3E" w:rsidRPr="003F5C4A" w:rsidDel="008012BE">
          <w:rPr>
            <w:rStyle w:val="Emphasis"/>
            <w:i w:val="0"/>
            <w:iCs w:val="0"/>
            <w:color w:val="0E101A"/>
          </w:rPr>
          <w:fldChar w:fldCharType="begin"/>
        </w:r>
        <w:r w:rsidR="00F07567" w:rsidDel="008012BE">
          <w:rPr>
            <w:rStyle w:val="Emphasis"/>
            <w:rFonts w:ascii="Times New Roman" w:hAnsi="Times New Roman" w:cs="Times New Roman"/>
            <w:i w:val="0"/>
            <w:iCs w:val="0"/>
            <w:color w:val="0E101A"/>
          </w:rPr>
          <w:delInstrText xml:space="preserve"> ADDIN ZOTERO_ITEM CSL_CITATION {"citationID":"jFGJ7Fnm","properties":{"formattedCitation":"[40, 42]","plainCitation":"[40, 42]","noteIndex":0},"citationItems":[{"id":10965,"uris":["http://zotero.org/users/3470213/items/A8G8DRHN"],"uri":["http://zotero.org/users/3470213/items/A8G8DRHN"],"itemData":{"id":10965,"type":"article-journal","abstract":"Background: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10991,"uris":["http://zotero.org/users/3470213/items/LZD6K3YH"],"uri":["http://zotero.org/users/3470213/items/LZD6K3YH"],"itemData":{"id":10991,"type":"article-journal","abstract":"Onion (Allium cepa) bulb rot is an important pathological problem worldwide, as it is caused by diverse pathogens, bacterial and fungal. The diversity and structure of microbial communities associated with apparently healthy and diseased onion bulbs were analyzed. The community-based approach allowed identiﬁcation of a number of potential pathogenic microorganisms associated with onion bulbs affected by disease under storage environments. Enterobacteriaceae, Burkholderia, Gluconobacter, Acinetobacter, Pseudomonas, Citrobacter, Nectriaceae, Botrytis, Wickerhamomyces, Penicillium, and Candida were the most relatively abundant bacterial and fungal taxa in the diseased onion bulb dataset. It was found that these taxa are also widely distributed in the bulbs without apparent disease symptoms. Additionally, several potential fermenters were detected in onion tissue. These data suggest that, in addition to abiotic factors, fermentation plays a role in the storage spoilage of onion bulbs. It was also shown that bacterial and fungal communities differ in their diversity and structure between individual onions affected by bulb rot. The identiﬁcation of dinoﬂagellates Symbiodinium in onion bulbs suggested that this eukaryote might have a much broader spectrum of habitats and eukaryotic hosts.","container-title":"Phytobiomes Journal","DOI":"10.1094/PBIOMES-12-17-0052-R","ISSN":"2471-2906, 2471-2906","issue":"1","journalAbbreviation":"Phytobiomes Journal","language":"en","page":"35-41","source":"DOI.org (Crossref)","title":"Microbial Communities Associated with Storage Onion","volume":"2","author":[{"family":"Yurgel","given":"Svetlana N."},{"family":"Abbey","given":"Lord"},{"family":"Loomer","given":"Nancy"},{"family":"Gillis-Madden","given":"Rosalie"},{"family":"Mammoliti","given":"Melissa"}],"issued":{"date-parts":[["2018",1]]}}}],"schema":"https://github.com/citation-style-language/schema/raw/master/csl-citation.json"} </w:delInstrText>
        </w:r>
        <w:r w:rsidR="00F37E3E" w:rsidRPr="003F5C4A" w:rsidDel="008012BE">
          <w:rPr>
            <w:rStyle w:val="Emphasis"/>
            <w:i w:val="0"/>
            <w:iCs w:val="0"/>
            <w:color w:val="0E101A"/>
          </w:rPr>
          <w:fldChar w:fldCharType="separate"/>
        </w:r>
        <w:r w:rsidR="00F07567" w:rsidRPr="00F07567" w:rsidDel="008012BE">
          <w:rPr>
            <w:rFonts w:ascii="Times New Roman" w:hAnsi="Times New Roman" w:cs="Times New Roman"/>
          </w:rPr>
          <w:delText>[40, 42]</w:delText>
        </w:r>
        <w:r w:rsidR="00F37E3E" w:rsidRPr="003F5C4A" w:rsidDel="008012BE">
          <w:rPr>
            <w:rStyle w:val="Emphasis"/>
            <w:i w:val="0"/>
            <w:iCs w:val="0"/>
            <w:color w:val="0E101A"/>
          </w:rPr>
          <w:fldChar w:fldCharType="end"/>
        </w:r>
        <w:r w:rsidR="00F37E3E" w:rsidRPr="003F5C4A" w:rsidDel="008012BE">
          <w:rPr>
            <w:rStyle w:val="Emphasis"/>
            <w:rFonts w:ascii="Times New Roman" w:hAnsi="Times New Roman" w:cs="Times New Roman"/>
            <w:i w:val="0"/>
            <w:iCs w:val="0"/>
            <w:color w:val="0E101A"/>
          </w:rPr>
          <w:delText xml:space="preserve">. </w:delText>
        </w:r>
        <w:r w:rsidR="00D77AFB" w:rsidRPr="003F5C4A" w:rsidDel="008012BE">
          <w:rPr>
            <w:rStyle w:val="Emphasis"/>
            <w:rFonts w:ascii="Times New Roman" w:hAnsi="Times New Roman" w:cs="Times New Roman"/>
            <w:i w:val="0"/>
            <w:iCs w:val="0"/>
            <w:color w:val="0E101A"/>
          </w:rPr>
          <w:delText>The taxonomy of most of these fungi</w:delText>
        </w:r>
        <w:r w:rsidR="006F2CF9" w:rsidRPr="003F5C4A" w:rsidDel="008012BE">
          <w:rPr>
            <w:rStyle w:val="Emphasis"/>
            <w:rFonts w:ascii="Times New Roman" w:hAnsi="Times New Roman" w:cs="Times New Roman"/>
            <w:i w:val="0"/>
            <w:iCs w:val="0"/>
            <w:color w:val="0E101A"/>
          </w:rPr>
          <w:delText xml:space="preserve"> is</w:delText>
        </w:r>
        <w:r w:rsidR="00D77AFB" w:rsidRPr="003F5C4A" w:rsidDel="008012BE">
          <w:rPr>
            <w:rStyle w:val="Emphasis"/>
            <w:rFonts w:ascii="Times New Roman" w:hAnsi="Times New Roman" w:cs="Times New Roman"/>
            <w:i w:val="0"/>
            <w:iCs w:val="0"/>
            <w:color w:val="0E101A"/>
          </w:rPr>
          <w:delText xml:space="preserve"> limited to the class level as we could not assign them higher ranks</w:delText>
        </w:r>
        <w:r w:rsidR="00AE6A60" w:rsidRPr="003F5C4A" w:rsidDel="008012BE">
          <w:rPr>
            <w:rStyle w:val="Emphasis"/>
            <w:rFonts w:ascii="Times New Roman" w:hAnsi="Times New Roman" w:cs="Times New Roman"/>
            <w:i w:val="0"/>
            <w:iCs w:val="0"/>
            <w:color w:val="0E101A"/>
          </w:rPr>
          <w:delText xml:space="preserve">. The </w:delText>
        </w:r>
        <w:r w:rsidR="00952205" w:rsidRPr="003F5C4A" w:rsidDel="008012BE">
          <w:rPr>
            <w:rStyle w:val="Emphasis"/>
            <w:rFonts w:ascii="Times New Roman" w:hAnsi="Times New Roman" w:cs="Times New Roman"/>
            <w:i w:val="0"/>
            <w:iCs w:val="0"/>
            <w:color w:val="0E101A"/>
          </w:rPr>
          <w:delText>exception</w:delText>
        </w:r>
        <w:r w:rsidR="00AE6A60" w:rsidRPr="003F5C4A" w:rsidDel="008012BE">
          <w:rPr>
            <w:rStyle w:val="Emphasis"/>
            <w:rFonts w:ascii="Times New Roman" w:hAnsi="Times New Roman" w:cs="Times New Roman"/>
            <w:i w:val="0"/>
            <w:iCs w:val="0"/>
            <w:color w:val="0E101A"/>
          </w:rPr>
          <w:delText xml:space="preserve"> </w:delText>
        </w:r>
        <w:r w:rsidR="00952205" w:rsidRPr="003F5C4A" w:rsidDel="008012BE">
          <w:rPr>
            <w:rStyle w:val="Emphasis"/>
            <w:rFonts w:ascii="Times New Roman" w:hAnsi="Times New Roman" w:cs="Times New Roman"/>
            <w:i w:val="0"/>
            <w:iCs w:val="0"/>
            <w:color w:val="0E101A"/>
          </w:rPr>
          <w:delText>was</w:delText>
        </w:r>
        <w:r w:rsidR="00AE6A60" w:rsidRPr="003F5C4A" w:rsidDel="008012BE">
          <w:rPr>
            <w:rFonts w:ascii="Times New Roman" w:hAnsi="Times New Roman" w:cs="Times New Roman"/>
          </w:rPr>
          <w:delText xml:space="preserve"> </w:delText>
        </w:r>
        <w:r w:rsidR="00AE6A60" w:rsidRPr="003F5C4A" w:rsidDel="008012BE">
          <w:rPr>
            <w:rFonts w:ascii="Times New Roman" w:hAnsi="Times New Roman" w:cs="Times New Roman"/>
            <w:i/>
            <w:iCs/>
          </w:rPr>
          <w:delText>Trichomerium</w:delText>
        </w:r>
        <w:r w:rsidR="00AE6A60" w:rsidRPr="003F5C4A" w:rsidDel="008012BE">
          <w:rPr>
            <w:rFonts w:ascii="Times New Roman" w:hAnsi="Times New Roman" w:cs="Times New Roman"/>
          </w:rPr>
          <w:delText xml:space="preserve">, </w:delText>
        </w:r>
        <w:r w:rsidR="00AE6A60" w:rsidRPr="003F5C4A" w:rsidDel="008012BE">
          <w:rPr>
            <w:rFonts w:ascii="Times New Roman" w:hAnsi="Times New Roman" w:cs="Times New Roman"/>
            <w:i/>
            <w:iCs/>
          </w:rPr>
          <w:delText>Pseudocercospora</w:delText>
        </w:r>
        <w:r w:rsidR="00AE6A60" w:rsidRPr="003F5C4A" w:rsidDel="008012BE">
          <w:rPr>
            <w:rFonts w:ascii="Times New Roman" w:hAnsi="Times New Roman" w:cs="Times New Roman"/>
          </w:rPr>
          <w:delText xml:space="preserve"> and </w:delText>
        </w:r>
        <w:r w:rsidR="00AE6A60" w:rsidRPr="003F5C4A" w:rsidDel="008012BE">
          <w:rPr>
            <w:rFonts w:ascii="Times New Roman" w:hAnsi="Times New Roman" w:cs="Times New Roman"/>
            <w:i/>
            <w:iCs/>
          </w:rPr>
          <w:delText>Colletotrichum,</w:delText>
        </w:r>
        <w:r w:rsidR="00AE6A60" w:rsidRPr="003F5C4A" w:rsidDel="008012BE">
          <w:rPr>
            <w:rFonts w:ascii="Times New Roman" w:hAnsi="Times New Roman" w:cs="Times New Roman"/>
          </w:rPr>
          <w:delText xml:space="preserve"> mentioned</w:delText>
        </w:r>
        <w:r w:rsidR="00952205" w:rsidRPr="003F5C4A" w:rsidDel="008012BE">
          <w:rPr>
            <w:rFonts w:ascii="Times New Roman" w:hAnsi="Times New Roman" w:cs="Times New Roman"/>
          </w:rPr>
          <w:delText xml:space="preserve"> before</w:delText>
        </w:r>
        <w:r w:rsidR="00AE6A60" w:rsidRPr="003F5C4A" w:rsidDel="008012BE">
          <w:rPr>
            <w:rFonts w:ascii="Times New Roman" w:hAnsi="Times New Roman" w:cs="Times New Roman"/>
            <w:i/>
            <w:iCs/>
          </w:rPr>
          <w:delText xml:space="preserve">, </w:delText>
        </w:r>
        <w:r w:rsidR="00AE6A60" w:rsidRPr="003F5C4A" w:rsidDel="008012BE">
          <w:rPr>
            <w:rFonts w:ascii="Times New Roman" w:hAnsi="Times New Roman" w:cs="Times New Roman"/>
          </w:rPr>
          <w:delText>and</w:delText>
        </w:r>
        <w:r w:rsidR="00D77AFB" w:rsidRPr="003F5C4A" w:rsidDel="008012BE">
          <w:rPr>
            <w:rStyle w:val="Emphasis"/>
            <w:rFonts w:ascii="Times New Roman" w:hAnsi="Times New Roman" w:cs="Times New Roman"/>
            <w:color w:val="0E101A"/>
          </w:rPr>
          <w:delText xml:space="preserve"> Microcyclospora </w:delText>
        </w:r>
        <w:r w:rsidR="00D77AFB" w:rsidRPr="003F5C4A" w:rsidDel="008012BE">
          <w:rPr>
            <w:rStyle w:val="Emphasis"/>
            <w:rFonts w:ascii="Times New Roman" w:hAnsi="Times New Roman" w:cs="Times New Roman"/>
            <w:i w:val="0"/>
            <w:iCs w:val="0"/>
            <w:color w:val="0E101A"/>
          </w:rPr>
          <w:delText>and</w:delText>
        </w:r>
        <w:r w:rsidR="00D77AFB" w:rsidRPr="003F5C4A" w:rsidDel="008012BE">
          <w:rPr>
            <w:rStyle w:val="Emphasis"/>
            <w:rFonts w:ascii="Times New Roman" w:hAnsi="Times New Roman" w:cs="Times New Roman"/>
            <w:color w:val="0E101A"/>
          </w:rPr>
          <w:delText xml:space="preserve"> Geastrumia</w:delText>
        </w:r>
        <w:r w:rsidR="00D77AFB" w:rsidRPr="003F5C4A" w:rsidDel="008012BE">
          <w:rPr>
            <w:rStyle w:val="Emphasis"/>
            <w:rFonts w:ascii="Times New Roman" w:hAnsi="Times New Roman" w:cs="Times New Roman"/>
            <w:i w:val="0"/>
            <w:iCs w:val="0"/>
            <w:color w:val="0E101A"/>
          </w:rPr>
          <w:delText xml:space="preserve">. The finding of these </w:delText>
        </w:r>
        <w:r w:rsidR="00952205" w:rsidRPr="003F5C4A" w:rsidDel="008012BE">
          <w:rPr>
            <w:rStyle w:val="Emphasis"/>
            <w:rFonts w:ascii="Times New Roman" w:hAnsi="Times New Roman" w:cs="Times New Roman"/>
            <w:i w:val="0"/>
            <w:iCs w:val="0"/>
            <w:color w:val="0E101A"/>
          </w:rPr>
          <w:delText xml:space="preserve">two </w:delText>
        </w:r>
        <w:r w:rsidR="00D77AFB" w:rsidRPr="003F5C4A" w:rsidDel="008012BE">
          <w:rPr>
            <w:rStyle w:val="Emphasis"/>
            <w:rFonts w:ascii="Times New Roman" w:hAnsi="Times New Roman" w:cs="Times New Roman"/>
            <w:color w:val="0E101A"/>
          </w:rPr>
          <w:delText>Dothideomycetes</w:delText>
        </w:r>
        <w:r w:rsidR="00D77AFB" w:rsidRPr="003F5C4A" w:rsidDel="008012BE">
          <w:rPr>
            <w:rStyle w:val="Emphasis"/>
            <w:rFonts w:ascii="Times New Roman" w:hAnsi="Times New Roman" w:cs="Times New Roman"/>
            <w:i w:val="0"/>
            <w:iCs w:val="0"/>
            <w:color w:val="0E101A"/>
          </w:rPr>
          <w:delText xml:space="preserve"> among the enriched taxa associated with </w:delText>
        </w:r>
        <w:r w:rsidR="00D77AFB" w:rsidRPr="003F5C4A" w:rsidDel="008012BE">
          <w:rPr>
            <w:rFonts w:ascii="Times New Roman" w:hAnsi="Times New Roman" w:cs="Times New Roman"/>
          </w:rPr>
          <w:delText>severe lenticel damages is interesting as</w:delText>
        </w:r>
        <w:r w:rsidR="0031484B" w:rsidRPr="003F5C4A" w:rsidDel="008012BE">
          <w:rPr>
            <w:rFonts w:ascii="Times New Roman" w:hAnsi="Times New Roman" w:cs="Times New Roman"/>
          </w:rPr>
          <w:delText xml:space="preserve"> species belonging to these </w:delText>
        </w:r>
        <w:r w:rsidR="006F2CF9" w:rsidRPr="003F5C4A" w:rsidDel="008012BE">
          <w:rPr>
            <w:rFonts w:ascii="Times New Roman" w:hAnsi="Times New Roman" w:cs="Times New Roman"/>
          </w:rPr>
          <w:delText>genera</w:delText>
        </w:r>
        <w:r w:rsidR="0031484B" w:rsidRPr="003F5C4A" w:rsidDel="008012BE">
          <w:rPr>
            <w:rFonts w:ascii="Times New Roman" w:hAnsi="Times New Roman" w:cs="Times New Roman"/>
          </w:rPr>
          <w:delText xml:space="preserve"> are also part of the </w:delText>
        </w:r>
        <w:r w:rsidR="00D77AFB" w:rsidRPr="003F5C4A" w:rsidDel="008012BE">
          <w:rPr>
            <w:rFonts w:ascii="Times New Roman" w:hAnsi="Times New Roman" w:cs="Times New Roman"/>
          </w:rPr>
          <w:delText xml:space="preserve">sooty blotch and flyspeck fungal complex </w:delText>
        </w:r>
        <w:r w:rsidR="00D77AFB" w:rsidRPr="003F5C4A" w:rsidDel="008012BE">
          <w:fldChar w:fldCharType="begin"/>
        </w:r>
        <w:r w:rsidR="00F07567" w:rsidDel="008012BE">
          <w:rPr>
            <w:rFonts w:ascii="Times New Roman" w:hAnsi="Times New Roman" w:cs="Times New Roman"/>
          </w:rPr>
          <w:delInstrText xml:space="preserve"> ADDIN ZOTERO_ITEM CSL_CITATION {"citationID":"zSSm7hCq","properties":{"formattedCitation":"[45]","plainCitation":"[45]","noteIndex":0},"citationItems":[{"id":10999,"uris":["http://zotero.org/users/3470213/items/X3KG6LHF"],"uri":["http://zotero.org/users/3470213/items/X3KG6LHF"],"itemData":{"id":10999,"type":"article-journal","abstract":"Sooty blotch and flyspeck (SBFS) fungi produce superficial, dark-colored colonies on fruits, stems, and leaves of many plant genera. These blemishes are economically damaging on fruit, primarily apple and pear, because they reduce the sale price of fresh fruit. Fungicide spray programs can control SBFS but are costly and impair human and environmental health; thus, less chemically intensive management strategies are needed. Although the scientific study of SBFS fungi began nearly 200 years ago, recent DNA-driven studies revealed an unexpectedly diverse complex: more than 100 species in 30 genera of Ascomycota and Basidiomycota. Analysis of evolutionary phylogenetics and phylogenomics indicates that the evolution of SBFS fungi from plant-penetrating ancestors to noninvasive ectophytic parasites was accompanied by a massive contraction of pathogenicity-related genes, including plant cell wall–degrading enzymes and effectors, and an expansion of cuticle-degradation genes. This article reviews progress in understanding SBFS taxonomy and ecology and improving disease management. We also highlight recent breakthroughs in reconstructing the evolutionary origins of these unusual plant pathogens and delineating adaptations to their ectophytic niche.","container-title":"Annual Review of Phytopathology","DOI":"10.1146/annurev-phyto-082718-100237","ISSN":"0066-4286, 1545-2107","issue":"1","journalAbbreviation":"Annu. Rev. Phytopathol.","language":"en","page":"135-164","source":"DOI.org (Crossref)","title":"Stealth Pathogens: The Sooty Blotch and Flyspeck Fungal Complex","title-short":"Stealth Pathogens","volume":"57","author":[{"family":"Gleason","given":"Mark L."},{"family":"Zhang","given":"Rong"},{"family":"Batzer","given":"Jean C."},{"family":"Sun","given":"Guangyu"}],"issued":{"date-parts":[["2019",8,25]]}}}],"schema":"https://github.com/citation-style-language/schema/raw/master/csl-citation.json"} </w:delInstrText>
        </w:r>
        <w:r w:rsidR="00D77AFB" w:rsidRPr="003F5C4A" w:rsidDel="008012BE">
          <w:fldChar w:fldCharType="separate"/>
        </w:r>
        <w:r w:rsidR="00F07567" w:rsidRPr="00F07567" w:rsidDel="008012BE">
          <w:rPr>
            <w:rFonts w:ascii="Times New Roman" w:hAnsi="Times New Roman" w:cs="Times New Roman"/>
          </w:rPr>
          <w:delText>[45]</w:delText>
        </w:r>
        <w:r w:rsidR="00D77AFB" w:rsidRPr="003F5C4A" w:rsidDel="008012BE">
          <w:fldChar w:fldCharType="end"/>
        </w:r>
        <w:r w:rsidR="00D77AFB" w:rsidRPr="003F5C4A" w:rsidDel="008012BE">
          <w:rPr>
            <w:rFonts w:ascii="Times New Roman" w:hAnsi="Times New Roman" w:cs="Times New Roman"/>
          </w:rPr>
          <w:delText>.</w:delText>
        </w:r>
      </w:del>
    </w:p>
    <w:p w14:paraId="005A87F8" w14:textId="739B4F3F" w:rsidR="004033D3" w:rsidRPr="003F5C4A" w:rsidDel="008012BE" w:rsidRDefault="00E7385D" w:rsidP="004033D3">
      <w:pPr>
        <w:pStyle w:val="Body"/>
        <w:spacing w:line="360" w:lineRule="auto"/>
        <w:jc w:val="both"/>
        <w:rPr>
          <w:del w:id="551" w:author="Sandra Mosquera Lopez" w:date="2022-02-17T17:37:00Z"/>
          <w:rFonts w:ascii="Times New Roman" w:hAnsi="Times New Roman" w:cs="Times New Roman"/>
        </w:rPr>
      </w:pPr>
      <w:del w:id="552" w:author="Sandra Mosquera Lopez" w:date="2022-02-17T17:37:00Z">
        <w:r w:rsidRPr="003F5C4A" w:rsidDel="008012BE">
          <w:rPr>
            <w:rFonts w:ascii="Times New Roman" w:hAnsi="Times New Roman" w:cs="Times New Roman"/>
          </w:rPr>
          <w:delText xml:space="preserve">The differences between fungal communities </w:delText>
        </w:r>
        <w:r w:rsidR="00220724" w:rsidRPr="003F5C4A" w:rsidDel="008012BE">
          <w:rPr>
            <w:rFonts w:ascii="Times New Roman" w:hAnsi="Times New Roman" w:cs="Times New Roman"/>
          </w:rPr>
          <w:delText xml:space="preserve">of fruits </w:delText>
        </w:r>
        <w:r w:rsidR="000266D2" w:rsidRPr="003F5C4A" w:rsidDel="008012BE">
          <w:rPr>
            <w:rFonts w:ascii="Times New Roman" w:hAnsi="Times New Roman" w:cs="Times New Roman"/>
          </w:rPr>
          <w:delText>with mild and severe lenticel damage</w:delText>
        </w:r>
        <w:r w:rsidR="00220724" w:rsidRPr="003F5C4A" w:rsidDel="008012BE">
          <w:rPr>
            <w:rFonts w:ascii="Times New Roman" w:hAnsi="Times New Roman" w:cs="Times New Roman"/>
          </w:rPr>
          <w:delText xml:space="preserve"> were less pronounced in</w:delText>
        </w:r>
        <w:r w:rsidRPr="003F5C4A" w:rsidDel="008012BE">
          <w:rPr>
            <w:rFonts w:ascii="Times New Roman" w:hAnsi="Times New Roman" w:cs="Times New Roman"/>
          </w:rPr>
          <w:delText xml:space="preserve"> La Escondida. These communities were comparable in their alfa diversities and some of the communities from fruits </w:delText>
        </w:r>
        <w:r w:rsidR="000266D2" w:rsidRPr="003F5C4A" w:rsidDel="008012BE">
          <w:rPr>
            <w:rFonts w:ascii="Times New Roman" w:hAnsi="Times New Roman" w:cs="Times New Roman"/>
          </w:rPr>
          <w:delText xml:space="preserve">with severe damages </w:delText>
        </w:r>
        <w:r w:rsidRPr="003F5C4A" w:rsidDel="008012BE">
          <w:rPr>
            <w:rFonts w:ascii="Times New Roman" w:hAnsi="Times New Roman" w:cs="Times New Roman"/>
          </w:rPr>
          <w:delText xml:space="preserve">were </w:delText>
        </w:r>
        <w:r w:rsidR="006F2CF9" w:rsidRPr="003F5C4A" w:rsidDel="008012BE">
          <w:rPr>
            <w:rFonts w:ascii="Times New Roman" w:hAnsi="Times New Roman" w:cs="Times New Roman"/>
          </w:rPr>
          <w:delText xml:space="preserve">indistinguishable </w:delText>
        </w:r>
        <w:r w:rsidRPr="003F5C4A" w:rsidDel="008012BE">
          <w:rPr>
            <w:rFonts w:ascii="Times New Roman" w:hAnsi="Times New Roman" w:cs="Times New Roman"/>
          </w:rPr>
          <w:delText xml:space="preserve">from those </w:delText>
        </w:r>
        <w:r w:rsidR="000266D2" w:rsidRPr="003F5C4A" w:rsidDel="008012BE">
          <w:rPr>
            <w:rFonts w:ascii="Times New Roman" w:hAnsi="Times New Roman" w:cs="Times New Roman"/>
          </w:rPr>
          <w:delText>of</w:delText>
        </w:r>
        <w:r w:rsidRPr="003F5C4A" w:rsidDel="008012BE">
          <w:rPr>
            <w:rFonts w:ascii="Times New Roman" w:hAnsi="Times New Roman" w:cs="Times New Roman"/>
          </w:rPr>
          <w:delText xml:space="preserve"> </w:delText>
        </w:r>
        <w:r w:rsidR="000266D2" w:rsidRPr="003F5C4A" w:rsidDel="008012BE">
          <w:rPr>
            <w:rFonts w:ascii="Times New Roman" w:hAnsi="Times New Roman" w:cs="Times New Roman"/>
          </w:rPr>
          <w:delText>mild</w:delText>
        </w:r>
        <w:r w:rsidR="00AC6526" w:rsidRPr="003F5C4A" w:rsidDel="008012BE">
          <w:rPr>
            <w:rFonts w:ascii="Times New Roman" w:hAnsi="Times New Roman" w:cs="Times New Roman"/>
          </w:rPr>
          <w:delText>ly</w:delText>
        </w:r>
        <w:r w:rsidR="000266D2" w:rsidRPr="003F5C4A" w:rsidDel="008012BE">
          <w:rPr>
            <w:rFonts w:ascii="Times New Roman" w:hAnsi="Times New Roman" w:cs="Times New Roman"/>
          </w:rPr>
          <w:delText xml:space="preserve"> damage</w:delText>
        </w:r>
        <w:r w:rsidR="006F2CF9" w:rsidRPr="003F5C4A" w:rsidDel="008012BE">
          <w:rPr>
            <w:rFonts w:ascii="Times New Roman" w:hAnsi="Times New Roman" w:cs="Times New Roman"/>
          </w:rPr>
          <w:delText>d</w:delText>
        </w:r>
        <w:r w:rsidRPr="003F5C4A" w:rsidDel="008012BE">
          <w:rPr>
            <w:rFonts w:ascii="Times New Roman" w:hAnsi="Times New Roman" w:cs="Times New Roman"/>
          </w:rPr>
          <w:delText xml:space="preserve"> fruits.</w:delText>
        </w:r>
        <w:r w:rsidR="000266D2" w:rsidRPr="003F5C4A" w:rsidDel="008012BE">
          <w:rPr>
            <w:rFonts w:ascii="Times New Roman" w:hAnsi="Times New Roman" w:cs="Times New Roman"/>
          </w:rPr>
          <w:delText xml:space="preserve"> However,</w:delText>
        </w:r>
        <w:r w:rsidRPr="003F5C4A" w:rsidDel="008012BE">
          <w:rPr>
            <w:rFonts w:ascii="Times New Roman" w:hAnsi="Times New Roman" w:cs="Times New Roman"/>
          </w:rPr>
          <w:delText xml:space="preserve"> </w:delText>
        </w:r>
        <w:r w:rsidR="000266D2" w:rsidRPr="003F5C4A" w:rsidDel="008012BE">
          <w:rPr>
            <w:rFonts w:ascii="Times New Roman" w:hAnsi="Times New Roman" w:cs="Times New Roman"/>
          </w:rPr>
          <w:delText>i</w:delText>
        </w:r>
        <w:r w:rsidRPr="003F5C4A" w:rsidDel="008012BE">
          <w:rPr>
            <w:rFonts w:ascii="Times New Roman" w:hAnsi="Times New Roman" w:cs="Times New Roman"/>
          </w:rPr>
          <w:delText xml:space="preserve">t is important to point that the differences between the </w:delText>
        </w:r>
        <w:r w:rsidR="000266D2" w:rsidRPr="003F5C4A" w:rsidDel="008012BE">
          <w:rPr>
            <w:rFonts w:ascii="Times New Roman" w:hAnsi="Times New Roman" w:cs="Times New Roman"/>
          </w:rPr>
          <w:delText xml:space="preserve">damage </w:delText>
        </w:r>
        <w:r w:rsidRPr="003F5C4A" w:rsidDel="008012BE">
          <w:rPr>
            <w:rFonts w:ascii="Times New Roman" w:hAnsi="Times New Roman" w:cs="Times New Roman"/>
          </w:rPr>
          <w:delText>severity of the</w:delText>
        </w:r>
        <w:r w:rsidR="000266D2" w:rsidRPr="003F5C4A" w:rsidDel="008012BE">
          <w:rPr>
            <w:rFonts w:ascii="Times New Roman" w:hAnsi="Times New Roman" w:cs="Times New Roman"/>
          </w:rPr>
          <w:delText xml:space="preserve"> </w:delText>
        </w:r>
        <w:r w:rsidRPr="003F5C4A" w:rsidDel="008012BE">
          <w:rPr>
            <w:rFonts w:ascii="Times New Roman" w:hAnsi="Times New Roman" w:cs="Times New Roman"/>
          </w:rPr>
          <w:delText xml:space="preserve">fruits </w:delText>
        </w:r>
        <w:r w:rsidR="000266D2" w:rsidRPr="003F5C4A" w:rsidDel="008012BE">
          <w:rPr>
            <w:rFonts w:ascii="Times New Roman" w:hAnsi="Times New Roman" w:cs="Times New Roman"/>
          </w:rPr>
          <w:delText xml:space="preserve">from this farm </w:delText>
        </w:r>
        <w:r w:rsidRPr="003F5C4A" w:rsidDel="008012BE">
          <w:rPr>
            <w:rFonts w:ascii="Times New Roman" w:hAnsi="Times New Roman" w:cs="Times New Roman"/>
          </w:rPr>
          <w:delText>were not as remarkable as those of fruits from El Sinai. It is likely that the greater the damage the greater the effect on the fungal communities</w:delText>
        </w:r>
        <w:r w:rsidR="000266D2" w:rsidRPr="003F5C4A" w:rsidDel="008012BE">
          <w:rPr>
            <w:rFonts w:ascii="Times New Roman" w:hAnsi="Times New Roman" w:cs="Times New Roman"/>
          </w:rPr>
          <w:delText>, but more evaluations are necessary to test this</w:delText>
        </w:r>
        <w:r w:rsidR="00952205" w:rsidRPr="003F5C4A" w:rsidDel="008012BE">
          <w:rPr>
            <w:rFonts w:ascii="Times New Roman" w:hAnsi="Times New Roman" w:cs="Times New Roman"/>
          </w:rPr>
          <w:delText xml:space="preserve"> </w:delText>
        </w:r>
        <w:r w:rsidR="006F2CF9" w:rsidRPr="003F5C4A" w:rsidDel="008012BE">
          <w:rPr>
            <w:rFonts w:ascii="Times New Roman" w:hAnsi="Times New Roman" w:cs="Times New Roman"/>
          </w:rPr>
          <w:delText>hypothesis</w:delText>
        </w:r>
        <w:r w:rsidRPr="003F5C4A" w:rsidDel="008012BE">
          <w:rPr>
            <w:rFonts w:ascii="Times New Roman" w:hAnsi="Times New Roman" w:cs="Times New Roman"/>
          </w:rPr>
          <w:delText>.</w:delText>
        </w:r>
        <w:r w:rsidR="00CC6501" w:rsidRPr="003F5C4A" w:rsidDel="008012BE">
          <w:rPr>
            <w:rFonts w:ascii="Times New Roman" w:hAnsi="Times New Roman" w:cs="Times New Roman"/>
          </w:rPr>
          <w:delText xml:space="preserve"> Some </w:delText>
        </w:r>
        <w:r w:rsidR="00CC6501" w:rsidRPr="003F5C4A" w:rsidDel="008012BE">
          <w:rPr>
            <w:rStyle w:val="Emphasis"/>
            <w:rFonts w:ascii="Times New Roman" w:hAnsi="Times New Roman" w:cs="Times New Roman"/>
            <w:color w:val="0E101A"/>
          </w:rPr>
          <w:delText xml:space="preserve">Dothideomycete </w:delText>
        </w:r>
        <w:r w:rsidR="00CC6501" w:rsidRPr="003F5C4A" w:rsidDel="008012BE">
          <w:rPr>
            <w:rStyle w:val="Emphasis"/>
            <w:rFonts w:ascii="Times New Roman" w:hAnsi="Times New Roman" w:cs="Times New Roman"/>
            <w:i w:val="0"/>
            <w:iCs w:val="0"/>
            <w:color w:val="0E101A"/>
          </w:rPr>
          <w:delText xml:space="preserve">and one </w:delText>
        </w:r>
        <w:r w:rsidR="00CC6501" w:rsidRPr="003F5C4A" w:rsidDel="008012BE">
          <w:rPr>
            <w:rFonts w:ascii="Times New Roman" w:eastAsia="Times New Roman" w:hAnsi="Times New Roman" w:cs="Times New Roman"/>
            <w:i/>
            <w:iCs/>
            <w:bdr w:val="none" w:sz="0" w:space="0" w:color="auto"/>
          </w:rPr>
          <w:delText>Sordariomycetes, i.e.</w:delText>
        </w:r>
        <w:r w:rsidR="008122B7" w:rsidRPr="003F5C4A" w:rsidDel="008012BE">
          <w:rPr>
            <w:rFonts w:ascii="Times New Roman" w:eastAsia="Times New Roman" w:hAnsi="Times New Roman" w:cs="Times New Roman"/>
            <w:i/>
            <w:iCs/>
            <w:bdr w:val="none" w:sz="0" w:space="0" w:color="auto"/>
          </w:rPr>
          <w:delText>,</w:delText>
        </w:r>
        <w:r w:rsidR="00CC6501" w:rsidRPr="003F5C4A" w:rsidDel="008012BE">
          <w:rPr>
            <w:rFonts w:ascii="Times New Roman" w:eastAsia="Times New Roman" w:hAnsi="Times New Roman" w:cs="Times New Roman"/>
            <w:i/>
            <w:iCs/>
            <w:bdr w:val="none" w:sz="0" w:space="0" w:color="auto"/>
          </w:rPr>
          <w:delText xml:space="preserve"> Neopestalotiopsis </w:delText>
        </w:r>
        <w:r w:rsidR="00CC6501" w:rsidRPr="003F5C4A" w:rsidDel="008012BE">
          <w:rPr>
            <w:rFonts w:ascii="Times New Roman" w:hAnsi="Times New Roman" w:cs="Times New Roman"/>
          </w:rPr>
          <w:delText>were also enriched also in t</w:delText>
        </w:r>
        <w:r w:rsidR="002E62D2" w:rsidRPr="003F5C4A" w:rsidDel="008012BE">
          <w:rPr>
            <w:rFonts w:ascii="Times New Roman" w:hAnsi="Times New Roman" w:cs="Times New Roman"/>
          </w:rPr>
          <w:delText>he fungal communities of fruits with more severe damage</w:delText>
        </w:r>
        <w:r w:rsidR="00CC6501" w:rsidRPr="003F5C4A" w:rsidDel="008012BE">
          <w:rPr>
            <w:rFonts w:ascii="Times New Roman" w:hAnsi="Times New Roman" w:cs="Times New Roman"/>
          </w:rPr>
          <w:delText>s</w:delText>
        </w:r>
        <w:r w:rsidR="0049353D" w:rsidRPr="003F5C4A" w:rsidDel="008012BE">
          <w:rPr>
            <w:rStyle w:val="Emphasis"/>
            <w:rFonts w:ascii="Times New Roman" w:hAnsi="Times New Roman" w:cs="Times New Roman"/>
            <w:i w:val="0"/>
            <w:iCs w:val="0"/>
            <w:color w:val="0E101A"/>
          </w:rPr>
          <w:delText xml:space="preserve">. </w:delText>
        </w:r>
        <w:r w:rsidR="001B302C" w:rsidRPr="003F5C4A" w:rsidDel="008012BE">
          <w:rPr>
            <w:rStyle w:val="Emphasis"/>
            <w:rFonts w:ascii="Times New Roman" w:hAnsi="Times New Roman" w:cs="Times New Roman"/>
            <w:i w:val="0"/>
            <w:iCs w:val="0"/>
            <w:color w:val="0E101A"/>
          </w:rPr>
          <w:delText>No evidence to our knowledge exist</w:delText>
        </w:r>
        <w:r w:rsidR="006F2CF9" w:rsidRPr="003F5C4A" w:rsidDel="008012BE">
          <w:rPr>
            <w:rStyle w:val="Emphasis"/>
            <w:rFonts w:ascii="Times New Roman" w:hAnsi="Times New Roman" w:cs="Times New Roman"/>
            <w:i w:val="0"/>
            <w:iCs w:val="0"/>
            <w:color w:val="0E101A"/>
          </w:rPr>
          <w:delText>s</w:delText>
        </w:r>
        <w:r w:rsidR="001B302C" w:rsidRPr="003F5C4A" w:rsidDel="008012BE">
          <w:rPr>
            <w:rStyle w:val="Emphasis"/>
            <w:rFonts w:ascii="Times New Roman" w:hAnsi="Times New Roman" w:cs="Times New Roman"/>
            <w:i w:val="0"/>
            <w:iCs w:val="0"/>
            <w:color w:val="0E101A"/>
          </w:rPr>
          <w:delText xml:space="preserve"> of</w:delText>
        </w:r>
        <w:r w:rsidR="001B302C" w:rsidRPr="003F5C4A" w:rsidDel="008012BE">
          <w:rPr>
            <w:rStyle w:val="Emphasis"/>
            <w:rFonts w:ascii="Times New Roman" w:hAnsi="Times New Roman" w:cs="Times New Roman"/>
            <w:color w:val="0E101A"/>
          </w:rPr>
          <w:delText xml:space="preserve"> Neopestalotiopsis </w:delText>
        </w:r>
        <w:r w:rsidR="001B302C" w:rsidRPr="00A46ED5" w:rsidDel="008012BE">
          <w:rPr>
            <w:rStyle w:val="Emphasis"/>
            <w:i w:val="0"/>
            <w:color w:val="0E101A"/>
            <w:rPrChange w:id="553" w:author="Valeska Villegas Escobar" w:date="2022-01-18T09:47:00Z">
              <w:rPr>
                <w:rStyle w:val="Emphasis"/>
                <w:color w:val="0E101A"/>
              </w:rPr>
            </w:rPrChange>
          </w:rPr>
          <w:delText>spp</w:delText>
        </w:r>
        <w:r w:rsidR="001B302C" w:rsidRPr="003F5C4A" w:rsidDel="008012BE">
          <w:rPr>
            <w:rStyle w:val="Emphasis"/>
            <w:rFonts w:ascii="Times New Roman" w:hAnsi="Times New Roman" w:cs="Times New Roman"/>
            <w:color w:val="0E101A"/>
          </w:rPr>
          <w:delText xml:space="preserve">. </w:delText>
        </w:r>
        <w:r w:rsidR="001B302C" w:rsidRPr="003F5C4A" w:rsidDel="008012BE">
          <w:rPr>
            <w:rStyle w:val="Emphasis"/>
            <w:rFonts w:ascii="Times New Roman" w:hAnsi="Times New Roman" w:cs="Times New Roman"/>
            <w:i w:val="0"/>
            <w:iCs w:val="0"/>
            <w:color w:val="0E101A"/>
          </w:rPr>
          <w:delText>causing disease in avocado but some species belonging to this genus are part of the avocado endophytic-fungal</w:delText>
        </w:r>
        <w:r w:rsidR="001B302C" w:rsidRPr="003F5C4A" w:rsidDel="008012BE">
          <w:rPr>
            <w:rStyle w:val="Emphasis"/>
            <w:rFonts w:ascii="Times New Roman" w:hAnsi="Times New Roman" w:cs="Times New Roman"/>
            <w:color w:val="0E101A"/>
          </w:rPr>
          <w:delText xml:space="preserve"> </w:delText>
        </w:r>
        <w:r w:rsidR="001B302C" w:rsidRPr="003F5C4A" w:rsidDel="008012BE">
          <w:rPr>
            <w:rStyle w:val="Emphasis"/>
            <w:rFonts w:ascii="Times New Roman" w:hAnsi="Times New Roman" w:cs="Times New Roman"/>
            <w:i w:val="0"/>
            <w:iCs w:val="0"/>
            <w:color w:val="0E101A"/>
          </w:rPr>
          <w:delText>community</w:delText>
        </w:r>
        <w:r w:rsidR="001B302C" w:rsidRPr="003F5C4A" w:rsidDel="008012BE">
          <w:rPr>
            <w:rStyle w:val="Emphasis"/>
            <w:rFonts w:ascii="Times New Roman" w:hAnsi="Times New Roman" w:cs="Times New Roman"/>
            <w:color w:val="0E101A"/>
          </w:rPr>
          <w:delText xml:space="preserve"> </w:delText>
        </w:r>
        <w:r w:rsidR="001B302C" w:rsidRPr="003F5C4A" w:rsidDel="008012BE">
          <w:rPr>
            <w:rStyle w:val="Emphasis"/>
            <w:color w:val="0E101A"/>
          </w:rPr>
          <w:fldChar w:fldCharType="begin"/>
        </w:r>
        <w:r w:rsidR="00F07567" w:rsidDel="008012BE">
          <w:rPr>
            <w:rStyle w:val="Emphasis"/>
            <w:rFonts w:ascii="Times New Roman" w:hAnsi="Times New Roman" w:cs="Times New Roman"/>
            <w:color w:val="0E101A"/>
          </w:rPr>
          <w:delInstrText xml:space="preserve"> ADDIN ZOTERO_ITEM CSL_CITATION {"citationID":"mSYcUGIi","properties":{"formattedCitation":"[47]","plainCitation":"[47]","noteIndex":0},"citationItems":[{"id":11014,"uris":["http://zotero.org/users/3470213/items/SM74MVEA"],"uri":["http://zotero.org/users/3470213/items/SM74MVEA"],"itemData":{"id":11014,"type":"article-journal","container-title":"Mycological Progress","DOI":"10.1007/s11557-016-1219-3","ISSN":"1617-416X, 1861-8952","issue":"9","journalAbbreviation":"Mycol Progress","language":"en","page":"977-986","source":"DOI.org (Crossref)","title":"Isolation and molecular characterization of the fungal endophytic microbiome from conventionally and organically grown avocado trees in South Florida","volume":"15","author":[{"family":"Shetty","given":"Kateel G."},{"family":"Rivadeneira","given":"Diana V."},{"family":"Jayachandran","given":"Krish"},{"family":"Walker","given":"Donald M."}],"issued":{"date-parts":[["2016",9]]}}}],"schema":"https://github.com/citation-style-language/schema/raw/master/csl-citation.json"} </w:delInstrText>
        </w:r>
        <w:r w:rsidR="001B302C" w:rsidRPr="003F5C4A" w:rsidDel="008012BE">
          <w:rPr>
            <w:rStyle w:val="Emphasis"/>
            <w:color w:val="0E101A"/>
          </w:rPr>
          <w:fldChar w:fldCharType="separate"/>
        </w:r>
        <w:r w:rsidR="00F07567" w:rsidRPr="00F07567" w:rsidDel="008012BE">
          <w:rPr>
            <w:rFonts w:ascii="Times New Roman" w:hAnsi="Times New Roman" w:cs="Times New Roman"/>
          </w:rPr>
          <w:delText>[47]</w:delText>
        </w:r>
        <w:r w:rsidR="001B302C" w:rsidRPr="003F5C4A" w:rsidDel="008012BE">
          <w:rPr>
            <w:rStyle w:val="Emphasis"/>
            <w:color w:val="0E101A"/>
          </w:rPr>
          <w:fldChar w:fldCharType="end"/>
        </w:r>
        <w:r w:rsidR="001B302C" w:rsidRPr="003F5C4A" w:rsidDel="008012BE">
          <w:rPr>
            <w:rStyle w:val="Emphasis"/>
            <w:rFonts w:ascii="Times New Roman" w:hAnsi="Times New Roman" w:cs="Times New Roman"/>
            <w:color w:val="0E101A"/>
          </w:rPr>
          <w:delText xml:space="preserve">. </w:delText>
        </w:r>
        <w:r w:rsidR="0049353D" w:rsidRPr="003F5C4A" w:rsidDel="008012BE">
          <w:rPr>
            <w:rStyle w:val="Emphasis"/>
            <w:rFonts w:ascii="Times New Roman" w:hAnsi="Times New Roman" w:cs="Times New Roman"/>
            <w:i w:val="0"/>
            <w:iCs w:val="0"/>
            <w:color w:val="0E101A"/>
          </w:rPr>
          <w:delText>Among</w:delText>
        </w:r>
        <w:r w:rsidR="0049353D" w:rsidRPr="003F5C4A" w:rsidDel="008012BE">
          <w:rPr>
            <w:rStyle w:val="Emphasis"/>
            <w:rFonts w:ascii="Times New Roman" w:hAnsi="Times New Roman" w:cs="Times New Roman"/>
            <w:color w:val="0E101A"/>
          </w:rPr>
          <w:delText xml:space="preserve"> Dothideomycete</w:delText>
        </w:r>
        <w:r w:rsidR="001B302C" w:rsidRPr="003F5C4A" w:rsidDel="008012BE">
          <w:rPr>
            <w:rStyle w:val="Emphasis"/>
            <w:rFonts w:ascii="Times New Roman" w:hAnsi="Times New Roman" w:cs="Times New Roman"/>
            <w:i w:val="0"/>
            <w:iCs w:val="0"/>
            <w:color w:val="0E101A"/>
          </w:rPr>
          <w:delText>,</w:delText>
        </w:r>
        <w:r w:rsidR="0049353D" w:rsidRPr="003F5C4A" w:rsidDel="008012BE">
          <w:rPr>
            <w:rStyle w:val="Emphasis"/>
            <w:rFonts w:ascii="Times New Roman" w:hAnsi="Times New Roman" w:cs="Times New Roman"/>
            <w:i w:val="0"/>
            <w:iCs w:val="0"/>
            <w:color w:val="0E101A"/>
          </w:rPr>
          <w:delText xml:space="preserve"> a fung</w:delText>
        </w:r>
        <w:r w:rsidR="001B302C" w:rsidRPr="003F5C4A" w:rsidDel="008012BE">
          <w:rPr>
            <w:rStyle w:val="Emphasis"/>
            <w:rFonts w:ascii="Times New Roman" w:hAnsi="Times New Roman" w:cs="Times New Roman"/>
            <w:i w:val="0"/>
            <w:iCs w:val="0"/>
            <w:color w:val="0E101A"/>
          </w:rPr>
          <w:delText>us</w:delText>
        </w:r>
        <w:r w:rsidR="0049353D" w:rsidRPr="003F5C4A" w:rsidDel="008012BE">
          <w:rPr>
            <w:rStyle w:val="Emphasis"/>
            <w:rFonts w:ascii="Times New Roman" w:hAnsi="Times New Roman" w:cs="Times New Roman"/>
            <w:i w:val="0"/>
            <w:iCs w:val="0"/>
            <w:color w:val="0E101A"/>
          </w:rPr>
          <w:delText xml:space="preserve"> from the</w:delText>
        </w:r>
        <w:r w:rsidR="0049353D" w:rsidRPr="003F5C4A" w:rsidDel="008012BE">
          <w:rPr>
            <w:rStyle w:val="Emphasis"/>
            <w:rFonts w:ascii="Times New Roman" w:hAnsi="Times New Roman" w:cs="Times New Roman"/>
            <w:color w:val="0E101A"/>
          </w:rPr>
          <w:delText xml:space="preserve"> Setophoma </w:delText>
        </w:r>
        <w:r w:rsidR="0049353D" w:rsidRPr="003F5C4A" w:rsidDel="008012BE">
          <w:rPr>
            <w:rStyle w:val="Emphasis"/>
            <w:rFonts w:ascii="Times New Roman" w:hAnsi="Times New Roman" w:cs="Times New Roman"/>
            <w:i w:val="0"/>
            <w:iCs w:val="0"/>
            <w:color w:val="0E101A"/>
          </w:rPr>
          <w:delText>genus was</w:delText>
        </w:r>
        <w:r w:rsidR="00CC6501" w:rsidRPr="003F5C4A" w:rsidDel="008012BE">
          <w:rPr>
            <w:rStyle w:val="Emphasis"/>
            <w:rFonts w:ascii="Times New Roman" w:hAnsi="Times New Roman" w:cs="Times New Roman"/>
            <w:i w:val="0"/>
            <w:iCs w:val="0"/>
            <w:color w:val="0E101A"/>
          </w:rPr>
          <w:delText xml:space="preserve"> also</w:delText>
        </w:r>
        <w:r w:rsidR="0049353D" w:rsidRPr="003F5C4A" w:rsidDel="008012BE">
          <w:rPr>
            <w:rStyle w:val="Emphasis"/>
            <w:rFonts w:ascii="Times New Roman" w:hAnsi="Times New Roman" w:cs="Times New Roman"/>
            <w:i w:val="0"/>
            <w:iCs w:val="0"/>
            <w:color w:val="0E101A"/>
          </w:rPr>
          <w:delText xml:space="preserve"> enriched in these </w:delText>
        </w:r>
        <w:r w:rsidR="001B302C" w:rsidRPr="003F5C4A" w:rsidDel="008012BE">
          <w:rPr>
            <w:rStyle w:val="Emphasis"/>
            <w:rFonts w:ascii="Times New Roman" w:hAnsi="Times New Roman" w:cs="Times New Roman"/>
            <w:i w:val="0"/>
            <w:iCs w:val="0"/>
            <w:color w:val="0E101A"/>
          </w:rPr>
          <w:delText>communities</w:delText>
        </w:r>
        <w:r w:rsidR="002E62D2" w:rsidRPr="003F5C4A" w:rsidDel="008012BE">
          <w:rPr>
            <w:rFonts w:ascii="Times New Roman" w:eastAsia="Times New Roman" w:hAnsi="Times New Roman" w:cs="Times New Roman"/>
            <w:i/>
            <w:iCs/>
            <w:bdr w:val="none" w:sz="0" w:space="0" w:color="auto"/>
          </w:rPr>
          <w:delText>.</w:delText>
        </w:r>
        <w:r w:rsidR="001B302C" w:rsidRPr="003F5C4A" w:rsidDel="008012BE">
          <w:rPr>
            <w:rStyle w:val="Emphasis"/>
            <w:rFonts w:ascii="Times New Roman" w:hAnsi="Times New Roman" w:cs="Times New Roman"/>
            <w:i w:val="0"/>
            <w:iCs w:val="0"/>
            <w:color w:val="0E101A"/>
          </w:rPr>
          <w:delText xml:space="preserve"> </w:delText>
        </w:r>
        <w:r w:rsidR="001B302C" w:rsidRPr="003F5C4A" w:rsidDel="008012BE">
          <w:rPr>
            <w:rFonts w:ascii="Times New Roman" w:hAnsi="Times New Roman" w:cs="Times New Roman"/>
          </w:rPr>
          <w:delText>Fungi from this</w:delText>
        </w:r>
        <w:r w:rsidR="001B302C" w:rsidRPr="003F5C4A" w:rsidDel="008012BE">
          <w:rPr>
            <w:rStyle w:val="Emphasis"/>
            <w:rFonts w:ascii="Times New Roman" w:hAnsi="Times New Roman" w:cs="Times New Roman"/>
            <w:color w:val="0E101A"/>
          </w:rPr>
          <w:delText xml:space="preserve"> </w:delText>
        </w:r>
        <w:r w:rsidR="001B302C" w:rsidRPr="003F5C4A" w:rsidDel="008012BE">
          <w:rPr>
            <w:rStyle w:val="Emphasis"/>
            <w:rFonts w:ascii="Times New Roman" w:hAnsi="Times New Roman" w:cs="Times New Roman"/>
            <w:i w:val="0"/>
            <w:iCs w:val="0"/>
            <w:color w:val="0E101A"/>
          </w:rPr>
          <w:delText>genus</w:delText>
        </w:r>
        <w:r w:rsidR="001B302C" w:rsidRPr="003F5C4A" w:rsidDel="008012BE">
          <w:rPr>
            <w:rFonts w:ascii="Times New Roman" w:hAnsi="Times New Roman" w:cs="Times New Roman"/>
          </w:rPr>
          <w:delText xml:space="preserve"> cause leaf spots and necrosis in several host</w:delText>
        </w:r>
        <w:r w:rsidR="006F2CF9" w:rsidRPr="003F5C4A" w:rsidDel="008012BE">
          <w:rPr>
            <w:rFonts w:ascii="Times New Roman" w:hAnsi="Times New Roman" w:cs="Times New Roman"/>
          </w:rPr>
          <w:delText>s</w:delText>
        </w:r>
        <w:r w:rsidR="001B302C" w:rsidRPr="003F5C4A" w:rsidDel="008012BE">
          <w:rPr>
            <w:rFonts w:ascii="Times New Roman" w:hAnsi="Times New Roman" w:cs="Times New Roman"/>
          </w:rPr>
          <w:delText xml:space="preserve">, but we lack evidence of whether avocado is among them </w:delText>
        </w:r>
        <w:r w:rsidR="001B302C" w:rsidRPr="003F5C4A" w:rsidDel="008012BE">
          <w:fldChar w:fldCharType="begin"/>
        </w:r>
        <w:r w:rsidR="00F07567" w:rsidDel="008012BE">
          <w:rPr>
            <w:rFonts w:ascii="Times New Roman" w:hAnsi="Times New Roman" w:cs="Times New Roman"/>
          </w:rPr>
          <w:delInstrText xml:space="preserve"> ADDIN ZOTERO_ITEM CSL_CITATION {"citationID":"dW5YyyoP","properties":{"formattedCitation":"[48]","plainCitation":"[48]","noteIndex":0},"citationItems":[{"id":11020,"uris":["http://zotero.org/users/3470213/items/26QDESMV"],"uri":["http://zotero.org/users/3470213/items/26QDESMV"],"itemData":{"id":11020,"type":"article-journal","abstract":"This paper represents the third contribution in the Genera of Phytopathogenic Fungi (GOPHY) series. The series provides morphological descriptions, information about the pathology, distribution, hosts and disease symptoms for the treated genera, as well as primary and secondary DNA barcodes for the currently accepted species included in these. This third paper in the GOPHY series treats 21 genera of phytopathogenic fungi and their relatives including: Allophoma, Alternaria, Brunneosphaerella, Elsinoe, Exserohilum, Neosetophoma, Neostagonospora, Nothophoma, Parastagonospora, Phaeosphaeriopsis, Pleiocarpon, Pyrenophora, Ramichloridium, Seifertia, Seiridium, Septoriella, Setophoma, Stagonosporopsis, Stemphylium, Tubakia and Zasmidium. This study includes three new genera, 42 new species, 23 new combinations, four new names, and three typifications of older names.","container-title":"Studies in Mycology","DOI":"10.1016/j.simyco.2019.05.001","ISSN":"0166-0616","journalAbbreviation":"Studies in Mycology","language":"en","page":"1-124","source":"ScienceDirect","title":"Genera of phytopathogenic fungi: GOPHY 3","title-short":"Genera of phytopathogenic fungi","volume":"94","author":[{"family":"Marin-Felix","given":"Y."},{"family":"Hernández-Restrepo","given":"M."},{"family":"Iturrieta-González","given":"I."},{"family":"García","given":"D."},{"family":"Gené","given":"J."},{"family":"Groenewald","given":"J. Z."},{"family":"Cai","given":"L."},{"family":"Chen","given":"Q."},{"family":"Quaedvlieg","given":"W."},{"family":"Schumacher","given":"R. K."},{"family":"Taylor","given":"P. W. J."},{"family":"Ambers","given":"C."},{"family":"Bonthond","given":"G."},{"family":"Edwards","given":"J."},{"family":"Krueger-Hadfield","given":"S. A."},{"family":"Luangsa-ard","given":"J. J."},{"family":"Morton","given":"L."},{"family":"Moslemi","given":"A."},{"family":"Sandoval-Denis","given":"M."},{"family":"Tan","given":"Y. P."},{"family":"Thangavel","given":"R."},{"family":"Vaghefi","given":"N."},{"family":"Cheewangkoon","given":"R."},{"family":"Crous","given":"P. W."}],"issued":{"date-parts":[["2019",9,1]]}}}],"schema":"https://github.com/citation-style-language/schema/raw/master/csl-citation.json"} </w:delInstrText>
        </w:r>
        <w:r w:rsidR="001B302C" w:rsidRPr="003F5C4A" w:rsidDel="008012BE">
          <w:fldChar w:fldCharType="separate"/>
        </w:r>
        <w:r w:rsidR="00F07567" w:rsidRPr="00F07567" w:rsidDel="008012BE">
          <w:rPr>
            <w:rFonts w:ascii="Times New Roman" w:hAnsi="Times New Roman" w:cs="Times New Roman"/>
          </w:rPr>
          <w:delText>[48]</w:delText>
        </w:r>
        <w:r w:rsidR="001B302C" w:rsidRPr="003F5C4A" w:rsidDel="008012BE">
          <w:fldChar w:fldCharType="end"/>
        </w:r>
        <w:r w:rsidR="001B302C" w:rsidRPr="003F5C4A" w:rsidDel="008012BE">
          <w:rPr>
            <w:rFonts w:ascii="Times New Roman" w:hAnsi="Times New Roman" w:cs="Times New Roman"/>
          </w:rPr>
          <w:delText>.</w:delText>
        </w:r>
        <w:r w:rsidR="00883AB6" w:rsidRPr="003F5C4A" w:rsidDel="008012BE">
          <w:rPr>
            <w:rFonts w:ascii="Times New Roman" w:hAnsi="Times New Roman" w:cs="Times New Roman"/>
          </w:rPr>
          <w:delText xml:space="preserve"> </w:delText>
        </w:r>
        <w:r w:rsidR="004E4208" w:rsidRPr="003F5C4A" w:rsidDel="008012BE">
          <w:rPr>
            <w:rFonts w:ascii="Times New Roman" w:hAnsi="Times New Roman" w:cs="Times New Roman"/>
          </w:rPr>
          <w:delText>Other fungi</w:delText>
        </w:r>
        <w:r w:rsidR="00CC6501" w:rsidRPr="003F5C4A" w:rsidDel="008012BE">
          <w:rPr>
            <w:rFonts w:ascii="Times New Roman" w:hAnsi="Times New Roman" w:cs="Times New Roman"/>
          </w:rPr>
          <w:delText xml:space="preserve">, including some </w:delText>
        </w:r>
        <w:r w:rsidR="00CC6501" w:rsidRPr="003F5C4A" w:rsidDel="008012BE">
          <w:rPr>
            <w:rFonts w:ascii="Times New Roman" w:hAnsi="Times New Roman" w:cs="Times New Roman"/>
            <w:i/>
            <w:iCs/>
          </w:rPr>
          <w:delText>Cystobasidiomycetes</w:delText>
        </w:r>
        <w:r w:rsidR="00CC6501" w:rsidRPr="003F5C4A" w:rsidDel="008012BE">
          <w:rPr>
            <w:rFonts w:ascii="Times New Roman" w:hAnsi="Times New Roman" w:cs="Times New Roman"/>
          </w:rPr>
          <w:delText xml:space="preserve"> and </w:delText>
        </w:r>
        <w:r w:rsidR="00CC6501" w:rsidRPr="00A46ED5" w:rsidDel="008012BE">
          <w:rPr>
            <w:rFonts w:ascii="Times New Roman" w:hAnsi="Times New Roman" w:cs="Times New Roman"/>
            <w:i/>
            <w:iCs/>
            <w:rPrChange w:id="554" w:author="Valeska Villegas Escobar" w:date="2022-01-18T09:48:00Z">
              <w:rPr>
                <w:rFonts w:eastAsia="Times New Roman"/>
                <w:i/>
                <w:iCs/>
                <w:bdr w:val="none" w:sz="0" w:space="0" w:color="auto"/>
              </w:rPr>
            </w:rPrChange>
          </w:rPr>
          <w:delText>Lecanoromycetes</w:delText>
        </w:r>
        <w:r w:rsidR="00CC6501" w:rsidRPr="003F5C4A" w:rsidDel="008012BE">
          <w:rPr>
            <w:rFonts w:ascii="Times New Roman" w:hAnsi="Times New Roman" w:cs="Times New Roman"/>
          </w:rPr>
          <w:delText xml:space="preserve">, </w:delText>
        </w:r>
        <w:r w:rsidR="004E4208" w:rsidRPr="003F5C4A" w:rsidDel="008012BE">
          <w:rPr>
            <w:rFonts w:ascii="Times New Roman" w:hAnsi="Times New Roman" w:cs="Times New Roman"/>
          </w:rPr>
          <w:delText>were enriched in</w:delText>
        </w:r>
        <w:r w:rsidR="00CC6501" w:rsidRPr="003F5C4A" w:rsidDel="008012BE">
          <w:rPr>
            <w:rFonts w:ascii="Times New Roman" w:hAnsi="Times New Roman" w:cs="Times New Roman"/>
          </w:rPr>
          <w:delText xml:space="preserve"> the</w:delText>
        </w:r>
        <w:r w:rsidR="004E4208" w:rsidRPr="003F5C4A" w:rsidDel="008012BE">
          <w:rPr>
            <w:rFonts w:ascii="Times New Roman" w:hAnsi="Times New Roman" w:cs="Times New Roman"/>
          </w:rPr>
          <w:delText xml:space="preserve"> </w:delText>
        </w:r>
        <w:r w:rsidR="00CC6501" w:rsidRPr="003F5C4A" w:rsidDel="008012BE">
          <w:rPr>
            <w:rFonts w:ascii="Times New Roman" w:hAnsi="Times New Roman" w:cs="Times New Roman"/>
          </w:rPr>
          <w:delText xml:space="preserve">fungal communities of fruits with more severe damages in this farm but their possible connection with plant disease is unknown. </w:delText>
        </w:r>
      </w:del>
    </w:p>
    <w:p w14:paraId="69BE736D" w14:textId="6369205F" w:rsidR="009C1399" w:rsidRPr="003F5C4A" w:rsidDel="008012BE" w:rsidRDefault="00AB4E77" w:rsidP="00D34575">
      <w:pPr>
        <w:pStyle w:val="Body"/>
        <w:spacing w:line="360" w:lineRule="auto"/>
        <w:jc w:val="both"/>
        <w:rPr>
          <w:del w:id="555" w:author="Sandra Mosquera Lopez" w:date="2022-02-17T17:37:00Z"/>
          <w:rFonts w:ascii="Times New Roman" w:hAnsi="Times New Roman" w:cs="Times New Roman"/>
        </w:rPr>
      </w:pPr>
      <w:del w:id="556" w:author="Sandra Mosquera Lopez" w:date="2022-02-17T17:37:00Z">
        <w:r w:rsidRPr="003F5C4A" w:rsidDel="008012BE">
          <w:rPr>
            <w:rFonts w:ascii="Times New Roman" w:hAnsi="Times New Roman" w:cs="Times New Roman"/>
          </w:rPr>
          <w:delText>We isolated different fungi from healthy and necrotic lenticel</w:delText>
        </w:r>
        <w:r w:rsidR="008122B7" w:rsidRPr="003F5C4A" w:rsidDel="008012BE">
          <w:rPr>
            <w:rFonts w:ascii="Times New Roman" w:hAnsi="Times New Roman" w:cs="Times New Roman"/>
          </w:rPr>
          <w:delText xml:space="preserve"> to see whether some of the taxa enriched in the fungal communities of avocado with severe and mild lenticel damage could be isolated. </w:delText>
        </w:r>
        <w:commentRangeStart w:id="557"/>
        <w:commentRangeStart w:id="558"/>
        <w:commentRangeStart w:id="559"/>
        <w:r w:rsidR="008122B7" w:rsidRPr="003F5C4A" w:rsidDel="008012BE">
          <w:rPr>
            <w:rFonts w:ascii="Times New Roman" w:hAnsi="Times New Roman" w:cs="Times New Roman"/>
          </w:rPr>
          <w:delText>These isolated fungi did not coincide</w:delText>
        </w:r>
        <w:commentRangeEnd w:id="557"/>
        <w:r w:rsidR="00A46ED5" w:rsidDel="008012BE">
          <w:rPr>
            <w:rStyle w:val="CommentReference"/>
            <w:rFonts w:ascii="Times New Roman" w:hAnsi="Times New Roman" w:cs="Times New Roman"/>
            <w:color w:val="auto"/>
            <w:lang w:eastAsia="en-US"/>
          </w:rPr>
          <w:commentReference w:id="557"/>
        </w:r>
        <w:commentRangeEnd w:id="558"/>
        <w:r w:rsidR="00E26B89" w:rsidDel="008012BE">
          <w:rPr>
            <w:rStyle w:val="CommentReference"/>
            <w:rFonts w:ascii="Times New Roman" w:hAnsi="Times New Roman" w:cs="Times New Roman"/>
            <w:color w:val="auto"/>
            <w:lang w:eastAsia="en-US"/>
          </w:rPr>
          <w:commentReference w:id="558"/>
        </w:r>
        <w:commentRangeEnd w:id="559"/>
        <w:r w:rsidR="00E26B89" w:rsidDel="008012BE">
          <w:rPr>
            <w:rStyle w:val="CommentReference"/>
            <w:rFonts w:ascii="Times New Roman" w:hAnsi="Times New Roman" w:cs="Times New Roman"/>
            <w:color w:val="auto"/>
            <w:lang w:eastAsia="en-US"/>
          </w:rPr>
          <w:commentReference w:id="559"/>
        </w:r>
        <w:r w:rsidR="008122B7" w:rsidRPr="003F5C4A" w:rsidDel="008012BE">
          <w:rPr>
            <w:rFonts w:ascii="Times New Roman" w:hAnsi="Times New Roman" w:cs="Times New Roman"/>
          </w:rPr>
          <w:delText xml:space="preserve"> with the enriched taxa, with </w:delText>
        </w:r>
        <w:r w:rsidR="008122B7" w:rsidRPr="003F5C4A" w:rsidDel="008012BE">
          <w:rPr>
            <w:rFonts w:ascii="Times New Roman" w:hAnsi="Times New Roman" w:cs="Times New Roman"/>
            <w:i/>
            <w:iCs/>
          </w:rPr>
          <w:delText xml:space="preserve">Colletotrichum </w:delText>
        </w:r>
        <w:r w:rsidR="008122B7" w:rsidRPr="003F5C4A" w:rsidDel="008012BE">
          <w:rPr>
            <w:rFonts w:ascii="Times New Roman" w:hAnsi="Times New Roman" w:cs="Times New Roman"/>
          </w:rPr>
          <w:delText>being the exception</w:delText>
        </w:r>
        <w:r w:rsidR="008122B7" w:rsidRPr="003F5C4A" w:rsidDel="008012BE">
          <w:rPr>
            <w:rFonts w:ascii="Times New Roman" w:hAnsi="Times New Roman" w:cs="Times New Roman"/>
            <w:i/>
            <w:iCs/>
          </w:rPr>
          <w:delText xml:space="preserve">. </w:delText>
        </w:r>
        <w:r w:rsidR="008122B7" w:rsidRPr="003F5C4A" w:rsidDel="008012BE">
          <w:rPr>
            <w:rFonts w:ascii="Times New Roman" w:hAnsi="Times New Roman" w:cs="Times New Roman"/>
          </w:rPr>
          <w:delText>W</w:delText>
        </w:r>
        <w:r w:rsidRPr="003F5C4A" w:rsidDel="008012BE">
          <w:rPr>
            <w:rFonts w:ascii="Times New Roman" w:hAnsi="Times New Roman" w:cs="Times New Roman"/>
          </w:rPr>
          <w:delText>e</w:delText>
        </w:r>
        <w:r w:rsidR="008122B7" w:rsidRPr="003F5C4A" w:rsidDel="008012BE">
          <w:rPr>
            <w:rFonts w:ascii="Times New Roman" w:hAnsi="Times New Roman" w:cs="Times New Roman"/>
          </w:rPr>
          <w:delText xml:space="preserve"> also</w:delText>
        </w:r>
        <w:r w:rsidRPr="003F5C4A" w:rsidDel="008012BE">
          <w:rPr>
            <w:rFonts w:ascii="Times New Roman" w:hAnsi="Times New Roman" w:cs="Times New Roman"/>
          </w:rPr>
          <w:delText xml:space="preserve"> found no clear trend between the lenticel health status and the isolated taxon</w:delText>
        </w:r>
        <w:r w:rsidR="008122B7" w:rsidRPr="003F5C4A" w:rsidDel="008012BE">
          <w:rPr>
            <w:rFonts w:ascii="Times New Roman" w:hAnsi="Times New Roman" w:cs="Times New Roman"/>
          </w:rPr>
          <w:delText>.</w:delText>
        </w:r>
        <w:r w:rsidR="000C2CFC" w:rsidRPr="003F5C4A" w:rsidDel="008012BE">
          <w:rPr>
            <w:rFonts w:ascii="Times New Roman" w:hAnsi="Times New Roman" w:cs="Times New Roman"/>
          </w:rPr>
          <w:delText xml:space="preserve"> Several of the </w:delText>
        </w:r>
        <w:r w:rsidR="007B0916" w:rsidRPr="003F5C4A" w:rsidDel="008012BE">
          <w:rPr>
            <w:rFonts w:ascii="Times New Roman" w:hAnsi="Times New Roman" w:cs="Times New Roman"/>
          </w:rPr>
          <w:delText xml:space="preserve">isolated fungi </w:delText>
        </w:r>
        <w:r w:rsidR="000C2CFC" w:rsidRPr="003F5C4A" w:rsidDel="008012BE">
          <w:rPr>
            <w:rFonts w:ascii="Times New Roman" w:hAnsi="Times New Roman" w:cs="Times New Roman"/>
          </w:rPr>
          <w:delText>are the same ones associated by other authors with a variety of avocado disease symptoms, including lenticel damage</w:delText>
        </w:r>
        <w:r w:rsidR="007B0916" w:rsidRPr="003F5C4A" w:rsidDel="008012BE">
          <w:rPr>
            <w:rFonts w:ascii="Times New Roman" w:hAnsi="Times New Roman" w:cs="Times New Roman"/>
          </w:rPr>
          <w:delText xml:space="preserve"> </w:delText>
        </w:r>
        <w:r w:rsidR="007B0916" w:rsidRPr="003F5C4A" w:rsidDel="008012BE">
          <w:fldChar w:fldCharType="begin"/>
        </w:r>
        <w:r w:rsidR="00F07567" w:rsidDel="008012BE">
          <w:rPr>
            <w:rFonts w:ascii="Times New Roman" w:hAnsi="Times New Roman" w:cs="Times New Roman"/>
          </w:rPr>
          <w:delInstrText xml:space="preserve"> ADDIN ZOTERO_ITEM CSL_CITATION {"citationID":"7k8ov6i9","properties":{"formattedCitation":"[6, 7, 11, 14\\uc0\\u8211{}16, 49\\uc0\\u8211{}52]","plainCitation":"[6, 7, 11, 14–16, 49–52]","noteIndex":0},"citationItems":[{"id":6040,"uris":["http://zotero.org/users/3470213/items/GFVHUN4J"],"uri":["http://zotero.org/users/3470213/items/GFVHUN4J"],"itemData":{"id":6040,"type":"article-journal","abstract":"Avocado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Herney"}],"issued":{"date-parts":[["2016",1,21]]}}},{"id":10802,"uris":["http://zotero.org/users/3470213/items/JCQWARML"],"uri":["http://zotero.org/users/3470213/items/JCQWARML"],"itemData":{"id":10802,"type":"article-journal","abstract":"The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managing.","issue":"4","language":"es","page":"20","source":"Zotero","title":"Enfermedades del Aguacate","author":[{"family":"Molano","given":"Pablo Julián Tamayo"}],"issued":{"date-parts":[["2007"]]}}},{"id":6575,"uris":["http://zotero.org/users/3470213/items/RYFWL746"],"uri":["http://zotero.org/users/3470213/items/RYFWL746"],"itemData":{"id":6575,"type":"article-journal","container-title":"Plant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9462,"uris":["http://zotero.org/users/3470213/items/X3DKCYMK"],"uri":["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Victoria"}],"issued":{"date-parts":[["2018",4,3]]}}},{"id":11022,"uris":["http://zotero.org/users/3470213/items/6RKWU76N"],"uri":["http://zotero.org/users/3470213/items/6RKWU76N"],"itemData":{"id":11022,"type":"article-journal","abstract":"Branch cankers and stem-end rot are two of the most important threats to avocado production. During the autumn of 2013, sampling was conducted in the main avocado growing area in eastern Sicily to study the occurrence and establish the causal agents of branch canker and stem-end rot. A total of 94 fungal isolates, recovered from four avocado orchards, were identified by morphological characterisation, DNA sequencing and phylogenetic analyses as belonging to the genera Colletotrichum, Neofusicoccum or Diaporthe. The majority of the isolates were identified as Neofusicoccum parvum (70.2 %), with the remaining isolates being Colletotrichum gloeosporioides or C. fructicola (16 %), and Diaporthe foeniculacea or D. sterilis (13.8 %), respectively. Pathogenicity tests showed N. parvum was the most virulent species (P = 0.05), whereas Diaporthe isolates were the least so. An intermediate virulence was observed for C. gloeosporioides and C. fructicola, which were associated only with stem-end rot of fruit. Regarding cultivar susceptibility of fruit to these pathogens, ‘Hass’ was more susceptible to infection by C. fructicola and D. foeniculacea compared with ‘Bacon’ whereas no significant differences were detected for the remaining pathogens. To our knowledge, this is the first account of the pathogens causing branch canker and stem-end rot of avocado in Italy, and the first studies comparing the relative virulence of each species involved.","container-title":"European Journal of Plant Pathology","DOI":"10.1007/s10658-016-0973-z","ISSN":"1573-8469","issue":"4","journalAbbreviation":"Eur J Plant Pathol","language":"en","page":"963-976","source":"Springer Link","title":"Characterisation and pathogenicity of fungal species associated with branch cankers and stem-end rot of avocado in Italy","volume":"146","author":[{"family":"Guarnaccia","given":"Vladimiro"},{"family":"Vitale","given":"Alessandro"},{"family":"Cirvilleri","given":"Gabriella"},{"family":"Aiello","given":"Dalia"},{"family":"Susca","given":"Antonia"},{"family":"Epifani","given":"Filomena"},{"family":"Perrone","given":"Giancarlo"},{"family":"Polizzi","given":"Giancarlo"}],"issued":{"date-parts":[["2016",12,1]]}}},{"id":11027,"uris":["http://zotero.org/users/3470213/items/EP7LJW9F"],"uri":["http://zotero.org/users/3470213/items/EP7LJW9F"],"itemData":{"id":11027,"type":"paper-conference","container-title":"California Avocado Research Symposium","event-place":"Riverside","language":"en","page":"105-112","publisher-place":"Riverside","source":"Zotero","title":"Management of Postharvest Decay   of Avocado Fruit","author":[{"family":"Smilanick","given":"Joseph L"},{"family":"Margosan","given":"Dennis A"}],"issued":{"date-parts":[["2001"]]}}},{"id":11029,"uris":["http://zotero.org/users/3470213/items/TGQJY383"],"uri":["http://zotero.org/users/3470213/items/TGQJY383"],"itemData":{"id":11029,"type":"article-journal","container-title":"Plant Disease","DOI":"10.1094/PDIS-04-20-0900-PDN","ISSN":"0191-2917","issue":"11","note":"publisher: Scientific Societies","page":"3057","source":"apsjournals.apsnet.org (Atypon)","title":"First Report of Diaporthe foeniculina Associated with Branch Canker of Avocado in Greece","volume":"104","author":[{"family":"Mathioudakis","given":"Matthaios M."},{"family":"Tziros","given":"Georgios T."},{"family":"Kavroulakis","given":"Nektarios"}],"issued":{"date-parts":[["2020",11,1]]}}},{"id":6812,"uris":["http://zotero.org/users/3470213/items/Y68UX3UP"],"uri":["http://zotero.org/users/3470213/items/Y68UX3UP"],"itemData":{"id":6812,"type":"article-journal","container-title":"Plant Disease","DOI":"10.1094/PDIS-02-11-0136","ISSN":"0191-2917","issue":"11","language":"en","note":"number: 11","page":"1465-1473","source":"Crossref","title":"Botryosphaeriaceae Species Associated with Avocado Branch Cankers in California","volume":"95","author":[{"family":"McDonald","given":"Virginia"},{"family":"Eskalen","given":"Akif"}],"issued":{"date-parts":[["2011",11]]}}}],"schema":"https://github.com/citation-style-language/schema/raw/master/csl-citation.json"} </w:delInstrText>
        </w:r>
        <w:r w:rsidR="007B0916" w:rsidRPr="003F5C4A" w:rsidDel="008012BE">
          <w:fldChar w:fldCharType="separate"/>
        </w:r>
        <w:r w:rsidR="00F07567" w:rsidRPr="00F07567" w:rsidDel="008012BE">
          <w:rPr>
            <w:rFonts w:ascii="Times New Roman" w:hAnsi="Times New Roman" w:cs="Times New Roman"/>
            <w:szCs w:val="24"/>
          </w:rPr>
          <w:delText>[6, 7, 11, 14–16, 49–52]</w:delText>
        </w:r>
        <w:r w:rsidR="007B0916" w:rsidRPr="003F5C4A" w:rsidDel="008012BE">
          <w:fldChar w:fldCharType="end"/>
        </w:r>
        <w:r w:rsidR="007B0916" w:rsidRPr="003F5C4A" w:rsidDel="008012BE">
          <w:rPr>
            <w:rFonts w:ascii="Times New Roman" w:hAnsi="Times New Roman" w:cs="Times New Roman"/>
          </w:rPr>
          <w:delText xml:space="preserve">. </w:delText>
        </w:r>
        <w:r w:rsidR="000C2CFC" w:rsidRPr="003F5C4A" w:rsidDel="008012BE">
          <w:rPr>
            <w:rFonts w:ascii="Times New Roman" w:hAnsi="Times New Roman" w:cs="Times New Roman"/>
          </w:rPr>
          <w:delText>Our result</w:delText>
        </w:r>
        <w:r w:rsidR="00AC6526" w:rsidRPr="003F5C4A" w:rsidDel="008012BE">
          <w:rPr>
            <w:rFonts w:ascii="Times New Roman" w:hAnsi="Times New Roman" w:cs="Times New Roman"/>
          </w:rPr>
          <w:delText>s</w:delText>
        </w:r>
        <w:r w:rsidR="000C2CFC" w:rsidRPr="003F5C4A" w:rsidDel="008012BE">
          <w:rPr>
            <w:rFonts w:ascii="Times New Roman" w:hAnsi="Times New Roman" w:cs="Times New Roman"/>
          </w:rPr>
          <w:delText xml:space="preserve"> show that the fungal communities associated with th</w:delText>
        </w:r>
        <w:r w:rsidR="00B27DF3" w:rsidRPr="003F5C4A" w:rsidDel="008012BE">
          <w:rPr>
            <w:rFonts w:ascii="Times New Roman" w:hAnsi="Times New Roman" w:cs="Times New Roman"/>
          </w:rPr>
          <w:delText xml:space="preserve">is </w:delText>
        </w:r>
        <w:r w:rsidR="000C2CFC" w:rsidRPr="003F5C4A" w:rsidDel="008012BE">
          <w:rPr>
            <w:rFonts w:ascii="Times New Roman" w:hAnsi="Times New Roman" w:cs="Times New Roman"/>
          </w:rPr>
          <w:delText>damage are complex, and it is likely that more than one specie</w:delText>
        </w:r>
        <w:r w:rsidR="00AC6526" w:rsidRPr="003F5C4A" w:rsidDel="008012BE">
          <w:rPr>
            <w:rFonts w:ascii="Times New Roman" w:hAnsi="Times New Roman" w:cs="Times New Roman"/>
          </w:rPr>
          <w:delText>s</w:delText>
        </w:r>
        <w:r w:rsidR="000C2CFC" w:rsidRPr="003F5C4A" w:rsidDel="008012BE">
          <w:rPr>
            <w:rFonts w:ascii="Times New Roman" w:hAnsi="Times New Roman" w:cs="Times New Roman"/>
          </w:rPr>
          <w:delText xml:space="preserve"> </w:delText>
        </w:r>
        <w:r w:rsidR="00B27DF3" w:rsidRPr="003F5C4A" w:rsidDel="008012BE">
          <w:rPr>
            <w:rFonts w:ascii="Times New Roman" w:hAnsi="Times New Roman" w:cs="Times New Roman"/>
          </w:rPr>
          <w:delText xml:space="preserve">cause </w:delText>
        </w:r>
        <w:r w:rsidR="000C2CFC" w:rsidRPr="003F5C4A" w:rsidDel="008012BE">
          <w:rPr>
            <w:rFonts w:ascii="Times New Roman" w:hAnsi="Times New Roman" w:cs="Times New Roman"/>
          </w:rPr>
          <w:delText>the damage</w:delText>
        </w:r>
        <w:r w:rsidR="00B27DF3" w:rsidRPr="003F5C4A" w:rsidDel="008012BE">
          <w:rPr>
            <w:rFonts w:ascii="Times New Roman" w:hAnsi="Times New Roman" w:cs="Times New Roman"/>
          </w:rPr>
          <w:delText>.</w:delText>
        </w:r>
        <w:r w:rsidR="000C2CFC" w:rsidRPr="003F5C4A" w:rsidDel="008012BE">
          <w:rPr>
            <w:rFonts w:ascii="Times New Roman" w:hAnsi="Times New Roman" w:cs="Times New Roman"/>
          </w:rPr>
          <w:delText xml:space="preserve"> </w:delText>
        </w:r>
        <w:r w:rsidR="00B27DF3" w:rsidRPr="003F5C4A" w:rsidDel="008012BE">
          <w:rPr>
            <w:rFonts w:ascii="Times New Roman" w:hAnsi="Times New Roman" w:cs="Times New Roman"/>
          </w:rPr>
          <w:delText xml:space="preserve">This scenario would help to explain the impossibility of several works to recreate the lenticel damage symptoms in healthy fruits </w:delText>
        </w:r>
        <w:r w:rsidR="00B27DF3" w:rsidRPr="003F5C4A" w:rsidDel="008012BE">
          <w:fldChar w:fldCharType="begin"/>
        </w:r>
        <w:r w:rsidR="00F07567" w:rsidDel="008012BE">
          <w:rPr>
            <w:rFonts w:ascii="Times New Roman" w:hAnsi="Times New Roman" w:cs="Times New Roman"/>
          </w:rPr>
          <w:delInstrText xml:space="preserve"> ADDIN ZOTERO_ITEM CSL_CITATION {"citationID":"wqaSzb1I","properties":{"formattedCitation":"[7, 11, 15]","plainCitation":"[7, 11, 15]","noteIndex":0},"citationItems":[{"id":7608,"uris":["http://zotero.org/users/3470213/items/UUKPIPGW"],"uri":["http://zotero.org/users/3470213/items/UUKPIPGW"],"itemData":{"id":7608,"type":"article-journal","abstract":"Pepper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V."},{"family":"García-Morales","given":"S."},{"family":"Avila-Quezada","given":"G."}],"issued":{"date-parts":[["2012",2]]}}}],"schema":"https://github.com/citation-style-language/schema/raw/master/csl-citation.json"} </w:delInstrText>
        </w:r>
        <w:r w:rsidR="00B27DF3" w:rsidRPr="003F5C4A" w:rsidDel="008012BE">
          <w:fldChar w:fldCharType="separate"/>
        </w:r>
        <w:r w:rsidR="00F07567" w:rsidRPr="00F07567" w:rsidDel="008012BE">
          <w:rPr>
            <w:rFonts w:ascii="Times New Roman" w:hAnsi="Times New Roman" w:cs="Times New Roman"/>
          </w:rPr>
          <w:delText>[7, 11, 15]</w:delText>
        </w:r>
        <w:r w:rsidR="00B27DF3" w:rsidRPr="003F5C4A" w:rsidDel="008012BE">
          <w:fldChar w:fldCharType="end"/>
        </w:r>
        <w:r w:rsidR="00B27DF3" w:rsidRPr="003F5C4A" w:rsidDel="008012BE">
          <w:rPr>
            <w:rFonts w:ascii="Times New Roman" w:hAnsi="Times New Roman" w:cs="Times New Roman"/>
          </w:rPr>
          <w:delText>. Most of these studies have</w:delText>
        </w:r>
        <w:r w:rsidR="00AC6526" w:rsidRPr="003F5C4A" w:rsidDel="008012BE">
          <w:rPr>
            <w:rFonts w:ascii="Times New Roman" w:hAnsi="Times New Roman" w:cs="Times New Roman"/>
          </w:rPr>
          <w:delText xml:space="preserve"> been</w:delText>
        </w:r>
        <w:r w:rsidR="00B27DF3" w:rsidRPr="003F5C4A" w:rsidDel="008012BE">
          <w:rPr>
            <w:rFonts w:ascii="Times New Roman" w:hAnsi="Times New Roman" w:cs="Times New Roman"/>
          </w:rPr>
          <w:delText xml:space="preserve"> based on culturable techniques like those used in this study, making it likely that th</w:delText>
        </w:r>
        <w:r w:rsidR="00F24FD5" w:rsidRPr="003F5C4A" w:rsidDel="008012BE">
          <w:rPr>
            <w:rFonts w:ascii="Times New Roman" w:hAnsi="Times New Roman" w:cs="Times New Roman"/>
          </w:rPr>
          <w:delText xml:space="preserve">e </w:delText>
        </w:r>
      </w:del>
      <w:del w:id="560" w:author="Sandra Mosquera Lopez" w:date="2022-02-16T19:03:00Z">
        <w:r w:rsidR="00F24FD5" w:rsidRPr="003F5C4A" w:rsidDel="00E26B89">
          <w:rPr>
            <w:rFonts w:ascii="Times New Roman" w:hAnsi="Times New Roman" w:cs="Times New Roman"/>
          </w:rPr>
          <w:delText xml:space="preserve">fungi </w:delText>
        </w:r>
      </w:del>
      <w:del w:id="561" w:author="Sandra Mosquera Lopez" w:date="2022-02-17T17:37:00Z">
        <w:r w:rsidR="00F24FD5" w:rsidRPr="003F5C4A" w:rsidDel="008012BE">
          <w:rPr>
            <w:rFonts w:ascii="Times New Roman" w:hAnsi="Times New Roman" w:cs="Times New Roman"/>
          </w:rPr>
          <w:delText xml:space="preserve">in these evaluations fail to capture the complexity of the fungal communities responsible for the lenticel damage. Our study presents evidence supporting the hypothesis that lenticel damage has </w:delText>
        </w:r>
        <w:r w:rsidR="00AC6526" w:rsidRPr="003F5C4A" w:rsidDel="008012BE">
          <w:rPr>
            <w:rFonts w:ascii="Times New Roman" w:hAnsi="Times New Roman" w:cs="Times New Roman"/>
          </w:rPr>
          <w:delText xml:space="preserve">a </w:delText>
        </w:r>
        <w:r w:rsidR="00F24FD5" w:rsidRPr="003F5C4A" w:rsidDel="008012BE">
          <w:rPr>
            <w:rFonts w:ascii="Times New Roman" w:hAnsi="Times New Roman" w:cs="Times New Roman"/>
          </w:rPr>
          <w:delText>biotic component</w:delText>
        </w:r>
        <w:r w:rsidR="00BC4682" w:rsidRPr="003F5C4A" w:rsidDel="008012BE">
          <w:rPr>
            <w:rFonts w:ascii="Times New Roman" w:hAnsi="Times New Roman" w:cs="Times New Roman"/>
          </w:rPr>
          <w:delText xml:space="preserve">. The damage </w:delText>
        </w:r>
        <w:r w:rsidR="00F24FD5" w:rsidRPr="003F5C4A" w:rsidDel="008012BE">
          <w:rPr>
            <w:rFonts w:ascii="Times New Roman" w:hAnsi="Times New Roman" w:cs="Times New Roman"/>
          </w:rPr>
          <w:delText>cannot be</w:delText>
        </w:r>
        <w:r w:rsidR="00BC4682" w:rsidRPr="003F5C4A" w:rsidDel="008012BE">
          <w:rPr>
            <w:rFonts w:ascii="Times New Roman" w:hAnsi="Times New Roman" w:cs="Times New Roman"/>
          </w:rPr>
          <w:delText xml:space="preserve"> fully</w:delText>
        </w:r>
        <w:r w:rsidR="00F24FD5" w:rsidRPr="003F5C4A" w:rsidDel="008012BE">
          <w:rPr>
            <w:rFonts w:ascii="Times New Roman" w:hAnsi="Times New Roman" w:cs="Times New Roman"/>
          </w:rPr>
          <w:delText xml:space="preserve"> explain</w:delText>
        </w:r>
        <w:r w:rsidR="00BC4682" w:rsidRPr="003F5C4A" w:rsidDel="008012BE">
          <w:rPr>
            <w:rFonts w:ascii="Times New Roman" w:hAnsi="Times New Roman" w:cs="Times New Roman"/>
          </w:rPr>
          <w:delText>ed</w:delText>
        </w:r>
        <w:r w:rsidR="00F24FD5" w:rsidRPr="003F5C4A" w:rsidDel="008012BE">
          <w:rPr>
            <w:rFonts w:ascii="Times New Roman" w:hAnsi="Times New Roman" w:cs="Times New Roman"/>
          </w:rPr>
          <w:delText xml:space="preserve"> by mechanical stress suffer</w:delText>
        </w:r>
        <w:r w:rsidR="00AC6526" w:rsidRPr="003F5C4A" w:rsidDel="008012BE">
          <w:rPr>
            <w:rFonts w:ascii="Times New Roman" w:hAnsi="Times New Roman" w:cs="Times New Roman"/>
          </w:rPr>
          <w:delText>ed</w:delText>
        </w:r>
        <w:r w:rsidR="00F24FD5" w:rsidRPr="003F5C4A" w:rsidDel="008012BE">
          <w:rPr>
            <w:rFonts w:ascii="Times New Roman" w:hAnsi="Times New Roman" w:cs="Times New Roman"/>
          </w:rPr>
          <w:delText xml:space="preserve"> by the fruit during the post-harvest. However, further evaluations including more comprehensive isolation techniques and pathogenicity test</w:delText>
        </w:r>
        <w:r w:rsidR="00AC6526" w:rsidRPr="003F5C4A" w:rsidDel="008012BE">
          <w:rPr>
            <w:rFonts w:ascii="Times New Roman" w:hAnsi="Times New Roman" w:cs="Times New Roman"/>
          </w:rPr>
          <w:delText>s</w:delText>
        </w:r>
        <w:r w:rsidR="00F24FD5" w:rsidRPr="003F5C4A" w:rsidDel="008012BE">
          <w:rPr>
            <w:rFonts w:ascii="Times New Roman" w:hAnsi="Times New Roman" w:cs="Times New Roman"/>
          </w:rPr>
          <w:delText xml:space="preserve"> are still necessary to fully prove the participation of pathogenic fungi causing the lenticel damage of avocado cv. Hass. </w:delText>
        </w:r>
      </w:del>
    </w:p>
    <w:p w14:paraId="6CEF5AA5" w14:textId="77777777" w:rsidR="00A71339" w:rsidRPr="003F5C4A" w:rsidDel="008012BE" w:rsidRDefault="00A71339" w:rsidP="00D34575">
      <w:pPr>
        <w:pStyle w:val="Body"/>
        <w:spacing w:line="360" w:lineRule="auto"/>
        <w:jc w:val="both"/>
        <w:rPr>
          <w:del w:id="562" w:author="Sandra Mosquera Lopez" w:date="2022-02-17T17:37:00Z"/>
          <w:rFonts w:ascii="Times New Roman" w:hAnsi="Times New Roman"/>
          <w:b/>
          <w:bCs/>
        </w:rPr>
      </w:pPr>
    </w:p>
    <w:p w14:paraId="321864C6" w14:textId="77777777" w:rsidR="00673EDA" w:rsidDel="008012BE" w:rsidRDefault="00673EDA" w:rsidP="00D34575">
      <w:pPr>
        <w:pStyle w:val="Body"/>
        <w:spacing w:line="360" w:lineRule="auto"/>
        <w:jc w:val="both"/>
        <w:rPr>
          <w:ins w:id="563" w:author="Valeska Villegas Escobar" w:date="2022-01-18T09:38:00Z"/>
          <w:del w:id="564" w:author="Sandra Mosquera Lopez" w:date="2022-02-17T17:37:00Z"/>
          <w:rFonts w:ascii="Times New Roman" w:hAnsi="Times New Roman"/>
          <w:b/>
          <w:bCs/>
        </w:rPr>
      </w:pPr>
    </w:p>
    <w:p w14:paraId="55AADEA6" w14:textId="77777777" w:rsidR="00673EDA" w:rsidDel="008012BE" w:rsidRDefault="00673EDA" w:rsidP="00D34575">
      <w:pPr>
        <w:pStyle w:val="Body"/>
        <w:spacing w:line="360" w:lineRule="auto"/>
        <w:jc w:val="both"/>
        <w:rPr>
          <w:ins w:id="565" w:author="Valeska Villegas Escobar" w:date="2022-01-18T09:38:00Z"/>
          <w:del w:id="566" w:author="Sandra Mosquera Lopez" w:date="2022-02-17T17:37:00Z"/>
          <w:rFonts w:ascii="Times New Roman" w:hAnsi="Times New Roman"/>
          <w:b/>
          <w:bCs/>
        </w:rPr>
      </w:pPr>
    </w:p>
    <w:p w14:paraId="72EAFC8A" w14:textId="77777777" w:rsidR="00673EDA" w:rsidDel="008012BE" w:rsidRDefault="00673EDA" w:rsidP="00D34575">
      <w:pPr>
        <w:pStyle w:val="Body"/>
        <w:spacing w:line="360" w:lineRule="auto"/>
        <w:jc w:val="both"/>
        <w:rPr>
          <w:ins w:id="567" w:author="Valeska Villegas Escobar" w:date="2022-01-18T09:38:00Z"/>
          <w:del w:id="568" w:author="Sandra Mosquera Lopez" w:date="2022-02-17T17:37:00Z"/>
          <w:rFonts w:ascii="Times New Roman" w:hAnsi="Times New Roman"/>
          <w:b/>
          <w:bCs/>
        </w:rPr>
      </w:pPr>
    </w:p>
    <w:p w14:paraId="186320D4" w14:textId="77777777" w:rsidR="00A46ED5" w:rsidDel="008012BE" w:rsidRDefault="00A46ED5" w:rsidP="00D34575">
      <w:pPr>
        <w:pStyle w:val="Body"/>
        <w:spacing w:line="360" w:lineRule="auto"/>
        <w:jc w:val="both"/>
        <w:rPr>
          <w:ins w:id="569" w:author="Valeska Villegas Escobar" w:date="2022-01-18T09:50:00Z"/>
          <w:del w:id="570" w:author="Sandra Mosquera Lopez" w:date="2022-02-17T17:37:00Z"/>
          <w:rFonts w:ascii="Times New Roman" w:hAnsi="Times New Roman"/>
          <w:b/>
          <w:bCs/>
        </w:rPr>
      </w:pPr>
    </w:p>
    <w:p w14:paraId="369EBC90" w14:textId="1C6DD5D4" w:rsidR="00A46ED5" w:rsidDel="001A0CAA" w:rsidRDefault="00A46ED5" w:rsidP="00D34575">
      <w:pPr>
        <w:pStyle w:val="Body"/>
        <w:spacing w:line="360" w:lineRule="auto"/>
        <w:jc w:val="both"/>
        <w:rPr>
          <w:ins w:id="571" w:author="Valeska Villegas Escobar" w:date="2022-01-18T09:51:00Z"/>
          <w:del w:id="572" w:author="Sandra Mosquera Lopez" w:date="2022-03-11T14:53:00Z"/>
          <w:rFonts w:ascii="Times New Roman" w:hAnsi="Times New Roman"/>
          <w:b/>
          <w:bCs/>
        </w:rPr>
      </w:pPr>
      <w:ins w:id="573" w:author="Valeska Villegas Escobar" w:date="2022-01-18T09:50:00Z">
        <w:del w:id="574" w:author="Sandra Mosquera Lopez" w:date="2022-03-11T14:53:00Z">
          <w:r w:rsidDel="001A0CAA">
            <w:rPr>
              <w:rFonts w:ascii="Times New Roman" w:hAnsi="Times New Roman"/>
              <w:b/>
              <w:bCs/>
            </w:rPr>
            <w:delText>Figure</w:delText>
          </w:r>
        </w:del>
      </w:ins>
      <w:ins w:id="575" w:author="Valeska Villegas Escobar" w:date="2022-01-18T09:51:00Z">
        <w:del w:id="576" w:author="Sandra Mosquera Lopez" w:date="2022-03-11T14:53:00Z">
          <w:r w:rsidDel="001A0CAA">
            <w:rPr>
              <w:rFonts w:ascii="Times New Roman" w:hAnsi="Times New Roman"/>
              <w:b/>
              <w:bCs/>
            </w:rPr>
            <w:delText xml:space="preserve"> captions</w:delText>
          </w:r>
        </w:del>
      </w:ins>
    </w:p>
    <w:p w14:paraId="0C7D1655" w14:textId="3CB0E04F" w:rsidR="00A46ED5" w:rsidDel="001A0CAA" w:rsidRDefault="00A46ED5" w:rsidP="00D34575">
      <w:pPr>
        <w:pStyle w:val="Body"/>
        <w:spacing w:line="360" w:lineRule="auto"/>
        <w:jc w:val="both"/>
        <w:rPr>
          <w:ins w:id="577" w:author="Valeska Villegas Escobar" w:date="2022-01-18T09:50:00Z"/>
          <w:del w:id="578" w:author="Sandra Mosquera Lopez" w:date="2022-03-11T14:53:00Z"/>
          <w:rFonts w:ascii="Times New Roman" w:hAnsi="Times New Roman"/>
          <w:b/>
          <w:bCs/>
        </w:rPr>
      </w:pPr>
    </w:p>
    <w:p w14:paraId="113F2267" w14:textId="5B702A64" w:rsidR="00B3370C" w:rsidRPr="003F5C4A" w:rsidDel="001A0CAA" w:rsidRDefault="00BC770A" w:rsidP="00D34575">
      <w:pPr>
        <w:pStyle w:val="Body"/>
        <w:spacing w:line="360" w:lineRule="auto"/>
        <w:jc w:val="both"/>
        <w:rPr>
          <w:del w:id="579" w:author="Sandra Mosquera Lopez" w:date="2022-03-11T14:50:00Z"/>
          <w:rFonts w:ascii="Times New Roman" w:hAnsi="Times New Roman"/>
        </w:rPr>
      </w:pPr>
      <w:del w:id="580" w:author="Sandra Mosquera Lopez" w:date="2022-03-11T14:50:00Z">
        <w:r w:rsidRPr="003F5C4A" w:rsidDel="001A0CAA">
          <w:rPr>
            <w:rFonts w:ascii="Times New Roman" w:hAnsi="Times New Roman"/>
            <w:b/>
            <w:bCs/>
          </w:rPr>
          <w:delText>Fig 1</w:delText>
        </w:r>
        <w:r w:rsidRPr="003F5C4A" w:rsidDel="001A0CAA">
          <w:rPr>
            <w:rFonts w:ascii="Times New Roman" w:hAnsi="Times New Roman"/>
          </w:rPr>
          <w:delText xml:space="preserve">. </w:delText>
        </w:r>
      </w:del>
      <w:del w:id="581" w:author="Sandra Mosquera Lopez" w:date="2022-02-17T17:45:00Z">
        <w:r w:rsidR="00EA23AB" w:rsidRPr="003F5C4A" w:rsidDel="000D4DF8">
          <w:rPr>
            <w:rFonts w:ascii="Times New Roman" w:hAnsi="Times New Roman"/>
          </w:rPr>
          <w:delText xml:space="preserve">Lenticel damage for avocado </w:delText>
        </w:r>
        <w:r w:rsidR="005A7B5E" w:rsidRPr="003F5C4A" w:rsidDel="000D4DF8">
          <w:rPr>
            <w:rFonts w:ascii="Times New Roman" w:hAnsi="Times New Roman"/>
          </w:rPr>
          <w:delText xml:space="preserve">cv. Hass </w:delText>
        </w:r>
        <w:r w:rsidR="00EA23AB" w:rsidRPr="003F5C4A" w:rsidDel="000D4DF8">
          <w:rPr>
            <w:rFonts w:ascii="Times New Roman" w:hAnsi="Times New Roman"/>
          </w:rPr>
          <w:delText xml:space="preserve">fruits </w:delText>
        </w:r>
        <w:r w:rsidR="00B3370C" w:rsidRPr="003F5C4A" w:rsidDel="000D4DF8">
          <w:rPr>
            <w:rFonts w:ascii="Times New Roman" w:hAnsi="Times New Roman"/>
          </w:rPr>
          <w:delText>collected from</w:delText>
        </w:r>
        <w:r w:rsidR="00EA23AB" w:rsidRPr="003F5C4A" w:rsidDel="000D4DF8">
          <w:rPr>
            <w:rFonts w:ascii="Times New Roman" w:hAnsi="Times New Roman"/>
          </w:rPr>
          <w:delText xml:space="preserve"> the La Escondida and El Sinai farms</w:delText>
        </w:r>
        <w:r w:rsidR="00B3370C" w:rsidRPr="003F5C4A" w:rsidDel="000D4DF8">
          <w:rPr>
            <w:rFonts w:ascii="Times New Roman" w:hAnsi="Times New Roman"/>
          </w:rPr>
          <w:delText xml:space="preserve"> </w:delText>
        </w:r>
        <w:r w:rsidR="00CB40CE" w:rsidRPr="003F5C4A" w:rsidDel="000D4DF8">
          <w:rPr>
            <w:rFonts w:ascii="Times New Roman" w:hAnsi="Times New Roman"/>
          </w:rPr>
          <w:delText>between</w:delText>
        </w:r>
        <w:r w:rsidR="00B3370C" w:rsidRPr="003F5C4A" w:rsidDel="000D4DF8">
          <w:rPr>
            <w:rFonts w:ascii="Times New Roman" w:hAnsi="Times New Roman"/>
          </w:rPr>
          <w:delText xml:space="preserve"> 2019 and 202</w:delText>
        </w:r>
        <w:r w:rsidR="00CB40CE" w:rsidRPr="003F5C4A" w:rsidDel="000D4DF8">
          <w:rPr>
            <w:rFonts w:ascii="Times New Roman" w:hAnsi="Times New Roman"/>
          </w:rPr>
          <w:delText>1</w:delText>
        </w:r>
        <w:r w:rsidR="00B3370C" w:rsidRPr="003F5C4A" w:rsidDel="000D4DF8">
          <w:rPr>
            <w:rFonts w:ascii="Times New Roman" w:hAnsi="Times New Roman"/>
          </w:rPr>
          <w:delText xml:space="preserve"> at harvest time (0 days post-harvest)</w:delText>
        </w:r>
        <w:r w:rsidR="00062274" w:rsidRPr="003F5C4A" w:rsidDel="000D4DF8">
          <w:rPr>
            <w:rFonts w:ascii="Times New Roman" w:hAnsi="Times New Roman"/>
          </w:rPr>
          <w:delText>. Shown are the means and standard deviations for the severity (</w:delText>
        </w:r>
        <w:r w:rsidR="00796FF6" w:rsidRPr="003F5C4A" w:rsidDel="000D4DF8">
          <w:rPr>
            <w:rFonts w:ascii="Times New Roman" w:hAnsi="Times New Roman"/>
          </w:rPr>
          <w:delText>a</w:delText>
        </w:r>
        <w:r w:rsidR="00062274" w:rsidRPr="003F5C4A" w:rsidDel="000D4DF8">
          <w:rPr>
            <w:rFonts w:ascii="Times New Roman" w:hAnsi="Times New Roman"/>
          </w:rPr>
          <w:delText>) and incidence (</w:delText>
        </w:r>
        <w:r w:rsidR="00796FF6" w:rsidRPr="003F5C4A" w:rsidDel="000D4DF8">
          <w:rPr>
            <w:rFonts w:ascii="Times New Roman" w:hAnsi="Times New Roman"/>
          </w:rPr>
          <w:delText>b</w:delText>
        </w:r>
        <w:r w:rsidR="00062274" w:rsidRPr="003F5C4A" w:rsidDel="000D4DF8">
          <w:rPr>
            <w:rFonts w:ascii="Times New Roman" w:hAnsi="Times New Roman"/>
          </w:rPr>
          <w:delText xml:space="preserve">) of the damage (n: 300). </w:delText>
        </w:r>
        <w:r w:rsidR="00CB40CE" w:rsidRPr="003F5C4A" w:rsidDel="000D4DF8">
          <w:rPr>
            <w:rFonts w:ascii="Times New Roman" w:hAnsi="Times New Roman"/>
          </w:rPr>
          <w:delText xml:space="preserve">The </w:delText>
        </w:r>
        <w:r w:rsidR="00284F8C" w:rsidRPr="003F5C4A" w:rsidDel="000D4DF8">
          <w:rPr>
            <w:rFonts w:ascii="Times New Roman" w:hAnsi="Times New Roman"/>
          </w:rPr>
          <w:delText>letter</w:delText>
        </w:r>
        <w:r w:rsidR="00CB40CE" w:rsidRPr="003F5C4A" w:rsidDel="000D4DF8">
          <w:rPr>
            <w:rFonts w:ascii="Times New Roman" w:hAnsi="Times New Roman"/>
          </w:rPr>
          <w:delText xml:space="preserve"> after the year denotes </w:delText>
        </w:r>
        <w:r w:rsidR="00CB40CE" w:rsidRPr="00D716A5" w:rsidDel="000D4DF8">
          <w:rPr>
            <w:highlight w:val="yellow"/>
            <w:rPrChange w:id="582" w:author="Valeska Villegas Escobar" w:date="2022-01-18T09:51:00Z">
              <w:rPr/>
            </w:rPrChange>
          </w:rPr>
          <w:delText>principal</w:delText>
        </w:r>
        <w:r w:rsidR="00CB40CE" w:rsidRPr="003F5C4A" w:rsidDel="000D4DF8">
          <w:rPr>
            <w:rFonts w:ascii="Times New Roman" w:hAnsi="Times New Roman"/>
          </w:rPr>
          <w:delText xml:space="preserve"> (_p) and traviesa (_t) harvest</w:delText>
        </w:r>
      </w:del>
      <w:del w:id="583" w:author="Sandra Mosquera Lopez" w:date="2022-03-11T14:50:00Z">
        <w:r w:rsidR="00CB40CE" w:rsidRPr="003F5C4A" w:rsidDel="001A0CAA">
          <w:rPr>
            <w:rFonts w:ascii="Times New Roman" w:hAnsi="Times New Roman"/>
          </w:rPr>
          <w:delText>.</w:delText>
        </w:r>
      </w:del>
    </w:p>
    <w:p w14:paraId="3F8FA025" w14:textId="791728A6" w:rsidR="003B0F0B" w:rsidRPr="003F5C4A" w:rsidDel="001A0CAA" w:rsidRDefault="003B0F0B" w:rsidP="00D34575">
      <w:pPr>
        <w:pStyle w:val="Body"/>
        <w:spacing w:line="360" w:lineRule="auto"/>
        <w:jc w:val="both"/>
        <w:rPr>
          <w:del w:id="584" w:author="Sandra Mosquera Lopez" w:date="2022-03-11T14:50:00Z"/>
          <w:rFonts w:ascii="Times New Roman" w:hAnsi="Times New Roman"/>
        </w:rPr>
      </w:pPr>
    </w:p>
    <w:p w14:paraId="49198BA2" w14:textId="6A722E4A" w:rsidR="00E75FD7" w:rsidRPr="003F5C4A" w:rsidDel="001A0CAA" w:rsidRDefault="002A2F00" w:rsidP="00D34575">
      <w:pPr>
        <w:pStyle w:val="Body"/>
        <w:spacing w:line="360" w:lineRule="auto"/>
        <w:jc w:val="both"/>
        <w:rPr>
          <w:del w:id="585" w:author="Sandra Mosquera Lopez" w:date="2022-03-11T14:50:00Z"/>
          <w:rFonts w:ascii="Times New Roman" w:hAnsi="Times New Roman"/>
        </w:rPr>
      </w:pPr>
      <w:del w:id="586" w:author="Sandra Mosquera Lopez" w:date="2022-03-11T14:50:00Z">
        <w:r w:rsidRPr="003F5C4A" w:rsidDel="001A0CAA">
          <w:rPr>
            <w:rFonts w:ascii="Times New Roman" w:hAnsi="Times New Roman"/>
            <w:b/>
            <w:bCs/>
          </w:rPr>
          <w:delText xml:space="preserve">Fig </w:delText>
        </w:r>
        <w:r w:rsidR="00E75FD7" w:rsidRPr="003F5C4A" w:rsidDel="001A0CAA">
          <w:rPr>
            <w:rFonts w:ascii="Times New Roman" w:hAnsi="Times New Roman"/>
            <w:b/>
            <w:bCs/>
          </w:rPr>
          <w:delText>2</w:delText>
        </w:r>
        <w:r w:rsidRPr="003F5C4A" w:rsidDel="001A0CAA">
          <w:rPr>
            <w:rFonts w:ascii="Times New Roman" w:hAnsi="Times New Roman"/>
          </w:rPr>
          <w:delText xml:space="preserve">. </w:delText>
        </w:r>
      </w:del>
      <w:del w:id="587" w:author="Sandra Mosquera Lopez" w:date="2022-02-17T17:46:00Z">
        <w:r w:rsidR="00E75FD7" w:rsidRPr="003F5C4A" w:rsidDel="000D4DF8">
          <w:rPr>
            <w:rFonts w:ascii="Times New Roman" w:hAnsi="Times New Roman"/>
          </w:rPr>
          <w:delText>Lenticel damage for avocado</w:delText>
        </w:r>
        <w:r w:rsidR="005A7B5E" w:rsidRPr="003F5C4A" w:rsidDel="000D4DF8">
          <w:rPr>
            <w:rFonts w:ascii="Times New Roman" w:hAnsi="Times New Roman"/>
          </w:rPr>
          <w:delText xml:space="preserve"> cv. Hass</w:delText>
        </w:r>
        <w:r w:rsidR="00E75FD7" w:rsidRPr="003F5C4A" w:rsidDel="000D4DF8">
          <w:rPr>
            <w:rFonts w:ascii="Times New Roman" w:hAnsi="Times New Roman"/>
          </w:rPr>
          <w:delText xml:space="preserve"> fruits collected from the La Escondida and El Sinai farms </w:delText>
        </w:r>
        <w:r w:rsidR="00CB40CE" w:rsidRPr="003F5C4A" w:rsidDel="000D4DF8">
          <w:rPr>
            <w:rFonts w:ascii="Times New Roman" w:hAnsi="Times New Roman"/>
          </w:rPr>
          <w:delText xml:space="preserve">between 2019 and 2021 </w:delText>
        </w:r>
        <w:r w:rsidR="00E75FD7" w:rsidRPr="003F5C4A" w:rsidDel="000D4DF8">
          <w:rPr>
            <w:rFonts w:ascii="Times New Roman" w:hAnsi="Times New Roman"/>
          </w:rPr>
          <w:delText xml:space="preserve">at harvest time (0 days post-harvest, 0 </w:delText>
        </w:r>
      </w:del>
      <w:commentRangeStart w:id="588"/>
      <w:del w:id="589" w:author="Sandra Mosquera Lopez" w:date="2022-02-02T17:21:00Z">
        <w:r w:rsidR="00E75FD7" w:rsidRPr="00D716A5" w:rsidDel="008C2EA6">
          <w:rPr>
            <w:highlight w:val="yellow"/>
            <w:rPrChange w:id="590" w:author="Valeska Villegas Escobar" w:date="2022-01-18T09:51:00Z">
              <w:rPr/>
            </w:rPrChange>
          </w:rPr>
          <w:delText>dpc</w:delText>
        </w:r>
      </w:del>
      <w:commentRangeEnd w:id="588"/>
      <w:del w:id="591" w:author="Sandra Mosquera Lopez" w:date="2022-02-17T17:46:00Z">
        <w:r w:rsidR="00D716A5" w:rsidDel="000D4DF8">
          <w:rPr>
            <w:rStyle w:val="CommentReference"/>
            <w:rFonts w:ascii="Times New Roman" w:hAnsi="Times New Roman" w:cs="Times New Roman"/>
            <w:color w:val="auto"/>
            <w:lang w:eastAsia="en-US"/>
          </w:rPr>
          <w:commentReference w:id="588"/>
        </w:r>
        <w:r w:rsidR="00E75FD7" w:rsidRPr="003F5C4A" w:rsidDel="000D4DF8">
          <w:rPr>
            <w:rFonts w:ascii="Times New Roman" w:hAnsi="Times New Roman"/>
          </w:rPr>
          <w:delText>) and after 21 days of storage at 6</w:delText>
        </w:r>
        <w:r w:rsidR="00796FF6" w:rsidRPr="003F5C4A" w:rsidDel="000D4DF8">
          <w:rPr>
            <w:rFonts w:ascii="Times New Roman" w:hAnsi="Times New Roman" w:cs="Times New Roman"/>
          </w:rPr>
          <w:delText>⁰</w:delText>
        </w:r>
        <w:r w:rsidR="00E75FD7" w:rsidRPr="003F5C4A" w:rsidDel="000D4DF8">
          <w:rPr>
            <w:rFonts w:ascii="Times New Roman" w:hAnsi="Times New Roman"/>
          </w:rPr>
          <w:delText xml:space="preserve">C (21 days post-harvest, 21 </w:delText>
        </w:r>
      </w:del>
      <w:del w:id="592" w:author="Sandra Mosquera Lopez" w:date="2022-02-02T17:21:00Z">
        <w:r w:rsidR="00E75FD7" w:rsidRPr="00D716A5" w:rsidDel="008C2EA6">
          <w:rPr>
            <w:highlight w:val="yellow"/>
            <w:rPrChange w:id="593" w:author="Valeska Villegas Escobar" w:date="2022-01-18T09:52:00Z">
              <w:rPr/>
            </w:rPrChange>
          </w:rPr>
          <w:delText>dpc</w:delText>
        </w:r>
      </w:del>
      <w:del w:id="594" w:author="Sandra Mosquera Lopez" w:date="2022-02-17T17:46:00Z">
        <w:r w:rsidR="00E75FD7" w:rsidRPr="003F5C4A" w:rsidDel="000D4DF8">
          <w:rPr>
            <w:rFonts w:ascii="Times New Roman" w:hAnsi="Times New Roman"/>
          </w:rPr>
          <w:delText>). Shown are the means and standard deviations for the severity (</w:delText>
        </w:r>
        <w:r w:rsidR="00796FF6" w:rsidRPr="003F5C4A" w:rsidDel="000D4DF8">
          <w:rPr>
            <w:rFonts w:ascii="Times New Roman" w:hAnsi="Times New Roman"/>
          </w:rPr>
          <w:delText>a</w:delText>
        </w:r>
        <w:r w:rsidR="00E75FD7" w:rsidRPr="003F5C4A" w:rsidDel="000D4DF8">
          <w:rPr>
            <w:rFonts w:ascii="Times New Roman" w:hAnsi="Times New Roman"/>
          </w:rPr>
          <w:delText>) and incidence (</w:delText>
        </w:r>
        <w:r w:rsidR="00796FF6" w:rsidRPr="003F5C4A" w:rsidDel="000D4DF8">
          <w:rPr>
            <w:rFonts w:ascii="Times New Roman" w:hAnsi="Times New Roman"/>
          </w:rPr>
          <w:delText>b</w:delText>
        </w:r>
        <w:r w:rsidR="00E75FD7" w:rsidRPr="003F5C4A" w:rsidDel="000D4DF8">
          <w:rPr>
            <w:rFonts w:ascii="Times New Roman" w:hAnsi="Times New Roman"/>
          </w:rPr>
          <w:delText>) of the damage (n: 1200).</w:delText>
        </w:r>
      </w:del>
    </w:p>
    <w:p w14:paraId="71B4C817" w14:textId="3966B735" w:rsidR="00E75FD7" w:rsidRPr="003F5C4A" w:rsidDel="001A0CAA" w:rsidRDefault="00E75FD7" w:rsidP="00D34575">
      <w:pPr>
        <w:pStyle w:val="Body"/>
        <w:spacing w:line="360" w:lineRule="auto"/>
        <w:jc w:val="both"/>
        <w:rPr>
          <w:del w:id="595" w:author="Sandra Mosquera Lopez" w:date="2022-03-11T14:50:00Z"/>
          <w:rFonts w:ascii="Times New Roman" w:hAnsi="Times New Roman"/>
        </w:rPr>
      </w:pPr>
    </w:p>
    <w:p w14:paraId="6B9B45FB" w14:textId="7AA3C061" w:rsidR="00E22D84" w:rsidRPr="003F5C4A" w:rsidDel="001A0CAA" w:rsidRDefault="00E22D84" w:rsidP="00F33337">
      <w:pPr>
        <w:pStyle w:val="Body"/>
        <w:spacing w:line="360" w:lineRule="auto"/>
        <w:jc w:val="both"/>
        <w:rPr>
          <w:del w:id="596" w:author="Sandra Mosquera Lopez" w:date="2022-03-11T14:50:00Z"/>
          <w:rFonts w:ascii="Times New Roman" w:hAnsi="Times New Roman"/>
        </w:rPr>
      </w:pPr>
      <w:del w:id="597" w:author="Sandra Mosquera Lopez" w:date="2022-03-11T14:50:00Z">
        <w:r w:rsidRPr="003F5C4A" w:rsidDel="001A0CAA">
          <w:rPr>
            <w:rFonts w:ascii="Times New Roman" w:hAnsi="Times New Roman"/>
            <w:b/>
            <w:bCs/>
          </w:rPr>
          <w:delText>Fig 3</w:delText>
        </w:r>
        <w:r w:rsidRPr="003F5C4A" w:rsidDel="001A0CAA">
          <w:rPr>
            <w:rFonts w:ascii="Times New Roman" w:hAnsi="Times New Roman"/>
          </w:rPr>
          <w:delText xml:space="preserve">. Alfa diversity for the fungal communities of the avocado </w:delText>
        </w:r>
        <w:r w:rsidR="005A7B5E" w:rsidRPr="003F5C4A" w:rsidDel="001A0CAA">
          <w:rPr>
            <w:rFonts w:ascii="Times New Roman" w:hAnsi="Times New Roman"/>
          </w:rPr>
          <w:delText xml:space="preserve">cv. Hass </w:delText>
        </w:r>
        <w:r w:rsidRPr="003F5C4A" w:rsidDel="001A0CAA">
          <w:rPr>
            <w:rFonts w:ascii="Times New Roman" w:hAnsi="Times New Roman"/>
          </w:rPr>
          <w:delText>fruits</w:delText>
        </w:r>
        <w:r w:rsidR="00FD38F7" w:rsidRPr="003F5C4A" w:rsidDel="001A0CAA">
          <w:rPr>
            <w:rFonts w:ascii="Times New Roman" w:hAnsi="Times New Roman"/>
          </w:rPr>
          <w:delText xml:space="preserve"> with different </w:delText>
        </w:r>
        <w:r w:rsidR="006B6B92" w:rsidRPr="003F5C4A" w:rsidDel="001A0CAA">
          <w:rPr>
            <w:rFonts w:ascii="Times New Roman" w:hAnsi="Times New Roman"/>
          </w:rPr>
          <w:delText xml:space="preserve">severities of lenticel damage </w:delText>
        </w:r>
        <w:r w:rsidR="00FD38F7" w:rsidRPr="003F5C4A" w:rsidDel="001A0CAA">
          <w:rPr>
            <w:rFonts w:ascii="Times New Roman" w:hAnsi="Times New Roman"/>
          </w:rPr>
          <w:delText xml:space="preserve">(Mild and Severe) </w:delText>
        </w:r>
        <w:r w:rsidRPr="003F5C4A" w:rsidDel="001A0CAA">
          <w:rPr>
            <w:rFonts w:ascii="Times New Roman" w:hAnsi="Times New Roman"/>
          </w:rPr>
          <w:delText>collected from the La Escondida and El Sinai farms during the traviesa harvest of 202</w:delText>
        </w:r>
      </w:del>
      <w:del w:id="598" w:author="Sandra Mosquera Lopez" w:date="2022-03-10T12:07:00Z">
        <w:r w:rsidRPr="003F5C4A" w:rsidDel="00F33337">
          <w:rPr>
            <w:rFonts w:ascii="Times New Roman" w:hAnsi="Times New Roman"/>
          </w:rPr>
          <w:delText>0. Shown are the means and standard devations</w:delText>
        </w:r>
      </w:del>
      <w:ins w:id="599" w:author="Valeska Villegas Escobar" w:date="2022-01-18T09:52:00Z">
        <w:del w:id="600" w:author="Sandra Mosquera Lopez" w:date="2022-03-10T12:07:00Z">
          <w:r w:rsidR="00D716A5" w:rsidRPr="003F5C4A" w:rsidDel="00F33337">
            <w:rPr>
              <w:rFonts w:ascii="Times New Roman" w:hAnsi="Times New Roman"/>
            </w:rPr>
            <w:delText>deviations</w:delText>
          </w:r>
        </w:del>
      </w:ins>
      <w:del w:id="601" w:author="Sandra Mosquera Lopez" w:date="2022-03-11T14:50:00Z">
        <w:r w:rsidRPr="003F5C4A" w:rsidDel="001A0CAA">
          <w:rPr>
            <w:rFonts w:ascii="Times New Roman" w:hAnsi="Times New Roman"/>
          </w:rPr>
          <w:delText xml:space="preserve"> for the alfa diversity index richness (</w:delText>
        </w:r>
      </w:del>
      <w:del w:id="602" w:author="Sandra Mosquera Lopez" w:date="2022-03-10T12:07:00Z">
        <w:r w:rsidR="00D75793" w:rsidRPr="003F5C4A" w:rsidDel="00F33337">
          <w:rPr>
            <w:rFonts w:ascii="Times New Roman" w:hAnsi="Times New Roman"/>
          </w:rPr>
          <w:delText>a</w:delText>
        </w:r>
      </w:del>
      <w:del w:id="603" w:author="Sandra Mosquera Lopez" w:date="2022-03-11T14:50:00Z">
        <w:r w:rsidRPr="003F5C4A" w:rsidDel="001A0CAA">
          <w:rPr>
            <w:rFonts w:ascii="Times New Roman" w:hAnsi="Times New Roman"/>
          </w:rPr>
          <w:delText>), Shannon (</w:delText>
        </w:r>
      </w:del>
      <w:del w:id="604" w:author="Sandra Mosquera Lopez" w:date="2022-03-10T12:07:00Z">
        <w:r w:rsidR="00D75793" w:rsidRPr="003F5C4A" w:rsidDel="00F33337">
          <w:rPr>
            <w:rFonts w:ascii="Times New Roman" w:hAnsi="Times New Roman"/>
          </w:rPr>
          <w:delText>b</w:delText>
        </w:r>
      </w:del>
      <w:del w:id="605" w:author="Sandra Mosquera Lopez" w:date="2022-03-11T14:50:00Z">
        <w:r w:rsidRPr="003F5C4A" w:rsidDel="001A0CAA">
          <w:rPr>
            <w:rFonts w:ascii="Times New Roman" w:hAnsi="Times New Roman"/>
          </w:rPr>
          <w:delText>),</w:delText>
        </w:r>
        <w:r w:rsidR="00D75793" w:rsidRPr="003F5C4A" w:rsidDel="001A0CAA">
          <w:rPr>
            <w:rFonts w:ascii="Times New Roman" w:hAnsi="Times New Roman"/>
          </w:rPr>
          <w:delText xml:space="preserve"> and</w:delText>
        </w:r>
        <w:r w:rsidRPr="003F5C4A" w:rsidDel="001A0CAA">
          <w:rPr>
            <w:rFonts w:ascii="Times New Roman" w:hAnsi="Times New Roman"/>
          </w:rPr>
          <w:delText xml:space="preserve"> Faith (</w:delText>
        </w:r>
      </w:del>
      <w:del w:id="606" w:author="Sandra Mosquera Lopez" w:date="2022-03-10T12:08:00Z">
        <w:r w:rsidR="00D75793" w:rsidRPr="003F5C4A" w:rsidDel="00F33337">
          <w:rPr>
            <w:rFonts w:ascii="Times New Roman" w:hAnsi="Times New Roman"/>
          </w:rPr>
          <w:delText>c</w:delText>
        </w:r>
      </w:del>
      <w:del w:id="607" w:author="Sandra Mosquera Lopez" w:date="2022-03-11T14:50:00Z">
        <w:r w:rsidRPr="003F5C4A" w:rsidDel="001A0CAA">
          <w:rPr>
            <w:rFonts w:ascii="Times New Roman" w:hAnsi="Times New Roman"/>
          </w:rPr>
          <w:delText>)</w:delText>
        </w:r>
        <w:r w:rsidR="00D75793" w:rsidRPr="003F5C4A" w:rsidDel="001A0CAA">
          <w:rPr>
            <w:rFonts w:ascii="Times New Roman" w:hAnsi="Times New Roman"/>
          </w:rPr>
          <w:delText xml:space="preserve"> alpha-diversity</w:delText>
        </w:r>
        <w:r w:rsidRPr="003F5C4A" w:rsidDel="001A0CAA">
          <w:rPr>
            <w:rFonts w:ascii="Times New Roman" w:hAnsi="Times New Roman"/>
          </w:rPr>
          <w:delText xml:space="preserve"> (n</w:delText>
        </w:r>
        <w:r w:rsidR="00796FF6" w:rsidRPr="003F5C4A" w:rsidDel="001A0CAA">
          <w:rPr>
            <w:rFonts w:ascii="Times New Roman" w:hAnsi="Times New Roman"/>
          </w:rPr>
          <w:delText xml:space="preserve">: </w:delText>
        </w:r>
        <w:r w:rsidRPr="003F5C4A" w:rsidDel="001A0CAA">
          <w:rPr>
            <w:rFonts w:ascii="Times New Roman" w:hAnsi="Times New Roman"/>
          </w:rPr>
          <w:delText xml:space="preserve">6) and the asterisk denote statistic differences at the 95.0 % confidence level (*) according to the </w:delText>
        </w:r>
      </w:del>
      <w:del w:id="608" w:author="Sandra Mosquera Lopez" w:date="2022-03-10T12:10:00Z">
        <w:r w:rsidRPr="003F5C4A" w:rsidDel="00F33337">
          <w:rPr>
            <w:rFonts w:ascii="Times New Roman" w:hAnsi="Times New Roman"/>
          </w:rPr>
          <w:delText xml:space="preserve">HSD </w:delText>
        </w:r>
      </w:del>
      <w:del w:id="609" w:author="Sandra Mosquera Lopez" w:date="2022-03-11T14:50:00Z">
        <w:r w:rsidRPr="003F5C4A" w:rsidDel="001A0CAA">
          <w:rPr>
            <w:rFonts w:ascii="Times New Roman" w:hAnsi="Times New Roman"/>
          </w:rPr>
          <w:delText>test.</w:delText>
        </w:r>
      </w:del>
    </w:p>
    <w:p w14:paraId="1A34E9A8" w14:textId="77184638" w:rsidR="0090037E" w:rsidRPr="003F5C4A" w:rsidDel="001A0CAA" w:rsidRDefault="0090037E" w:rsidP="00D34575">
      <w:pPr>
        <w:pStyle w:val="Body"/>
        <w:spacing w:line="360" w:lineRule="auto"/>
        <w:jc w:val="both"/>
        <w:rPr>
          <w:del w:id="610" w:author="Sandra Mosquera Lopez" w:date="2022-03-11T14:50:00Z"/>
          <w:rFonts w:ascii="Times New Roman" w:hAnsi="Times New Roman"/>
        </w:rPr>
      </w:pPr>
    </w:p>
    <w:p w14:paraId="73BD9F3B" w14:textId="377450D5" w:rsidR="0090037E" w:rsidRPr="003F5C4A" w:rsidDel="001A0CAA" w:rsidRDefault="0090037E" w:rsidP="00D34575">
      <w:pPr>
        <w:pStyle w:val="Body"/>
        <w:spacing w:line="360" w:lineRule="auto"/>
        <w:jc w:val="both"/>
        <w:rPr>
          <w:del w:id="611" w:author="Sandra Mosquera Lopez" w:date="2022-03-11T14:50:00Z"/>
          <w:rFonts w:ascii="Times New Roman" w:hAnsi="Times New Roman"/>
        </w:rPr>
      </w:pPr>
      <w:del w:id="612" w:author="Sandra Mosquera Lopez" w:date="2022-03-11T14:50:00Z">
        <w:r w:rsidRPr="003F5C4A" w:rsidDel="001A0CAA">
          <w:rPr>
            <w:rFonts w:ascii="Times New Roman" w:hAnsi="Times New Roman"/>
            <w:b/>
            <w:bCs/>
          </w:rPr>
          <w:delText>Fig 4</w:delText>
        </w:r>
        <w:r w:rsidRPr="003F5C4A" w:rsidDel="001A0CAA">
          <w:rPr>
            <w:rFonts w:ascii="Times New Roman" w:hAnsi="Times New Roman"/>
          </w:rPr>
          <w:delText xml:space="preserve">. </w:delText>
        </w:r>
      </w:del>
      <w:del w:id="613" w:author="Sandra Mosquera Lopez" w:date="2022-03-10T12:53:00Z">
        <w:r w:rsidR="008923BF" w:rsidRPr="003F5C4A" w:rsidDel="00832F0E">
          <w:rPr>
            <w:rFonts w:ascii="Times New Roman" w:hAnsi="Times New Roman"/>
          </w:rPr>
          <w:delText>F</w:delText>
        </w:r>
        <w:r w:rsidRPr="003F5C4A" w:rsidDel="00832F0E">
          <w:rPr>
            <w:rFonts w:ascii="Times New Roman" w:hAnsi="Times New Roman"/>
          </w:rPr>
          <w:delText xml:space="preserve">ungal </w:delText>
        </w:r>
        <w:r w:rsidR="00AC1C89" w:rsidRPr="003F5C4A" w:rsidDel="00832F0E">
          <w:rPr>
            <w:rFonts w:ascii="Times New Roman" w:hAnsi="Times New Roman"/>
          </w:rPr>
          <w:delText>communities’</w:delText>
        </w:r>
        <w:r w:rsidRPr="003F5C4A" w:rsidDel="00832F0E">
          <w:rPr>
            <w:rFonts w:ascii="Times New Roman" w:hAnsi="Times New Roman"/>
          </w:rPr>
          <w:delText xml:space="preserve"> </w:delText>
        </w:r>
        <w:r w:rsidR="008923BF" w:rsidRPr="003F5C4A" w:rsidDel="00832F0E">
          <w:rPr>
            <w:rFonts w:ascii="Times New Roman" w:hAnsi="Times New Roman"/>
          </w:rPr>
          <w:delText xml:space="preserve">structure for fruits of </w:delText>
        </w:r>
        <w:r w:rsidRPr="003F5C4A" w:rsidDel="00832F0E">
          <w:rPr>
            <w:rFonts w:ascii="Times New Roman" w:hAnsi="Times New Roman"/>
          </w:rPr>
          <w:delText xml:space="preserve">avocado </w:delText>
        </w:r>
        <w:r w:rsidR="005A7B5E" w:rsidRPr="003F5C4A" w:rsidDel="00832F0E">
          <w:rPr>
            <w:rFonts w:ascii="Times New Roman" w:hAnsi="Times New Roman"/>
          </w:rPr>
          <w:delText xml:space="preserve">cv. Hass </w:delText>
        </w:r>
        <w:r w:rsidRPr="003F5C4A" w:rsidDel="00832F0E">
          <w:rPr>
            <w:rFonts w:ascii="Times New Roman" w:hAnsi="Times New Roman"/>
          </w:rPr>
          <w:delText xml:space="preserve">fruits </w:delText>
        </w:r>
        <w:r w:rsidR="00FD38F7" w:rsidRPr="003F5C4A" w:rsidDel="00832F0E">
          <w:rPr>
            <w:rFonts w:ascii="Times New Roman" w:hAnsi="Times New Roman"/>
          </w:rPr>
          <w:delText xml:space="preserve">with different </w:delText>
        </w:r>
        <w:r w:rsidR="008923BF" w:rsidRPr="003F5C4A" w:rsidDel="00832F0E">
          <w:rPr>
            <w:rFonts w:ascii="Times New Roman" w:hAnsi="Times New Roman"/>
          </w:rPr>
          <w:delText xml:space="preserve">severities </w:delText>
        </w:r>
        <w:r w:rsidR="00FD38F7" w:rsidRPr="003F5C4A" w:rsidDel="00832F0E">
          <w:rPr>
            <w:rFonts w:ascii="Times New Roman" w:hAnsi="Times New Roman"/>
          </w:rPr>
          <w:delText xml:space="preserve">of lenticel damage (Mild and Severe) </w:delText>
        </w:r>
        <w:r w:rsidRPr="003F5C4A" w:rsidDel="00832F0E">
          <w:rPr>
            <w:rFonts w:ascii="Times New Roman" w:hAnsi="Times New Roman"/>
          </w:rPr>
          <w:delText>collected from the La Escondida and El Sinai farms during the traviesa harvest of 2020.</w:delText>
        </w:r>
        <w:r w:rsidR="002B3D8B" w:rsidRPr="003F5C4A" w:rsidDel="00832F0E">
          <w:rPr>
            <w:rFonts w:ascii="Times New Roman" w:hAnsi="Times New Roman"/>
          </w:rPr>
          <w:delText xml:space="preserve"> Cumulative sum scaling</w:delText>
        </w:r>
        <w:r w:rsidR="008923BF" w:rsidRPr="003F5C4A" w:rsidDel="00832F0E">
          <w:rPr>
            <w:rFonts w:ascii="Times New Roman" w:hAnsi="Times New Roman"/>
          </w:rPr>
          <w:delText xml:space="preserve"> </w:delText>
        </w:r>
        <w:r w:rsidR="002B3D8B" w:rsidRPr="003F5C4A" w:rsidDel="00832F0E">
          <w:rPr>
            <w:rFonts w:ascii="Times New Roman" w:hAnsi="Times New Roman"/>
          </w:rPr>
          <w:delText>(</w:delText>
        </w:r>
        <w:r w:rsidR="008923BF" w:rsidRPr="003F5C4A" w:rsidDel="00832F0E">
          <w:rPr>
            <w:rFonts w:ascii="Times New Roman" w:hAnsi="Times New Roman"/>
          </w:rPr>
          <w:delText>CSS</w:delText>
        </w:r>
        <w:r w:rsidR="002B3D8B" w:rsidRPr="003F5C4A" w:rsidDel="00832F0E">
          <w:rPr>
            <w:rFonts w:ascii="Times New Roman" w:hAnsi="Times New Roman"/>
          </w:rPr>
          <w:delText>)</w:delText>
        </w:r>
        <w:r w:rsidR="008923BF" w:rsidRPr="003F5C4A" w:rsidDel="00832F0E">
          <w:rPr>
            <w:rFonts w:ascii="Times New Roman" w:hAnsi="Times New Roman"/>
          </w:rPr>
          <w:delText xml:space="preserve"> transformed reads</w:delText>
        </w:r>
        <w:r w:rsidR="002B3D8B" w:rsidRPr="003F5C4A" w:rsidDel="00832F0E">
          <w:rPr>
            <w:rFonts w:ascii="Times New Roman" w:hAnsi="Times New Roman"/>
          </w:rPr>
          <w:delText xml:space="preserve"> were used to calculate weighted unifrac distance. </w:delText>
        </w:r>
        <w:r w:rsidRPr="003F5C4A" w:rsidDel="00832F0E">
          <w:rPr>
            <w:rFonts w:ascii="Times New Roman" w:hAnsi="Times New Roman"/>
          </w:rPr>
          <w:delText xml:space="preserve">Shown are the bidimensional planes of the principal coordinates </w:delText>
        </w:r>
        <w:r w:rsidR="00D716A5" w:rsidRPr="003F5C4A" w:rsidDel="00832F0E">
          <w:rPr>
            <w:rFonts w:ascii="Times New Roman" w:hAnsi="Times New Roman"/>
          </w:rPr>
          <w:delText>analysis</w:delText>
        </w:r>
        <w:r w:rsidRPr="003F5C4A" w:rsidDel="00832F0E">
          <w:rPr>
            <w:rFonts w:ascii="Times New Roman" w:hAnsi="Times New Roman"/>
          </w:rPr>
          <w:delText xml:space="preserve"> (PCoA)</w:delText>
        </w:r>
        <w:r w:rsidR="002B3D8B" w:rsidRPr="003F5C4A" w:rsidDel="00832F0E">
          <w:rPr>
            <w:rFonts w:ascii="Times New Roman" w:hAnsi="Times New Roman"/>
          </w:rPr>
          <w:delText xml:space="preserve"> (72.6 % of the overall variance)</w:delText>
        </w:r>
        <w:r w:rsidRPr="003F5C4A" w:rsidDel="00832F0E">
          <w:rPr>
            <w:rFonts w:ascii="Times New Roman" w:hAnsi="Times New Roman"/>
          </w:rPr>
          <w:delText xml:space="preserve"> (</w:delText>
        </w:r>
        <w:r w:rsidR="008923BF" w:rsidRPr="003F5C4A" w:rsidDel="00832F0E">
          <w:rPr>
            <w:rFonts w:ascii="Times New Roman" w:hAnsi="Times New Roman"/>
          </w:rPr>
          <w:delText>a</w:delText>
        </w:r>
        <w:r w:rsidRPr="003F5C4A" w:rsidDel="00832F0E">
          <w:rPr>
            <w:rFonts w:ascii="Times New Roman" w:hAnsi="Times New Roman"/>
          </w:rPr>
          <w:delText xml:space="preserve">) and canonical analysis of principal coordinates (CAP) constrained by </w:delText>
        </w:r>
        <w:r w:rsidR="008923BF" w:rsidRPr="003F5C4A" w:rsidDel="00832F0E">
          <w:rPr>
            <w:rFonts w:ascii="Times New Roman" w:hAnsi="Times New Roman"/>
          </w:rPr>
          <w:delText>the farm (La Escondida and El Sinai) (</w:delText>
        </w:r>
        <w:r w:rsidR="002B3D8B" w:rsidRPr="003F5C4A" w:rsidDel="00832F0E">
          <w:rPr>
            <w:rFonts w:ascii="Times New Roman" w:hAnsi="Times New Roman"/>
          </w:rPr>
          <w:delText xml:space="preserve">68.8 </w:delText>
        </w:r>
        <w:r w:rsidR="008923BF" w:rsidRPr="003F5C4A" w:rsidDel="00832F0E">
          <w:rPr>
            <w:rFonts w:ascii="Times New Roman" w:hAnsi="Times New Roman"/>
          </w:rPr>
          <w:delText xml:space="preserve">% of the overall variance; </w:delText>
        </w:r>
        <w:r w:rsidR="002B3D8B" w:rsidRPr="003F5C4A" w:rsidDel="00832F0E">
          <w:rPr>
            <w:rFonts w:ascii="Times New Roman" w:hAnsi="Times New Roman"/>
          </w:rPr>
          <w:delText>p-value: 0.001</w:delText>
        </w:r>
        <w:r w:rsidR="008923BF" w:rsidRPr="003F5C4A" w:rsidDel="00832F0E">
          <w:rPr>
            <w:rFonts w:ascii="Times New Roman" w:hAnsi="Times New Roman"/>
          </w:rPr>
          <w:delText xml:space="preserve">) (b) and </w:delText>
        </w:r>
        <w:r w:rsidRPr="003F5C4A" w:rsidDel="00832F0E">
          <w:rPr>
            <w:rFonts w:ascii="Times New Roman" w:hAnsi="Times New Roman"/>
          </w:rPr>
          <w:delText>the severity of the damage (Severe and Mild) (</w:delText>
        </w:r>
        <w:r w:rsidR="008923BF" w:rsidRPr="003F5C4A" w:rsidDel="00832F0E">
          <w:rPr>
            <w:rFonts w:ascii="Times New Roman" w:hAnsi="Times New Roman"/>
          </w:rPr>
          <w:delText>c</w:delText>
        </w:r>
        <w:r w:rsidRPr="003F5C4A" w:rsidDel="00832F0E">
          <w:rPr>
            <w:rFonts w:ascii="Times New Roman" w:hAnsi="Times New Roman"/>
          </w:rPr>
          <w:delText>)</w:delText>
        </w:r>
        <w:r w:rsidR="008923BF" w:rsidRPr="003F5C4A" w:rsidDel="00832F0E">
          <w:delText xml:space="preserve"> </w:delText>
        </w:r>
        <w:r w:rsidR="008923BF" w:rsidRPr="003F5C4A" w:rsidDel="00832F0E">
          <w:rPr>
            <w:rFonts w:ascii="Times New Roman" w:hAnsi="Times New Roman"/>
          </w:rPr>
          <w:delText>(</w:delText>
        </w:r>
        <w:r w:rsidR="002B3D8B" w:rsidRPr="003F5C4A" w:rsidDel="00832F0E">
          <w:rPr>
            <w:rFonts w:ascii="Times New Roman" w:hAnsi="Times New Roman"/>
          </w:rPr>
          <w:delText>69.0</w:delText>
        </w:r>
        <w:r w:rsidR="008923BF" w:rsidRPr="003F5C4A" w:rsidDel="00832F0E">
          <w:rPr>
            <w:rFonts w:ascii="Times New Roman" w:hAnsi="Times New Roman"/>
          </w:rPr>
          <w:delText>% of the overall</w:delText>
        </w:r>
        <w:r w:rsidR="002B3D8B" w:rsidRPr="003F5C4A" w:rsidDel="00832F0E">
          <w:rPr>
            <w:rFonts w:ascii="Times New Roman" w:hAnsi="Times New Roman"/>
          </w:rPr>
          <w:delText>; p-value: 0.09)</w:delText>
        </w:r>
        <w:r w:rsidRPr="003F5C4A" w:rsidDel="00832F0E">
          <w:rPr>
            <w:rFonts w:ascii="Times New Roman" w:hAnsi="Times New Roman"/>
          </w:rPr>
          <w:delText xml:space="preserve">. Each point represents the fungal community of a </w:delText>
        </w:r>
        <w:r w:rsidR="00FD38F7" w:rsidRPr="003F5C4A" w:rsidDel="00832F0E">
          <w:rPr>
            <w:rFonts w:ascii="Times New Roman" w:hAnsi="Times New Roman"/>
          </w:rPr>
          <w:delText>fruit,</w:delText>
        </w:r>
        <w:r w:rsidRPr="003F5C4A" w:rsidDel="00832F0E">
          <w:rPr>
            <w:rFonts w:ascii="Times New Roman" w:hAnsi="Times New Roman"/>
          </w:rPr>
          <w:delText xml:space="preserve"> and the colors show the origin (La Escondida o El Sinai) and damage severity (Severe or Mild) of the fruit. The ellipsis are the 95 % confidence level </w:delText>
        </w:r>
        <w:r w:rsidRPr="00CD6A8B" w:rsidDel="00832F0E">
          <w:rPr>
            <w:rFonts w:ascii="Times New Roman" w:hAnsi="Times New Roman"/>
          </w:rPr>
          <w:delText>ellipses</w:delText>
        </w:r>
        <w:r w:rsidRPr="003F5C4A" w:rsidDel="00832F0E">
          <w:rPr>
            <w:rFonts w:ascii="Times New Roman" w:hAnsi="Times New Roman"/>
          </w:rPr>
          <w:delText>.</w:delText>
        </w:r>
      </w:del>
    </w:p>
    <w:p w14:paraId="18793962" w14:textId="044DC291" w:rsidR="0090037E" w:rsidRPr="003F5C4A" w:rsidDel="001A0CAA" w:rsidRDefault="0090037E" w:rsidP="00D34575">
      <w:pPr>
        <w:pStyle w:val="Body"/>
        <w:spacing w:line="360" w:lineRule="auto"/>
        <w:jc w:val="both"/>
        <w:rPr>
          <w:del w:id="614" w:author="Sandra Mosquera Lopez" w:date="2022-03-11T14:50:00Z"/>
          <w:rFonts w:ascii="Times New Roman" w:hAnsi="Times New Roman"/>
        </w:rPr>
      </w:pPr>
    </w:p>
    <w:p w14:paraId="0D286AF5" w14:textId="2F916CB4" w:rsidR="001C4D5F" w:rsidRPr="003F5C4A" w:rsidDel="001A0CAA" w:rsidRDefault="0090037E" w:rsidP="00D34575">
      <w:pPr>
        <w:pStyle w:val="Body"/>
        <w:spacing w:line="360" w:lineRule="auto"/>
        <w:jc w:val="both"/>
        <w:rPr>
          <w:del w:id="615" w:author="Sandra Mosquera Lopez" w:date="2022-03-11T14:50:00Z"/>
          <w:rFonts w:ascii="Times New Roman" w:hAnsi="Times New Roman"/>
          <w:noProof/>
        </w:rPr>
      </w:pPr>
      <w:del w:id="616" w:author="Sandra Mosquera Lopez" w:date="2022-03-11T14:50:00Z">
        <w:r w:rsidRPr="003F5C4A" w:rsidDel="001A0CAA">
          <w:rPr>
            <w:rFonts w:ascii="Times New Roman" w:hAnsi="Times New Roman"/>
            <w:b/>
            <w:bCs/>
          </w:rPr>
          <w:delText xml:space="preserve">Fig 5. </w:delText>
        </w:r>
        <w:r w:rsidRPr="003F5C4A" w:rsidDel="001A0CAA">
          <w:rPr>
            <w:rFonts w:ascii="Times New Roman" w:hAnsi="Times New Roman"/>
          </w:rPr>
          <w:delText xml:space="preserve">Taxonomic composition of the fungal communities of the avocado </w:delText>
        </w:r>
        <w:r w:rsidR="005A7B5E" w:rsidRPr="003F5C4A" w:rsidDel="001A0CAA">
          <w:rPr>
            <w:rFonts w:ascii="Times New Roman" w:hAnsi="Times New Roman"/>
          </w:rPr>
          <w:delText xml:space="preserve">cv. Hass </w:delText>
        </w:r>
        <w:r w:rsidRPr="003F5C4A" w:rsidDel="001A0CAA">
          <w:rPr>
            <w:rFonts w:ascii="Times New Roman" w:hAnsi="Times New Roman"/>
          </w:rPr>
          <w:delText xml:space="preserve">fruits </w:delText>
        </w:r>
        <w:r w:rsidR="00FD38F7" w:rsidRPr="003F5C4A" w:rsidDel="001A0CAA">
          <w:rPr>
            <w:rFonts w:ascii="Times New Roman" w:hAnsi="Times New Roman"/>
          </w:rPr>
          <w:delText xml:space="preserve">with different </w:delText>
        </w:r>
        <w:r w:rsidR="006B6B92" w:rsidRPr="003F5C4A" w:rsidDel="001A0CAA">
          <w:rPr>
            <w:rFonts w:ascii="Times New Roman" w:hAnsi="Times New Roman"/>
          </w:rPr>
          <w:delText>severities</w:delText>
        </w:r>
        <w:r w:rsidR="00FD38F7" w:rsidRPr="003F5C4A" w:rsidDel="001A0CAA">
          <w:rPr>
            <w:rFonts w:ascii="Times New Roman" w:hAnsi="Times New Roman"/>
          </w:rPr>
          <w:delText xml:space="preserve"> of lenticel damage </w:delText>
        </w:r>
        <w:r w:rsidR="006B6B92" w:rsidRPr="003F5C4A" w:rsidDel="001A0CAA">
          <w:rPr>
            <w:rFonts w:ascii="Times New Roman" w:hAnsi="Times New Roman"/>
          </w:rPr>
          <w:delText xml:space="preserve">(Mild and Severe) </w:delText>
        </w:r>
        <w:r w:rsidRPr="003F5C4A" w:rsidDel="001A0CAA">
          <w:rPr>
            <w:rFonts w:ascii="Times New Roman" w:hAnsi="Times New Roman"/>
          </w:rPr>
          <w:delText>collected from the La Escondida and El Sinai during the traviesa harvest of 2020. Shown are the relative abundances of the fungal families of the entire</w:delText>
        </w:r>
        <w:r w:rsidR="001C4D5F" w:rsidRPr="003F5C4A" w:rsidDel="001A0CAA">
          <w:rPr>
            <w:rFonts w:ascii="Times New Roman" w:hAnsi="Times New Roman"/>
          </w:rPr>
          <w:delText xml:space="preserve"> </w:delText>
        </w:r>
        <w:r w:rsidRPr="003F5C4A" w:rsidDel="001A0CAA">
          <w:rPr>
            <w:rFonts w:ascii="Times New Roman" w:hAnsi="Times New Roman"/>
          </w:rPr>
          <w:delText>communities (</w:delText>
        </w:r>
      </w:del>
      <w:del w:id="617" w:author="Sandra Mosquera Lopez" w:date="2022-03-10T13:01:00Z">
        <w:r w:rsidR="006B6B92" w:rsidRPr="003F5C4A" w:rsidDel="00045F62">
          <w:rPr>
            <w:rFonts w:ascii="Times New Roman" w:hAnsi="Times New Roman"/>
          </w:rPr>
          <w:delText>a</w:delText>
        </w:r>
      </w:del>
      <w:del w:id="618" w:author="Sandra Mosquera Lopez" w:date="2022-03-11T14:50:00Z">
        <w:r w:rsidRPr="003F5C4A" w:rsidDel="001A0CAA">
          <w:rPr>
            <w:rFonts w:ascii="Times New Roman" w:hAnsi="Times New Roman"/>
          </w:rPr>
          <w:delText>) and the genus for the communities of Ascomycota (</w:delText>
        </w:r>
      </w:del>
      <w:del w:id="619" w:author="Sandra Mosquera Lopez" w:date="2022-03-10T13:01:00Z">
        <w:r w:rsidR="006B6B92" w:rsidRPr="003F5C4A" w:rsidDel="00045F62">
          <w:rPr>
            <w:rFonts w:ascii="Times New Roman" w:hAnsi="Times New Roman"/>
          </w:rPr>
          <w:delText>b</w:delText>
        </w:r>
      </w:del>
      <w:del w:id="620" w:author="Sandra Mosquera Lopez" w:date="2022-03-11T14:50:00Z">
        <w:r w:rsidRPr="003F5C4A" w:rsidDel="001A0CAA">
          <w:rPr>
            <w:rFonts w:ascii="Times New Roman" w:hAnsi="Times New Roman"/>
          </w:rPr>
          <w:delText>) and Basidiomycota (</w:delText>
        </w:r>
      </w:del>
      <w:del w:id="621" w:author="Sandra Mosquera Lopez" w:date="2022-03-10T13:01:00Z">
        <w:r w:rsidR="006B6B92" w:rsidRPr="003F5C4A" w:rsidDel="00045F62">
          <w:rPr>
            <w:rFonts w:ascii="Times New Roman" w:hAnsi="Times New Roman"/>
          </w:rPr>
          <w:delText>c</w:delText>
        </w:r>
      </w:del>
      <w:del w:id="622" w:author="Sandra Mosquera Lopez" w:date="2022-03-11T14:50:00Z">
        <w:r w:rsidRPr="003F5C4A" w:rsidDel="001A0CAA">
          <w:rPr>
            <w:rFonts w:ascii="Times New Roman" w:hAnsi="Times New Roman"/>
          </w:rPr>
          <w:delText>).</w:delText>
        </w:r>
        <w:r w:rsidR="001C4D5F" w:rsidRPr="003F5C4A" w:rsidDel="001A0CAA">
          <w:rPr>
            <w:rFonts w:ascii="Times New Roman" w:hAnsi="Times New Roman"/>
            <w:noProof/>
          </w:rPr>
          <w:delText xml:space="preserve"> </w:delText>
        </w:r>
      </w:del>
    </w:p>
    <w:p w14:paraId="44676876" w14:textId="7903F6A6" w:rsidR="001C4D5F" w:rsidRPr="003F5C4A" w:rsidDel="001A0CAA" w:rsidRDefault="001C4D5F" w:rsidP="00D34575">
      <w:pPr>
        <w:pStyle w:val="Body"/>
        <w:spacing w:line="360" w:lineRule="auto"/>
        <w:jc w:val="both"/>
        <w:rPr>
          <w:del w:id="623" w:author="Sandra Mosquera Lopez" w:date="2022-03-11T14:50:00Z"/>
          <w:rFonts w:ascii="Times New Roman" w:hAnsi="Times New Roman" w:cs="Times New Roman"/>
        </w:rPr>
      </w:pPr>
    </w:p>
    <w:p w14:paraId="4E1F48C3" w14:textId="5CE93E33" w:rsidR="001C4D5F" w:rsidRPr="003F5C4A" w:rsidDel="001A0CAA" w:rsidRDefault="001C4D5F" w:rsidP="00D34575">
      <w:pPr>
        <w:pStyle w:val="Body"/>
        <w:spacing w:line="360" w:lineRule="auto"/>
        <w:jc w:val="both"/>
        <w:rPr>
          <w:del w:id="624" w:author="Sandra Mosquera Lopez" w:date="2022-03-11T14:50:00Z"/>
          <w:rFonts w:ascii="Times New Roman" w:hAnsi="Times New Roman" w:cs="Times New Roman"/>
        </w:rPr>
      </w:pPr>
      <w:del w:id="625" w:author="Sandra Mosquera Lopez" w:date="2022-03-11T14:50:00Z">
        <w:r w:rsidRPr="003F5C4A" w:rsidDel="001A0CAA">
          <w:rPr>
            <w:rFonts w:ascii="Times New Roman" w:hAnsi="Times New Roman" w:cs="Times New Roman"/>
            <w:b/>
            <w:bCs/>
          </w:rPr>
          <w:delText xml:space="preserve">Fig 6. </w:delText>
        </w:r>
        <w:r w:rsidRPr="003F5C4A" w:rsidDel="001A0CAA">
          <w:rPr>
            <w:rFonts w:ascii="Times New Roman" w:hAnsi="Times New Roman" w:cs="Times New Roman"/>
          </w:rPr>
          <w:delText>Taxonomy and relative abundance</w:delText>
        </w:r>
        <w:r w:rsidRPr="003F5C4A" w:rsidDel="001A0CAA">
          <w:rPr>
            <w:rFonts w:ascii="Times New Roman" w:hAnsi="Times New Roman" w:cs="Times New Roman"/>
            <w:color w:val="auto"/>
          </w:rPr>
          <w:delText xml:space="preserve"> of the </w:delText>
        </w:r>
        <w:r w:rsidRPr="003F5C4A" w:rsidDel="001A0CAA">
          <w:rPr>
            <w:rFonts w:ascii="Times New Roman" w:hAnsi="Times New Roman" w:cs="Times New Roman"/>
            <w:color w:val="auto"/>
            <w:shd w:val="clear" w:color="auto" w:fill="FFFFFF"/>
          </w:rPr>
          <w:delText>amplicon sequence variants (ASVs) enriched (p</w:delText>
        </w:r>
        <w:r w:rsidR="00796FF6" w:rsidRPr="003F5C4A" w:rsidDel="001A0CAA">
          <w:rPr>
            <w:rFonts w:ascii="Times New Roman" w:hAnsi="Times New Roman" w:cs="Times New Roman"/>
            <w:color w:val="auto"/>
            <w:shd w:val="clear" w:color="auto" w:fill="FFFFFF"/>
          </w:rPr>
          <w:delText>-</w:delText>
        </w:r>
        <w:r w:rsidRPr="003F5C4A" w:rsidDel="001A0CAA">
          <w:rPr>
            <w:rFonts w:ascii="Times New Roman" w:hAnsi="Times New Roman" w:cs="Times New Roman"/>
            <w:color w:val="auto"/>
            <w:shd w:val="clear" w:color="auto" w:fill="FFFFFF"/>
          </w:rPr>
          <w:delText>val</w:delText>
        </w:r>
        <w:r w:rsidR="00796FF6" w:rsidRPr="003F5C4A" w:rsidDel="001A0CAA">
          <w:rPr>
            <w:rFonts w:ascii="Times New Roman" w:hAnsi="Times New Roman" w:cs="Times New Roman"/>
            <w:color w:val="auto"/>
            <w:shd w:val="clear" w:color="auto" w:fill="FFFFFF"/>
          </w:rPr>
          <w:delText xml:space="preserve">ue </w:delText>
        </w:r>
        <w:r w:rsidRPr="003F5C4A" w:rsidDel="001A0CAA">
          <w:rPr>
            <w:rFonts w:ascii="Times New Roman" w:hAnsi="Times New Roman" w:cs="Times New Roman"/>
            <w:color w:val="auto"/>
            <w:shd w:val="clear" w:color="auto" w:fill="FFFFFF"/>
          </w:rPr>
          <w:delText xml:space="preserve">&lt; 0.05) in the </w:delText>
        </w:r>
        <w:r w:rsidRPr="003F5C4A" w:rsidDel="001A0CAA">
          <w:rPr>
            <w:rFonts w:ascii="Times New Roman" w:hAnsi="Times New Roman" w:cs="Times New Roman"/>
            <w:color w:val="auto"/>
          </w:rPr>
          <w:delText xml:space="preserve">fungal communities of avocado </w:delText>
        </w:r>
        <w:r w:rsidR="005A7B5E" w:rsidRPr="003F5C4A" w:rsidDel="001A0CAA">
          <w:rPr>
            <w:rFonts w:ascii="Times New Roman" w:hAnsi="Times New Roman"/>
          </w:rPr>
          <w:delText>cv. Hass</w:delText>
        </w:r>
        <w:r w:rsidR="005A7B5E" w:rsidRPr="003F5C4A" w:rsidDel="001A0CAA">
          <w:rPr>
            <w:rFonts w:ascii="Times New Roman" w:hAnsi="Times New Roman" w:cs="Times New Roman"/>
            <w:color w:val="auto"/>
          </w:rPr>
          <w:delText xml:space="preserve"> </w:delText>
        </w:r>
        <w:r w:rsidRPr="003F5C4A" w:rsidDel="001A0CAA">
          <w:rPr>
            <w:rFonts w:ascii="Times New Roman" w:hAnsi="Times New Roman" w:cs="Times New Roman"/>
            <w:color w:val="auto"/>
          </w:rPr>
          <w:delText xml:space="preserve">fruits with different </w:delText>
        </w:r>
        <w:r w:rsidR="006B6B92" w:rsidRPr="003F5C4A" w:rsidDel="001A0CAA">
          <w:rPr>
            <w:rFonts w:ascii="Times New Roman" w:hAnsi="Times New Roman"/>
          </w:rPr>
          <w:delText>severities of lenticel damage</w:delText>
        </w:r>
        <w:r w:rsidRPr="003F5C4A" w:rsidDel="001A0CAA">
          <w:rPr>
            <w:rFonts w:ascii="Times New Roman" w:hAnsi="Times New Roman" w:cs="Times New Roman"/>
            <w:color w:val="auto"/>
          </w:rPr>
          <w:delText xml:space="preserve"> (Mild and Severe) collected from th</w:delText>
        </w:r>
        <w:r w:rsidRPr="003F5C4A" w:rsidDel="001A0CAA">
          <w:rPr>
            <w:rFonts w:ascii="Times New Roman" w:hAnsi="Times New Roman" w:cs="Times New Roman"/>
          </w:rPr>
          <w:delText>e La Escondida during the traviesa harvest of 2020. Shown are the taxonomic relation (</w:delText>
        </w:r>
      </w:del>
      <w:del w:id="626" w:author="Sandra Mosquera Lopez" w:date="2022-03-10T15:33:00Z">
        <w:r w:rsidRPr="003F5C4A" w:rsidDel="00C71C76">
          <w:rPr>
            <w:rFonts w:ascii="Times New Roman" w:hAnsi="Times New Roman" w:cs="Times New Roman"/>
          </w:rPr>
          <w:delText>left</w:delText>
        </w:r>
      </w:del>
      <w:del w:id="627" w:author="Sandra Mosquera Lopez" w:date="2022-03-11T14:50:00Z">
        <w:r w:rsidRPr="003F5C4A" w:rsidDel="001A0CAA">
          <w:rPr>
            <w:rFonts w:ascii="Times New Roman" w:hAnsi="Times New Roman" w:cs="Times New Roman"/>
          </w:rPr>
          <w:delText>) and the relative abundances (</w:delText>
        </w:r>
      </w:del>
      <w:del w:id="628" w:author="Sandra Mosquera Lopez" w:date="2022-03-10T15:33:00Z">
        <w:r w:rsidRPr="003F5C4A" w:rsidDel="00C71C76">
          <w:rPr>
            <w:rFonts w:ascii="Times New Roman" w:hAnsi="Times New Roman" w:cs="Times New Roman"/>
          </w:rPr>
          <w:delText>right</w:delText>
        </w:r>
      </w:del>
      <w:del w:id="629" w:author="Sandra Mosquera Lopez" w:date="2022-03-11T14:50:00Z">
        <w:r w:rsidRPr="003F5C4A" w:rsidDel="001A0CAA">
          <w:rPr>
            <w:rFonts w:ascii="Times New Roman" w:hAnsi="Times New Roman" w:cs="Times New Roman"/>
          </w:rPr>
          <w:delText>) of the ASVs.</w:delText>
        </w:r>
        <w:r w:rsidRPr="003F5C4A" w:rsidDel="001A0CAA">
          <w:rPr>
            <w:rFonts w:ascii="Times New Roman" w:hAnsi="Times New Roman" w:cs="Times New Roman"/>
            <w:noProof/>
          </w:rPr>
          <w:delText xml:space="preserve"> </w:delText>
        </w:r>
      </w:del>
    </w:p>
    <w:p w14:paraId="6DDCA308" w14:textId="7B042435" w:rsidR="001C4D5F" w:rsidRPr="003F5C4A" w:rsidDel="001A0CAA" w:rsidRDefault="001C4D5F" w:rsidP="00D34575">
      <w:pPr>
        <w:pStyle w:val="Body"/>
        <w:spacing w:line="360" w:lineRule="auto"/>
        <w:jc w:val="both"/>
        <w:rPr>
          <w:del w:id="630" w:author="Sandra Mosquera Lopez" w:date="2022-03-11T14:50:00Z"/>
          <w:rFonts w:ascii="Times New Roman" w:hAnsi="Times New Roman" w:cs="Times New Roman"/>
          <w:noProof/>
        </w:rPr>
      </w:pPr>
    </w:p>
    <w:p w14:paraId="0E119F4C" w14:textId="408A4BEE" w:rsidR="001C4D5F" w:rsidRPr="003F5C4A" w:rsidDel="00C71C76" w:rsidRDefault="001C4D5F" w:rsidP="00D34575">
      <w:pPr>
        <w:pStyle w:val="Body"/>
        <w:spacing w:line="360" w:lineRule="auto"/>
        <w:jc w:val="both"/>
        <w:rPr>
          <w:del w:id="631" w:author="Sandra Mosquera Lopez" w:date="2022-03-10T15:35:00Z"/>
          <w:rFonts w:ascii="Times New Roman" w:hAnsi="Times New Roman" w:cs="Times New Roman"/>
        </w:rPr>
      </w:pPr>
      <w:del w:id="632" w:author="Sandra Mosquera Lopez" w:date="2022-03-11T14:50:00Z">
        <w:r w:rsidRPr="003F5C4A" w:rsidDel="001A0CAA">
          <w:rPr>
            <w:rFonts w:ascii="Times New Roman" w:hAnsi="Times New Roman" w:cs="Times New Roman"/>
            <w:b/>
            <w:bCs/>
          </w:rPr>
          <w:delText xml:space="preserve">Fig 7. </w:delText>
        </w:r>
        <w:r w:rsidRPr="003F5C4A" w:rsidDel="001A0CAA">
          <w:rPr>
            <w:rFonts w:ascii="Times New Roman" w:hAnsi="Times New Roman" w:cs="Times New Roman"/>
          </w:rPr>
          <w:delText xml:space="preserve">Taxonomy and relative abundance of the </w:delText>
        </w:r>
        <w:r w:rsidRPr="003F5C4A" w:rsidDel="001A0CAA">
          <w:rPr>
            <w:rFonts w:ascii="Times New Roman" w:hAnsi="Times New Roman" w:cs="Times New Roman"/>
            <w:color w:val="auto"/>
            <w:shd w:val="clear" w:color="auto" w:fill="FFFFFF"/>
          </w:rPr>
          <w:delText>amplicon sequence variants (ASVs) enriched (p</w:delText>
        </w:r>
        <w:r w:rsidR="00796FF6" w:rsidRPr="003F5C4A" w:rsidDel="001A0CAA">
          <w:rPr>
            <w:rFonts w:ascii="Times New Roman" w:hAnsi="Times New Roman" w:cs="Times New Roman"/>
            <w:color w:val="auto"/>
            <w:shd w:val="clear" w:color="auto" w:fill="FFFFFF"/>
          </w:rPr>
          <w:delText>-</w:delText>
        </w:r>
        <w:r w:rsidRPr="003F5C4A" w:rsidDel="001A0CAA">
          <w:rPr>
            <w:rFonts w:ascii="Times New Roman" w:hAnsi="Times New Roman" w:cs="Times New Roman"/>
            <w:color w:val="auto"/>
            <w:shd w:val="clear" w:color="auto" w:fill="FFFFFF"/>
          </w:rPr>
          <w:delText xml:space="preserve"> val</w:delText>
        </w:r>
        <w:r w:rsidR="00796FF6" w:rsidRPr="003F5C4A" w:rsidDel="001A0CAA">
          <w:rPr>
            <w:rFonts w:ascii="Times New Roman" w:hAnsi="Times New Roman" w:cs="Times New Roman"/>
            <w:color w:val="auto"/>
            <w:shd w:val="clear" w:color="auto" w:fill="FFFFFF"/>
          </w:rPr>
          <w:delText xml:space="preserve">ue </w:delText>
        </w:r>
        <w:r w:rsidRPr="003F5C4A" w:rsidDel="001A0CAA">
          <w:rPr>
            <w:rFonts w:ascii="Times New Roman" w:hAnsi="Times New Roman" w:cs="Times New Roman"/>
            <w:color w:val="auto"/>
            <w:shd w:val="clear" w:color="auto" w:fill="FFFFFF"/>
          </w:rPr>
          <w:delText xml:space="preserve">&lt; 0.05) in the </w:delText>
        </w:r>
        <w:r w:rsidRPr="003F5C4A" w:rsidDel="001A0CAA">
          <w:rPr>
            <w:rFonts w:ascii="Times New Roman" w:hAnsi="Times New Roman" w:cs="Times New Roman"/>
            <w:color w:val="auto"/>
          </w:rPr>
          <w:delText>fungal communities of avocado</w:delText>
        </w:r>
        <w:r w:rsidR="005A7B5E" w:rsidRPr="003F5C4A" w:rsidDel="001A0CAA">
          <w:rPr>
            <w:rFonts w:ascii="Times New Roman" w:hAnsi="Times New Roman" w:cs="Times New Roman"/>
            <w:color w:val="auto"/>
          </w:rPr>
          <w:delText xml:space="preserve"> </w:delText>
        </w:r>
        <w:r w:rsidR="005A7B5E" w:rsidRPr="003F5C4A" w:rsidDel="001A0CAA">
          <w:rPr>
            <w:rFonts w:ascii="Times New Roman" w:hAnsi="Times New Roman"/>
            <w:color w:val="auto"/>
          </w:rPr>
          <w:delText xml:space="preserve">cv. </w:delText>
        </w:r>
        <w:r w:rsidR="005A7B5E" w:rsidRPr="003F5C4A" w:rsidDel="001A0CAA">
          <w:rPr>
            <w:rFonts w:ascii="Times New Roman" w:hAnsi="Times New Roman"/>
          </w:rPr>
          <w:delText>Hass</w:delText>
        </w:r>
        <w:r w:rsidRPr="003F5C4A" w:rsidDel="001A0CAA">
          <w:rPr>
            <w:rFonts w:ascii="Times New Roman" w:hAnsi="Times New Roman" w:cs="Times New Roman"/>
          </w:rPr>
          <w:delText xml:space="preserve"> fruits with different </w:delText>
        </w:r>
        <w:r w:rsidR="006B6B92" w:rsidRPr="003F5C4A" w:rsidDel="001A0CAA">
          <w:rPr>
            <w:rFonts w:ascii="Times New Roman" w:hAnsi="Times New Roman"/>
          </w:rPr>
          <w:delText xml:space="preserve">severities of lenticel damage </w:delText>
        </w:r>
        <w:r w:rsidRPr="003F5C4A" w:rsidDel="001A0CAA">
          <w:rPr>
            <w:rFonts w:ascii="Times New Roman" w:hAnsi="Times New Roman" w:cs="Times New Roman"/>
          </w:rPr>
          <w:delText xml:space="preserve">(Mild and Severe) collected from the La Sinai during the traviesa harvest of 2020. </w:delText>
        </w:r>
      </w:del>
      <w:del w:id="633" w:author="Sandra Mosquera Lopez" w:date="2022-03-10T15:35:00Z">
        <w:r w:rsidRPr="003F5C4A" w:rsidDel="00C71C76">
          <w:rPr>
            <w:rFonts w:ascii="Times New Roman" w:hAnsi="Times New Roman" w:cs="Times New Roman"/>
          </w:rPr>
          <w:delText>Shown are the taxonomic relation (</w:delText>
        </w:r>
      </w:del>
      <w:del w:id="634" w:author="Sandra Mosquera Lopez" w:date="2022-03-10T15:33:00Z">
        <w:r w:rsidRPr="003F5C4A" w:rsidDel="00C71C76">
          <w:rPr>
            <w:rFonts w:ascii="Times New Roman" w:hAnsi="Times New Roman" w:cs="Times New Roman"/>
          </w:rPr>
          <w:delText>left</w:delText>
        </w:r>
      </w:del>
      <w:del w:id="635" w:author="Sandra Mosquera Lopez" w:date="2022-03-10T15:35:00Z">
        <w:r w:rsidRPr="003F5C4A" w:rsidDel="00C71C76">
          <w:rPr>
            <w:rFonts w:ascii="Times New Roman" w:hAnsi="Times New Roman" w:cs="Times New Roman"/>
          </w:rPr>
          <w:delText>) and the relative abundances (</w:delText>
        </w:r>
      </w:del>
      <w:del w:id="636" w:author="Sandra Mosquera Lopez" w:date="2022-03-10T15:33:00Z">
        <w:r w:rsidRPr="003F5C4A" w:rsidDel="00C71C76">
          <w:rPr>
            <w:rFonts w:ascii="Times New Roman" w:hAnsi="Times New Roman" w:cs="Times New Roman"/>
          </w:rPr>
          <w:delText>right</w:delText>
        </w:r>
      </w:del>
      <w:del w:id="637" w:author="Sandra Mosquera Lopez" w:date="2022-03-10T15:35:00Z">
        <w:r w:rsidRPr="003F5C4A" w:rsidDel="00C71C76">
          <w:rPr>
            <w:rFonts w:ascii="Times New Roman" w:hAnsi="Times New Roman" w:cs="Times New Roman"/>
          </w:rPr>
          <w:delText>) of the ASVs.</w:delText>
        </w:r>
        <w:r w:rsidRPr="003F5C4A" w:rsidDel="00C71C76">
          <w:rPr>
            <w:rFonts w:ascii="Times New Roman" w:hAnsi="Times New Roman" w:cs="Times New Roman"/>
            <w:noProof/>
          </w:rPr>
          <w:delText xml:space="preserve"> </w:delText>
        </w:r>
      </w:del>
    </w:p>
    <w:p w14:paraId="7E93FB03" w14:textId="689A1CAD" w:rsidR="001C4D5F" w:rsidRPr="003F5C4A" w:rsidDel="001A0CAA" w:rsidRDefault="001C4D5F" w:rsidP="00D34575">
      <w:pPr>
        <w:pStyle w:val="Body"/>
        <w:spacing w:line="360" w:lineRule="auto"/>
        <w:jc w:val="both"/>
        <w:rPr>
          <w:del w:id="638" w:author="Sandra Mosquera Lopez" w:date="2022-03-11T14:53:00Z"/>
          <w:rFonts w:ascii="Times New Roman" w:hAnsi="Times New Roman"/>
          <w:noProof/>
        </w:rPr>
      </w:pPr>
    </w:p>
    <w:p w14:paraId="4CCF7721" w14:textId="39719B39" w:rsidR="006031C4" w:rsidRPr="003F5C4A" w:rsidDel="001A0CAA" w:rsidRDefault="006031C4" w:rsidP="00D34575">
      <w:pPr>
        <w:pStyle w:val="Body"/>
        <w:spacing w:line="288" w:lineRule="auto"/>
        <w:rPr>
          <w:del w:id="639" w:author="Sandra Mosquera Lopez" w:date="2022-03-11T14:52:00Z"/>
          <w:rFonts w:ascii="Arial Unicode MS" w:hAnsi="Arial Unicode MS"/>
          <w:shd w:val="clear" w:color="auto" w:fill="FFFFFF"/>
        </w:rPr>
      </w:pPr>
      <w:del w:id="640" w:author="Sandra Mosquera Lopez" w:date="2022-03-11T14:52:00Z">
        <w:r w:rsidRPr="003F5C4A" w:rsidDel="001A0CAA">
          <w:rPr>
            <w:rFonts w:ascii="Times New Roman" w:hAnsi="Times New Roman"/>
            <w:b/>
            <w:bCs/>
            <w:shd w:val="clear" w:color="auto" w:fill="FFFFFF"/>
          </w:rPr>
          <w:delText>Tabl</w:delText>
        </w:r>
        <w:r w:rsidR="00794F14" w:rsidRPr="003F5C4A" w:rsidDel="001A0CAA">
          <w:rPr>
            <w:rFonts w:ascii="Times New Roman" w:hAnsi="Times New Roman"/>
            <w:b/>
            <w:bCs/>
            <w:shd w:val="clear" w:color="auto" w:fill="FFFFFF"/>
          </w:rPr>
          <w:delText>e</w:delText>
        </w:r>
        <w:r w:rsidRPr="003F5C4A" w:rsidDel="001A0CAA">
          <w:rPr>
            <w:rFonts w:ascii="Times New Roman" w:hAnsi="Times New Roman"/>
            <w:b/>
            <w:bCs/>
            <w:shd w:val="clear" w:color="auto" w:fill="FFFFFF"/>
          </w:rPr>
          <w:delText xml:space="preserve"> 1. </w:delText>
        </w:r>
        <w:r w:rsidR="00221BA2" w:rsidRPr="003F5C4A" w:rsidDel="001A0CAA">
          <w:rPr>
            <w:rFonts w:ascii="Times New Roman" w:hAnsi="Times New Roman"/>
            <w:shd w:val="clear" w:color="auto" w:fill="FFFFFF"/>
          </w:rPr>
          <w:delText>F</w:delText>
        </w:r>
        <w:r w:rsidRPr="003F5C4A" w:rsidDel="001A0CAA">
          <w:rPr>
            <w:rFonts w:ascii="Times New Roman" w:hAnsi="Times New Roman"/>
            <w:shd w:val="clear" w:color="auto" w:fill="FFFFFF"/>
          </w:rPr>
          <w:delText>ungal isolate</w:delText>
        </w:r>
        <w:r w:rsidR="00221BA2" w:rsidRPr="003F5C4A" w:rsidDel="001A0CAA">
          <w:rPr>
            <w:rFonts w:ascii="Times New Roman" w:hAnsi="Times New Roman"/>
            <w:shd w:val="clear" w:color="auto" w:fill="FFFFFF"/>
          </w:rPr>
          <w:delText>s originated</w:delText>
        </w:r>
        <w:r w:rsidRPr="003F5C4A" w:rsidDel="001A0CAA">
          <w:rPr>
            <w:rFonts w:ascii="Times New Roman" w:hAnsi="Times New Roman"/>
            <w:shd w:val="clear" w:color="auto" w:fill="FFFFFF"/>
          </w:rPr>
          <w:delText xml:space="preserve"> from </w:delText>
        </w:r>
        <w:r w:rsidR="000939CE" w:rsidRPr="003F5C4A" w:rsidDel="001A0CAA">
          <w:rPr>
            <w:rFonts w:ascii="Times New Roman" w:hAnsi="Times New Roman"/>
            <w:shd w:val="clear" w:color="auto" w:fill="FFFFFF"/>
          </w:rPr>
          <w:delText xml:space="preserve">healthy and </w:delText>
        </w:r>
        <w:r w:rsidRPr="003F5C4A" w:rsidDel="001A0CAA">
          <w:rPr>
            <w:rFonts w:ascii="Times New Roman" w:hAnsi="Times New Roman"/>
            <w:shd w:val="clear" w:color="auto" w:fill="FFFFFF"/>
          </w:rPr>
          <w:delText>necrotic lentic</w:delText>
        </w:r>
        <w:r w:rsidR="00221BA2" w:rsidRPr="003F5C4A" w:rsidDel="001A0CAA">
          <w:rPr>
            <w:rFonts w:ascii="Times New Roman" w:hAnsi="Times New Roman"/>
            <w:shd w:val="clear" w:color="auto" w:fill="FFFFFF"/>
          </w:rPr>
          <w:delText>els</w:delText>
        </w:r>
        <w:r w:rsidRPr="003F5C4A" w:rsidDel="001A0CAA">
          <w:rPr>
            <w:rFonts w:ascii="Times New Roman" w:hAnsi="Times New Roman"/>
            <w:shd w:val="clear" w:color="auto" w:fill="FFFFFF"/>
          </w:rPr>
          <w:delText xml:space="preserve"> of </w:delText>
        </w:r>
        <w:r w:rsidRPr="003F5C4A" w:rsidDel="001A0CAA">
          <w:rPr>
            <w:rFonts w:ascii="Times New Roman" w:hAnsi="Times New Roman" w:cs="Times New Roman"/>
            <w:color w:val="auto"/>
          </w:rPr>
          <w:delText xml:space="preserve">avocado </w:delText>
        </w:r>
        <w:r w:rsidRPr="003F5C4A" w:rsidDel="001A0CAA">
          <w:rPr>
            <w:rFonts w:ascii="Times New Roman" w:hAnsi="Times New Roman"/>
            <w:color w:val="auto"/>
          </w:rPr>
          <w:delText xml:space="preserve">cv. </w:delText>
        </w:r>
        <w:r w:rsidRPr="003F5C4A" w:rsidDel="001A0CAA">
          <w:rPr>
            <w:rFonts w:ascii="Times New Roman" w:hAnsi="Times New Roman"/>
          </w:rPr>
          <w:delText>Hass</w:delText>
        </w:r>
        <w:r w:rsidRPr="003F5C4A" w:rsidDel="001A0CAA">
          <w:rPr>
            <w:rFonts w:ascii="Times New Roman" w:hAnsi="Times New Roman" w:cs="Times New Roman"/>
          </w:rPr>
          <w:delText xml:space="preserve"> fruits collected from the La Escondida and El Sinai during the </w:delText>
        </w:r>
      </w:del>
      <w:commentRangeStart w:id="641"/>
      <w:commentRangeStart w:id="642"/>
      <w:del w:id="643" w:author="Sandra Mosquera Lopez" w:date="2022-02-17T17:49:00Z">
        <w:r w:rsidRPr="00D716A5" w:rsidDel="00EC6EC9">
          <w:rPr>
            <w:highlight w:val="yellow"/>
            <w:rPrChange w:id="644" w:author="Valeska Villegas Escobar" w:date="2022-01-18T10:01:00Z">
              <w:rPr/>
            </w:rPrChange>
          </w:rPr>
          <w:delText>principal</w:delText>
        </w:r>
        <w:r w:rsidRPr="003F5C4A" w:rsidDel="00EC6EC9">
          <w:rPr>
            <w:rFonts w:ascii="Times New Roman" w:hAnsi="Times New Roman" w:cs="Times New Roman"/>
          </w:rPr>
          <w:delText xml:space="preserve"> </w:delText>
        </w:r>
      </w:del>
      <w:del w:id="645" w:author="Sandra Mosquera Lopez" w:date="2022-03-11T14:52:00Z">
        <w:r w:rsidRPr="003F5C4A" w:rsidDel="001A0CAA">
          <w:rPr>
            <w:rFonts w:ascii="Times New Roman" w:hAnsi="Times New Roman" w:cs="Times New Roman"/>
          </w:rPr>
          <w:delText>harvest of 2019</w:delText>
        </w:r>
        <w:r w:rsidR="000939CE" w:rsidRPr="003F5C4A" w:rsidDel="001A0CAA">
          <w:rPr>
            <w:rFonts w:ascii="Times New Roman" w:hAnsi="Times New Roman" w:cs="Times New Roman"/>
          </w:rPr>
          <w:delText xml:space="preserve"> </w:delText>
        </w:r>
        <w:commentRangeEnd w:id="641"/>
        <w:r w:rsidR="00D716A5" w:rsidDel="001A0CAA">
          <w:rPr>
            <w:rStyle w:val="CommentReference"/>
            <w:rFonts w:ascii="Times New Roman" w:hAnsi="Times New Roman" w:cs="Times New Roman"/>
            <w:color w:val="auto"/>
            <w:lang w:eastAsia="en-US"/>
          </w:rPr>
          <w:commentReference w:id="641"/>
        </w:r>
        <w:commentRangeEnd w:id="642"/>
        <w:r w:rsidR="00EC6EC9" w:rsidDel="001A0CAA">
          <w:rPr>
            <w:rStyle w:val="CommentReference"/>
            <w:rFonts w:ascii="Times New Roman" w:hAnsi="Times New Roman" w:cs="Times New Roman"/>
            <w:color w:val="auto"/>
            <w:lang w:eastAsia="en-US"/>
          </w:rPr>
          <w:commentReference w:id="642"/>
        </w:r>
        <w:r w:rsidR="000939CE" w:rsidRPr="003F5C4A" w:rsidDel="001A0CAA">
          <w:rPr>
            <w:rFonts w:ascii="Times New Roman" w:hAnsi="Times New Roman" w:cs="Times New Roman"/>
          </w:rPr>
          <w:delText>and traviesa harvest of 2021</w:delText>
        </w:r>
        <w:r w:rsidRPr="003F5C4A" w:rsidDel="001A0CAA">
          <w:rPr>
            <w:rFonts w:ascii="Times New Roman" w:hAnsi="Times New Roman"/>
          </w:rPr>
          <w:delText>.</w:delText>
        </w:r>
        <w:r w:rsidRPr="003F5C4A" w:rsidDel="001A0CAA">
          <w:rPr>
            <w:rFonts w:ascii="Times New Roman" w:hAnsi="Times New Roman"/>
            <w:shd w:val="clear" w:color="auto" w:fill="FFFFFF"/>
          </w:rPr>
          <w:delText xml:space="preserve"> </w:delText>
        </w:r>
        <w:r w:rsidRPr="003F5C4A" w:rsidDel="001A0CAA">
          <w:rPr>
            <w:rFonts w:ascii="Arial Unicode MS" w:hAnsi="Arial Unicode MS"/>
            <w:shd w:val="clear" w:color="auto" w:fill="FFFFFF"/>
          </w:rPr>
          <w:delText xml:space="preserve"> </w:delText>
        </w:r>
      </w:del>
    </w:p>
    <w:p w14:paraId="5B059C56" w14:textId="565C9B7E" w:rsidR="006031C4" w:rsidRPr="003F5C4A" w:rsidDel="001A0CAA" w:rsidRDefault="006031C4" w:rsidP="00D34575">
      <w:pPr>
        <w:pStyle w:val="Body"/>
        <w:spacing w:line="360" w:lineRule="auto"/>
        <w:jc w:val="both"/>
        <w:rPr>
          <w:del w:id="646" w:author="Sandra Mosquera Lopez" w:date="2022-03-11T14:52:00Z"/>
          <w:rFonts w:ascii="Times New Roman" w:hAnsi="Times New Roman"/>
          <w:noProof/>
        </w:rPr>
      </w:pPr>
    </w:p>
    <w:p w14:paraId="47C2BD01" w14:textId="39C61D0C" w:rsidR="006031C4" w:rsidRPr="003F5C4A" w:rsidDel="001A0CAA" w:rsidRDefault="006031C4" w:rsidP="00D34575">
      <w:pPr>
        <w:pStyle w:val="Body"/>
        <w:spacing w:line="360" w:lineRule="auto"/>
        <w:jc w:val="both"/>
        <w:rPr>
          <w:del w:id="647" w:author="Sandra Mosquera Lopez" w:date="2022-03-11T14:52:00Z"/>
          <w:rFonts w:ascii="Times New Roman" w:hAnsi="Times New Roman"/>
          <w:noProof/>
        </w:rPr>
      </w:pPr>
    </w:p>
    <w:tbl>
      <w:tblPr>
        <w:tblW w:w="0" w:type="auto"/>
        <w:tblCellMar>
          <w:left w:w="70" w:type="dxa"/>
          <w:right w:w="70" w:type="dxa"/>
        </w:tblCellMar>
        <w:tblLook w:val="04A0" w:firstRow="1" w:lastRow="0" w:firstColumn="1" w:lastColumn="0" w:noHBand="0" w:noVBand="1"/>
      </w:tblPr>
      <w:tblGrid>
        <w:gridCol w:w="1790"/>
        <w:gridCol w:w="934"/>
        <w:gridCol w:w="886"/>
        <w:gridCol w:w="934"/>
        <w:gridCol w:w="886"/>
        <w:gridCol w:w="642"/>
      </w:tblGrid>
      <w:tr w:rsidR="000939CE" w:rsidRPr="003F5C4A" w:rsidDel="001A0CAA" w14:paraId="2D29BBEB" w14:textId="56769461" w:rsidTr="00EC6EC9">
        <w:trPr>
          <w:trHeight w:val="288"/>
          <w:del w:id="648" w:author="Sandra Mosquera Lopez" w:date="2022-03-11T14:52:00Z"/>
        </w:trPr>
        <w:tc>
          <w:tcPr>
            <w:tcW w:w="0" w:type="auto"/>
            <w:vMerge w:val="restart"/>
            <w:tcBorders>
              <w:top w:val="single" w:sz="4" w:space="0" w:color="auto"/>
              <w:left w:val="nil"/>
              <w:bottom w:val="single" w:sz="4" w:space="0" w:color="000000"/>
              <w:right w:val="nil"/>
            </w:tcBorders>
            <w:vAlign w:val="center"/>
            <w:hideMark/>
          </w:tcPr>
          <w:p w14:paraId="68B9DA1F" w14:textId="5BF58C3F" w:rsidR="000939CE" w:rsidRPr="003F5C4A" w:rsidDel="001A0CAA"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49" w:author="Sandra Mosquera Lopez" w:date="2022-03-11T14:52:00Z"/>
                <w:rFonts w:eastAsia="Times New Roman"/>
                <w:b/>
                <w:bCs/>
                <w:color w:val="000000"/>
                <w:sz w:val="22"/>
                <w:szCs w:val="22"/>
                <w:bdr w:val="none" w:sz="0" w:space="0" w:color="auto"/>
                <w:lang w:val="es-CO" w:eastAsia="es-CO"/>
              </w:rPr>
            </w:pPr>
            <w:bookmarkStart w:id="650" w:name="_Hlk86140719"/>
            <w:del w:id="651" w:author="Sandra Mosquera Lopez" w:date="2022-03-11T14:52:00Z">
              <w:r w:rsidRPr="003F5C4A" w:rsidDel="001A0CAA">
                <w:rPr>
                  <w:rFonts w:eastAsia="Times New Roman"/>
                  <w:b/>
                  <w:bCs/>
                  <w:color w:val="000000"/>
                  <w:sz w:val="22"/>
                  <w:szCs w:val="22"/>
                  <w:bdr w:val="none" w:sz="0" w:space="0" w:color="auto"/>
                  <w:lang w:val="es-CO" w:eastAsia="es-CO"/>
                </w:rPr>
                <w:delText>Isolates</w:delText>
              </w:r>
            </w:del>
          </w:p>
        </w:tc>
        <w:tc>
          <w:tcPr>
            <w:tcW w:w="0" w:type="auto"/>
            <w:gridSpan w:val="2"/>
            <w:tcBorders>
              <w:top w:val="single" w:sz="4" w:space="0" w:color="auto"/>
              <w:left w:val="nil"/>
              <w:bottom w:val="single" w:sz="4" w:space="0" w:color="auto"/>
              <w:right w:val="nil"/>
            </w:tcBorders>
            <w:shd w:val="clear" w:color="auto" w:fill="auto"/>
            <w:noWrap/>
            <w:vAlign w:val="center"/>
            <w:hideMark/>
          </w:tcPr>
          <w:p w14:paraId="3CF1C7E2" w14:textId="71A14694"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52" w:author="Sandra Mosquera Lopez" w:date="2022-03-11T14:52:00Z"/>
                <w:rFonts w:eastAsia="Times New Roman"/>
                <w:b/>
                <w:bCs/>
                <w:color w:val="000000"/>
                <w:sz w:val="22"/>
                <w:szCs w:val="22"/>
                <w:bdr w:val="none" w:sz="0" w:space="0" w:color="auto"/>
                <w:lang w:val="es-CO" w:eastAsia="es-CO"/>
              </w:rPr>
            </w:pPr>
            <w:del w:id="653" w:author="Sandra Mosquera Lopez" w:date="2022-03-11T14:52:00Z">
              <w:r w:rsidRPr="003F5C4A" w:rsidDel="001A0CAA">
                <w:rPr>
                  <w:rFonts w:eastAsia="Times New Roman"/>
                  <w:b/>
                  <w:bCs/>
                  <w:color w:val="000000"/>
                  <w:sz w:val="22"/>
                  <w:szCs w:val="22"/>
                  <w:bdr w:val="none" w:sz="0" w:space="0" w:color="auto"/>
                  <w:lang w:val="es-CO" w:eastAsia="es-CO"/>
                </w:rPr>
                <w:delText>La Escondida</w:delText>
              </w:r>
            </w:del>
          </w:p>
        </w:tc>
        <w:tc>
          <w:tcPr>
            <w:tcW w:w="0" w:type="auto"/>
            <w:gridSpan w:val="2"/>
            <w:tcBorders>
              <w:top w:val="single" w:sz="4" w:space="0" w:color="auto"/>
              <w:left w:val="nil"/>
              <w:bottom w:val="single" w:sz="4" w:space="0" w:color="auto"/>
              <w:right w:val="nil"/>
            </w:tcBorders>
            <w:shd w:val="clear" w:color="auto" w:fill="auto"/>
            <w:noWrap/>
            <w:vAlign w:val="center"/>
            <w:hideMark/>
          </w:tcPr>
          <w:p w14:paraId="3ACF0359" w14:textId="30883B31"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54" w:author="Sandra Mosquera Lopez" w:date="2022-03-11T14:52:00Z"/>
                <w:rFonts w:eastAsia="Times New Roman"/>
                <w:b/>
                <w:bCs/>
                <w:color w:val="000000"/>
                <w:sz w:val="22"/>
                <w:szCs w:val="22"/>
                <w:bdr w:val="none" w:sz="0" w:space="0" w:color="auto"/>
                <w:lang w:val="es-CO" w:eastAsia="es-CO"/>
              </w:rPr>
            </w:pPr>
            <w:del w:id="655" w:author="Sandra Mosquera Lopez" w:date="2022-03-11T14:52:00Z">
              <w:r w:rsidRPr="003F5C4A" w:rsidDel="001A0CAA">
                <w:rPr>
                  <w:rFonts w:eastAsia="Times New Roman"/>
                  <w:b/>
                  <w:bCs/>
                  <w:color w:val="000000"/>
                  <w:sz w:val="22"/>
                  <w:szCs w:val="22"/>
                  <w:bdr w:val="none" w:sz="0" w:space="0" w:color="auto"/>
                  <w:lang w:val="es-CO" w:eastAsia="es-CO"/>
                </w:rPr>
                <w:delText>El Sinai</w:delText>
              </w:r>
            </w:del>
          </w:p>
        </w:tc>
        <w:tc>
          <w:tcPr>
            <w:tcW w:w="0" w:type="auto"/>
            <w:vMerge w:val="restart"/>
            <w:tcBorders>
              <w:top w:val="single" w:sz="4" w:space="0" w:color="auto"/>
              <w:left w:val="nil"/>
              <w:bottom w:val="single" w:sz="4" w:space="0" w:color="000000"/>
              <w:right w:val="nil"/>
            </w:tcBorders>
            <w:vAlign w:val="center"/>
            <w:hideMark/>
          </w:tcPr>
          <w:p w14:paraId="13AB495A" w14:textId="22273DB2" w:rsidR="000939CE" w:rsidRPr="003F5C4A" w:rsidDel="001A0CAA"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56" w:author="Sandra Mosquera Lopez" w:date="2022-03-11T14:52:00Z"/>
                <w:rFonts w:eastAsia="Times New Roman"/>
                <w:b/>
                <w:bCs/>
                <w:color w:val="000000"/>
                <w:sz w:val="22"/>
                <w:szCs w:val="22"/>
                <w:bdr w:val="none" w:sz="0" w:space="0" w:color="auto"/>
                <w:lang w:val="es-CO" w:eastAsia="es-CO"/>
              </w:rPr>
            </w:pPr>
            <w:del w:id="657" w:author="Sandra Mosquera Lopez" w:date="2022-03-11T14:52:00Z">
              <w:r w:rsidRPr="003F5C4A" w:rsidDel="001A0CAA">
                <w:rPr>
                  <w:rFonts w:eastAsia="Times New Roman"/>
                  <w:b/>
                  <w:bCs/>
                  <w:color w:val="000000"/>
                  <w:sz w:val="22"/>
                  <w:szCs w:val="22"/>
                  <w:bdr w:val="none" w:sz="0" w:space="0" w:color="auto"/>
                  <w:lang w:val="es-CO" w:eastAsia="es-CO"/>
                </w:rPr>
                <w:delText>Total</w:delText>
              </w:r>
            </w:del>
          </w:p>
        </w:tc>
      </w:tr>
      <w:tr w:rsidR="000939CE" w:rsidRPr="003F5C4A" w:rsidDel="001A0CAA" w14:paraId="103D8DC4" w14:textId="05ABD78E" w:rsidTr="00EC6EC9">
        <w:trPr>
          <w:trHeight w:val="288"/>
          <w:del w:id="658" w:author="Sandra Mosquera Lopez" w:date="2022-03-11T14:52:00Z"/>
        </w:trPr>
        <w:tc>
          <w:tcPr>
            <w:tcW w:w="0" w:type="auto"/>
            <w:vMerge/>
            <w:tcBorders>
              <w:top w:val="single" w:sz="4" w:space="0" w:color="auto"/>
              <w:left w:val="nil"/>
              <w:bottom w:val="single" w:sz="4" w:space="0" w:color="000000"/>
              <w:right w:val="nil"/>
            </w:tcBorders>
            <w:vAlign w:val="center"/>
            <w:hideMark/>
          </w:tcPr>
          <w:p w14:paraId="351ADF05" w14:textId="1E27285A" w:rsidR="000939CE" w:rsidRPr="003F5C4A" w:rsidDel="001A0CAA"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59" w:author="Sandra Mosquera Lopez" w:date="2022-03-11T14:52:00Z"/>
                <w:rFonts w:eastAsia="Times New Roman"/>
                <w:b/>
                <w:bCs/>
                <w:color w:val="000000"/>
                <w:sz w:val="22"/>
                <w:szCs w:val="22"/>
                <w:bdr w:val="none" w:sz="0" w:space="0" w:color="auto"/>
                <w:lang w:val="es-CO" w:eastAsia="es-CO"/>
              </w:rPr>
            </w:pPr>
          </w:p>
        </w:tc>
        <w:tc>
          <w:tcPr>
            <w:tcW w:w="0" w:type="auto"/>
            <w:tcBorders>
              <w:top w:val="nil"/>
              <w:left w:val="nil"/>
              <w:bottom w:val="single" w:sz="4" w:space="0" w:color="auto"/>
              <w:right w:val="nil"/>
            </w:tcBorders>
            <w:shd w:val="clear" w:color="auto" w:fill="auto"/>
            <w:noWrap/>
            <w:vAlign w:val="center"/>
            <w:hideMark/>
          </w:tcPr>
          <w:p w14:paraId="62EA8294" w14:textId="490507B8"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60" w:author="Sandra Mosquera Lopez" w:date="2022-03-11T14:52:00Z"/>
                <w:rFonts w:eastAsia="Times New Roman"/>
                <w:b/>
                <w:bCs/>
                <w:color w:val="000000"/>
                <w:sz w:val="22"/>
                <w:szCs w:val="22"/>
                <w:bdr w:val="none" w:sz="0" w:space="0" w:color="auto"/>
                <w:lang w:val="es-CO" w:eastAsia="es-CO"/>
              </w:rPr>
            </w:pPr>
            <w:del w:id="661" w:author="Sandra Mosquera Lopez" w:date="2022-03-11T14:52:00Z">
              <w:r w:rsidRPr="003F5C4A" w:rsidDel="001A0CAA">
                <w:rPr>
                  <w:rFonts w:eastAsia="Times New Roman"/>
                  <w:b/>
                  <w:bCs/>
                  <w:color w:val="000000"/>
                  <w:sz w:val="22"/>
                  <w:szCs w:val="22"/>
                  <w:bdr w:val="none" w:sz="0" w:space="0" w:color="auto"/>
                  <w:lang w:val="es-CO" w:eastAsia="es-CO"/>
                </w:rPr>
                <w:delText>Necrotic</w:delText>
              </w:r>
            </w:del>
          </w:p>
        </w:tc>
        <w:tc>
          <w:tcPr>
            <w:tcW w:w="0" w:type="auto"/>
            <w:tcBorders>
              <w:top w:val="nil"/>
              <w:left w:val="nil"/>
              <w:bottom w:val="single" w:sz="4" w:space="0" w:color="auto"/>
              <w:right w:val="nil"/>
            </w:tcBorders>
            <w:shd w:val="clear" w:color="auto" w:fill="auto"/>
            <w:noWrap/>
            <w:vAlign w:val="center"/>
            <w:hideMark/>
          </w:tcPr>
          <w:p w14:paraId="59A057B5" w14:textId="3C328F4D"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62" w:author="Sandra Mosquera Lopez" w:date="2022-03-11T14:52:00Z"/>
                <w:rFonts w:eastAsia="Times New Roman"/>
                <w:b/>
                <w:bCs/>
                <w:color w:val="000000"/>
                <w:sz w:val="22"/>
                <w:szCs w:val="22"/>
                <w:bdr w:val="none" w:sz="0" w:space="0" w:color="auto"/>
                <w:lang w:val="es-CO" w:eastAsia="es-CO"/>
              </w:rPr>
            </w:pPr>
            <w:del w:id="663" w:author="Sandra Mosquera Lopez" w:date="2022-03-11T14:52:00Z">
              <w:r w:rsidRPr="003F5C4A" w:rsidDel="001A0CAA">
                <w:rPr>
                  <w:rFonts w:eastAsia="Times New Roman"/>
                  <w:b/>
                  <w:bCs/>
                  <w:color w:val="000000"/>
                  <w:sz w:val="22"/>
                  <w:szCs w:val="22"/>
                  <w:bdr w:val="none" w:sz="0" w:space="0" w:color="auto"/>
                  <w:lang w:val="es-CO" w:eastAsia="es-CO"/>
                </w:rPr>
                <w:delText>Healthy</w:delText>
              </w:r>
            </w:del>
          </w:p>
        </w:tc>
        <w:tc>
          <w:tcPr>
            <w:tcW w:w="0" w:type="auto"/>
            <w:tcBorders>
              <w:top w:val="nil"/>
              <w:left w:val="nil"/>
              <w:bottom w:val="single" w:sz="4" w:space="0" w:color="auto"/>
              <w:right w:val="nil"/>
            </w:tcBorders>
            <w:shd w:val="clear" w:color="auto" w:fill="auto"/>
            <w:noWrap/>
            <w:vAlign w:val="center"/>
            <w:hideMark/>
          </w:tcPr>
          <w:p w14:paraId="11E08452" w14:textId="572ADBD3"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64" w:author="Sandra Mosquera Lopez" w:date="2022-03-11T14:52:00Z"/>
                <w:rFonts w:eastAsia="Times New Roman"/>
                <w:b/>
                <w:bCs/>
                <w:color w:val="000000"/>
                <w:sz w:val="22"/>
                <w:szCs w:val="22"/>
                <w:bdr w:val="none" w:sz="0" w:space="0" w:color="auto"/>
                <w:lang w:val="es-CO" w:eastAsia="es-CO"/>
              </w:rPr>
            </w:pPr>
            <w:del w:id="665" w:author="Sandra Mosquera Lopez" w:date="2022-03-11T14:52:00Z">
              <w:r w:rsidRPr="003F5C4A" w:rsidDel="001A0CAA">
                <w:rPr>
                  <w:rFonts w:eastAsia="Times New Roman"/>
                  <w:b/>
                  <w:bCs/>
                  <w:color w:val="000000"/>
                  <w:sz w:val="22"/>
                  <w:szCs w:val="22"/>
                  <w:bdr w:val="none" w:sz="0" w:space="0" w:color="auto"/>
                  <w:lang w:val="es-CO" w:eastAsia="es-CO"/>
                </w:rPr>
                <w:delText>Necrotic</w:delText>
              </w:r>
            </w:del>
          </w:p>
        </w:tc>
        <w:tc>
          <w:tcPr>
            <w:tcW w:w="0" w:type="auto"/>
            <w:tcBorders>
              <w:top w:val="nil"/>
              <w:left w:val="nil"/>
              <w:bottom w:val="single" w:sz="4" w:space="0" w:color="auto"/>
              <w:right w:val="nil"/>
            </w:tcBorders>
            <w:shd w:val="clear" w:color="auto" w:fill="auto"/>
            <w:noWrap/>
            <w:vAlign w:val="center"/>
            <w:hideMark/>
          </w:tcPr>
          <w:p w14:paraId="6D410771" w14:textId="0DC83A4F"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66" w:author="Sandra Mosquera Lopez" w:date="2022-03-11T14:52:00Z"/>
                <w:rFonts w:eastAsia="Times New Roman"/>
                <w:b/>
                <w:bCs/>
                <w:color w:val="000000"/>
                <w:sz w:val="22"/>
                <w:szCs w:val="22"/>
                <w:bdr w:val="none" w:sz="0" w:space="0" w:color="auto"/>
                <w:lang w:val="es-CO" w:eastAsia="es-CO"/>
              </w:rPr>
            </w:pPr>
            <w:del w:id="667" w:author="Sandra Mosquera Lopez" w:date="2022-03-11T14:52:00Z">
              <w:r w:rsidRPr="003F5C4A" w:rsidDel="001A0CAA">
                <w:rPr>
                  <w:rFonts w:eastAsia="Times New Roman"/>
                  <w:b/>
                  <w:bCs/>
                  <w:color w:val="000000"/>
                  <w:sz w:val="22"/>
                  <w:szCs w:val="22"/>
                  <w:bdr w:val="none" w:sz="0" w:space="0" w:color="auto"/>
                  <w:lang w:val="es-CO" w:eastAsia="es-CO"/>
                </w:rPr>
                <w:delText>Healthy</w:delText>
              </w:r>
            </w:del>
          </w:p>
        </w:tc>
        <w:tc>
          <w:tcPr>
            <w:tcW w:w="0" w:type="auto"/>
            <w:vMerge/>
            <w:tcBorders>
              <w:top w:val="single" w:sz="4" w:space="0" w:color="auto"/>
              <w:left w:val="nil"/>
              <w:bottom w:val="single" w:sz="4" w:space="0" w:color="000000"/>
              <w:right w:val="nil"/>
            </w:tcBorders>
            <w:vAlign w:val="center"/>
            <w:hideMark/>
          </w:tcPr>
          <w:p w14:paraId="67179F0C" w14:textId="5571B14E" w:rsidR="000939CE" w:rsidRPr="003F5C4A" w:rsidDel="001A0CAA" w:rsidRDefault="000939CE">
            <w:pPr>
              <w:pBdr>
                <w:top w:val="none" w:sz="0" w:space="0" w:color="auto"/>
                <w:left w:val="none" w:sz="0" w:space="0" w:color="auto"/>
                <w:bottom w:val="none" w:sz="0" w:space="0" w:color="auto"/>
                <w:right w:val="none" w:sz="0" w:space="0" w:color="auto"/>
                <w:between w:val="none" w:sz="0" w:space="0" w:color="auto"/>
                <w:bar w:val="none" w:sz="0" w:color="auto"/>
              </w:pBdr>
              <w:rPr>
                <w:del w:id="668" w:author="Sandra Mosquera Lopez" w:date="2022-03-11T14:52:00Z"/>
                <w:rFonts w:eastAsia="Times New Roman"/>
                <w:b/>
                <w:bCs/>
                <w:color w:val="000000"/>
                <w:sz w:val="22"/>
                <w:szCs w:val="22"/>
                <w:bdr w:val="none" w:sz="0" w:space="0" w:color="auto"/>
                <w:lang w:val="es-CO" w:eastAsia="es-CO"/>
              </w:rPr>
            </w:pPr>
          </w:p>
        </w:tc>
      </w:tr>
      <w:tr w:rsidR="000939CE" w:rsidRPr="003F5C4A" w:rsidDel="001A0CAA" w14:paraId="22462C79" w14:textId="08AB68AC" w:rsidTr="00EC6EC9">
        <w:trPr>
          <w:trHeight w:val="288"/>
          <w:del w:id="669" w:author="Sandra Mosquera Lopez" w:date="2022-03-11T14:52:00Z"/>
        </w:trPr>
        <w:tc>
          <w:tcPr>
            <w:tcW w:w="0" w:type="auto"/>
            <w:tcBorders>
              <w:top w:val="nil"/>
              <w:left w:val="nil"/>
              <w:bottom w:val="nil"/>
              <w:right w:val="nil"/>
            </w:tcBorders>
            <w:shd w:val="clear" w:color="auto" w:fill="auto"/>
            <w:noWrap/>
            <w:vAlign w:val="center"/>
            <w:hideMark/>
          </w:tcPr>
          <w:p w14:paraId="24745C17" w14:textId="3938287E"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70" w:author="Sandra Mosquera Lopez" w:date="2022-03-11T14:52:00Z"/>
                <w:rFonts w:eastAsia="Times New Roman"/>
                <w:color w:val="000000"/>
                <w:sz w:val="22"/>
                <w:szCs w:val="22"/>
                <w:bdr w:val="none" w:sz="0" w:space="0" w:color="auto"/>
                <w:lang w:val="es-CO" w:eastAsia="es-CO"/>
              </w:rPr>
            </w:pPr>
            <w:del w:id="671" w:author="Sandra Mosquera Lopez" w:date="2022-03-11T14:52:00Z">
              <w:r w:rsidRPr="003F5C4A" w:rsidDel="001A0CAA">
                <w:rPr>
                  <w:rFonts w:eastAsia="Times New Roman"/>
                  <w:i/>
                  <w:iCs/>
                  <w:color w:val="000000"/>
                  <w:sz w:val="22"/>
                  <w:szCs w:val="22"/>
                  <w:bdr w:val="none" w:sz="0" w:space="0" w:color="auto"/>
                  <w:lang w:val="es-CO" w:eastAsia="es-CO"/>
                </w:rPr>
                <w:delText>Alternaria</w:delText>
              </w:r>
              <w:r w:rsidRPr="003F5C4A" w:rsidDel="001A0CAA">
                <w:rPr>
                  <w:rFonts w:eastAsia="Times New Roman"/>
                  <w:color w:val="000000"/>
                  <w:sz w:val="22"/>
                  <w:szCs w:val="22"/>
                  <w:bdr w:val="none" w:sz="0" w:space="0" w:color="auto"/>
                  <w:lang w:val="es-CO" w:eastAsia="es-CO"/>
                </w:rPr>
                <w:delText xml:space="preserve"> sp.</w:delText>
              </w:r>
            </w:del>
          </w:p>
        </w:tc>
        <w:tc>
          <w:tcPr>
            <w:tcW w:w="0" w:type="auto"/>
            <w:tcBorders>
              <w:top w:val="nil"/>
              <w:left w:val="nil"/>
              <w:bottom w:val="nil"/>
              <w:right w:val="nil"/>
            </w:tcBorders>
            <w:shd w:val="clear" w:color="auto" w:fill="auto"/>
            <w:noWrap/>
            <w:vAlign w:val="center"/>
            <w:hideMark/>
          </w:tcPr>
          <w:p w14:paraId="1EFDA790" w14:textId="670C8432"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72" w:author="Sandra Mosquera Lopez" w:date="2022-03-11T14:52:00Z"/>
                <w:rFonts w:eastAsia="Times New Roman"/>
                <w:color w:val="000000"/>
                <w:sz w:val="22"/>
                <w:szCs w:val="22"/>
                <w:bdr w:val="none" w:sz="0" w:space="0" w:color="auto"/>
                <w:lang w:val="es-CO" w:eastAsia="es-CO"/>
              </w:rPr>
            </w:pPr>
            <w:del w:id="673" w:author="Sandra Mosquera Lopez" w:date="2022-03-11T14:52:00Z">
              <w:r w:rsidRPr="003F5C4A" w:rsidDel="001A0CAA">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
          <w:p w14:paraId="0412048D" w14:textId="1B3E17B7"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74" w:author="Sandra Mosquera Lopez" w:date="2022-03-11T14:52:00Z"/>
                <w:rFonts w:eastAsia="Times New Roman"/>
                <w:color w:val="000000"/>
                <w:sz w:val="22"/>
                <w:szCs w:val="22"/>
                <w:bdr w:val="none" w:sz="0" w:space="0" w:color="auto"/>
                <w:lang w:val="es-CO" w:eastAsia="es-CO"/>
              </w:rPr>
            </w:pPr>
            <w:del w:id="675" w:author="Sandra Mosquera Lopez" w:date="2022-03-11T14:52:00Z">
              <w:r w:rsidRPr="003F5C4A" w:rsidDel="001A0CAA">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
          <w:p w14:paraId="7611578F" w14:textId="53C31C06"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76" w:author="Sandra Mosquera Lopez" w:date="2022-03-11T14:52:00Z"/>
                <w:rFonts w:eastAsia="Times New Roman"/>
                <w:color w:val="000000"/>
                <w:sz w:val="22"/>
                <w:szCs w:val="22"/>
                <w:bdr w:val="none" w:sz="0" w:space="0" w:color="auto"/>
                <w:lang w:val="es-CO" w:eastAsia="es-CO"/>
              </w:rPr>
            </w:pPr>
            <w:del w:id="677"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1259099B" w14:textId="30744A71"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78" w:author="Sandra Mosquera Lopez" w:date="2022-03-11T14:52:00Z"/>
                <w:rFonts w:eastAsia="Times New Roman"/>
                <w:color w:val="000000"/>
                <w:sz w:val="22"/>
                <w:szCs w:val="22"/>
                <w:bdr w:val="none" w:sz="0" w:space="0" w:color="auto"/>
                <w:lang w:val="es-CO" w:eastAsia="es-CO"/>
              </w:rPr>
            </w:pPr>
            <w:del w:id="679"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2640E2B6" w14:textId="7BEE8684"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80" w:author="Sandra Mosquera Lopez" w:date="2022-03-11T14:52:00Z"/>
                <w:rFonts w:eastAsia="Times New Roman"/>
                <w:color w:val="000000"/>
                <w:sz w:val="22"/>
                <w:szCs w:val="22"/>
                <w:bdr w:val="none" w:sz="0" w:space="0" w:color="auto"/>
                <w:lang w:val="es-CO" w:eastAsia="es-CO"/>
              </w:rPr>
            </w:pPr>
            <w:del w:id="681" w:author="Sandra Mosquera Lopez" w:date="2022-03-11T14:52:00Z">
              <w:r w:rsidRPr="003F5C4A" w:rsidDel="001A0CAA">
                <w:rPr>
                  <w:rFonts w:eastAsia="Times New Roman"/>
                  <w:color w:val="000000"/>
                  <w:sz w:val="22"/>
                  <w:szCs w:val="22"/>
                  <w:bdr w:val="none" w:sz="0" w:space="0" w:color="auto"/>
                  <w:lang w:val="es-CO" w:eastAsia="es-CO"/>
                </w:rPr>
                <w:delText>2</w:delText>
              </w:r>
            </w:del>
          </w:p>
        </w:tc>
      </w:tr>
      <w:tr w:rsidR="000939CE" w:rsidRPr="003F5C4A" w:rsidDel="001A0CAA" w14:paraId="49AADA0F" w14:textId="1A5B0A0D" w:rsidTr="00EC6EC9">
        <w:trPr>
          <w:trHeight w:val="288"/>
          <w:del w:id="682" w:author="Sandra Mosquera Lopez" w:date="2022-03-11T14:52:00Z"/>
        </w:trPr>
        <w:tc>
          <w:tcPr>
            <w:tcW w:w="0" w:type="auto"/>
            <w:tcBorders>
              <w:top w:val="nil"/>
              <w:left w:val="nil"/>
              <w:bottom w:val="nil"/>
              <w:right w:val="nil"/>
            </w:tcBorders>
            <w:shd w:val="clear" w:color="auto" w:fill="auto"/>
            <w:noWrap/>
            <w:vAlign w:val="center"/>
            <w:hideMark/>
          </w:tcPr>
          <w:p w14:paraId="5BE1B724" w14:textId="556BCFC6"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83" w:author="Sandra Mosquera Lopez" w:date="2022-03-11T14:52:00Z"/>
                <w:rFonts w:eastAsia="Times New Roman"/>
                <w:color w:val="000000"/>
                <w:sz w:val="22"/>
                <w:szCs w:val="22"/>
                <w:bdr w:val="none" w:sz="0" w:space="0" w:color="auto"/>
                <w:lang w:val="es-CO" w:eastAsia="es-CO"/>
              </w:rPr>
            </w:pPr>
            <w:del w:id="684" w:author="Sandra Mosquera Lopez" w:date="2022-03-11T14:52:00Z">
              <w:r w:rsidRPr="003F5C4A" w:rsidDel="001A0CAA">
                <w:rPr>
                  <w:rFonts w:eastAsia="Times New Roman"/>
                  <w:i/>
                  <w:iCs/>
                  <w:color w:val="000000"/>
                  <w:sz w:val="22"/>
                  <w:szCs w:val="22"/>
                  <w:bdr w:val="none" w:sz="0" w:space="0" w:color="auto"/>
                  <w:lang w:val="es-CO" w:eastAsia="es-CO"/>
                </w:rPr>
                <w:delText>Colletotrichum</w:delText>
              </w:r>
              <w:r w:rsidRPr="003F5C4A" w:rsidDel="001A0CAA">
                <w:rPr>
                  <w:rFonts w:eastAsia="Times New Roman"/>
                  <w:color w:val="000000"/>
                  <w:sz w:val="22"/>
                  <w:szCs w:val="22"/>
                  <w:bdr w:val="none" w:sz="0" w:space="0" w:color="auto"/>
                  <w:lang w:val="es-CO" w:eastAsia="es-CO"/>
                </w:rPr>
                <w:delText xml:space="preserve"> sp.</w:delText>
              </w:r>
            </w:del>
          </w:p>
        </w:tc>
        <w:tc>
          <w:tcPr>
            <w:tcW w:w="0" w:type="auto"/>
            <w:tcBorders>
              <w:top w:val="nil"/>
              <w:left w:val="nil"/>
              <w:bottom w:val="nil"/>
              <w:right w:val="nil"/>
            </w:tcBorders>
            <w:shd w:val="clear" w:color="auto" w:fill="auto"/>
            <w:noWrap/>
            <w:vAlign w:val="center"/>
            <w:hideMark/>
          </w:tcPr>
          <w:p w14:paraId="7D3BCB72" w14:textId="64C7843E"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85" w:author="Sandra Mosquera Lopez" w:date="2022-03-11T14:52:00Z"/>
                <w:rFonts w:eastAsia="Times New Roman"/>
                <w:color w:val="000000"/>
                <w:sz w:val="22"/>
                <w:szCs w:val="22"/>
                <w:bdr w:val="none" w:sz="0" w:space="0" w:color="auto"/>
                <w:lang w:val="es-CO" w:eastAsia="es-CO"/>
              </w:rPr>
            </w:pPr>
            <w:del w:id="686" w:author="Sandra Mosquera Lopez" w:date="2022-03-11T14:52:00Z">
              <w:r w:rsidRPr="003F5C4A" w:rsidDel="001A0CAA">
                <w:rPr>
                  <w:rFonts w:eastAsia="Times New Roman"/>
                  <w:color w:val="000000"/>
                  <w:sz w:val="22"/>
                  <w:szCs w:val="22"/>
                  <w:bdr w:val="none" w:sz="0" w:space="0" w:color="auto"/>
                  <w:lang w:val="es-CO" w:eastAsia="es-CO"/>
                </w:rPr>
                <w:delText>6</w:delText>
              </w:r>
            </w:del>
          </w:p>
        </w:tc>
        <w:tc>
          <w:tcPr>
            <w:tcW w:w="0" w:type="auto"/>
            <w:tcBorders>
              <w:top w:val="nil"/>
              <w:left w:val="nil"/>
              <w:bottom w:val="nil"/>
              <w:right w:val="nil"/>
            </w:tcBorders>
            <w:shd w:val="clear" w:color="auto" w:fill="auto"/>
            <w:noWrap/>
            <w:vAlign w:val="center"/>
            <w:hideMark/>
          </w:tcPr>
          <w:p w14:paraId="79F8DFC7" w14:textId="298660AF"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87" w:author="Sandra Mosquera Lopez" w:date="2022-03-11T14:52:00Z"/>
                <w:rFonts w:eastAsia="Times New Roman"/>
                <w:color w:val="000000"/>
                <w:sz w:val="22"/>
                <w:szCs w:val="22"/>
                <w:bdr w:val="none" w:sz="0" w:space="0" w:color="auto"/>
                <w:lang w:val="es-CO" w:eastAsia="es-CO"/>
              </w:rPr>
            </w:pPr>
            <w:del w:id="688" w:author="Sandra Mosquera Lopez" w:date="2022-03-11T14:52:00Z">
              <w:r w:rsidRPr="003F5C4A" w:rsidDel="001A0CAA">
                <w:rPr>
                  <w:rFonts w:eastAsia="Times New Roman"/>
                  <w:color w:val="000000"/>
                  <w:sz w:val="22"/>
                  <w:szCs w:val="22"/>
                  <w:bdr w:val="none" w:sz="0" w:space="0" w:color="auto"/>
                  <w:lang w:val="es-CO" w:eastAsia="es-CO"/>
                </w:rPr>
                <w:delText>5</w:delText>
              </w:r>
            </w:del>
          </w:p>
        </w:tc>
        <w:tc>
          <w:tcPr>
            <w:tcW w:w="0" w:type="auto"/>
            <w:tcBorders>
              <w:top w:val="nil"/>
              <w:left w:val="nil"/>
              <w:bottom w:val="nil"/>
              <w:right w:val="nil"/>
            </w:tcBorders>
            <w:shd w:val="clear" w:color="auto" w:fill="auto"/>
            <w:noWrap/>
            <w:vAlign w:val="center"/>
            <w:hideMark/>
          </w:tcPr>
          <w:p w14:paraId="3609C4B7" w14:textId="3387E66F"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89" w:author="Sandra Mosquera Lopez" w:date="2022-03-11T14:52:00Z"/>
                <w:rFonts w:eastAsia="Times New Roman"/>
                <w:color w:val="000000"/>
                <w:sz w:val="22"/>
                <w:szCs w:val="22"/>
                <w:bdr w:val="none" w:sz="0" w:space="0" w:color="auto"/>
                <w:lang w:val="es-CO" w:eastAsia="es-CO"/>
              </w:rPr>
            </w:pPr>
            <w:del w:id="690" w:author="Sandra Mosquera Lopez" w:date="2022-03-11T14:52:00Z">
              <w:r w:rsidRPr="003F5C4A" w:rsidDel="001A0CAA">
                <w:rPr>
                  <w:rFonts w:eastAsia="Times New Roman"/>
                  <w:color w:val="000000"/>
                  <w:sz w:val="22"/>
                  <w:szCs w:val="22"/>
                  <w:bdr w:val="none" w:sz="0" w:space="0" w:color="auto"/>
                  <w:lang w:val="es-CO" w:eastAsia="es-CO"/>
                </w:rPr>
                <w:delText>7</w:delText>
              </w:r>
            </w:del>
          </w:p>
        </w:tc>
        <w:tc>
          <w:tcPr>
            <w:tcW w:w="0" w:type="auto"/>
            <w:tcBorders>
              <w:top w:val="nil"/>
              <w:left w:val="nil"/>
              <w:bottom w:val="nil"/>
              <w:right w:val="nil"/>
            </w:tcBorders>
            <w:shd w:val="clear" w:color="auto" w:fill="auto"/>
            <w:noWrap/>
            <w:vAlign w:val="center"/>
            <w:hideMark/>
          </w:tcPr>
          <w:p w14:paraId="2FCC60C5" w14:textId="35DE8B08"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91" w:author="Sandra Mosquera Lopez" w:date="2022-03-11T14:52:00Z"/>
                <w:rFonts w:eastAsia="Times New Roman"/>
                <w:color w:val="000000"/>
                <w:sz w:val="22"/>
                <w:szCs w:val="22"/>
                <w:bdr w:val="none" w:sz="0" w:space="0" w:color="auto"/>
                <w:lang w:val="es-CO" w:eastAsia="es-CO"/>
              </w:rPr>
            </w:pPr>
            <w:del w:id="692" w:author="Sandra Mosquera Lopez" w:date="2022-03-11T14:52:00Z">
              <w:r w:rsidRPr="003F5C4A" w:rsidDel="001A0CAA">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
          <w:p w14:paraId="4D12148A" w14:textId="50384926"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93" w:author="Sandra Mosquera Lopez" w:date="2022-03-11T14:52:00Z"/>
                <w:rFonts w:eastAsia="Times New Roman"/>
                <w:color w:val="000000"/>
                <w:sz w:val="22"/>
                <w:szCs w:val="22"/>
                <w:bdr w:val="none" w:sz="0" w:space="0" w:color="auto"/>
                <w:lang w:val="es-CO" w:eastAsia="es-CO"/>
              </w:rPr>
            </w:pPr>
            <w:del w:id="694" w:author="Sandra Mosquera Lopez" w:date="2022-03-11T14:52:00Z">
              <w:r w:rsidRPr="003F5C4A" w:rsidDel="001A0CAA">
                <w:rPr>
                  <w:rFonts w:eastAsia="Times New Roman"/>
                  <w:color w:val="000000"/>
                  <w:sz w:val="22"/>
                  <w:szCs w:val="22"/>
                  <w:bdr w:val="none" w:sz="0" w:space="0" w:color="auto"/>
                  <w:lang w:val="es-CO" w:eastAsia="es-CO"/>
                </w:rPr>
                <w:delText>19</w:delText>
              </w:r>
            </w:del>
          </w:p>
        </w:tc>
      </w:tr>
      <w:tr w:rsidR="000939CE" w:rsidRPr="003F5C4A" w:rsidDel="001A0CAA" w14:paraId="1B20A5E1" w14:textId="4DEC6434" w:rsidTr="00EC6EC9">
        <w:trPr>
          <w:trHeight w:val="288"/>
          <w:del w:id="695" w:author="Sandra Mosquera Lopez" w:date="2022-03-11T14:52:00Z"/>
        </w:trPr>
        <w:tc>
          <w:tcPr>
            <w:tcW w:w="0" w:type="auto"/>
            <w:tcBorders>
              <w:top w:val="nil"/>
              <w:left w:val="nil"/>
              <w:bottom w:val="nil"/>
              <w:right w:val="nil"/>
            </w:tcBorders>
            <w:shd w:val="clear" w:color="auto" w:fill="auto"/>
            <w:noWrap/>
            <w:vAlign w:val="center"/>
            <w:hideMark/>
          </w:tcPr>
          <w:p w14:paraId="3A7C48D1" w14:textId="50B8E4FB"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96" w:author="Sandra Mosquera Lopez" w:date="2022-03-11T14:52:00Z"/>
                <w:rFonts w:eastAsia="Times New Roman"/>
                <w:color w:val="000000"/>
                <w:sz w:val="22"/>
                <w:szCs w:val="22"/>
                <w:bdr w:val="none" w:sz="0" w:space="0" w:color="auto"/>
                <w:lang w:val="es-CO" w:eastAsia="es-CO"/>
              </w:rPr>
            </w:pPr>
            <w:del w:id="697" w:author="Sandra Mosquera Lopez" w:date="2022-03-11T14:52:00Z">
              <w:r w:rsidRPr="003F5C4A" w:rsidDel="001A0CAA">
                <w:rPr>
                  <w:rFonts w:eastAsia="Times New Roman"/>
                  <w:i/>
                  <w:iCs/>
                  <w:color w:val="000000"/>
                  <w:sz w:val="22"/>
                  <w:szCs w:val="22"/>
                  <w:bdr w:val="none" w:sz="0" w:space="0" w:color="auto"/>
                  <w:lang w:val="es-CO" w:eastAsia="es-CO"/>
                </w:rPr>
                <w:delText>Cytospora</w:delText>
              </w:r>
              <w:r w:rsidRPr="003F5C4A" w:rsidDel="001A0CAA">
                <w:rPr>
                  <w:rFonts w:eastAsia="Times New Roman"/>
                  <w:color w:val="000000"/>
                  <w:sz w:val="22"/>
                  <w:szCs w:val="22"/>
                  <w:bdr w:val="none" w:sz="0" w:space="0" w:color="auto"/>
                  <w:lang w:val="es-CO" w:eastAsia="es-CO"/>
                </w:rPr>
                <w:delText xml:space="preserve"> sp.</w:delText>
              </w:r>
            </w:del>
          </w:p>
        </w:tc>
        <w:tc>
          <w:tcPr>
            <w:tcW w:w="0" w:type="auto"/>
            <w:tcBorders>
              <w:top w:val="nil"/>
              <w:left w:val="nil"/>
              <w:bottom w:val="nil"/>
              <w:right w:val="nil"/>
            </w:tcBorders>
            <w:shd w:val="clear" w:color="auto" w:fill="auto"/>
            <w:noWrap/>
            <w:vAlign w:val="center"/>
            <w:hideMark/>
          </w:tcPr>
          <w:p w14:paraId="4D024BD2" w14:textId="75E289FD"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698" w:author="Sandra Mosquera Lopez" w:date="2022-03-11T14:52:00Z"/>
                <w:rFonts w:eastAsia="Times New Roman"/>
                <w:color w:val="000000"/>
                <w:sz w:val="22"/>
                <w:szCs w:val="22"/>
                <w:bdr w:val="none" w:sz="0" w:space="0" w:color="auto"/>
                <w:lang w:val="es-CO" w:eastAsia="es-CO"/>
              </w:rPr>
            </w:pPr>
            <w:del w:id="699" w:author="Sandra Mosquera Lopez" w:date="2022-03-11T14:52:00Z">
              <w:r w:rsidRPr="003F5C4A" w:rsidDel="001A0CAA">
                <w:rPr>
                  <w:rFonts w:eastAsia="Times New Roman"/>
                  <w:color w:val="000000"/>
                  <w:sz w:val="22"/>
                  <w:szCs w:val="22"/>
                  <w:bdr w:val="none" w:sz="0" w:space="0" w:color="auto"/>
                  <w:lang w:val="es-CO" w:eastAsia="es-CO"/>
                </w:rPr>
                <w:delText>6</w:delText>
              </w:r>
            </w:del>
          </w:p>
        </w:tc>
        <w:tc>
          <w:tcPr>
            <w:tcW w:w="0" w:type="auto"/>
            <w:tcBorders>
              <w:top w:val="nil"/>
              <w:left w:val="nil"/>
              <w:bottom w:val="nil"/>
              <w:right w:val="nil"/>
            </w:tcBorders>
            <w:shd w:val="clear" w:color="auto" w:fill="auto"/>
            <w:noWrap/>
            <w:vAlign w:val="center"/>
            <w:hideMark/>
          </w:tcPr>
          <w:p w14:paraId="6C23A595" w14:textId="0FA804C9"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00" w:author="Sandra Mosquera Lopez" w:date="2022-03-11T14:52:00Z"/>
                <w:rFonts w:eastAsia="Times New Roman"/>
                <w:color w:val="000000"/>
                <w:sz w:val="22"/>
                <w:szCs w:val="22"/>
                <w:bdr w:val="none" w:sz="0" w:space="0" w:color="auto"/>
                <w:lang w:val="es-CO" w:eastAsia="es-CO"/>
              </w:rPr>
            </w:pPr>
            <w:del w:id="701" w:author="Sandra Mosquera Lopez" w:date="2022-03-11T14:52:00Z">
              <w:r w:rsidRPr="003F5C4A" w:rsidDel="001A0CAA">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
          <w:p w14:paraId="059CC904" w14:textId="29068D4C"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02" w:author="Sandra Mosquera Lopez" w:date="2022-03-11T14:52:00Z"/>
                <w:rFonts w:eastAsia="Times New Roman"/>
                <w:color w:val="000000"/>
                <w:sz w:val="22"/>
                <w:szCs w:val="22"/>
                <w:bdr w:val="none" w:sz="0" w:space="0" w:color="auto"/>
                <w:lang w:val="es-CO" w:eastAsia="es-CO"/>
              </w:rPr>
            </w:pPr>
            <w:del w:id="703"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6AD84078" w14:textId="4B070DA6"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04" w:author="Sandra Mosquera Lopez" w:date="2022-03-11T14:52:00Z"/>
                <w:rFonts w:eastAsia="Times New Roman"/>
                <w:color w:val="000000"/>
                <w:sz w:val="22"/>
                <w:szCs w:val="22"/>
                <w:bdr w:val="none" w:sz="0" w:space="0" w:color="auto"/>
                <w:lang w:val="es-CO" w:eastAsia="es-CO"/>
              </w:rPr>
            </w:pPr>
            <w:del w:id="705" w:author="Sandra Mosquera Lopez" w:date="2022-03-11T14:52:00Z">
              <w:r w:rsidRPr="003F5C4A" w:rsidDel="001A0CAA">
                <w:rPr>
                  <w:rFonts w:eastAsia="Times New Roman"/>
                  <w:color w:val="000000"/>
                  <w:sz w:val="22"/>
                  <w:szCs w:val="22"/>
                  <w:bdr w:val="none" w:sz="0" w:space="0" w:color="auto"/>
                  <w:lang w:val="es-CO" w:eastAsia="es-CO"/>
                </w:rPr>
                <w:delText>3</w:delText>
              </w:r>
            </w:del>
          </w:p>
        </w:tc>
        <w:tc>
          <w:tcPr>
            <w:tcW w:w="0" w:type="auto"/>
            <w:tcBorders>
              <w:top w:val="nil"/>
              <w:left w:val="nil"/>
              <w:bottom w:val="nil"/>
              <w:right w:val="nil"/>
            </w:tcBorders>
            <w:shd w:val="clear" w:color="auto" w:fill="auto"/>
            <w:noWrap/>
            <w:vAlign w:val="center"/>
            <w:hideMark/>
          </w:tcPr>
          <w:p w14:paraId="56A5364A" w14:textId="6076F045"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06" w:author="Sandra Mosquera Lopez" w:date="2022-03-11T14:52:00Z"/>
                <w:rFonts w:eastAsia="Times New Roman"/>
                <w:color w:val="000000"/>
                <w:sz w:val="22"/>
                <w:szCs w:val="22"/>
                <w:bdr w:val="none" w:sz="0" w:space="0" w:color="auto"/>
                <w:lang w:val="es-CO" w:eastAsia="es-CO"/>
              </w:rPr>
            </w:pPr>
            <w:del w:id="707" w:author="Sandra Mosquera Lopez" w:date="2022-03-11T14:52:00Z">
              <w:r w:rsidRPr="003F5C4A" w:rsidDel="001A0CAA">
                <w:rPr>
                  <w:rFonts w:eastAsia="Times New Roman"/>
                  <w:color w:val="000000"/>
                  <w:sz w:val="22"/>
                  <w:szCs w:val="22"/>
                  <w:bdr w:val="none" w:sz="0" w:space="0" w:color="auto"/>
                  <w:lang w:val="es-CO" w:eastAsia="es-CO"/>
                </w:rPr>
                <w:delText>10</w:delText>
              </w:r>
            </w:del>
          </w:p>
        </w:tc>
      </w:tr>
      <w:tr w:rsidR="000939CE" w:rsidRPr="003F5C4A" w:rsidDel="001A0CAA" w14:paraId="6B0EFC1C" w14:textId="56EBAF23" w:rsidTr="00EC6EC9">
        <w:trPr>
          <w:trHeight w:val="288"/>
          <w:del w:id="708" w:author="Sandra Mosquera Lopez" w:date="2022-03-11T14:52:00Z"/>
        </w:trPr>
        <w:tc>
          <w:tcPr>
            <w:tcW w:w="0" w:type="auto"/>
            <w:tcBorders>
              <w:top w:val="nil"/>
              <w:left w:val="nil"/>
              <w:bottom w:val="nil"/>
              <w:right w:val="nil"/>
            </w:tcBorders>
            <w:shd w:val="clear" w:color="auto" w:fill="auto"/>
            <w:noWrap/>
            <w:vAlign w:val="center"/>
            <w:hideMark/>
          </w:tcPr>
          <w:p w14:paraId="4E8858EB" w14:textId="57D6290E"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09" w:author="Sandra Mosquera Lopez" w:date="2022-03-11T14:52:00Z"/>
                <w:rFonts w:eastAsia="Times New Roman"/>
                <w:color w:val="000000"/>
                <w:sz w:val="22"/>
                <w:szCs w:val="22"/>
                <w:bdr w:val="none" w:sz="0" w:space="0" w:color="auto"/>
                <w:lang w:val="es-CO" w:eastAsia="es-CO"/>
              </w:rPr>
            </w:pPr>
            <w:del w:id="710" w:author="Sandra Mosquera Lopez" w:date="2022-03-11T14:52:00Z">
              <w:r w:rsidRPr="003F5C4A" w:rsidDel="001A0CAA">
                <w:rPr>
                  <w:rFonts w:eastAsia="Times New Roman"/>
                  <w:i/>
                  <w:iCs/>
                  <w:color w:val="000000"/>
                  <w:sz w:val="22"/>
                  <w:szCs w:val="22"/>
                  <w:bdr w:val="none" w:sz="0" w:space="0" w:color="auto"/>
                  <w:lang w:val="es-CO" w:eastAsia="es-CO"/>
                </w:rPr>
                <w:delText>Diaporthe</w:delText>
              </w:r>
              <w:r w:rsidRPr="003F5C4A" w:rsidDel="001A0CAA">
                <w:rPr>
                  <w:rFonts w:eastAsia="Times New Roman"/>
                  <w:color w:val="000000"/>
                  <w:sz w:val="22"/>
                  <w:szCs w:val="22"/>
                  <w:bdr w:val="none" w:sz="0" w:space="0" w:color="auto"/>
                  <w:lang w:val="es-CO" w:eastAsia="es-CO"/>
                </w:rPr>
                <w:delText xml:space="preserve"> sp.</w:delText>
              </w:r>
            </w:del>
          </w:p>
        </w:tc>
        <w:tc>
          <w:tcPr>
            <w:tcW w:w="0" w:type="auto"/>
            <w:tcBorders>
              <w:top w:val="nil"/>
              <w:left w:val="nil"/>
              <w:bottom w:val="nil"/>
              <w:right w:val="nil"/>
            </w:tcBorders>
            <w:shd w:val="clear" w:color="auto" w:fill="auto"/>
            <w:noWrap/>
            <w:vAlign w:val="center"/>
            <w:hideMark/>
          </w:tcPr>
          <w:p w14:paraId="5FC80157" w14:textId="515757E2"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11" w:author="Sandra Mosquera Lopez" w:date="2022-03-11T14:52:00Z"/>
                <w:rFonts w:eastAsia="Times New Roman"/>
                <w:color w:val="000000"/>
                <w:sz w:val="22"/>
                <w:szCs w:val="22"/>
                <w:bdr w:val="none" w:sz="0" w:space="0" w:color="auto"/>
                <w:lang w:val="es-CO" w:eastAsia="es-CO"/>
              </w:rPr>
            </w:pPr>
            <w:del w:id="712"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16E85BDF" w14:textId="2B896014"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13" w:author="Sandra Mosquera Lopez" w:date="2022-03-11T14:52:00Z"/>
                <w:rFonts w:eastAsia="Times New Roman"/>
                <w:color w:val="000000"/>
                <w:sz w:val="22"/>
                <w:szCs w:val="22"/>
                <w:bdr w:val="none" w:sz="0" w:space="0" w:color="auto"/>
                <w:lang w:val="es-CO" w:eastAsia="es-CO"/>
              </w:rPr>
            </w:pPr>
            <w:del w:id="714"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417CB45D" w14:textId="02F08791"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15" w:author="Sandra Mosquera Lopez" w:date="2022-03-11T14:52:00Z"/>
                <w:rFonts w:eastAsia="Times New Roman"/>
                <w:color w:val="000000"/>
                <w:sz w:val="22"/>
                <w:szCs w:val="22"/>
                <w:bdr w:val="none" w:sz="0" w:space="0" w:color="auto"/>
                <w:lang w:val="es-CO" w:eastAsia="es-CO"/>
              </w:rPr>
            </w:pPr>
            <w:del w:id="716" w:author="Sandra Mosquera Lopez" w:date="2022-03-11T14:52:00Z">
              <w:r w:rsidRPr="003F5C4A" w:rsidDel="001A0CAA">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
          <w:p w14:paraId="6820381D" w14:textId="2B8AE015"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17" w:author="Sandra Mosquera Lopez" w:date="2022-03-11T14:52:00Z"/>
                <w:rFonts w:eastAsia="Times New Roman"/>
                <w:color w:val="000000"/>
                <w:sz w:val="22"/>
                <w:szCs w:val="22"/>
                <w:bdr w:val="none" w:sz="0" w:space="0" w:color="auto"/>
                <w:lang w:val="es-CO" w:eastAsia="es-CO"/>
              </w:rPr>
            </w:pPr>
            <w:del w:id="718" w:author="Sandra Mosquera Lopez" w:date="2022-03-11T14:52:00Z">
              <w:r w:rsidRPr="003F5C4A" w:rsidDel="001A0CAA">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
          <w:p w14:paraId="51A96831" w14:textId="2292058D"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19" w:author="Sandra Mosquera Lopez" w:date="2022-03-11T14:52:00Z"/>
                <w:rFonts w:eastAsia="Times New Roman"/>
                <w:color w:val="000000"/>
                <w:sz w:val="22"/>
                <w:szCs w:val="22"/>
                <w:bdr w:val="none" w:sz="0" w:space="0" w:color="auto"/>
                <w:lang w:val="es-CO" w:eastAsia="es-CO"/>
              </w:rPr>
            </w:pPr>
            <w:del w:id="720" w:author="Sandra Mosquera Lopez" w:date="2022-03-11T14:52:00Z">
              <w:r w:rsidRPr="003F5C4A" w:rsidDel="001A0CAA">
                <w:rPr>
                  <w:rFonts w:eastAsia="Times New Roman"/>
                  <w:color w:val="000000"/>
                  <w:sz w:val="22"/>
                  <w:szCs w:val="22"/>
                  <w:bdr w:val="none" w:sz="0" w:space="0" w:color="auto"/>
                  <w:lang w:val="es-CO" w:eastAsia="es-CO"/>
                </w:rPr>
                <w:delText>2</w:delText>
              </w:r>
            </w:del>
          </w:p>
        </w:tc>
      </w:tr>
      <w:tr w:rsidR="000939CE" w:rsidRPr="003F5C4A" w:rsidDel="001A0CAA" w14:paraId="07AAAE76" w14:textId="4A1F20B5" w:rsidTr="00EC6EC9">
        <w:trPr>
          <w:trHeight w:val="288"/>
          <w:del w:id="721" w:author="Sandra Mosquera Lopez" w:date="2022-03-11T14:52:00Z"/>
        </w:trPr>
        <w:tc>
          <w:tcPr>
            <w:tcW w:w="0" w:type="auto"/>
            <w:tcBorders>
              <w:top w:val="nil"/>
              <w:left w:val="nil"/>
              <w:bottom w:val="nil"/>
              <w:right w:val="nil"/>
            </w:tcBorders>
            <w:shd w:val="clear" w:color="auto" w:fill="auto"/>
            <w:noWrap/>
            <w:vAlign w:val="center"/>
            <w:hideMark/>
          </w:tcPr>
          <w:p w14:paraId="607FFD02" w14:textId="3853C9A5"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22" w:author="Sandra Mosquera Lopez" w:date="2022-03-11T14:52:00Z"/>
                <w:rFonts w:eastAsia="Times New Roman"/>
                <w:color w:val="000000"/>
                <w:sz w:val="22"/>
                <w:szCs w:val="22"/>
                <w:bdr w:val="none" w:sz="0" w:space="0" w:color="auto"/>
                <w:lang w:val="es-CO" w:eastAsia="es-CO"/>
              </w:rPr>
            </w:pPr>
            <w:del w:id="723" w:author="Sandra Mosquera Lopez" w:date="2022-03-11T14:52:00Z">
              <w:r w:rsidRPr="003F5C4A" w:rsidDel="001A0CAA">
                <w:rPr>
                  <w:rFonts w:eastAsia="Times New Roman"/>
                  <w:i/>
                  <w:iCs/>
                  <w:color w:val="000000"/>
                  <w:sz w:val="22"/>
                  <w:szCs w:val="22"/>
                  <w:bdr w:val="none" w:sz="0" w:space="0" w:color="auto"/>
                  <w:lang w:val="es-CO" w:eastAsia="es-CO"/>
                </w:rPr>
                <w:delText>Neofusicoccum</w:delText>
              </w:r>
              <w:r w:rsidRPr="003F5C4A" w:rsidDel="001A0CAA">
                <w:rPr>
                  <w:rFonts w:eastAsia="Times New Roman"/>
                  <w:color w:val="000000"/>
                  <w:sz w:val="22"/>
                  <w:szCs w:val="22"/>
                  <w:bdr w:val="none" w:sz="0" w:space="0" w:color="auto"/>
                  <w:lang w:val="es-CO" w:eastAsia="es-CO"/>
                </w:rPr>
                <w:delText xml:space="preserve"> sp.</w:delText>
              </w:r>
            </w:del>
          </w:p>
        </w:tc>
        <w:tc>
          <w:tcPr>
            <w:tcW w:w="0" w:type="auto"/>
            <w:tcBorders>
              <w:top w:val="nil"/>
              <w:left w:val="nil"/>
              <w:bottom w:val="nil"/>
              <w:right w:val="nil"/>
            </w:tcBorders>
            <w:shd w:val="clear" w:color="auto" w:fill="auto"/>
            <w:noWrap/>
            <w:vAlign w:val="center"/>
            <w:hideMark/>
          </w:tcPr>
          <w:p w14:paraId="291A1C28" w14:textId="18387DAD"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24" w:author="Sandra Mosquera Lopez" w:date="2022-03-11T14:52:00Z"/>
                <w:rFonts w:eastAsia="Times New Roman"/>
                <w:color w:val="000000"/>
                <w:sz w:val="22"/>
                <w:szCs w:val="22"/>
                <w:bdr w:val="none" w:sz="0" w:space="0" w:color="auto"/>
                <w:lang w:val="es-CO" w:eastAsia="es-CO"/>
              </w:rPr>
            </w:pPr>
            <w:del w:id="725"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69B6E99E" w14:textId="3036CA4F"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26" w:author="Sandra Mosquera Lopez" w:date="2022-03-11T14:52:00Z"/>
                <w:rFonts w:eastAsia="Times New Roman"/>
                <w:color w:val="000000"/>
                <w:sz w:val="22"/>
                <w:szCs w:val="22"/>
                <w:bdr w:val="none" w:sz="0" w:space="0" w:color="auto"/>
                <w:lang w:val="es-CO" w:eastAsia="es-CO"/>
              </w:rPr>
            </w:pPr>
            <w:del w:id="727" w:author="Sandra Mosquera Lopez" w:date="2022-03-11T14:52:00Z">
              <w:r w:rsidRPr="003F5C4A" w:rsidDel="001A0CAA">
                <w:rPr>
                  <w:rFonts w:eastAsia="Times New Roman"/>
                  <w:color w:val="000000"/>
                  <w:sz w:val="22"/>
                  <w:szCs w:val="22"/>
                  <w:bdr w:val="none" w:sz="0" w:space="0" w:color="auto"/>
                  <w:lang w:val="es-CO" w:eastAsia="es-CO"/>
                </w:rPr>
                <w:delText>1</w:delText>
              </w:r>
            </w:del>
          </w:p>
        </w:tc>
        <w:tc>
          <w:tcPr>
            <w:tcW w:w="0" w:type="auto"/>
            <w:tcBorders>
              <w:top w:val="nil"/>
              <w:left w:val="nil"/>
              <w:bottom w:val="nil"/>
              <w:right w:val="nil"/>
            </w:tcBorders>
            <w:shd w:val="clear" w:color="auto" w:fill="auto"/>
            <w:noWrap/>
            <w:vAlign w:val="center"/>
            <w:hideMark/>
          </w:tcPr>
          <w:p w14:paraId="4A70737F" w14:textId="1FB3BD14"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28" w:author="Sandra Mosquera Lopez" w:date="2022-03-11T14:52:00Z"/>
                <w:rFonts w:eastAsia="Times New Roman"/>
                <w:color w:val="000000"/>
                <w:sz w:val="22"/>
                <w:szCs w:val="22"/>
                <w:bdr w:val="none" w:sz="0" w:space="0" w:color="auto"/>
                <w:lang w:val="es-CO" w:eastAsia="es-CO"/>
              </w:rPr>
            </w:pPr>
            <w:del w:id="729"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570BB111" w14:textId="5DE8BA15"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30" w:author="Sandra Mosquera Lopez" w:date="2022-03-11T14:52:00Z"/>
                <w:rFonts w:eastAsia="Times New Roman"/>
                <w:color w:val="000000"/>
                <w:sz w:val="22"/>
                <w:szCs w:val="22"/>
                <w:bdr w:val="none" w:sz="0" w:space="0" w:color="auto"/>
                <w:lang w:val="es-CO" w:eastAsia="es-CO"/>
              </w:rPr>
            </w:pPr>
            <w:del w:id="731"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43F7775B" w14:textId="249D85B4"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32" w:author="Sandra Mosquera Lopez" w:date="2022-03-11T14:52:00Z"/>
                <w:rFonts w:eastAsia="Times New Roman"/>
                <w:color w:val="000000"/>
                <w:sz w:val="22"/>
                <w:szCs w:val="22"/>
                <w:bdr w:val="none" w:sz="0" w:space="0" w:color="auto"/>
                <w:lang w:val="es-CO" w:eastAsia="es-CO"/>
              </w:rPr>
            </w:pPr>
            <w:del w:id="733" w:author="Sandra Mosquera Lopez" w:date="2022-03-11T14:52:00Z">
              <w:r w:rsidRPr="003F5C4A" w:rsidDel="001A0CAA">
                <w:rPr>
                  <w:rFonts w:eastAsia="Times New Roman"/>
                  <w:color w:val="000000"/>
                  <w:sz w:val="22"/>
                  <w:szCs w:val="22"/>
                  <w:bdr w:val="none" w:sz="0" w:space="0" w:color="auto"/>
                  <w:lang w:val="es-CO" w:eastAsia="es-CO"/>
                </w:rPr>
                <w:delText>1</w:delText>
              </w:r>
            </w:del>
          </w:p>
        </w:tc>
      </w:tr>
      <w:tr w:rsidR="000939CE" w:rsidRPr="003F5C4A" w:rsidDel="001A0CAA" w14:paraId="2CDE0C15" w14:textId="7F3DF3B4" w:rsidTr="00EC6EC9">
        <w:trPr>
          <w:trHeight w:val="288"/>
          <w:del w:id="734" w:author="Sandra Mosquera Lopez" w:date="2022-03-11T14:52:00Z"/>
        </w:trPr>
        <w:tc>
          <w:tcPr>
            <w:tcW w:w="0" w:type="auto"/>
            <w:tcBorders>
              <w:top w:val="nil"/>
              <w:left w:val="nil"/>
              <w:bottom w:val="nil"/>
              <w:right w:val="nil"/>
            </w:tcBorders>
            <w:shd w:val="clear" w:color="auto" w:fill="auto"/>
            <w:noWrap/>
            <w:vAlign w:val="center"/>
            <w:hideMark/>
          </w:tcPr>
          <w:p w14:paraId="39F39486" w14:textId="20AD159A" w:rsidR="000939CE" w:rsidRPr="00EC6EC9" w:rsidDel="001A0CAA" w:rsidRDefault="00826B56" w:rsidP="00EC6EC9">
            <w:pPr>
              <w:pBdr>
                <w:top w:val="none" w:sz="0" w:space="0" w:color="auto"/>
                <w:left w:val="none" w:sz="0" w:space="0" w:color="auto"/>
                <w:bottom w:val="none" w:sz="0" w:space="0" w:color="auto"/>
                <w:right w:val="none" w:sz="0" w:space="0" w:color="auto"/>
                <w:between w:val="none" w:sz="0" w:space="0" w:color="auto"/>
                <w:bar w:val="none" w:sz="0" w:color="auto"/>
              </w:pBdr>
              <w:rPr>
                <w:del w:id="735" w:author="Sandra Mosquera Lopez" w:date="2022-03-11T14:52:00Z"/>
                <w:rFonts w:eastAsia="Times New Roman"/>
                <w:i/>
                <w:iCs/>
                <w:color w:val="000000"/>
                <w:sz w:val="22"/>
                <w:szCs w:val="22"/>
                <w:bdr w:val="none" w:sz="0" w:space="0" w:color="auto"/>
                <w:lang w:val="es-CO" w:eastAsia="es-CO"/>
              </w:rPr>
            </w:pPr>
            <w:del w:id="736" w:author="Sandra Mosquera Lopez" w:date="2022-03-11T14:52:00Z">
              <w:r w:rsidRPr="003F5C4A" w:rsidDel="001A0CAA">
                <w:rPr>
                  <w:rFonts w:eastAsia="Times New Roman"/>
                  <w:i/>
                  <w:iCs/>
                  <w:color w:val="000000"/>
                  <w:sz w:val="22"/>
                  <w:szCs w:val="22"/>
                  <w:bdr w:val="none" w:sz="0" w:space="0" w:color="auto"/>
                  <w:lang w:val="es-CO" w:eastAsia="es-CO"/>
                </w:rPr>
                <w:delText>Neurospora</w:delText>
              </w:r>
              <w:r w:rsidRPr="003F5C4A" w:rsidDel="001A0CAA">
                <w:rPr>
                  <w:rFonts w:eastAsia="Times New Roman"/>
                  <w:color w:val="000000"/>
                  <w:sz w:val="22"/>
                  <w:szCs w:val="22"/>
                  <w:bdr w:val="none" w:sz="0" w:space="0" w:color="auto"/>
                  <w:lang w:val="es-CO" w:eastAsia="es-CO"/>
                </w:rPr>
                <w:delText xml:space="preserve"> </w:delText>
              </w:r>
              <w:r w:rsidR="000939CE" w:rsidRPr="003F5C4A" w:rsidDel="001A0CAA">
                <w:rPr>
                  <w:rFonts w:eastAsia="Times New Roman"/>
                  <w:color w:val="000000"/>
                  <w:sz w:val="22"/>
                  <w:szCs w:val="22"/>
                  <w:bdr w:val="none" w:sz="0" w:space="0" w:color="auto"/>
                  <w:lang w:val="es-CO" w:eastAsia="es-CO"/>
                </w:rPr>
                <w:delText>sp.</w:delText>
              </w:r>
            </w:del>
          </w:p>
        </w:tc>
        <w:tc>
          <w:tcPr>
            <w:tcW w:w="0" w:type="auto"/>
            <w:tcBorders>
              <w:top w:val="nil"/>
              <w:left w:val="nil"/>
              <w:bottom w:val="nil"/>
              <w:right w:val="nil"/>
            </w:tcBorders>
            <w:shd w:val="clear" w:color="auto" w:fill="auto"/>
            <w:noWrap/>
            <w:vAlign w:val="center"/>
            <w:hideMark/>
          </w:tcPr>
          <w:p w14:paraId="5095A03C" w14:textId="626BA4A3"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37" w:author="Sandra Mosquera Lopez" w:date="2022-03-11T14:52:00Z"/>
                <w:rFonts w:eastAsia="Times New Roman"/>
                <w:color w:val="000000"/>
                <w:sz w:val="22"/>
                <w:szCs w:val="22"/>
                <w:bdr w:val="none" w:sz="0" w:space="0" w:color="auto"/>
                <w:lang w:val="es-CO" w:eastAsia="es-CO"/>
              </w:rPr>
            </w:pPr>
            <w:del w:id="738" w:author="Sandra Mosquera Lopez" w:date="2022-03-11T14:52:00Z">
              <w:r w:rsidRPr="003F5C4A" w:rsidDel="001A0CAA">
                <w:rPr>
                  <w:rFonts w:eastAsia="Times New Roman"/>
                  <w:color w:val="000000"/>
                  <w:sz w:val="22"/>
                  <w:szCs w:val="22"/>
                  <w:bdr w:val="none" w:sz="0" w:space="0" w:color="auto"/>
                  <w:lang w:val="es-CO" w:eastAsia="es-CO"/>
                </w:rPr>
                <w:delText>2</w:delText>
              </w:r>
            </w:del>
          </w:p>
        </w:tc>
        <w:tc>
          <w:tcPr>
            <w:tcW w:w="0" w:type="auto"/>
            <w:tcBorders>
              <w:top w:val="nil"/>
              <w:left w:val="nil"/>
              <w:bottom w:val="nil"/>
              <w:right w:val="nil"/>
            </w:tcBorders>
            <w:shd w:val="clear" w:color="auto" w:fill="auto"/>
            <w:noWrap/>
            <w:vAlign w:val="center"/>
            <w:hideMark/>
          </w:tcPr>
          <w:p w14:paraId="1731098C" w14:textId="1D47FC67"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39" w:author="Sandra Mosquera Lopez" w:date="2022-03-11T14:52:00Z"/>
                <w:rFonts w:eastAsia="Times New Roman"/>
                <w:color w:val="000000"/>
                <w:sz w:val="22"/>
                <w:szCs w:val="22"/>
                <w:bdr w:val="none" w:sz="0" w:space="0" w:color="auto"/>
                <w:lang w:val="es-CO" w:eastAsia="es-CO"/>
              </w:rPr>
            </w:pPr>
            <w:del w:id="740"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17742EBA" w14:textId="4B7C90E7"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41" w:author="Sandra Mosquera Lopez" w:date="2022-03-11T14:52:00Z"/>
                <w:rFonts w:eastAsia="Times New Roman"/>
                <w:color w:val="000000"/>
                <w:sz w:val="22"/>
                <w:szCs w:val="22"/>
                <w:bdr w:val="none" w:sz="0" w:space="0" w:color="auto"/>
                <w:lang w:val="es-CO" w:eastAsia="es-CO"/>
              </w:rPr>
            </w:pPr>
            <w:del w:id="742"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5F314A3E" w14:textId="31043C99"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43" w:author="Sandra Mosquera Lopez" w:date="2022-03-11T14:52:00Z"/>
                <w:rFonts w:eastAsia="Times New Roman"/>
                <w:color w:val="000000"/>
                <w:sz w:val="22"/>
                <w:szCs w:val="22"/>
                <w:bdr w:val="none" w:sz="0" w:space="0" w:color="auto"/>
                <w:lang w:val="es-CO" w:eastAsia="es-CO"/>
              </w:rPr>
            </w:pPr>
            <w:del w:id="744"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16CF618D" w14:textId="28311D4E"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45" w:author="Sandra Mosquera Lopez" w:date="2022-03-11T14:52:00Z"/>
                <w:rFonts w:eastAsia="Times New Roman"/>
                <w:color w:val="000000"/>
                <w:sz w:val="22"/>
                <w:szCs w:val="22"/>
                <w:bdr w:val="none" w:sz="0" w:space="0" w:color="auto"/>
                <w:lang w:val="es-CO" w:eastAsia="es-CO"/>
              </w:rPr>
            </w:pPr>
            <w:del w:id="746" w:author="Sandra Mosquera Lopez" w:date="2022-03-11T14:52:00Z">
              <w:r w:rsidRPr="003F5C4A" w:rsidDel="001A0CAA">
                <w:rPr>
                  <w:rFonts w:eastAsia="Times New Roman"/>
                  <w:color w:val="000000"/>
                  <w:sz w:val="22"/>
                  <w:szCs w:val="22"/>
                  <w:bdr w:val="none" w:sz="0" w:space="0" w:color="auto"/>
                  <w:lang w:val="es-CO" w:eastAsia="es-CO"/>
                </w:rPr>
                <w:delText>2</w:delText>
              </w:r>
            </w:del>
          </w:p>
        </w:tc>
      </w:tr>
      <w:tr w:rsidR="000939CE" w:rsidRPr="003F5C4A" w:rsidDel="001A0CAA" w14:paraId="35373B9C" w14:textId="1B8C8BEC" w:rsidTr="00EC6EC9">
        <w:trPr>
          <w:trHeight w:val="288"/>
          <w:del w:id="747" w:author="Sandra Mosquera Lopez" w:date="2022-03-11T14:52:00Z"/>
        </w:trPr>
        <w:tc>
          <w:tcPr>
            <w:tcW w:w="0" w:type="auto"/>
            <w:tcBorders>
              <w:top w:val="nil"/>
              <w:left w:val="nil"/>
              <w:bottom w:val="nil"/>
              <w:right w:val="nil"/>
            </w:tcBorders>
            <w:shd w:val="clear" w:color="auto" w:fill="auto"/>
            <w:noWrap/>
            <w:vAlign w:val="center"/>
            <w:hideMark/>
          </w:tcPr>
          <w:p w14:paraId="5D8246E6" w14:textId="5247EE0F"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48" w:author="Sandra Mosquera Lopez" w:date="2022-03-11T14:52:00Z"/>
                <w:rFonts w:eastAsia="Times New Roman"/>
                <w:color w:val="000000"/>
                <w:sz w:val="22"/>
                <w:szCs w:val="22"/>
                <w:bdr w:val="none" w:sz="0" w:space="0" w:color="auto"/>
                <w:lang w:val="es-CO" w:eastAsia="es-CO"/>
              </w:rPr>
            </w:pPr>
            <w:del w:id="749" w:author="Sandra Mosquera Lopez" w:date="2022-03-11T14:52:00Z">
              <w:r w:rsidRPr="003F5C4A" w:rsidDel="001A0CAA">
                <w:rPr>
                  <w:rFonts w:eastAsia="Times New Roman"/>
                  <w:i/>
                  <w:iCs/>
                  <w:color w:val="000000"/>
                  <w:sz w:val="22"/>
                  <w:szCs w:val="22"/>
                  <w:bdr w:val="none" w:sz="0" w:space="0" w:color="auto"/>
                  <w:lang w:val="es-CO" w:eastAsia="es-CO"/>
                </w:rPr>
                <w:delText>Phyllosticta</w:delText>
              </w:r>
              <w:r w:rsidRPr="003F5C4A" w:rsidDel="001A0CAA">
                <w:rPr>
                  <w:rFonts w:eastAsia="Times New Roman"/>
                  <w:color w:val="000000"/>
                  <w:sz w:val="22"/>
                  <w:szCs w:val="22"/>
                  <w:bdr w:val="none" w:sz="0" w:space="0" w:color="auto"/>
                  <w:lang w:val="es-CO" w:eastAsia="es-CO"/>
                </w:rPr>
                <w:delText xml:space="preserve"> sp.</w:delText>
              </w:r>
            </w:del>
          </w:p>
        </w:tc>
        <w:tc>
          <w:tcPr>
            <w:tcW w:w="0" w:type="auto"/>
            <w:tcBorders>
              <w:top w:val="nil"/>
              <w:left w:val="nil"/>
              <w:bottom w:val="nil"/>
              <w:right w:val="nil"/>
            </w:tcBorders>
            <w:shd w:val="clear" w:color="auto" w:fill="auto"/>
            <w:noWrap/>
            <w:vAlign w:val="center"/>
            <w:hideMark/>
          </w:tcPr>
          <w:p w14:paraId="69E6CFC3" w14:textId="74519D5D"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50" w:author="Sandra Mosquera Lopez" w:date="2022-03-11T14:52:00Z"/>
                <w:rFonts w:eastAsia="Times New Roman"/>
                <w:color w:val="000000"/>
                <w:sz w:val="22"/>
                <w:szCs w:val="22"/>
                <w:bdr w:val="none" w:sz="0" w:space="0" w:color="auto"/>
                <w:lang w:val="es-CO" w:eastAsia="es-CO"/>
              </w:rPr>
            </w:pPr>
            <w:del w:id="751"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56BD6B11" w14:textId="28877549"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52" w:author="Sandra Mosquera Lopez" w:date="2022-03-11T14:52:00Z"/>
                <w:rFonts w:eastAsia="Times New Roman"/>
                <w:color w:val="000000"/>
                <w:sz w:val="22"/>
                <w:szCs w:val="22"/>
                <w:bdr w:val="none" w:sz="0" w:space="0" w:color="auto"/>
                <w:lang w:val="es-CO" w:eastAsia="es-CO"/>
              </w:rPr>
            </w:pPr>
            <w:del w:id="753"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02F41FF0" w14:textId="144C9596"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54" w:author="Sandra Mosquera Lopez" w:date="2022-03-11T14:52:00Z"/>
                <w:rFonts w:eastAsia="Times New Roman"/>
                <w:color w:val="000000"/>
                <w:sz w:val="22"/>
                <w:szCs w:val="22"/>
                <w:bdr w:val="none" w:sz="0" w:space="0" w:color="auto"/>
                <w:lang w:val="es-CO" w:eastAsia="es-CO"/>
              </w:rPr>
            </w:pPr>
            <w:del w:id="755" w:author="Sandra Mosquera Lopez" w:date="2022-03-11T14:52:00Z">
              <w:r w:rsidRPr="003F5C4A" w:rsidDel="001A0CAA">
                <w:rPr>
                  <w:rFonts w:eastAsia="Times New Roman"/>
                  <w:color w:val="000000"/>
                  <w:sz w:val="22"/>
                  <w:szCs w:val="22"/>
                  <w:bdr w:val="none" w:sz="0" w:space="0" w:color="auto"/>
                  <w:lang w:val="es-CO" w:eastAsia="es-CO"/>
                </w:rPr>
                <w:delText>3</w:delText>
              </w:r>
            </w:del>
          </w:p>
        </w:tc>
        <w:tc>
          <w:tcPr>
            <w:tcW w:w="0" w:type="auto"/>
            <w:tcBorders>
              <w:top w:val="nil"/>
              <w:left w:val="nil"/>
              <w:bottom w:val="nil"/>
              <w:right w:val="nil"/>
            </w:tcBorders>
            <w:shd w:val="clear" w:color="auto" w:fill="auto"/>
            <w:noWrap/>
            <w:vAlign w:val="center"/>
            <w:hideMark/>
          </w:tcPr>
          <w:p w14:paraId="6A79DD2D" w14:textId="571F36DD"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56" w:author="Sandra Mosquera Lopez" w:date="2022-03-11T14:52:00Z"/>
                <w:rFonts w:eastAsia="Times New Roman"/>
                <w:color w:val="000000"/>
                <w:sz w:val="22"/>
                <w:szCs w:val="22"/>
                <w:bdr w:val="none" w:sz="0" w:space="0" w:color="auto"/>
                <w:lang w:val="es-CO" w:eastAsia="es-CO"/>
              </w:rPr>
            </w:pPr>
            <w:del w:id="757" w:author="Sandra Mosquera Lopez" w:date="2022-03-11T14:52:00Z">
              <w:r w:rsidRPr="003F5C4A" w:rsidDel="001A0CAA">
                <w:rPr>
                  <w:rFonts w:eastAsia="Times New Roman"/>
                  <w:color w:val="000000"/>
                  <w:sz w:val="22"/>
                  <w:szCs w:val="22"/>
                  <w:bdr w:val="none" w:sz="0" w:space="0" w:color="auto"/>
                  <w:lang w:val="es-CO" w:eastAsia="es-CO"/>
                </w:rPr>
                <w:delText>0</w:delText>
              </w:r>
            </w:del>
          </w:p>
        </w:tc>
        <w:tc>
          <w:tcPr>
            <w:tcW w:w="0" w:type="auto"/>
            <w:tcBorders>
              <w:top w:val="nil"/>
              <w:left w:val="nil"/>
              <w:bottom w:val="nil"/>
              <w:right w:val="nil"/>
            </w:tcBorders>
            <w:shd w:val="clear" w:color="auto" w:fill="auto"/>
            <w:noWrap/>
            <w:vAlign w:val="center"/>
            <w:hideMark/>
          </w:tcPr>
          <w:p w14:paraId="5359C068" w14:textId="0DA8B09F"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58" w:author="Sandra Mosquera Lopez" w:date="2022-03-11T14:52:00Z"/>
                <w:rFonts w:eastAsia="Times New Roman"/>
                <w:color w:val="000000"/>
                <w:sz w:val="22"/>
                <w:szCs w:val="22"/>
                <w:bdr w:val="none" w:sz="0" w:space="0" w:color="auto"/>
                <w:lang w:val="es-CO" w:eastAsia="es-CO"/>
              </w:rPr>
            </w:pPr>
            <w:del w:id="759" w:author="Sandra Mosquera Lopez" w:date="2022-03-11T14:52:00Z">
              <w:r w:rsidRPr="003F5C4A" w:rsidDel="001A0CAA">
                <w:rPr>
                  <w:rFonts w:eastAsia="Times New Roman"/>
                  <w:color w:val="000000"/>
                  <w:sz w:val="22"/>
                  <w:szCs w:val="22"/>
                  <w:bdr w:val="none" w:sz="0" w:space="0" w:color="auto"/>
                  <w:lang w:val="es-CO" w:eastAsia="es-CO"/>
                </w:rPr>
                <w:delText>3</w:delText>
              </w:r>
            </w:del>
          </w:p>
        </w:tc>
      </w:tr>
      <w:tr w:rsidR="000939CE" w:rsidRPr="003F5C4A" w:rsidDel="001A0CAA" w14:paraId="01CBC975" w14:textId="2B4544F5" w:rsidTr="00EC6EC9">
        <w:trPr>
          <w:trHeight w:val="288"/>
          <w:del w:id="760" w:author="Sandra Mosquera Lopez" w:date="2022-03-11T14:52:00Z"/>
        </w:trPr>
        <w:tc>
          <w:tcPr>
            <w:tcW w:w="0" w:type="auto"/>
            <w:tcBorders>
              <w:top w:val="single" w:sz="4" w:space="0" w:color="auto"/>
              <w:left w:val="nil"/>
              <w:bottom w:val="single" w:sz="4" w:space="0" w:color="auto"/>
              <w:right w:val="nil"/>
            </w:tcBorders>
            <w:shd w:val="clear" w:color="auto" w:fill="auto"/>
            <w:noWrap/>
            <w:vAlign w:val="center"/>
            <w:hideMark/>
          </w:tcPr>
          <w:p w14:paraId="22F6A3BE" w14:textId="36935E98"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61" w:author="Sandra Mosquera Lopez" w:date="2022-03-11T14:52:00Z"/>
                <w:rFonts w:eastAsia="Times New Roman"/>
                <w:color w:val="000000"/>
                <w:sz w:val="22"/>
                <w:szCs w:val="22"/>
                <w:bdr w:val="none" w:sz="0" w:space="0" w:color="auto"/>
                <w:lang w:val="es-CO" w:eastAsia="es-CO"/>
              </w:rPr>
            </w:pPr>
            <w:del w:id="762" w:author="Sandra Mosquera Lopez" w:date="2022-03-11T14:52:00Z">
              <w:r w:rsidRPr="003F5C4A" w:rsidDel="001A0CAA">
                <w:rPr>
                  <w:rFonts w:eastAsia="Times New Roman"/>
                  <w:b/>
                  <w:bCs/>
                  <w:color w:val="000000"/>
                  <w:sz w:val="22"/>
                  <w:szCs w:val="22"/>
                  <w:bdr w:val="none" w:sz="0" w:space="0" w:color="auto"/>
                  <w:lang w:val="es-CO" w:eastAsia="es-CO"/>
                </w:rPr>
                <w:delText>Total</w:delText>
              </w:r>
            </w:del>
          </w:p>
        </w:tc>
        <w:tc>
          <w:tcPr>
            <w:tcW w:w="0" w:type="auto"/>
            <w:tcBorders>
              <w:top w:val="single" w:sz="4" w:space="0" w:color="auto"/>
              <w:left w:val="nil"/>
              <w:bottom w:val="single" w:sz="4" w:space="0" w:color="auto"/>
              <w:right w:val="nil"/>
            </w:tcBorders>
            <w:shd w:val="clear" w:color="auto" w:fill="auto"/>
            <w:noWrap/>
            <w:vAlign w:val="center"/>
            <w:hideMark/>
          </w:tcPr>
          <w:p w14:paraId="6AF48238" w14:textId="05864437"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63" w:author="Sandra Mosquera Lopez" w:date="2022-03-11T14:52:00Z"/>
                <w:rFonts w:eastAsia="Times New Roman"/>
                <w:color w:val="000000"/>
                <w:sz w:val="22"/>
                <w:szCs w:val="22"/>
                <w:bdr w:val="none" w:sz="0" w:space="0" w:color="auto"/>
                <w:lang w:val="es-CO" w:eastAsia="es-CO"/>
              </w:rPr>
            </w:pPr>
            <w:del w:id="764" w:author="Sandra Mosquera Lopez" w:date="2022-03-11T14:52:00Z">
              <w:r w:rsidRPr="003F5C4A" w:rsidDel="001A0CAA">
                <w:rPr>
                  <w:rFonts w:eastAsia="Times New Roman"/>
                  <w:color w:val="000000"/>
                  <w:sz w:val="22"/>
                  <w:szCs w:val="22"/>
                  <w:bdr w:val="none" w:sz="0" w:space="0" w:color="auto"/>
                  <w:lang w:val="es-CO" w:eastAsia="es-CO"/>
                </w:rPr>
                <w:delText>15</w:delText>
              </w:r>
            </w:del>
          </w:p>
        </w:tc>
        <w:tc>
          <w:tcPr>
            <w:tcW w:w="0" w:type="auto"/>
            <w:tcBorders>
              <w:top w:val="single" w:sz="4" w:space="0" w:color="auto"/>
              <w:left w:val="nil"/>
              <w:bottom w:val="single" w:sz="4" w:space="0" w:color="auto"/>
              <w:right w:val="nil"/>
            </w:tcBorders>
            <w:shd w:val="clear" w:color="auto" w:fill="auto"/>
            <w:noWrap/>
            <w:vAlign w:val="center"/>
            <w:hideMark/>
          </w:tcPr>
          <w:p w14:paraId="41348226" w14:textId="41C8B809"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65" w:author="Sandra Mosquera Lopez" w:date="2022-03-11T14:52:00Z"/>
                <w:rFonts w:eastAsia="Times New Roman"/>
                <w:color w:val="000000"/>
                <w:sz w:val="22"/>
                <w:szCs w:val="22"/>
                <w:bdr w:val="none" w:sz="0" w:space="0" w:color="auto"/>
                <w:lang w:val="es-CO" w:eastAsia="es-CO"/>
              </w:rPr>
            </w:pPr>
            <w:del w:id="766" w:author="Sandra Mosquera Lopez" w:date="2022-03-11T14:52:00Z">
              <w:r w:rsidRPr="003F5C4A" w:rsidDel="001A0CAA">
                <w:rPr>
                  <w:rFonts w:eastAsia="Times New Roman"/>
                  <w:color w:val="000000"/>
                  <w:sz w:val="22"/>
                  <w:szCs w:val="22"/>
                  <w:bdr w:val="none" w:sz="0" w:space="0" w:color="auto"/>
                  <w:lang w:val="es-CO" w:eastAsia="es-CO"/>
                </w:rPr>
                <w:delText>8</w:delText>
              </w:r>
            </w:del>
          </w:p>
        </w:tc>
        <w:tc>
          <w:tcPr>
            <w:tcW w:w="0" w:type="auto"/>
            <w:tcBorders>
              <w:top w:val="single" w:sz="4" w:space="0" w:color="auto"/>
              <w:left w:val="nil"/>
              <w:bottom w:val="single" w:sz="4" w:space="0" w:color="auto"/>
              <w:right w:val="nil"/>
            </w:tcBorders>
            <w:shd w:val="clear" w:color="auto" w:fill="auto"/>
            <w:noWrap/>
            <w:vAlign w:val="center"/>
            <w:hideMark/>
          </w:tcPr>
          <w:p w14:paraId="2567A03C" w14:textId="29C03CE5"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67" w:author="Sandra Mosquera Lopez" w:date="2022-03-11T14:52:00Z"/>
                <w:rFonts w:eastAsia="Times New Roman"/>
                <w:color w:val="000000"/>
                <w:sz w:val="22"/>
                <w:szCs w:val="22"/>
                <w:bdr w:val="none" w:sz="0" w:space="0" w:color="auto"/>
                <w:lang w:val="es-CO" w:eastAsia="es-CO"/>
              </w:rPr>
            </w:pPr>
            <w:del w:id="768" w:author="Sandra Mosquera Lopez" w:date="2022-03-11T14:52:00Z">
              <w:r w:rsidRPr="003F5C4A" w:rsidDel="001A0CAA">
                <w:rPr>
                  <w:rFonts w:eastAsia="Times New Roman"/>
                  <w:color w:val="000000"/>
                  <w:sz w:val="22"/>
                  <w:szCs w:val="22"/>
                  <w:bdr w:val="none" w:sz="0" w:space="0" w:color="auto"/>
                  <w:lang w:val="es-CO" w:eastAsia="es-CO"/>
                </w:rPr>
                <w:delText>11</w:delText>
              </w:r>
            </w:del>
          </w:p>
        </w:tc>
        <w:tc>
          <w:tcPr>
            <w:tcW w:w="0" w:type="auto"/>
            <w:tcBorders>
              <w:top w:val="single" w:sz="4" w:space="0" w:color="auto"/>
              <w:left w:val="nil"/>
              <w:bottom w:val="single" w:sz="4" w:space="0" w:color="auto"/>
              <w:right w:val="nil"/>
            </w:tcBorders>
            <w:shd w:val="clear" w:color="auto" w:fill="auto"/>
            <w:noWrap/>
            <w:vAlign w:val="center"/>
            <w:hideMark/>
          </w:tcPr>
          <w:p w14:paraId="137AF77D" w14:textId="7412BC79"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69" w:author="Sandra Mosquera Lopez" w:date="2022-03-11T14:52:00Z"/>
                <w:rFonts w:eastAsia="Times New Roman"/>
                <w:color w:val="000000"/>
                <w:sz w:val="22"/>
                <w:szCs w:val="22"/>
                <w:bdr w:val="none" w:sz="0" w:space="0" w:color="auto"/>
                <w:lang w:val="es-CO" w:eastAsia="es-CO"/>
              </w:rPr>
            </w:pPr>
            <w:del w:id="770" w:author="Sandra Mosquera Lopez" w:date="2022-03-11T14:52:00Z">
              <w:r w:rsidRPr="003F5C4A" w:rsidDel="001A0CAA">
                <w:rPr>
                  <w:rFonts w:eastAsia="Times New Roman"/>
                  <w:color w:val="000000"/>
                  <w:sz w:val="22"/>
                  <w:szCs w:val="22"/>
                  <w:bdr w:val="none" w:sz="0" w:space="0" w:color="auto"/>
                  <w:lang w:val="es-CO" w:eastAsia="es-CO"/>
                </w:rPr>
                <w:delText>5</w:delText>
              </w:r>
            </w:del>
          </w:p>
        </w:tc>
        <w:tc>
          <w:tcPr>
            <w:tcW w:w="0" w:type="auto"/>
            <w:tcBorders>
              <w:top w:val="single" w:sz="4" w:space="0" w:color="auto"/>
              <w:left w:val="nil"/>
              <w:bottom w:val="single" w:sz="4" w:space="0" w:color="auto"/>
              <w:right w:val="nil"/>
            </w:tcBorders>
            <w:shd w:val="clear" w:color="auto" w:fill="auto"/>
            <w:noWrap/>
            <w:vAlign w:val="center"/>
            <w:hideMark/>
          </w:tcPr>
          <w:p w14:paraId="7F447F12" w14:textId="4C8BD3B3" w:rsidR="000939CE" w:rsidRPr="003F5C4A" w:rsidDel="001A0CAA" w:rsidRDefault="000939CE" w:rsidP="00EC6EC9">
            <w:pPr>
              <w:pBdr>
                <w:top w:val="none" w:sz="0" w:space="0" w:color="auto"/>
                <w:left w:val="none" w:sz="0" w:space="0" w:color="auto"/>
                <w:bottom w:val="none" w:sz="0" w:space="0" w:color="auto"/>
                <w:right w:val="none" w:sz="0" w:space="0" w:color="auto"/>
                <w:between w:val="none" w:sz="0" w:space="0" w:color="auto"/>
                <w:bar w:val="none" w:sz="0" w:color="auto"/>
              </w:pBdr>
              <w:rPr>
                <w:del w:id="771" w:author="Sandra Mosquera Lopez" w:date="2022-03-11T14:52:00Z"/>
                <w:rFonts w:eastAsia="Times New Roman"/>
                <w:color w:val="000000"/>
                <w:sz w:val="22"/>
                <w:szCs w:val="22"/>
                <w:bdr w:val="none" w:sz="0" w:space="0" w:color="auto"/>
                <w:lang w:val="es-CO" w:eastAsia="es-CO"/>
              </w:rPr>
            </w:pPr>
            <w:del w:id="772" w:author="Sandra Mosquera Lopez" w:date="2022-03-11T14:52:00Z">
              <w:r w:rsidRPr="003F5C4A" w:rsidDel="001A0CAA">
                <w:rPr>
                  <w:rFonts w:eastAsia="Times New Roman"/>
                  <w:color w:val="000000"/>
                  <w:sz w:val="22"/>
                  <w:szCs w:val="22"/>
                  <w:bdr w:val="none" w:sz="0" w:space="0" w:color="auto"/>
                  <w:lang w:val="es-CO" w:eastAsia="es-CO"/>
                </w:rPr>
                <w:delText>39</w:delText>
              </w:r>
            </w:del>
          </w:p>
        </w:tc>
      </w:tr>
    </w:tbl>
    <w:bookmarkEnd w:id="650"/>
    <w:p w14:paraId="199B7778" w14:textId="77777777" w:rsidR="00C73E22" w:rsidRDefault="00C73E22" w:rsidP="00C73E22">
      <w:pPr>
        <w:pStyle w:val="Body"/>
        <w:spacing w:line="360" w:lineRule="auto"/>
        <w:jc w:val="center"/>
        <w:rPr>
          <w:rFonts w:ascii="Times New Roman" w:hAnsi="Times New Roman" w:cs="Times New Roman"/>
          <w:sz w:val="20"/>
          <w:szCs w:val="20"/>
          <w:bdr w:val="none" w:sz="0" w:space="0" w:color="auto"/>
        </w:rPr>
      </w:pPr>
      <w:r>
        <w:rPr>
          <w:rFonts w:ascii="Times New Roman" w:hAnsi="Times New Roman" w:cs="Times New Roman"/>
          <w:b/>
          <w:bCs/>
          <w:sz w:val="20"/>
          <w:szCs w:val="20"/>
        </w:rPr>
        <w:t>Supplementary material</w:t>
      </w:r>
    </w:p>
    <w:p w14:paraId="309B895F" w14:textId="069720BD" w:rsidR="00C73E22" w:rsidRDefault="00C73E22" w:rsidP="00C73E22">
      <w:pPr>
        <w:spacing w:line="360" w:lineRule="auto"/>
        <w:jc w:val="center"/>
        <w:rPr>
          <w:rFonts w:eastAsia="Times New Roman"/>
          <w:b/>
          <w:bCs/>
          <w:color w:val="0E101A"/>
          <w:sz w:val="20"/>
          <w:szCs w:val="20"/>
          <w:bdr w:val="none" w:sz="0" w:space="0" w:color="auto" w:frame="1"/>
          <w:lang w:eastAsia="es-CO"/>
        </w:rPr>
      </w:pPr>
      <w:r>
        <w:rPr>
          <w:sz w:val="20"/>
          <w:szCs w:val="20"/>
        </w:rPr>
        <w:t xml:space="preserve">  </w:t>
      </w:r>
      <w:r w:rsidRPr="00C73E22">
        <w:rPr>
          <w:rFonts w:eastAsia="Times New Roman"/>
          <w:b/>
          <w:bCs/>
          <w:color w:val="0E101A"/>
          <w:sz w:val="20"/>
          <w:szCs w:val="20"/>
          <w:bdr w:val="none" w:sz="0" w:space="0" w:color="auto" w:frame="1"/>
          <w:lang w:eastAsia="es-CO"/>
        </w:rPr>
        <w:t>Lenticel damage of avocado cv. Hass depends on spatiotemporal factors and influences the fungal structure community.</w:t>
      </w:r>
    </w:p>
    <w:p w14:paraId="59F1DCB3" w14:textId="77777777" w:rsidR="00C73E22" w:rsidRDefault="00C73E22" w:rsidP="00C73E22">
      <w:pPr>
        <w:spacing w:line="360" w:lineRule="auto"/>
        <w:jc w:val="center"/>
        <w:rPr>
          <w:rFonts w:eastAsia="Times New Roman"/>
          <w:bCs/>
          <w:color w:val="0E101A"/>
          <w:sz w:val="20"/>
          <w:szCs w:val="20"/>
          <w:bdr w:val="none" w:sz="0" w:space="0" w:color="auto" w:frame="1"/>
          <w:vertAlign w:val="superscript"/>
          <w:lang w:val="es-CO" w:eastAsia="es-CO"/>
        </w:rPr>
      </w:pPr>
      <w:r>
        <w:rPr>
          <w:rFonts w:eastAsia="Times New Roman"/>
          <w:bCs/>
          <w:color w:val="0E101A"/>
          <w:sz w:val="20"/>
          <w:szCs w:val="20"/>
          <w:bdr w:val="none" w:sz="0" w:space="0" w:color="auto" w:frame="1"/>
          <w:lang w:val="es-CO" w:eastAsia="es-CO"/>
        </w:rPr>
        <w:t>Sandra Mosquera</w:t>
      </w:r>
      <w:r>
        <w:rPr>
          <w:rFonts w:eastAsia="Times New Roman"/>
          <w:bCs/>
          <w:color w:val="0E101A"/>
          <w:sz w:val="20"/>
          <w:szCs w:val="20"/>
          <w:bdr w:val="none" w:sz="0" w:space="0" w:color="auto" w:frame="1"/>
          <w:vertAlign w:val="superscript"/>
          <w:lang w:val="es-CO" w:eastAsia="es-CO"/>
        </w:rPr>
        <w:t>1</w:t>
      </w:r>
      <w:r>
        <w:rPr>
          <w:rFonts w:eastAsia="Times New Roman"/>
          <w:bCs/>
          <w:color w:val="0E101A"/>
          <w:sz w:val="20"/>
          <w:szCs w:val="20"/>
          <w:bdr w:val="none" w:sz="0" w:space="0" w:color="auto" w:frame="1"/>
          <w:lang w:val="es-CO" w:eastAsia="es-CO"/>
        </w:rPr>
        <w:t>, Carolina Cataño</w:t>
      </w:r>
      <w:r>
        <w:rPr>
          <w:rFonts w:eastAsia="Times New Roman"/>
          <w:bCs/>
          <w:color w:val="0E101A"/>
          <w:sz w:val="20"/>
          <w:szCs w:val="20"/>
          <w:bdr w:val="none" w:sz="0" w:space="0" w:color="auto" w:frame="1"/>
          <w:vertAlign w:val="superscript"/>
          <w:lang w:val="es-CO" w:eastAsia="es-CO"/>
        </w:rPr>
        <w:t>1</w:t>
      </w:r>
      <w:r>
        <w:rPr>
          <w:rFonts w:eastAsia="Times New Roman"/>
          <w:bCs/>
          <w:color w:val="0E101A"/>
          <w:sz w:val="20"/>
          <w:szCs w:val="20"/>
          <w:bdr w:val="none" w:sz="0" w:space="0" w:color="auto" w:frame="1"/>
          <w:lang w:val="es-CO" w:eastAsia="es-CO"/>
        </w:rPr>
        <w:t>, Susan Saavedra</w:t>
      </w:r>
      <w:r>
        <w:rPr>
          <w:rFonts w:eastAsia="Times New Roman"/>
          <w:bCs/>
          <w:color w:val="0E101A"/>
          <w:sz w:val="20"/>
          <w:szCs w:val="20"/>
          <w:bdr w:val="none" w:sz="0" w:space="0" w:color="auto" w:frame="1"/>
          <w:vertAlign w:val="superscript"/>
          <w:lang w:val="es-CO" w:eastAsia="es-CO"/>
        </w:rPr>
        <w:t>2</w:t>
      </w:r>
      <w:r>
        <w:rPr>
          <w:rFonts w:eastAsia="Times New Roman"/>
          <w:bCs/>
          <w:color w:val="0E101A"/>
          <w:sz w:val="20"/>
          <w:szCs w:val="20"/>
          <w:bdr w:val="none" w:sz="0" w:space="0" w:color="auto" w:frame="1"/>
          <w:lang w:val="es-CO" w:eastAsia="es-CO"/>
        </w:rPr>
        <w:t>, Valeska Villegas-Escobar</w:t>
      </w:r>
      <w:r>
        <w:rPr>
          <w:rFonts w:eastAsia="Times New Roman"/>
          <w:bCs/>
          <w:color w:val="0E101A"/>
          <w:sz w:val="20"/>
          <w:szCs w:val="20"/>
          <w:bdr w:val="none" w:sz="0" w:space="0" w:color="auto" w:frame="1"/>
          <w:vertAlign w:val="superscript"/>
          <w:lang w:val="es-CO" w:eastAsia="es-CO"/>
        </w:rPr>
        <w:t>1*</w:t>
      </w:r>
    </w:p>
    <w:p w14:paraId="2EAC9B0A" w14:textId="77777777" w:rsidR="00C73E22" w:rsidRDefault="00C73E22" w:rsidP="00C73E22">
      <w:pPr>
        <w:spacing w:line="360" w:lineRule="auto"/>
        <w:jc w:val="center"/>
        <w:rPr>
          <w:rFonts w:eastAsia="Times New Roman"/>
          <w:bCs/>
          <w:color w:val="0E101A"/>
          <w:sz w:val="20"/>
          <w:szCs w:val="20"/>
          <w:bdr w:val="none" w:sz="0" w:space="0" w:color="auto" w:frame="1"/>
          <w:vertAlign w:val="superscript"/>
          <w:lang w:val="es-CO" w:eastAsia="es-CO"/>
        </w:rPr>
      </w:pPr>
    </w:p>
    <w:p w14:paraId="2EC4AA92" w14:textId="77777777" w:rsidR="00C73E22" w:rsidRDefault="00C73E22" w:rsidP="00C73E22">
      <w:pPr>
        <w:spacing w:line="480" w:lineRule="auto"/>
        <w:rPr>
          <w:i/>
          <w:iCs/>
          <w:sz w:val="20"/>
          <w:szCs w:val="20"/>
          <w:bdr w:val="none" w:sz="0" w:space="0" w:color="auto"/>
          <w:lang w:val="es-CO"/>
        </w:rPr>
      </w:pPr>
      <w:r>
        <w:rPr>
          <w:sz w:val="20"/>
          <w:szCs w:val="20"/>
          <w:vertAlign w:val="superscript"/>
          <w:lang w:val="es-CO"/>
        </w:rPr>
        <w:t>1</w:t>
      </w:r>
      <w:r>
        <w:rPr>
          <w:sz w:val="20"/>
          <w:szCs w:val="20"/>
          <w:lang w:val="es-CO"/>
        </w:rPr>
        <w:t xml:space="preserve"> </w:t>
      </w:r>
      <w:r>
        <w:rPr>
          <w:i/>
          <w:iCs/>
          <w:sz w:val="20"/>
          <w:szCs w:val="20"/>
          <w:lang w:val="es-CO"/>
        </w:rPr>
        <w:t xml:space="preserve">CIBIOP </w:t>
      </w:r>
      <w:proofErr w:type="spellStart"/>
      <w:r>
        <w:rPr>
          <w:i/>
          <w:iCs/>
          <w:sz w:val="20"/>
          <w:szCs w:val="20"/>
          <w:lang w:val="es-CO"/>
        </w:rPr>
        <w:t>Research</w:t>
      </w:r>
      <w:proofErr w:type="spellEnd"/>
      <w:r>
        <w:rPr>
          <w:i/>
          <w:iCs/>
          <w:sz w:val="20"/>
          <w:szCs w:val="20"/>
          <w:lang w:val="es-CO"/>
        </w:rPr>
        <w:t xml:space="preserve"> </w:t>
      </w:r>
      <w:proofErr w:type="spellStart"/>
      <w:r>
        <w:rPr>
          <w:i/>
          <w:iCs/>
          <w:sz w:val="20"/>
          <w:szCs w:val="20"/>
          <w:lang w:val="es-CO"/>
        </w:rPr>
        <w:t>Group</w:t>
      </w:r>
      <w:proofErr w:type="spellEnd"/>
      <w:r>
        <w:rPr>
          <w:i/>
          <w:iCs/>
          <w:sz w:val="20"/>
          <w:szCs w:val="20"/>
          <w:lang w:val="es-CO"/>
        </w:rPr>
        <w:t xml:space="preserve">, </w:t>
      </w:r>
      <w:proofErr w:type="spellStart"/>
      <w:r>
        <w:rPr>
          <w:i/>
          <w:iCs/>
          <w:sz w:val="20"/>
          <w:szCs w:val="20"/>
          <w:lang w:val="es-CO"/>
        </w:rPr>
        <w:t>Biological</w:t>
      </w:r>
      <w:proofErr w:type="spellEnd"/>
      <w:r>
        <w:rPr>
          <w:i/>
          <w:iCs/>
          <w:sz w:val="20"/>
          <w:szCs w:val="20"/>
          <w:lang w:val="es-CO"/>
        </w:rPr>
        <w:t xml:space="preserve"> </w:t>
      </w:r>
      <w:proofErr w:type="spellStart"/>
      <w:r>
        <w:rPr>
          <w:i/>
          <w:iCs/>
          <w:sz w:val="20"/>
          <w:szCs w:val="20"/>
          <w:lang w:val="es-CO"/>
        </w:rPr>
        <w:t>Sciences</w:t>
      </w:r>
      <w:proofErr w:type="spellEnd"/>
      <w:r>
        <w:rPr>
          <w:i/>
          <w:iCs/>
          <w:sz w:val="20"/>
          <w:szCs w:val="20"/>
          <w:lang w:val="es-CO"/>
        </w:rPr>
        <w:t xml:space="preserve"> </w:t>
      </w:r>
      <w:proofErr w:type="spellStart"/>
      <w:r>
        <w:rPr>
          <w:i/>
          <w:iCs/>
          <w:sz w:val="20"/>
          <w:szCs w:val="20"/>
          <w:lang w:val="es-CO"/>
        </w:rPr>
        <w:t>Department</w:t>
      </w:r>
      <w:proofErr w:type="spellEnd"/>
      <w:r>
        <w:rPr>
          <w:i/>
          <w:iCs/>
          <w:sz w:val="20"/>
          <w:szCs w:val="20"/>
          <w:lang w:val="es-CO"/>
        </w:rPr>
        <w:t xml:space="preserve">, Universidad EAFIT, Carrera 49 No. 7 Sur - 50, </w:t>
      </w:r>
      <w:proofErr w:type="spellStart"/>
      <w:r>
        <w:rPr>
          <w:i/>
          <w:iCs/>
          <w:sz w:val="20"/>
          <w:szCs w:val="20"/>
          <w:lang w:val="es-CO"/>
        </w:rPr>
        <w:t>Medellin</w:t>
      </w:r>
      <w:proofErr w:type="spellEnd"/>
      <w:r>
        <w:rPr>
          <w:i/>
          <w:iCs/>
          <w:sz w:val="20"/>
          <w:szCs w:val="20"/>
          <w:lang w:val="es-CO"/>
        </w:rPr>
        <w:t>, Colombia</w:t>
      </w:r>
    </w:p>
    <w:p w14:paraId="49D07802" w14:textId="77777777" w:rsidR="00C73E22" w:rsidRDefault="00C73E22" w:rsidP="00C73E22">
      <w:pPr>
        <w:spacing w:line="480" w:lineRule="auto"/>
        <w:rPr>
          <w:i/>
          <w:sz w:val="20"/>
          <w:szCs w:val="20"/>
          <w:lang w:val="es-CO"/>
        </w:rPr>
      </w:pPr>
      <w:r>
        <w:rPr>
          <w:i/>
          <w:sz w:val="20"/>
          <w:szCs w:val="20"/>
          <w:highlight w:val="yellow"/>
          <w:lang w:val="es-CO"/>
        </w:rPr>
        <w:t>2 Cartama….</w:t>
      </w:r>
      <w:r>
        <w:rPr>
          <w:i/>
          <w:sz w:val="20"/>
          <w:szCs w:val="20"/>
          <w:lang w:val="es-CO"/>
        </w:rPr>
        <w:t xml:space="preserve"> </w:t>
      </w:r>
    </w:p>
    <w:p w14:paraId="5D98BDD1" w14:textId="77777777" w:rsidR="00C73E22" w:rsidRDefault="00C73E22" w:rsidP="00C73E22">
      <w:pPr>
        <w:spacing w:line="480" w:lineRule="auto"/>
        <w:rPr>
          <w:i/>
          <w:sz w:val="20"/>
          <w:szCs w:val="20"/>
          <w:lang w:val="es-CO"/>
        </w:rPr>
      </w:pPr>
      <w:r>
        <w:rPr>
          <w:i/>
          <w:sz w:val="20"/>
          <w:szCs w:val="20"/>
          <w:lang w:val="es-CO"/>
        </w:rPr>
        <w:t>*</w:t>
      </w:r>
      <w:proofErr w:type="spellStart"/>
      <w:r>
        <w:rPr>
          <w:i/>
          <w:sz w:val="20"/>
          <w:szCs w:val="20"/>
          <w:lang w:val="es-CO"/>
        </w:rPr>
        <w:t>Corresponding</w:t>
      </w:r>
      <w:proofErr w:type="spellEnd"/>
      <w:r>
        <w:rPr>
          <w:i/>
          <w:sz w:val="20"/>
          <w:szCs w:val="20"/>
          <w:lang w:val="es-CO"/>
        </w:rPr>
        <w:t xml:space="preserve"> </w:t>
      </w:r>
      <w:proofErr w:type="spellStart"/>
      <w:r>
        <w:rPr>
          <w:i/>
          <w:sz w:val="20"/>
          <w:szCs w:val="20"/>
          <w:lang w:val="es-CO"/>
        </w:rPr>
        <w:t>author</w:t>
      </w:r>
      <w:proofErr w:type="spellEnd"/>
      <w:r>
        <w:rPr>
          <w:i/>
          <w:sz w:val="20"/>
          <w:szCs w:val="20"/>
          <w:lang w:val="es-CO"/>
        </w:rPr>
        <w:t xml:space="preserve">, </w:t>
      </w:r>
      <w:hyperlink r:id="rId15" w:history="1">
        <w:r>
          <w:rPr>
            <w:rStyle w:val="Hyperlink"/>
            <w:i/>
            <w:sz w:val="20"/>
            <w:szCs w:val="20"/>
            <w:lang w:val="es-CO"/>
          </w:rPr>
          <w:t>vvilleg2@eafit.edu.co</w:t>
        </w:r>
      </w:hyperlink>
      <w:r>
        <w:rPr>
          <w:i/>
          <w:sz w:val="20"/>
          <w:szCs w:val="20"/>
          <w:lang w:val="es-CO"/>
        </w:rPr>
        <w:t>, ORCID ID: 0000-0002-9636-3644</w:t>
      </w:r>
    </w:p>
    <w:p w14:paraId="66629063" w14:textId="77777777" w:rsidR="00C73E22" w:rsidRPr="00C73E22" w:rsidRDefault="00C73E22">
      <w:pPr>
        <w:pStyle w:val="Body"/>
        <w:spacing w:line="360" w:lineRule="auto"/>
        <w:jc w:val="both"/>
        <w:rPr>
          <w:b/>
          <w:bCs/>
          <w:lang w:val="es-CO"/>
        </w:rPr>
      </w:pPr>
    </w:p>
    <w:p w14:paraId="29CFFD86" w14:textId="77777777" w:rsidR="00C73E22" w:rsidRPr="00C73E22" w:rsidRDefault="00C73E22">
      <w:pPr>
        <w:pStyle w:val="Body"/>
        <w:spacing w:line="360" w:lineRule="auto"/>
        <w:jc w:val="both"/>
        <w:rPr>
          <w:b/>
          <w:bCs/>
          <w:lang w:val="es-CO"/>
        </w:rPr>
      </w:pPr>
    </w:p>
    <w:p w14:paraId="4C929564" w14:textId="6E4A0C8A" w:rsidR="0090037E" w:rsidRPr="001A0CAA" w:rsidDel="001A0CAA" w:rsidRDefault="001A0CAA" w:rsidP="00841C5A">
      <w:pPr>
        <w:pStyle w:val="Body"/>
        <w:spacing w:line="360" w:lineRule="auto"/>
        <w:jc w:val="both"/>
        <w:rPr>
          <w:del w:id="773" w:author="Sandra Mosquera Lopez" w:date="2022-03-11T14:53:00Z"/>
          <w:rFonts w:ascii="Times New Roman" w:hAnsi="Times New Roman"/>
          <w:b/>
          <w:bCs/>
          <w:rPrChange w:id="774" w:author="Sandra Mosquera Lopez" w:date="2022-03-11T14:53:00Z">
            <w:rPr>
              <w:del w:id="775" w:author="Sandra Mosquera Lopez" w:date="2022-03-11T14:53:00Z"/>
              <w:rFonts w:ascii="Times New Roman" w:hAnsi="Times New Roman"/>
            </w:rPr>
          </w:rPrChange>
        </w:rPr>
      </w:pPr>
      <w:ins w:id="776" w:author="Sandra Mosquera Lopez" w:date="2022-03-11T14:53:00Z">
        <w:r w:rsidRPr="001A0CAA">
          <w:rPr>
            <w:b/>
            <w:bCs/>
            <w:rPrChange w:id="777" w:author="Sandra Mosquera Lopez" w:date="2022-03-11T14:53:00Z">
              <w:rPr/>
            </w:rPrChange>
          </w:rPr>
          <w:t>Supplementary material</w:t>
        </w:r>
      </w:ins>
    </w:p>
    <w:p w14:paraId="35D3170D" w14:textId="77777777" w:rsidR="001A0CAA" w:rsidRPr="003F5C4A" w:rsidRDefault="001A0CAA">
      <w:pPr>
        <w:pStyle w:val="Body"/>
        <w:spacing w:line="360" w:lineRule="auto"/>
        <w:jc w:val="both"/>
        <w:rPr>
          <w:ins w:id="778" w:author="Sandra Mosquera Lopez" w:date="2022-03-11T14:53:00Z"/>
          <w:rFonts w:ascii="Times New Roman" w:hAnsi="Times New Roman"/>
        </w:rPr>
      </w:pPr>
    </w:p>
    <w:p w14:paraId="6BC975CD" w14:textId="6E241F37" w:rsidR="0090037E" w:rsidRPr="003F5C4A" w:rsidDel="001A0CAA" w:rsidRDefault="0090037E">
      <w:pPr>
        <w:pStyle w:val="Body"/>
        <w:spacing w:line="360" w:lineRule="auto"/>
        <w:jc w:val="both"/>
        <w:rPr>
          <w:del w:id="779" w:author="Sandra Mosquera Lopez" w:date="2022-03-11T14:53:00Z"/>
          <w:rFonts w:ascii="Times New Roman" w:hAnsi="Times New Roman"/>
        </w:rPr>
      </w:pPr>
      <w:del w:id="780" w:author="Sandra Mosquera Lopez" w:date="2022-03-11T14:53:00Z">
        <w:r w:rsidRPr="003F5C4A" w:rsidDel="001A0CAA">
          <w:rPr>
            <w:rFonts w:ascii="Times New Roman" w:hAnsi="Times New Roman"/>
          </w:rPr>
          <w:delText xml:space="preserve">  </w:delText>
        </w:r>
      </w:del>
    </w:p>
    <w:p w14:paraId="497D5E93" w14:textId="77777777" w:rsidR="00371001" w:rsidRPr="003F5C4A" w:rsidDel="001A0CAA" w:rsidRDefault="00371001">
      <w:pPr>
        <w:pStyle w:val="Body"/>
        <w:spacing w:line="360" w:lineRule="auto"/>
        <w:jc w:val="both"/>
        <w:rPr>
          <w:del w:id="781" w:author="Sandra Mosquera Lopez" w:date="2022-03-11T14:53:00Z"/>
          <w:rFonts w:ascii="Times New Roman" w:hAnsi="Times New Roman"/>
          <w:noProof/>
        </w:rPr>
      </w:pPr>
    </w:p>
    <w:p w14:paraId="3D6E0022" w14:textId="77777777" w:rsidR="008A15EE" w:rsidDel="001A0CAA" w:rsidRDefault="008A15EE">
      <w:pPr>
        <w:pStyle w:val="Body"/>
        <w:spacing w:line="360" w:lineRule="auto"/>
        <w:jc w:val="both"/>
        <w:rPr>
          <w:del w:id="782" w:author="Sandra Mosquera Lopez" w:date="2022-03-11T14:53:00Z"/>
          <w:rFonts w:ascii="Times New Roman" w:hAnsi="Times New Roman"/>
          <w:b/>
          <w:bCs/>
        </w:rPr>
      </w:pPr>
    </w:p>
    <w:p w14:paraId="2A389CAE" w14:textId="77777777" w:rsidR="008A15EE" w:rsidDel="001A0CAA" w:rsidRDefault="008A15E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del w:id="783" w:author="Sandra Mosquera Lopez" w:date="2022-03-11T14:53:00Z"/>
          <w:rFonts w:cs="Arial Unicode MS"/>
          <w:b/>
          <w:bCs/>
          <w:color w:val="000000"/>
          <w:sz w:val="22"/>
          <w:szCs w:val="22"/>
          <w:lang w:eastAsia="es-CO"/>
        </w:rPr>
      </w:pPr>
      <w:del w:id="784" w:author="Sandra Mosquera Lopez" w:date="2022-03-11T14:53:00Z">
        <w:r w:rsidDel="001A0CAA">
          <w:rPr>
            <w:b/>
            <w:bCs/>
          </w:rPr>
          <w:br w:type="page"/>
        </w:r>
      </w:del>
    </w:p>
    <w:p w14:paraId="1F10EA9E" w14:textId="18198817" w:rsidR="008A15EE" w:rsidDel="001A0CAA" w:rsidRDefault="008A15EE" w:rsidP="00CB40CE">
      <w:pPr>
        <w:pStyle w:val="Body"/>
        <w:spacing w:line="360" w:lineRule="auto"/>
        <w:jc w:val="both"/>
        <w:rPr>
          <w:del w:id="785" w:author="Sandra Mosquera Lopez" w:date="2022-03-11T14:53:00Z"/>
          <w:rFonts w:ascii="Times New Roman" w:hAnsi="Times New Roman"/>
          <w:b/>
          <w:bCs/>
        </w:rPr>
      </w:pPr>
      <w:commentRangeStart w:id="786"/>
    </w:p>
    <w:p w14:paraId="6833390B" w14:textId="78D1AB34" w:rsidR="00CB40CE" w:rsidRPr="00DE574F" w:rsidDel="001A0CAA" w:rsidRDefault="0090037E" w:rsidP="00CB40CE">
      <w:pPr>
        <w:pStyle w:val="Body"/>
        <w:spacing w:line="360" w:lineRule="auto"/>
        <w:jc w:val="both"/>
        <w:rPr>
          <w:del w:id="787" w:author="Sandra Mosquera Lopez" w:date="2022-03-11T14:53:00Z"/>
          <w:rFonts w:ascii="Times New Roman" w:hAnsi="Times New Roman"/>
          <w:strike/>
          <w:rPrChange w:id="788" w:author="Sandra Mosquera Lopez" w:date="2022-02-16T12:35:00Z">
            <w:rPr>
              <w:del w:id="789" w:author="Sandra Mosquera Lopez" w:date="2022-03-11T14:53:00Z"/>
              <w:rFonts w:ascii="Times New Roman" w:hAnsi="Times New Roman"/>
            </w:rPr>
          </w:rPrChange>
        </w:rPr>
      </w:pPr>
      <w:del w:id="790" w:author="Sandra Mosquera Lopez" w:date="2022-03-11T14:53:00Z">
        <w:r w:rsidRPr="00DE574F" w:rsidDel="001A0CAA">
          <w:rPr>
            <w:b/>
            <w:bCs/>
            <w:strike/>
            <w:rPrChange w:id="791" w:author="Sandra Mosquera Lopez" w:date="2022-02-16T12:35:00Z">
              <w:rPr>
                <w:b/>
                <w:bCs/>
              </w:rPr>
            </w:rPrChange>
          </w:rPr>
          <w:delText>Sup</w:delText>
        </w:r>
        <w:commentRangeStart w:id="792"/>
        <w:r w:rsidRPr="00DE574F" w:rsidDel="001A0CAA">
          <w:rPr>
            <w:b/>
            <w:bCs/>
            <w:strike/>
            <w:rPrChange w:id="793" w:author="Sandra Mosquera Lopez" w:date="2022-02-16T12:35:00Z">
              <w:rPr>
                <w:b/>
                <w:bCs/>
              </w:rPr>
            </w:rPrChange>
          </w:rPr>
          <w:delText xml:space="preserve">plementary Figure </w:delText>
        </w:r>
      </w:del>
      <w:ins w:id="794" w:author="Valeska Villegas Escobar" w:date="2022-01-18T10:03:00Z">
        <w:del w:id="795" w:author="Sandra Mosquera Lopez" w:date="2022-03-11T14:53:00Z">
          <w:r w:rsidR="008A15EE" w:rsidRPr="00DE574F" w:rsidDel="001A0CAA">
            <w:rPr>
              <w:b/>
              <w:bCs/>
              <w:strike/>
              <w:rPrChange w:id="796" w:author="Sandra Mosquera Lopez" w:date="2022-02-16T12:35:00Z">
                <w:rPr>
                  <w:b/>
                  <w:bCs/>
                </w:rPr>
              </w:rPrChange>
            </w:rPr>
            <w:delText>S</w:delText>
          </w:r>
        </w:del>
      </w:ins>
      <w:del w:id="797" w:author="Sandra Mosquera Lopez" w:date="2022-03-11T14:53:00Z">
        <w:r w:rsidRPr="00DE574F" w:rsidDel="001A0CAA">
          <w:rPr>
            <w:b/>
            <w:bCs/>
            <w:strike/>
            <w:rPrChange w:id="798" w:author="Sandra Mosquera Lopez" w:date="2022-02-16T12:35:00Z">
              <w:rPr>
                <w:b/>
                <w:bCs/>
              </w:rPr>
            </w:rPrChange>
          </w:rPr>
          <w:delText>1</w:delText>
        </w:r>
        <w:r w:rsidRPr="00DE574F" w:rsidDel="001A0CAA">
          <w:rPr>
            <w:strike/>
            <w:rPrChange w:id="799" w:author="Sandra Mosquera Lopez" w:date="2022-02-16T12:35:00Z">
              <w:rPr/>
            </w:rPrChange>
          </w:rPr>
          <w:delText xml:space="preserve">. </w:delText>
        </w:r>
        <w:commentRangeEnd w:id="786"/>
        <w:r w:rsidR="008A15EE" w:rsidRPr="00DE574F" w:rsidDel="001A0CAA">
          <w:rPr>
            <w:rStyle w:val="CommentReference"/>
            <w:strike/>
            <w:rPrChange w:id="800" w:author="Sandra Mosquera Lopez" w:date="2022-02-16T12:35:00Z">
              <w:rPr>
                <w:rStyle w:val="CommentReference"/>
              </w:rPr>
            </w:rPrChange>
          </w:rPr>
          <w:commentReference w:id="786"/>
        </w:r>
        <w:r w:rsidRPr="00DE574F" w:rsidDel="001A0CAA">
          <w:rPr>
            <w:strike/>
            <w:rPrChange w:id="801" w:author="Sandra Mosquera Lopez" w:date="2022-02-16T12:35:00Z">
              <w:rPr/>
            </w:rPrChange>
          </w:rPr>
          <w:delText>Lenticel damage for avocado</w:delText>
        </w:r>
        <w:r w:rsidR="005A7B5E" w:rsidRPr="00DE574F" w:rsidDel="001A0CAA">
          <w:rPr>
            <w:strike/>
            <w:rPrChange w:id="802" w:author="Sandra Mosquera Lopez" w:date="2022-02-16T12:35:00Z">
              <w:rPr/>
            </w:rPrChange>
          </w:rPr>
          <w:delText xml:space="preserve"> cv. Hass</w:delText>
        </w:r>
        <w:r w:rsidRPr="00DE574F" w:rsidDel="001A0CAA">
          <w:rPr>
            <w:strike/>
            <w:rPrChange w:id="803" w:author="Sandra Mosquera Lopez" w:date="2022-02-16T12:35:00Z">
              <w:rPr/>
            </w:rPrChange>
          </w:rPr>
          <w:delText xml:space="preserve"> fruits collected from the different plots of the La Escondida </w:delText>
        </w:r>
        <w:r w:rsidR="00CB40CE" w:rsidRPr="00DE574F" w:rsidDel="001A0CAA">
          <w:rPr>
            <w:strike/>
            <w:rPrChange w:id="804" w:author="Sandra Mosquera Lopez" w:date="2022-02-16T12:35:00Z">
              <w:rPr/>
            </w:rPrChange>
          </w:rPr>
          <w:delText>farm between 2019 and 2021 at harvest time (0 days post-harvest). Shown are the means and standard deviations for the severity (A) and incidence (B) of the damage (n: 300). The letter after the year denotes principal (_p) and traviesa (_t) harvest.</w:delText>
        </w:r>
      </w:del>
    </w:p>
    <w:p w14:paraId="678EB143" w14:textId="1EA1EA2C" w:rsidR="00CB40CE" w:rsidRPr="00DE574F" w:rsidDel="001A0CAA" w:rsidRDefault="00CB40CE" w:rsidP="00841C5A">
      <w:pPr>
        <w:pStyle w:val="Body"/>
        <w:spacing w:line="360" w:lineRule="auto"/>
        <w:jc w:val="both"/>
        <w:rPr>
          <w:del w:id="805" w:author="Sandra Mosquera Lopez" w:date="2022-03-11T14:53:00Z"/>
          <w:rFonts w:ascii="Times New Roman" w:hAnsi="Times New Roman"/>
          <w:strike/>
          <w:rPrChange w:id="806" w:author="Sandra Mosquera Lopez" w:date="2022-02-16T12:35:00Z">
            <w:rPr>
              <w:del w:id="807" w:author="Sandra Mosquera Lopez" w:date="2022-03-11T14:53:00Z"/>
              <w:rFonts w:ascii="Times New Roman" w:hAnsi="Times New Roman"/>
            </w:rPr>
          </w:rPrChange>
        </w:rPr>
      </w:pPr>
    </w:p>
    <w:p w14:paraId="7A5A71B1" w14:textId="44A14C43" w:rsidR="0090037E" w:rsidRPr="00DE574F" w:rsidDel="001A0CAA" w:rsidRDefault="0090037E" w:rsidP="00841C5A">
      <w:pPr>
        <w:pStyle w:val="Body"/>
        <w:spacing w:line="360" w:lineRule="auto"/>
        <w:jc w:val="both"/>
        <w:rPr>
          <w:del w:id="808" w:author="Sandra Mosquera Lopez" w:date="2022-03-11T14:53:00Z"/>
          <w:rFonts w:ascii="Times New Roman" w:hAnsi="Times New Roman"/>
          <w:strike/>
          <w:rPrChange w:id="809" w:author="Sandra Mosquera Lopez" w:date="2022-02-16T12:35:00Z">
            <w:rPr>
              <w:del w:id="810" w:author="Sandra Mosquera Lopez" w:date="2022-03-11T14:53:00Z"/>
              <w:rFonts w:ascii="Times New Roman" w:hAnsi="Times New Roman"/>
            </w:rPr>
          </w:rPrChange>
        </w:rPr>
      </w:pPr>
    </w:p>
    <w:p w14:paraId="50D3C320" w14:textId="59AB7632" w:rsidR="00CB40CE" w:rsidRPr="00DE574F" w:rsidDel="001A0CAA" w:rsidRDefault="0090037E" w:rsidP="00CB40CE">
      <w:pPr>
        <w:pStyle w:val="Body"/>
        <w:spacing w:line="360" w:lineRule="auto"/>
        <w:jc w:val="both"/>
        <w:rPr>
          <w:del w:id="811" w:author="Sandra Mosquera Lopez" w:date="2022-03-11T14:53:00Z"/>
          <w:rFonts w:ascii="Times New Roman" w:hAnsi="Times New Roman"/>
          <w:strike/>
          <w:rPrChange w:id="812" w:author="Sandra Mosquera Lopez" w:date="2022-02-16T12:35:00Z">
            <w:rPr>
              <w:del w:id="813" w:author="Sandra Mosquera Lopez" w:date="2022-03-11T14:53:00Z"/>
              <w:rFonts w:ascii="Times New Roman" w:hAnsi="Times New Roman"/>
            </w:rPr>
          </w:rPrChange>
        </w:rPr>
      </w:pPr>
      <w:del w:id="814" w:author="Sandra Mosquera Lopez" w:date="2022-03-11T14:53:00Z">
        <w:r w:rsidRPr="00DE574F" w:rsidDel="001A0CAA">
          <w:rPr>
            <w:b/>
            <w:bCs/>
            <w:strike/>
            <w:rPrChange w:id="815" w:author="Sandra Mosquera Lopez" w:date="2022-02-16T12:35:00Z">
              <w:rPr>
                <w:b/>
                <w:bCs/>
              </w:rPr>
            </w:rPrChange>
          </w:rPr>
          <w:delText>Supplementary Figure 2</w:delText>
        </w:r>
        <w:r w:rsidRPr="00DE574F" w:rsidDel="001A0CAA">
          <w:rPr>
            <w:strike/>
            <w:rPrChange w:id="816" w:author="Sandra Mosquera Lopez" w:date="2022-02-16T12:35:00Z">
              <w:rPr/>
            </w:rPrChange>
          </w:rPr>
          <w:delText>. Lenticel damage for avocado</w:delText>
        </w:r>
        <w:r w:rsidR="005A7B5E" w:rsidRPr="00DE574F" w:rsidDel="001A0CAA">
          <w:rPr>
            <w:strike/>
            <w:rPrChange w:id="817" w:author="Sandra Mosquera Lopez" w:date="2022-02-16T12:35:00Z">
              <w:rPr/>
            </w:rPrChange>
          </w:rPr>
          <w:delText xml:space="preserve"> cv. Hass</w:delText>
        </w:r>
        <w:r w:rsidRPr="00DE574F" w:rsidDel="001A0CAA">
          <w:rPr>
            <w:strike/>
            <w:rPrChange w:id="818" w:author="Sandra Mosquera Lopez" w:date="2022-02-16T12:35:00Z">
              <w:rPr/>
            </w:rPrChange>
          </w:rPr>
          <w:delText xml:space="preserve"> fruits collected from the different plots of the El Sinai </w:delText>
        </w:r>
        <w:r w:rsidR="00CB40CE" w:rsidRPr="00DE574F" w:rsidDel="001A0CAA">
          <w:rPr>
            <w:strike/>
            <w:rPrChange w:id="819" w:author="Sandra Mosquera Lopez" w:date="2022-02-16T12:35:00Z">
              <w:rPr/>
            </w:rPrChange>
          </w:rPr>
          <w:delText>farm between 2019 and 2021 at harvest time (0 days post-harvest). Shown are the means and standard deviations for the severity (A) and incidence (B) of the damage (n: 300). The letter after the year denotes principal (_p) and traviesa (_t) harvest.</w:delText>
        </w:r>
        <w:commentRangeEnd w:id="792"/>
        <w:r w:rsidR="00B113E0" w:rsidDel="001A0CAA">
          <w:rPr>
            <w:rStyle w:val="CommentReference"/>
            <w:rFonts w:ascii="Times New Roman" w:hAnsi="Times New Roman" w:cs="Times New Roman"/>
            <w:color w:val="auto"/>
            <w:lang w:eastAsia="en-US"/>
          </w:rPr>
          <w:commentReference w:id="792"/>
        </w:r>
      </w:del>
    </w:p>
    <w:p w14:paraId="3A9D453E" w14:textId="7ACE7F02" w:rsidR="007420CB" w:rsidRPr="003F5C4A" w:rsidDel="001A0CAA" w:rsidRDefault="007420C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del w:id="820" w:author="Sandra Mosquera Lopez" w:date="2022-03-11T14:53:00Z"/>
        </w:rPr>
        <w:pPrChange w:id="821" w:author="Sandra Mosquera Lopez" w:date="2022-03-11T14:53:00Z">
          <w:pPr>
            <w:pStyle w:val="Body"/>
            <w:spacing w:line="360" w:lineRule="auto"/>
            <w:jc w:val="both"/>
          </w:pPr>
        </w:pPrChange>
      </w:pPr>
    </w:p>
    <w:p w14:paraId="23C3F457" w14:textId="77777777" w:rsidR="001A0CAA" w:rsidRDefault="001A0CAA" w:rsidP="00841C5A">
      <w:pPr>
        <w:pStyle w:val="Body"/>
        <w:spacing w:line="360" w:lineRule="auto"/>
        <w:jc w:val="both"/>
        <w:rPr>
          <w:ins w:id="822" w:author="Sandra Mosquera Lopez" w:date="2022-03-11T14:53:00Z"/>
          <w:rFonts w:ascii="Times New Roman" w:hAnsi="Times New Roman"/>
          <w:b/>
          <w:bCs/>
        </w:rPr>
      </w:pPr>
    </w:p>
    <w:p w14:paraId="7A50F6D8" w14:textId="0D9DB425" w:rsidR="000923FE" w:rsidRDefault="000923FE" w:rsidP="00841C5A">
      <w:pPr>
        <w:pStyle w:val="Body"/>
        <w:spacing w:line="360" w:lineRule="auto"/>
        <w:jc w:val="both"/>
        <w:rPr>
          <w:ins w:id="823" w:author="Sandra Mosquera Lopez" w:date="2022-03-11T15:29:00Z"/>
          <w:rFonts w:ascii="Times New Roman" w:hAnsi="Times New Roman"/>
        </w:rPr>
      </w:pPr>
      <w:r w:rsidRPr="003F5C4A">
        <w:rPr>
          <w:rFonts w:ascii="Times New Roman" w:hAnsi="Times New Roman"/>
          <w:b/>
          <w:bCs/>
        </w:rPr>
        <w:t xml:space="preserve">Supplementary figure </w:t>
      </w:r>
      <w:ins w:id="824" w:author="Sandra Mosquera Lopez" w:date="2022-03-10T12:02:00Z">
        <w:r w:rsidR="00C452F2">
          <w:rPr>
            <w:rFonts w:ascii="Times New Roman" w:hAnsi="Times New Roman"/>
            <w:b/>
            <w:bCs/>
          </w:rPr>
          <w:t>1</w:t>
        </w:r>
      </w:ins>
      <w:del w:id="825" w:author="Sandra Mosquera Lopez" w:date="2022-03-10T12:02:00Z">
        <w:r w:rsidR="00740287" w:rsidRPr="003F5C4A" w:rsidDel="00C452F2">
          <w:rPr>
            <w:rFonts w:ascii="Times New Roman" w:hAnsi="Times New Roman"/>
            <w:b/>
            <w:bCs/>
          </w:rPr>
          <w:delText>3</w:delText>
        </w:r>
      </w:del>
      <w:r w:rsidRPr="003F5C4A">
        <w:rPr>
          <w:rFonts w:ascii="Times New Roman" w:hAnsi="Times New Roman"/>
          <w:b/>
          <w:bCs/>
        </w:rPr>
        <w:t>.</w:t>
      </w:r>
      <w:r w:rsidRPr="003F5C4A">
        <w:rPr>
          <w:rFonts w:ascii="Times New Roman" w:hAnsi="Times New Roman"/>
        </w:rPr>
        <w:t xml:space="preserve"> </w:t>
      </w:r>
      <w:ins w:id="826" w:author="Sandra Mosquera Lopez" w:date="2022-02-17T17:50:00Z">
        <w:r w:rsidR="00EC6EC9" w:rsidRPr="00EC6EC9">
          <w:rPr>
            <w:rFonts w:ascii="Times New Roman" w:hAnsi="Times New Roman"/>
          </w:rPr>
          <w:t xml:space="preserve">Lenticel damage for avocado cv. Hass fruits used for the microbial-community analysis. Fruits were collected from the La </w:t>
        </w:r>
        <w:proofErr w:type="spellStart"/>
        <w:r w:rsidR="00EC6EC9" w:rsidRPr="00EC6EC9">
          <w:rPr>
            <w:rFonts w:ascii="Times New Roman" w:hAnsi="Times New Roman"/>
          </w:rPr>
          <w:t>Escondida</w:t>
        </w:r>
        <w:proofErr w:type="spellEnd"/>
        <w:r w:rsidR="00EC6EC9" w:rsidRPr="00EC6EC9">
          <w:rPr>
            <w:rFonts w:ascii="Times New Roman" w:hAnsi="Times New Roman"/>
          </w:rPr>
          <w:t xml:space="preserve"> and El Sinai farms during the </w:t>
        </w:r>
        <w:proofErr w:type="spellStart"/>
        <w:r w:rsidR="00EC6EC9" w:rsidRPr="00EC6EC9">
          <w:rPr>
            <w:rFonts w:ascii="Times New Roman" w:hAnsi="Times New Roman"/>
          </w:rPr>
          <w:t>traviesa</w:t>
        </w:r>
        <w:proofErr w:type="spellEnd"/>
        <w:r w:rsidR="00EC6EC9" w:rsidRPr="00EC6EC9">
          <w:rPr>
            <w:rFonts w:ascii="Times New Roman" w:hAnsi="Times New Roman"/>
          </w:rPr>
          <w:t xml:space="preserve"> harvest of 2020. Shown are the means and standard deviations for the severity (A) and incidence (B) of the damage for the fruits with deferent levels of affection. The points show the severity and incidence for the fruits and the asterisk denote statistic differences at the 99.0% (</w:t>
        </w:r>
        <w:r w:rsidR="00EC6EC9">
          <w:rPr>
            <w:rFonts w:ascii="Times New Roman" w:hAnsi="Times New Roman"/>
          </w:rPr>
          <w:t>**</w:t>
        </w:r>
        <w:r w:rsidR="00EC6EC9" w:rsidRPr="00EC6EC9">
          <w:rPr>
            <w:rFonts w:ascii="Times New Roman" w:hAnsi="Times New Roman"/>
          </w:rPr>
          <w:t>) and 99.9% (</w:t>
        </w:r>
        <w:r w:rsidR="00EC6EC9">
          <w:rPr>
            <w:rFonts w:ascii="Times New Roman" w:hAnsi="Times New Roman"/>
          </w:rPr>
          <w:t>***</w:t>
        </w:r>
        <w:r w:rsidR="00EC6EC9" w:rsidRPr="00EC6EC9">
          <w:rPr>
            <w:rFonts w:ascii="Times New Roman" w:hAnsi="Times New Roman"/>
          </w:rPr>
          <w:t>) confidence level according to the t test (n: 6).</w:t>
        </w:r>
      </w:ins>
      <w:del w:id="827" w:author="Sandra Mosquera Lopez" w:date="2022-02-17T17:50:00Z">
        <w:r w:rsidRPr="003F5C4A" w:rsidDel="00EC6EC9">
          <w:rPr>
            <w:rFonts w:ascii="Times New Roman" w:hAnsi="Times New Roman"/>
          </w:rPr>
          <w:delText xml:space="preserve">Lenticel damage severity for avocado </w:delText>
        </w:r>
        <w:r w:rsidR="005A7B5E" w:rsidRPr="003F5C4A" w:rsidDel="00EC6EC9">
          <w:rPr>
            <w:rFonts w:ascii="Times New Roman" w:hAnsi="Times New Roman"/>
          </w:rPr>
          <w:delText xml:space="preserve">cv. Hass </w:delText>
        </w:r>
        <w:r w:rsidRPr="003F5C4A" w:rsidDel="00EC6EC9">
          <w:rPr>
            <w:rFonts w:ascii="Times New Roman" w:hAnsi="Times New Roman"/>
          </w:rPr>
          <w:delText>fruits used for the microbial-community analysis. Fruits were collected from the La Escondida and El Sinai farms during the traviesa harvest of 2020. Shown are the means and standard deviations</w:delText>
        </w:r>
        <w:r w:rsidR="00E22D84" w:rsidRPr="003F5C4A" w:rsidDel="00EC6EC9">
          <w:rPr>
            <w:rFonts w:ascii="Times New Roman" w:hAnsi="Times New Roman"/>
          </w:rPr>
          <w:delText xml:space="preserve"> for the severity of the</w:delText>
        </w:r>
        <w:r w:rsidR="00841C5A" w:rsidRPr="003F5C4A" w:rsidDel="00EC6EC9">
          <w:rPr>
            <w:rFonts w:ascii="Times New Roman" w:hAnsi="Times New Roman"/>
          </w:rPr>
          <w:delText xml:space="preserve"> </w:delText>
        </w:r>
        <w:r w:rsidR="00E22D84" w:rsidRPr="003F5C4A" w:rsidDel="00EC6EC9">
          <w:rPr>
            <w:rFonts w:ascii="Times New Roman" w:hAnsi="Times New Roman"/>
          </w:rPr>
          <w:delText>damage and t</w:delText>
        </w:r>
        <w:r w:rsidRPr="003F5C4A" w:rsidDel="00EC6EC9">
          <w:rPr>
            <w:rFonts w:ascii="Times New Roman" w:hAnsi="Times New Roman"/>
          </w:rPr>
          <w:delText xml:space="preserve">he asterisk denote statistic differences at the 99.0% (**) and 99.9% (***) </w:delText>
        </w:r>
        <w:r w:rsidR="00E22D84" w:rsidRPr="003F5C4A" w:rsidDel="00EC6EC9">
          <w:rPr>
            <w:rFonts w:ascii="Times New Roman" w:hAnsi="Times New Roman"/>
          </w:rPr>
          <w:delText xml:space="preserve">confidence level </w:delText>
        </w:r>
        <w:r w:rsidRPr="003F5C4A" w:rsidDel="00EC6EC9">
          <w:rPr>
            <w:rFonts w:ascii="Times New Roman" w:hAnsi="Times New Roman"/>
          </w:rPr>
          <w:delText>according to the t test (n: 6).</w:delText>
        </w:r>
      </w:del>
    </w:p>
    <w:p w14:paraId="761498F3" w14:textId="408D66CB" w:rsidR="0091428C" w:rsidRDefault="0091428C" w:rsidP="00841C5A">
      <w:pPr>
        <w:pStyle w:val="Body"/>
        <w:spacing w:line="360" w:lineRule="auto"/>
        <w:jc w:val="both"/>
        <w:rPr>
          <w:ins w:id="828" w:author="Sandra Mosquera Lopez" w:date="2022-03-11T15:29:00Z"/>
          <w:rFonts w:ascii="Times New Roman" w:hAnsi="Times New Roman"/>
        </w:rPr>
      </w:pPr>
    </w:p>
    <w:p w14:paraId="0BAD5A8F" w14:textId="3742D8C9" w:rsidR="0091428C" w:rsidRPr="003F5C4A" w:rsidRDefault="0091428C" w:rsidP="00841C5A">
      <w:pPr>
        <w:pStyle w:val="Body"/>
        <w:spacing w:line="360" w:lineRule="auto"/>
        <w:jc w:val="both"/>
        <w:rPr>
          <w:rFonts w:ascii="Times New Roman" w:hAnsi="Times New Roman"/>
        </w:rPr>
      </w:pPr>
      <w:ins w:id="829" w:author="Sandra Mosquera Lopez" w:date="2022-03-11T15:29:00Z">
        <w:r w:rsidRPr="003F5C4A">
          <w:rPr>
            <w:rFonts w:ascii="Times New Roman" w:hAnsi="Times New Roman"/>
            <w:b/>
            <w:bCs/>
          </w:rPr>
          <w:t xml:space="preserve">Supplementary figure </w:t>
        </w:r>
        <w:r>
          <w:rPr>
            <w:rFonts w:ascii="Times New Roman" w:hAnsi="Times New Roman"/>
            <w:b/>
            <w:bCs/>
          </w:rPr>
          <w:t>2</w:t>
        </w:r>
        <w:r w:rsidRPr="003F5C4A">
          <w:rPr>
            <w:rFonts w:ascii="Times New Roman" w:hAnsi="Times New Roman"/>
            <w:b/>
            <w:bCs/>
          </w:rPr>
          <w:t>.</w:t>
        </w:r>
      </w:ins>
      <w:ins w:id="830" w:author="Sandra Mosquera Lopez" w:date="2022-03-11T15:30:00Z">
        <w:r>
          <w:rPr>
            <w:rFonts w:ascii="Times New Roman" w:hAnsi="Times New Roman"/>
            <w:b/>
            <w:bCs/>
          </w:rPr>
          <w:t xml:space="preserve"> </w:t>
        </w:r>
        <w:r w:rsidRPr="00335A76">
          <w:rPr>
            <w:rFonts w:ascii="Times New Roman" w:hAnsi="Times New Roman"/>
            <w:rPrChange w:id="831" w:author="Sandra Mosquera Lopez" w:date="2022-03-11T16:44:00Z">
              <w:rPr>
                <w:rFonts w:ascii="Times New Roman" w:hAnsi="Times New Roman"/>
                <w:b/>
                <w:bCs/>
              </w:rPr>
            </w:rPrChange>
          </w:rPr>
          <w:t xml:space="preserve">Venn diagram showing the </w:t>
        </w:r>
      </w:ins>
      <w:ins w:id="832" w:author="Sandra Mosquera Lopez" w:date="2022-03-11T15:33:00Z">
        <w:r w:rsidRPr="00335A76">
          <w:rPr>
            <w:rFonts w:ascii="Arial" w:hAnsi="Arial" w:cs="Arial"/>
            <w:color w:val="4D5156"/>
            <w:spacing w:val="4"/>
            <w:sz w:val="21"/>
            <w:szCs w:val="21"/>
            <w:shd w:val="clear" w:color="auto" w:fill="FFFFFF"/>
          </w:rPr>
          <w:t>genera</w:t>
        </w:r>
        <w:r w:rsidRPr="00335A76">
          <w:rPr>
            <w:rFonts w:ascii="Times New Roman" w:hAnsi="Times New Roman"/>
            <w:rPrChange w:id="833" w:author="Sandra Mosquera Lopez" w:date="2022-03-11T16:44:00Z">
              <w:rPr>
                <w:rFonts w:ascii="Times New Roman" w:hAnsi="Times New Roman"/>
                <w:b/>
                <w:bCs/>
              </w:rPr>
            </w:rPrChange>
          </w:rPr>
          <w:t xml:space="preserve"> </w:t>
        </w:r>
      </w:ins>
      <w:ins w:id="834" w:author="Sandra Mosquera Lopez" w:date="2022-03-11T15:31:00Z">
        <w:r w:rsidRPr="00335A76">
          <w:rPr>
            <w:rFonts w:ascii="Times New Roman" w:hAnsi="Times New Roman"/>
            <w:rPrChange w:id="835" w:author="Sandra Mosquera Lopez" w:date="2022-03-11T16:44:00Z">
              <w:rPr>
                <w:rFonts w:ascii="Times New Roman" w:hAnsi="Times New Roman"/>
                <w:b/>
                <w:bCs/>
              </w:rPr>
            </w:rPrChange>
          </w:rPr>
          <w:t>(A)</w:t>
        </w:r>
      </w:ins>
      <w:ins w:id="836" w:author="Sandra Mosquera Lopez" w:date="2022-03-11T15:32:00Z">
        <w:r w:rsidRPr="00335A76">
          <w:rPr>
            <w:rFonts w:ascii="Times New Roman" w:hAnsi="Times New Roman"/>
            <w:rPrChange w:id="837" w:author="Sandra Mosquera Lopez" w:date="2022-03-11T16:44:00Z">
              <w:rPr>
                <w:rFonts w:ascii="Times New Roman" w:hAnsi="Times New Roman"/>
                <w:b/>
                <w:bCs/>
              </w:rPr>
            </w:rPrChange>
          </w:rPr>
          <w:t>, families (B</w:t>
        </w:r>
        <w:proofErr w:type="gramStart"/>
        <w:r w:rsidRPr="00335A76">
          <w:rPr>
            <w:rFonts w:ascii="Times New Roman" w:hAnsi="Times New Roman"/>
            <w:rPrChange w:id="838" w:author="Sandra Mosquera Lopez" w:date="2022-03-11T16:44:00Z">
              <w:rPr>
                <w:rFonts w:ascii="Times New Roman" w:hAnsi="Times New Roman"/>
                <w:b/>
                <w:bCs/>
              </w:rPr>
            </w:rPrChange>
          </w:rPr>
          <w:t>),  order</w:t>
        </w:r>
        <w:proofErr w:type="gramEnd"/>
        <w:r w:rsidRPr="00335A76">
          <w:rPr>
            <w:rFonts w:ascii="Times New Roman" w:hAnsi="Times New Roman"/>
            <w:rPrChange w:id="839" w:author="Sandra Mosquera Lopez" w:date="2022-03-11T16:44:00Z">
              <w:rPr>
                <w:rFonts w:ascii="Times New Roman" w:hAnsi="Times New Roman"/>
                <w:b/>
                <w:bCs/>
              </w:rPr>
            </w:rPrChange>
          </w:rPr>
          <w:t xml:space="preserve"> </w:t>
        </w:r>
      </w:ins>
      <w:ins w:id="840" w:author="Sandra Mosquera Lopez" w:date="2022-03-11T15:33:00Z">
        <w:r w:rsidRPr="00335A76">
          <w:rPr>
            <w:rFonts w:ascii="Times New Roman" w:hAnsi="Times New Roman"/>
            <w:rPrChange w:id="841" w:author="Sandra Mosquera Lopez" w:date="2022-03-11T16:44:00Z">
              <w:rPr>
                <w:rFonts w:ascii="Times New Roman" w:hAnsi="Times New Roman"/>
                <w:b/>
                <w:bCs/>
              </w:rPr>
            </w:rPrChange>
          </w:rPr>
          <w:t xml:space="preserve">(C) </w:t>
        </w:r>
      </w:ins>
      <w:ins w:id="842" w:author="Sandra Mosquera Lopez" w:date="2022-03-11T15:32:00Z">
        <w:r w:rsidRPr="00335A76">
          <w:rPr>
            <w:rFonts w:ascii="Times New Roman" w:hAnsi="Times New Roman"/>
            <w:rPrChange w:id="843" w:author="Sandra Mosquera Lopez" w:date="2022-03-11T16:44:00Z">
              <w:rPr>
                <w:rFonts w:ascii="Times New Roman" w:hAnsi="Times New Roman"/>
                <w:b/>
                <w:bCs/>
              </w:rPr>
            </w:rPrChange>
          </w:rPr>
          <w:t xml:space="preserve">and </w:t>
        </w:r>
        <w:proofErr w:type="spellStart"/>
        <w:r w:rsidRPr="00335A76">
          <w:rPr>
            <w:rFonts w:ascii="Times New Roman" w:hAnsi="Times New Roman"/>
            <w:rPrChange w:id="844" w:author="Sandra Mosquera Lopez" w:date="2022-03-11T16:44:00Z">
              <w:rPr>
                <w:rFonts w:ascii="Times New Roman" w:hAnsi="Times New Roman"/>
                <w:b/>
                <w:bCs/>
              </w:rPr>
            </w:rPrChange>
          </w:rPr>
          <w:t>clases</w:t>
        </w:r>
      </w:ins>
      <w:proofErr w:type="spellEnd"/>
      <w:ins w:id="845" w:author="Sandra Mosquera Lopez" w:date="2022-03-11T15:33:00Z">
        <w:r w:rsidRPr="00335A76">
          <w:rPr>
            <w:rFonts w:ascii="Times New Roman" w:hAnsi="Times New Roman"/>
            <w:rPrChange w:id="846" w:author="Sandra Mosquera Lopez" w:date="2022-03-11T16:44:00Z">
              <w:rPr>
                <w:rFonts w:ascii="Times New Roman" w:hAnsi="Times New Roman"/>
                <w:b/>
                <w:bCs/>
              </w:rPr>
            </w:rPrChange>
          </w:rPr>
          <w:t xml:space="preserve"> (D)</w:t>
        </w:r>
      </w:ins>
      <w:ins w:id="847" w:author="Sandra Mosquera Lopez" w:date="2022-03-11T15:32:00Z">
        <w:r w:rsidRPr="00335A76">
          <w:rPr>
            <w:rFonts w:ascii="Times New Roman" w:hAnsi="Times New Roman"/>
            <w:rPrChange w:id="848" w:author="Sandra Mosquera Lopez" w:date="2022-03-11T16:44:00Z">
              <w:rPr>
                <w:rFonts w:ascii="Times New Roman" w:hAnsi="Times New Roman"/>
                <w:b/>
                <w:bCs/>
              </w:rPr>
            </w:rPrChange>
          </w:rPr>
          <w:t xml:space="preserve"> </w:t>
        </w:r>
      </w:ins>
      <w:ins w:id="849" w:author="Sandra Mosquera Lopez" w:date="2022-03-11T15:33:00Z">
        <w:r w:rsidR="00FE01DD" w:rsidRPr="00335A76">
          <w:rPr>
            <w:rFonts w:ascii="Times New Roman" w:hAnsi="Times New Roman"/>
            <w:rPrChange w:id="850" w:author="Sandra Mosquera Lopez" w:date="2022-03-11T16:44:00Z">
              <w:rPr>
                <w:rFonts w:ascii="Times New Roman" w:hAnsi="Times New Roman"/>
                <w:b/>
                <w:bCs/>
              </w:rPr>
            </w:rPrChange>
          </w:rPr>
          <w:t xml:space="preserve">unique and shared </w:t>
        </w:r>
      </w:ins>
      <w:ins w:id="851" w:author="Sandra Mosquera Lopez" w:date="2022-03-11T15:34:00Z">
        <w:r w:rsidR="007F775C" w:rsidRPr="00335A76">
          <w:rPr>
            <w:rFonts w:ascii="Times New Roman" w:hAnsi="Times New Roman"/>
            <w:rPrChange w:id="852" w:author="Sandra Mosquera Lopez" w:date="2022-03-11T16:44:00Z">
              <w:rPr>
                <w:rFonts w:ascii="Times New Roman" w:hAnsi="Times New Roman"/>
                <w:b/>
                <w:bCs/>
              </w:rPr>
            </w:rPrChange>
          </w:rPr>
          <w:t>between the</w:t>
        </w:r>
        <w:r w:rsidR="007F775C">
          <w:rPr>
            <w:rFonts w:ascii="Times New Roman" w:hAnsi="Times New Roman"/>
            <w:b/>
            <w:bCs/>
          </w:rPr>
          <w:t xml:space="preserve"> </w:t>
        </w:r>
        <w:r w:rsidR="007F775C" w:rsidRPr="00EC6EC9">
          <w:rPr>
            <w:rFonts w:ascii="Times New Roman" w:hAnsi="Times New Roman"/>
          </w:rPr>
          <w:t>avocado cv. Hass fruits</w:t>
        </w:r>
        <w:r w:rsidR="007F775C">
          <w:rPr>
            <w:rFonts w:ascii="Times New Roman" w:hAnsi="Times New Roman"/>
          </w:rPr>
          <w:t xml:space="preserve"> </w:t>
        </w:r>
      </w:ins>
      <w:ins w:id="853" w:author="Sandra Mosquera Lopez" w:date="2022-03-11T15:35:00Z">
        <w:r w:rsidR="007F775C" w:rsidRPr="003F5C4A">
          <w:rPr>
            <w:rFonts w:ascii="Times New Roman" w:hAnsi="Times New Roman"/>
          </w:rPr>
          <w:t xml:space="preserve">with different severities of lenticel damage (Mild </w:t>
        </w:r>
      </w:ins>
      <w:ins w:id="854" w:author="Sandra Mosquera Lopez" w:date="2022-03-11T15:43:00Z">
        <w:r w:rsidR="001675CC">
          <w:rPr>
            <w:rFonts w:ascii="Times New Roman" w:hAnsi="Times New Roman"/>
          </w:rPr>
          <w:t>(_</w:t>
        </w:r>
      </w:ins>
      <w:ins w:id="855" w:author="Sandra Mosquera Lopez" w:date="2022-03-11T16:44:00Z">
        <w:r w:rsidR="00335A76">
          <w:rPr>
            <w:rFonts w:ascii="Times New Roman" w:hAnsi="Times New Roman"/>
          </w:rPr>
          <w:t>M</w:t>
        </w:r>
      </w:ins>
      <w:ins w:id="856" w:author="Sandra Mosquera Lopez" w:date="2022-03-11T15:43:00Z">
        <w:r w:rsidR="001675CC">
          <w:rPr>
            <w:rFonts w:ascii="Times New Roman" w:hAnsi="Times New Roman"/>
          </w:rPr>
          <w:t xml:space="preserve">) </w:t>
        </w:r>
      </w:ins>
      <w:ins w:id="857" w:author="Sandra Mosquera Lopez" w:date="2022-03-11T15:35:00Z">
        <w:r w:rsidR="007F775C" w:rsidRPr="003F5C4A">
          <w:rPr>
            <w:rFonts w:ascii="Times New Roman" w:hAnsi="Times New Roman"/>
          </w:rPr>
          <w:t>and Severe</w:t>
        </w:r>
      </w:ins>
      <w:ins w:id="858" w:author="Sandra Mosquera Lopez" w:date="2022-03-11T15:43:00Z">
        <w:r w:rsidR="001675CC">
          <w:rPr>
            <w:rFonts w:ascii="Times New Roman" w:hAnsi="Times New Roman"/>
          </w:rPr>
          <w:t xml:space="preserve"> (_</w:t>
        </w:r>
      </w:ins>
      <w:ins w:id="859" w:author="Sandra Mosquera Lopez" w:date="2022-03-11T16:44:00Z">
        <w:r w:rsidR="00335A76">
          <w:rPr>
            <w:rFonts w:ascii="Times New Roman" w:hAnsi="Times New Roman"/>
          </w:rPr>
          <w:t>S</w:t>
        </w:r>
      </w:ins>
      <w:ins w:id="860" w:author="Sandra Mosquera Lopez" w:date="2022-03-11T15:43:00Z">
        <w:r w:rsidR="001675CC">
          <w:rPr>
            <w:rFonts w:ascii="Times New Roman" w:hAnsi="Times New Roman"/>
          </w:rPr>
          <w:t>)</w:t>
        </w:r>
      </w:ins>
      <w:ins w:id="861" w:author="Sandra Mosquera Lopez" w:date="2022-03-11T15:35:00Z">
        <w:r w:rsidR="007F775C" w:rsidRPr="003F5C4A">
          <w:rPr>
            <w:rFonts w:ascii="Times New Roman" w:hAnsi="Times New Roman"/>
          </w:rPr>
          <w:t xml:space="preserve">) collected from the La </w:t>
        </w:r>
        <w:proofErr w:type="spellStart"/>
        <w:r w:rsidR="007F775C" w:rsidRPr="003F5C4A">
          <w:rPr>
            <w:rFonts w:ascii="Times New Roman" w:hAnsi="Times New Roman"/>
          </w:rPr>
          <w:t>Escondid</w:t>
        </w:r>
      </w:ins>
      <w:ins w:id="862" w:author="Sandra Mosquera Lopez" w:date="2022-03-11T15:42:00Z">
        <w:r w:rsidR="001675CC">
          <w:rPr>
            <w:rFonts w:ascii="Times New Roman" w:hAnsi="Times New Roman"/>
          </w:rPr>
          <w:t>a</w:t>
        </w:r>
        <w:proofErr w:type="spellEnd"/>
        <w:r w:rsidR="001675CC">
          <w:rPr>
            <w:rFonts w:ascii="Times New Roman" w:hAnsi="Times New Roman"/>
          </w:rPr>
          <w:t xml:space="preserve"> (E</w:t>
        </w:r>
      </w:ins>
      <w:ins w:id="863" w:author="Sandra Mosquera Lopez" w:date="2022-03-11T16:44:00Z">
        <w:r w:rsidR="00335A76">
          <w:rPr>
            <w:rFonts w:ascii="Times New Roman" w:hAnsi="Times New Roman"/>
          </w:rPr>
          <w:t>sc</w:t>
        </w:r>
      </w:ins>
      <w:ins w:id="864" w:author="Sandra Mosquera Lopez" w:date="2022-03-11T15:42:00Z">
        <w:r w:rsidR="001675CC">
          <w:rPr>
            <w:rFonts w:ascii="Times New Roman" w:hAnsi="Times New Roman"/>
          </w:rPr>
          <w:t xml:space="preserve">) </w:t>
        </w:r>
      </w:ins>
      <w:ins w:id="865" w:author="Sandra Mosquera Lopez" w:date="2022-03-11T15:35:00Z">
        <w:r w:rsidR="007F775C" w:rsidRPr="003F5C4A">
          <w:rPr>
            <w:rFonts w:ascii="Times New Roman" w:hAnsi="Times New Roman"/>
          </w:rPr>
          <w:t>and El Sinai</w:t>
        </w:r>
      </w:ins>
      <w:ins w:id="866" w:author="Sandra Mosquera Lopez" w:date="2022-03-11T15:42:00Z">
        <w:r w:rsidR="001675CC">
          <w:rPr>
            <w:rFonts w:ascii="Times New Roman" w:hAnsi="Times New Roman"/>
          </w:rPr>
          <w:t xml:space="preserve"> (Sin)</w:t>
        </w:r>
      </w:ins>
      <w:ins w:id="867" w:author="Sandra Mosquera Lopez" w:date="2022-03-11T15:35:00Z">
        <w:r w:rsidR="007F775C" w:rsidRPr="003F5C4A">
          <w:rPr>
            <w:rFonts w:ascii="Times New Roman" w:hAnsi="Times New Roman"/>
          </w:rPr>
          <w:t xml:space="preserve"> farms during the </w:t>
        </w:r>
        <w:proofErr w:type="spellStart"/>
        <w:r w:rsidR="007F775C" w:rsidRPr="003F5C4A">
          <w:rPr>
            <w:rFonts w:ascii="Times New Roman" w:hAnsi="Times New Roman"/>
          </w:rPr>
          <w:t>traviesa</w:t>
        </w:r>
        <w:proofErr w:type="spellEnd"/>
        <w:r w:rsidR="007F775C" w:rsidRPr="003F5C4A">
          <w:rPr>
            <w:rFonts w:ascii="Times New Roman" w:hAnsi="Times New Roman"/>
          </w:rPr>
          <w:t xml:space="preserve"> harvest of 202</w:t>
        </w:r>
        <w:r w:rsidR="007F775C">
          <w:rPr>
            <w:rFonts w:ascii="Times New Roman" w:hAnsi="Times New Roman"/>
          </w:rPr>
          <w:t>0</w:t>
        </w:r>
        <w:r w:rsidR="007F775C" w:rsidRPr="000D4DF8">
          <w:rPr>
            <w:rFonts w:ascii="Times New Roman" w:hAnsi="Times New Roman"/>
          </w:rPr>
          <w:t>.</w:t>
        </w:r>
      </w:ins>
    </w:p>
    <w:p w14:paraId="036950E4" w14:textId="77777777" w:rsidR="000923FE" w:rsidRPr="003F5C4A" w:rsidRDefault="000923FE" w:rsidP="007420CB">
      <w:pPr>
        <w:pStyle w:val="Body"/>
        <w:spacing w:line="288" w:lineRule="auto"/>
        <w:jc w:val="both"/>
        <w:rPr>
          <w:rFonts w:ascii="Times New Roman" w:hAnsi="Times New Roman"/>
          <w:b/>
          <w:bCs/>
        </w:rPr>
      </w:pPr>
    </w:p>
    <w:p w14:paraId="7F8E773F" w14:textId="4241E417" w:rsidR="006877A3" w:rsidRPr="003F5C4A" w:rsidRDefault="006877A3" w:rsidP="006877A3">
      <w:pPr>
        <w:pStyle w:val="Body"/>
        <w:spacing w:line="288" w:lineRule="auto"/>
        <w:jc w:val="both"/>
        <w:rPr>
          <w:rFonts w:ascii="Times New Roman" w:hAnsi="Times New Roman"/>
          <w:b/>
          <w:bCs/>
        </w:rPr>
      </w:pPr>
      <w:bookmarkStart w:id="868" w:name="_Hlk80028387"/>
      <w:bookmarkEnd w:id="868"/>
    </w:p>
    <w:p w14:paraId="4599B470" w14:textId="64370BAE" w:rsidR="00794F14" w:rsidRPr="003F5C4A" w:rsidRDefault="00794F14" w:rsidP="009828E9">
      <w:pPr>
        <w:spacing w:line="360" w:lineRule="auto"/>
        <w:rPr>
          <w:sz w:val="22"/>
          <w:szCs w:val="22"/>
          <w:shd w:val="clear" w:color="auto" w:fill="FEFFFF"/>
        </w:rPr>
      </w:pPr>
      <w:r w:rsidRPr="003F5C4A">
        <w:rPr>
          <w:b/>
          <w:bCs/>
          <w:sz w:val="22"/>
          <w:szCs w:val="22"/>
          <w:shd w:val="clear" w:color="auto" w:fill="FFFFFF"/>
        </w:rPr>
        <w:t>Supplementary Table 1</w:t>
      </w:r>
      <w:r w:rsidRPr="003F5C4A">
        <w:rPr>
          <w:sz w:val="22"/>
          <w:szCs w:val="22"/>
          <w:shd w:val="clear" w:color="auto" w:fill="FFFFFF"/>
        </w:rPr>
        <w:t xml:space="preserve">. </w:t>
      </w:r>
      <w:r w:rsidR="0086796D" w:rsidRPr="003F5C4A">
        <w:rPr>
          <w:sz w:val="22"/>
          <w:szCs w:val="22"/>
          <w:shd w:val="clear" w:color="auto" w:fill="FEFFFF"/>
        </w:rPr>
        <w:t>Geographic</w:t>
      </w:r>
      <w:r w:rsidRPr="003F5C4A">
        <w:rPr>
          <w:sz w:val="22"/>
          <w:szCs w:val="22"/>
          <w:shd w:val="clear" w:color="auto" w:fill="FEFFFF"/>
        </w:rPr>
        <w:t xml:space="preserve"> </w:t>
      </w:r>
      <w:r w:rsidR="00DE3811" w:rsidRPr="003F5C4A">
        <w:rPr>
          <w:sz w:val="22"/>
          <w:szCs w:val="22"/>
          <w:shd w:val="clear" w:color="auto" w:fill="FEFFFF"/>
        </w:rPr>
        <w:t>location</w:t>
      </w:r>
      <w:r w:rsidRPr="003F5C4A">
        <w:rPr>
          <w:sz w:val="22"/>
          <w:szCs w:val="22"/>
          <w:shd w:val="clear" w:color="auto" w:fill="FEFFFF"/>
        </w:rPr>
        <w:t xml:space="preserve"> and climatic characteristics of the La </w:t>
      </w:r>
      <w:proofErr w:type="spellStart"/>
      <w:r w:rsidRPr="003F5C4A">
        <w:rPr>
          <w:sz w:val="22"/>
          <w:szCs w:val="22"/>
          <w:shd w:val="clear" w:color="auto" w:fill="FEFFFF"/>
        </w:rPr>
        <w:t>Escondida</w:t>
      </w:r>
      <w:proofErr w:type="spellEnd"/>
      <w:r w:rsidRPr="003F5C4A">
        <w:rPr>
          <w:sz w:val="22"/>
          <w:szCs w:val="22"/>
          <w:shd w:val="clear" w:color="auto" w:fill="FEFFFF"/>
        </w:rPr>
        <w:t xml:space="preserve"> and El Sinai farms. </w:t>
      </w:r>
      <w:r w:rsidR="00450B9D" w:rsidRPr="003F5C4A">
        <w:rPr>
          <w:sz w:val="22"/>
          <w:szCs w:val="22"/>
          <w:shd w:val="clear" w:color="auto" w:fill="FEFFFF"/>
        </w:rPr>
        <w:t>Shown are the average daily p</w:t>
      </w:r>
      <w:r w:rsidR="00DE3811" w:rsidRPr="003F5C4A">
        <w:rPr>
          <w:sz w:val="22"/>
          <w:szCs w:val="22"/>
          <w:shd w:val="clear" w:color="auto" w:fill="FEFFFF"/>
        </w:rPr>
        <w:t>recipitation</w:t>
      </w:r>
      <w:r w:rsidRPr="003F5C4A">
        <w:rPr>
          <w:sz w:val="22"/>
          <w:szCs w:val="22"/>
          <w:shd w:val="clear" w:color="auto" w:fill="FEFFFF"/>
        </w:rPr>
        <w:t xml:space="preserve">, </w:t>
      </w:r>
      <w:r w:rsidR="00450B9D" w:rsidRPr="003F5C4A">
        <w:rPr>
          <w:sz w:val="22"/>
          <w:szCs w:val="22"/>
          <w:shd w:val="clear" w:color="auto" w:fill="FEFFFF"/>
        </w:rPr>
        <w:t xml:space="preserve">lowest and highest </w:t>
      </w:r>
      <w:r w:rsidR="00DE3811" w:rsidRPr="003F5C4A">
        <w:rPr>
          <w:sz w:val="22"/>
          <w:szCs w:val="22"/>
          <w:shd w:val="clear" w:color="auto" w:fill="FEFFFF"/>
        </w:rPr>
        <w:t>temperature</w:t>
      </w:r>
      <w:r w:rsidR="00450B9D" w:rsidRPr="003F5C4A">
        <w:rPr>
          <w:sz w:val="22"/>
          <w:szCs w:val="22"/>
          <w:shd w:val="clear" w:color="auto" w:fill="FEFFFF"/>
        </w:rPr>
        <w:t>s</w:t>
      </w:r>
      <w:r w:rsidRPr="003F5C4A">
        <w:rPr>
          <w:sz w:val="22"/>
          <w:szCs w:val="22"/>
          <w:shd w:val="clear" w:color="auto" w:fill="FEFFFF"/>
        </w:rPr>
        <w:t>,</w:t>
      </w:r>
      <w:r w:rsidR="00450B9D" w:rsidRPr="003F5C4A">
        <w:rPr>
          <w:sz w:val="22"/>
          <w:szCs w:val="22"/>
          <w:shd w:val="clear" w:color="auto" w:fill="FEFFFF"/>
        </w:rPr>
        <w:t xml:space="preserve"> and</w:t>
      </w:r>
      <w:r w:rsidRPr="003F5C4A">
        <w:rPr>
          <w:sz w:val="22"/>
          <w:szCs w:val="22"/>
          <w:shd w:val="clear" w:color="auto" w:fill="FEFFFF"/>
        </w:rPr>
        <w:t xml:space="preserve"> relative </w:t>
      </w:r>
      <w:r w:rsidR="0086796D" w:rsidRPr="003F5C4A">
        <w:rPr>
          <w:sz w:val="22"/>
          <w:szCs w:val="22"/>
          <w:shd w:val="clear" w:color="auto" w:fill="FEFFFF"/>
        </w:rPr>
        <w:t>humidity</w:t>
      </w:r>
      <w:r w:rsidR="00450B9D" w:rsidRPr="003F5C4A">
        <w:rPr>
          <w:sz w:val="22"/>
          <w:szCs w:val="22"/>
          <w:shd w:val="clear" w:color="auto" w:fill="FEFFFF"/>
        </w:rPr>
        <w:t xml:space="preserve">. </w:t>
      </w:r>
      <w:r w:rsidR="004D501D" w:rsidRPr="003F5C4A">
        <w:rPr>
          <w:sz w:val="22"/>
          <w:szCs w:val="22"/>
          <w:shd w:val="clear" w:color="auto" w:fill="FEFFFF"/>
        </w:rPr>
        <w:t>C</w:t>
      </w:r>
      <w:r w:rsidR="00450B9D" w:rsidRPr="003F5C4A">
        <w:rPr>
          <w:sz w:val="22"/>
          <w:szCs w:val="22"/>
          <w:shd w:val="clear" w:color="auto" w:fill="FEFFFF"/>
        </w:rPr>
        <w:t>limatic variables</w:t>
      </w:r>
      <w:r w:rsidRPr="003F5C4A">
        <w:rPr>
          <w:sz w:val="22"/>
          <w:szCs w:val="22"/>
          <w:shd w:val="clear" w:color="auto" w:fill="FEFFFF"/>
        </w:rPr>
        <w:t xml:space="preserve"> </w:t>
      </w:r>
      <w:r w:rsidR="00DE3811" w:rsidRPr="003F5C4A">
        <w:rPr>
          <w:sz w:val="22"/>
          <w:szCs w:val="22"/>
          <w:shd w:val="clear" w:color="auto" w:fill="FEFFFF"/>
        </w:rPr>
        <w:t xml:space="preserve">were measured in situ using a </w:t>
      </w:r>
      <w:r w:rsidRPr="003F5C4A">
        <w:rPr>
          <w:sz w:val="22"/>
          <w:szCs w:val="22"/>
          <w:shd w:val="clear" w:color="auto" w:fill="FEFFFF"/>
        </w:rPr>
        <w:t>Davis Vantage Pro2</w:t>
      </w:r>
      <w:r w:rsidR="00DE3811" w:rsidRPr="003F5C4A">
        <w:rPr>
          <w:sz w:val="22"/>
          <w:szCs w:val="22"/>
          <w:shd w:val="clear" w:color="auto" w:fill="FEFFFF"/>
        </w:rPr>
        <w:t xml:space="preserve"> weather station</w:t>
      </w:r>
      <w:r w:rsidRPr="003F5C4A">
        <w:rPr>
          <w:sz w:val="22"/>
          <w:szCs w:val="22"/>
          <w:shd w:val="clear" w:color="auto" w:fill="FEFFFF"/>
        </w:rPr>
        <w:t>. </w:t>
      </w:r>
    </w:p>
    <w:p w14:paraId="34AC0721" w14:textId="77777777" w:rsidR="00794F14" w:rsidRPr="003F5C4A" w:rsidRDefault="00794F14" w:rsidP="00794F14">
      <w:pPr>
        <w:pStyle w:val="Default"/>
        <w:spacing w:line="288" w:lineRule="auto"/>
        <w:rPr>
          <w:rFonts w:ascii="Times New Roman" w:eastAsia="Times New Roman" w:hAnsi="Times New Roman" w:cs="Times New Roman"/>
          <w:shd w:val="clear" w:color="auto" w:fill="FFFFFF"/>
          <w:lang w:val="en-US"/>
        </w:rPr>
      </w:pPr>
    </w:p>
    <w:tbl>
      <w:tblPr>
        <w:tblW w:w="9300" w:type="dxa"/>
        <w:tblCellMar>
          <w:left w:w="70" w:type="dxa"/>
          <w:right w:w="70" w:type="dxa"/>
        </w:tblCellMar>
        <w:tblLook w:val="04A0" w:firstRow="1" w:lastRow="0" w:firstColumn="1" w:lastColumn="0" w:noHBand="0" w:noVBand="1"/>
      </w:tblPr>
      <w:tblGrid>
        <w:gridCol w:w="1502"/>
        <w:gridCol w:w="1406"/>
        <w:gridCol w:w="1841"/>
        <w:gridCol w:w="2098"/>
        <w:gridCol w:w="2488"/>
        <w:gridCol w:w="25"/>
      </w:tblGrid>
      <w:tr w:rsidR="007A6CF6" w:rsidRPr="003F5C4A" w14:paraId="7BBECE04" w14:textId="77777777" w:rsidTr="00BE66FE">
        <w:trPr>
          <w:trHeight w:val="288"/>
        </w:trPr>
        <w:tc>
          <w:tcPr>
            <w:tcW w:w="9300" w:type="dxa"/>
            <w:gridSpan w:val="6"/>
            <w:tcBorders>
              <w:top w:val="single" w:sz="4" w:space="0" w:color="auto"/>
              <w:left w:val="nil"/>
              <w:bottom w:val="nil"/>
              <w:right w:val="nil"/>
            </w:tcBorders>
            <w:shd w:val="clear" w:color="auto" w:fill="auto"/>
            <w:noWrap/>
            <w:vAlign w:val="center"/>
            <w:hideMark/>
          </w:tcPr>
          <w:p w14:paraId="57C355C8"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La Escondida</w:t>
            </w:r>
          </w:p>
        </w:tc>
      </w:tr>
      <w:tr w:rsidR="007A6CF6" w:rsidRPr="00C73E22" w14:paraId="3255DCDC" w14:textId="77777777" w:rsidTr="00BE66FE">
        <w:trPr>
          <w:trHeight w:val="288"/>
        </w:trPr>
        <w:tc>
          <w:tcPr>
            <w:tcW w:w="1360" w:type="dxa"/>
            <w:tcBorders>
              <w:top w:val="single" w:sz="4" w:space="0" w:color="auto"/>
              <w:left w:val="nil"/>
              <w:bottom w:val="single" w:sz="4" w:space="0" w:color="auto"/>
              <w:right w:val="nil"/>
            </w:tcBorders>
            <w:shd w:val="clear" w:color="auto" w:fill="auto"/>
            <w:noWrap/>
            <w:vAlign w:val="center"/>
            <w:hideMark/>
          </w:tcPr>
          <w:p w14:paraId="61F27307"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Location</w:t>
            </w:r>
            <w:proofErr w:type="spellEnd"/>
          </w:p>
        </w:tc>
        <w:tc>
          <w:tcPr>
            <w:tcW w:w="7940" w:type="dxa"/>
            <w:gridSpan w:val="5"/>
            <w:tcBorders>
              <w:top w:val="single" w:sz="4" w:space="0" w:color="auto"/>
              <w:left w:val="nil"/>
              <w:bottom w:val="single" w:sz="4" w:space="0" w:color="auto"/>
              <w:right w:val="nil"/>
            </w:tcBorders>
            <w:shd w:val="clear" w:color="auto" w:fill="auto"/>
            <w:noWrap/>
            <w:vAlign w:val="center"/>
            <w:hideMark/>
          </w:tcPr>
          <w:p w14:paraId="2D33ABE3"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Rionegro, Antioquia (Latitud: 6° 5’58.</w:t>
            </w:r>
            <w:proofErr w:type="gramStart"/>
            <w:r w:rsidRPr="003F5C4A">
              <w:rPr>
                <w:rFonts w:eastAsia="Times New Roman"/>
                <w:color w:val="000000"/>
                <w:sz w:val="22"/>
                <w:szCs w:val="22"/>
                <w:bdr w:val="none" w:sz="0" w:space="0" w:color="auto"/>
                <w:lang w:val="es-CO" w:eastAsia="es-CO"/>
              </w:rPr>
              <w:t>27”N</w:t>
            </w:r>
            <w:proofErr w:type="gramEnd"/>
            <w:r w:rsidRPr="003F5C4A">
              <w:rPr>
                <w:rFonts w:eastAsia="Times New Roman"/>
                <w:color w:val="000000"/>
                <w:sz w:val="22"/>
                <w:szCs w:val="22"/>
                <w:bdr w:val="none" w:sz="0" w:space="0" w:color="auto"/>
                <w:lang w:val="es-CO" w:eastAsia="es-CO"/>
              </w:rPr>
              <w:t>; Longitude:75°26’ 30.8”O)</w:t>
            </w:r>
          </w:p>
        </w:tc>
      </w:tr>
      <w:tr w:rsidR="007A6CF6" w:rsidRPr="003F5C4A" w14:paraId="5AF67653" w14:textId="77777777" w:rsidTr="00BE66FE">
        <w:trPr>
          <w:trHeight w:val="288"/>
        </w:trPr>
        <w:tc>
          <w:tcPr>
            <w:tcW w:w="1360" w:type="dxa"/>
            <w:tcBorders>
              <w:top w:val="nil"/>
              <w:left w:val="nil"/>
              <w:bottom w:val="nil"/>
              <w:right w:val="nil"/>
            </w:tcBorders>
            <w:shd w:val="clear" w:color="auto" w:fill="auto"/>
            <w:noWrap/>
            <w:vAlign w:val="center"/>
            <w:hideMark/>
          </w:tcPr>
          <w:p w14:paraId="2306C302" w14:textId="0346CB9C"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AMSL</w:t>
            </w:r>
            <w:r w:rsidRPr="003F5C4A">
              <w:rPr>
                <w:rFonts w:eastAsia="Times New Roman"/>
                <w:b/>
                <w:bCs/>
                <w:color w:val="000000"/>
                <w:sz w:val="22"/>
                <w:szCs w:val="22"/>
                <w:bdr w:val="none" w:sz="0" w:space="0" w:color="auto"/>
                <w:vertAlign w:val="superscript"/>
                <w:lang w:val="es-CO" w:eastAsia="es-CO"/>
              </w:rPr>
              <w:t>a</w:t>
            </w:r>
            <w:proofErr w:type="spellEnd"/>
          </w:p>
        </w:tc>
        <w:tc>
          <w:tcPr>
            <w:tcW w:w="7940" w:type="dxa"/>
            <w:gridSpan w:val="5"/>
            <w:tcBorders>
              <w:top w:val="nil"/>
              <w:left w:val="nil"/>
              <w:bottom w:val="nil"/>
              <w:right w:val="nil"/>
            </w:tcBorders>
            <w:shd w:val="clear" w:color="auto" w:fill="auto"/>
            <w:noWrap/>
            <w:vAlign w:val="center"/>
            <w:hideMark/>
          </w:tcPr>
          <w:p w14:paraId="5573EA75"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2200</w:t>
            </w:r>
          </w:p>
        </w:tc>
      </w:tr>
      <w:tr w:rsidR="004F1512" w:rsidRPr="003F5C4A" w14:paraId="5508B927" w14:textId="77777777" w:rsidTr="009D1748">
        <w:trPr>
          <w:gridAfter w:val="1"/>
          <w:wAfter w:w="36" w:type="dxa"/>
          <w:trHeight w:val="528"/>
        </w:trPr>
        <w:tc>
          <w:tcPr>
            <w:tcW w:w="1360" w:type="dxa"/>
            <w:vMerge w:val="restart"/>
            <w:tcBorders>
              <w:top w:val="single" w:sz="4" w:space="0" w:color="auto"/>
              <w:left w:val="nil"/>
              <w:right w:val="nil"/>
            </w:tcBorders>
            <w:shd w:val="clear" w:color="auto" w:fill="auto"/>
            <w:vAlign w:val="center"/>
          </w:tcPr>
          <w:p w14:paraId="1D816880" w14:textId="5B1549E2" w:rsidR="009D1748" w:rsidRPr="003F5C4A" w:rsidRDefault="009D1748">
            <w:pP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Harvest</w:t>
            </w:r>
            <w:proofErr w:type="spellEnd"/>
            <w:r w:rsidRPr="003F5C4A">
              <w:rPr>
                <w:rFonts w:eastAsia="Times New Roman"/>
                <w:b/>
                <w:bCs/>
                <w:color w:val="000000"/>
                <w:sz w:val="22"/>
                <w:szCs w:val="22"/>
                <w:bdr w:val="none" w:sz="0" w:space="0" w:color="auto"/>
                <w:lang w:val="es-CO" w:eastAsia="es-CO"/>
              </w:rPr>
              <w:t xml:space="preserve"> </w:t>
            </w:r>
          </w:p>
        </w:tc>
        <w:tc>
          <w:tcPr>
            <w:tcW w:w="7940" w:type="dxa"/>
            <w:gridSpan w:val="4"/>
            <w:tcBorders>
              <w:top w:val="single" w:sz="4" w:space="0" w:color="auto"/>
              <w:left w:val="nil"/>
              <w:bottom w:val="single" w:sz="4" w:space="0" w:color="auto"/>
              <w:right w:val="nil"/>
            </w:tcBorders>
            <w:shd w:val="clear" w:color="auto" w:fill="auto"/>
            <w:vAlign w:val="center"/>
          </w:tcPr>
          <w:p w14:paraId="2602D095" w14:textId="69641071" w:rsidR="009D1748" w:rsidRPr="003F5C4A" w:rsidRDefault="009D174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Pr>
                <w:rFonts w:eastAsia="Times New Roman"/>
                <w:b/>
                <w:bCs/>
                <w:color w:val="000000"/>
                <w:sz w:val="22"/>
                <w:szCs w:val="22"/>
                <w:bdr w:val="none" w:sz="0" w:space="0" w:color="auto"/>
                <w:lang w:val="es-CO" w:eastAsia="es-CO"/>
              </w:rPr>
              <w:t>W</w:t>
            </w:r>
            <w:r w:rsidRPr="003F5C4A">
              <w:rPr>
                <w:rFonts w:eastAsia="Times New Roman"/>
                <w:b/>
                <w:bCs/>
                <w:color w:val="000000"/>
                <w:sz w:val="22"/>
                <w:szCs w:val="22"/>
                <w:bdr w:val="none" w:sz="0" w:space="0" w:color="auto"/>
                <w:lang w:val="es-CO" w:eastAsia="es-CO"/>
              </w:rPr>
              <w:t>eather</w:t>
            </w:r>
            <w:r w:rsidRPr="003F5C4A">
              <w:rPr>
                <w:rFonts w:eastAsia="Times New Roman"/>
                <w:b/>
                <w:bCs/>
                <w:color w:val="000000"/>
                <w:sz w:val="22"/>
                <w:szCs w:val="22"/>
                <w:bdr w:val="none" w:sz="0" w:space="0" w:color="auto"/>
                <w:vertAlign w:val="superscript"/>
                <w:lang w:val="es-CO" w:eastAsia="es-CO"/>
              </w:rPr>
              <w:t>b</w:t>
            </w:r>
            <w:proofErr w:type="spellEnd"/>
          </w:p>
        </w:tc>
      </w:tr>
      <w:tr w:rsidR="009D1748" w:rsidRPr="003F5C4A" w14:paraId="649679E8" w14:textId="77777777" w:rsidTr="00BE66FE">
        <w:trPr>
          <w:trHeight w:val="528"/>
        </w:trPr>
        <w:tc>
          <w:tcPr>
            <w:tcW w:w="1360" w:type="dxa"/>
            <w:vMerge/>
            <w:tcBorders>
              <w:left w:val="nil"/>
              <w:bottom w:val="single" w:sz="4" w:space="0" w:color="auto"/>
              <w:right w:val="nil"/>
            </w:tcBorders>
            <w:shd w:val="clear" w:color="auto" w:fill="auto"/>
            <w:vAlign w:val="center"/>
            <w:hideMark/>
          </w:tcPr>
          <w:p w14:paraId="3C26369A" w14:textId="077D4D6B" w:rsidR="009D1748" w:rsidRPr="003F5C4A" w:rsidRDefault="009D1748"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c>
          <w:tcPr>
            <w:tcW w:w="1420" w:type="dxa"/>
            <w:tcBorders>
              <w:top w:val="single" w:sz="4" w:space="0" w:color="auto"/>
              <w:left w:val="nil"/>
              <w:bottom w:val="single" w:sz="4" w:space="0" w:color="auto"/>
              <w:right w:val="nil"/>
            </w:tcBorders>
            <w:shd w:val="clear" w:color="auto" w:fill="auto"/>
            <w:vAlign w:val="center"/>
            <w:hideMark/>
          </w:tcPr>
          <w:p w14:paraId="210993BB" w14:textId="77777777" w:rsidR="009D1748" w:rsidRPr="003F5C4A" w:rsidRDefault="009D1748"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Precipitation</w:t>
            </w:r>
            <w:proofErr w:type="spellEnd"/>
            <w:r w:rsidRPr="003F5C4A">
              <w:rPr>
                <w:rFonts w:eastAsia="Times New Roman"/>
                <w:b/>
                <w:bCs/>
                <w:color w:val="000000"/>
                <w:sz w:val="22"/>
                <w:szCs w:val="22"/>
                <w:bdr w:val="none" w:sz="0" w:space="0" w:color="auto"/>
                <w:lang w:val="es-CO" w:eastAsia="es-CO"/>
              </w:rPr>
              <w:t xml:space="preserve"> (mm)</w:t>
            </w:r>
          </w:p>
        </w:tc>
        <w:tc>
          <w:tcPr>
            <w:tcW w:w="1860" w:type="dxa"/>
            <w:tcBorders>
              <w:top w:val="single" w:sz="4" w:space="0" w:color="auto"/>
              <w:left w:val="nil"/>
              <w:bottom w:val="single" w:sz="4" w:space="0" w:color="auto"/>
              <w:right w:val="nil"/>
            </w:tcBorders>
            <w:shd w:val="clear" w:color="auto" w:fill="auto"/>
            <w:vAlign w:val="center"/>
            <w:hideMark/>
          </w:tcPr>
          <w:p w14:paraId="077521FD" w14:textId="77777777" w:rsidR="009D1748" w:rsidRPr="003F5C4A" w:rsidRDefault="009D1748"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lowest</w:t>
            </w:r>
            <w:proofErr w:type="spellEnd"/>
            <w:r w:rsidRPr="003F5C4A">
              <w:rPr>
                <w:rFonts w:eastAsia="Times New Roman"/>
                <w:b/>
                <w:bCs/>
                <w:color w:val="000000"/>
                <w:sz w:val="22"/>
                <w:szCs w:val="22"/>
                <w:bdr w:val="none" w:sz="0" w:space="0" w:color="auto"/>
                <w:lang w:val="es-CO" w:eastAsia="es-CO"/>
              </w:rPr>
              <w:t xml:space="preserve"> </w:t>
            </w:r>
            <w:proofErr w:type="spellStart"/>
            <w:r w:rsidRPr="003F5C4A">
              <w:rPr>
                <w:rFonts w:eastAsia="Times New Roman"/>
                <w:b/>
                <w:bCs/>
                <w:color w:val="000000"/>
                <w:sz w:val="22"/>
                <w:szCs w:val="22"/>
                <w:bdr w:val="none" w:sz="0" w:space="0" w:color="auto"/>
                <w:lang w:val="es-CO" w:eastAsia="es-CO"/>
              </w:rPr>
              <w:t>temperature</w:t>
            </w:r>
            <w:proofErr w:type="spellEnd"/>
            <w:r w:rsidRPr="003F5C4A">
              <w:rPr>
                <w:rFonts w:eastAsia="Times New Roman"/>
                <w:b/>
                <w:bCs/>
                <w:color w:val="000000"/>
                <w:sz w:val="22"/>
                <w:szCs w:val="22"/>
                <w:bdr w:val="none" w:sz="0" w:space="0" w:color="auto"/>
                <w:lang w:val="es-CO" w:eastAsia="es-CO"/>
              </w:rPr>
              <w:t xml:space="preserve"> (⁰C)</w:t>
            </w:r>
          </w:p>
        </w:tc>
        <w:tc>
          <w:tcPr>
            <w:tcW w:w="2120" w:type="dxa"/>
            <w:tcBorders>
              <w:top w:val="single" w:sz="4" w:space="0" w:color="auto"/>
              <w:left w:val="nil"/>
              <w:bottom w:val="single" w:sz="4" w:space="0" w:color="auto"/>
              <w:right w:val="nil"/>
            </w:tcBorders>
            <w:shd w:val="clear" w:color="auto" w:fill="auto"/>
            <w:vAlign w:val="center"/>
            <w:hideMark/>
          </w:tcPr>
          <w:p w14:paraId="33A58B1A" w14:textId="77777777" w:rsidR="009D1748" w:rsidRPr="003F5C4A" w:rsidRDefault="009D1748"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Highest</w:t>
            </w:r>
            <w:proofErr w:type="spellEnd"/>
            <w:r w:rsidRPr="003F5C4A">
              <w:rPr>
                <w:rFonts w:eastAsia="Times New Roman"/>
                <w:b/>
                <w:bCs/>
                <w:color w:val="000000"/>
                <w:sz w:val="22"/>
                <w:szCs w:val="22"/>
                <w:bdr w:val="none" w:sz="0" w:space="0" w:color="auto"/>
                <w:lang w:val="es-CO" w:eastAsia="es-CO"/>
              </w:rPr>
              <w:t xml:space="preserve"> </w:t>
            </w:r>
            <w:proofErr w:type="spellStart"/>
            <w:r w:rsidRPr="003F5C4A">
              <w:rPr>
                <w:rFonts w:eastAsia="Times New Roman"/>
                <w:b/>
                <w:bCs/>
                <w:color w:val="000000"/>
                <w:sz w:val="22"/>
                <w:szCs w:val="22"/>
                <w:bdr w:val="none" w:sz="0" w:space="0" w:color="auto"/>
                <w:lang w:val="es-CO" w:eastAsia="es-CO"/>
              </w:rPr>
              <w:t>temperature</w:t>
            </w:r>
            <w:proofErr w:type="spellEnd"/>
            <w:r w:rsidRPr="003F5C4A">
              <w:rPr>
                <w:rFonts w:eastAsia="Times New Roman"/>
                <w:b/>
                <w:bCs/>
                <w:color w:val="000000"/>
                <w:sz w:val="22"/>
                <w:szCs w:val="22"/>
                <w:bdr w:val="none" w:sz="0" w:space="0" w:color="auto"/>
                <w:lang w:val="es-CO" w:eastAsia="es-CO"/>
              </w:rPr>
              <w:t xml:space="preserve"> (⁰C)</w:t>
            </w:r>
          </w:p>
        </w:tc>
        <w:tc>
          <w:tcPr>
            <w:tcW w:w="2540" w:type="dxa"/>
            <w:gridSpan w:val="2"/>
            <w:tcBorders>
              <w:top w:val="single" w:sz="4" w:space="0" w:color="auto"/>
              <w:left w:val="nil"/>
              <w:bottom w:val="single" w:sz="4" w:space="0" w:color="auto"/>
              <w:right w:val="nil"/>
            </w:tcBorders>
            <w:shd w:val="clear" w:color="auto" w:fill="auto"/>
            <w:vAlign w:val="center"/>
            <w:hideMark/>
          </w:tcPr>
          <w:p w14:paraId="70D63404" w14:textId="77777777" w:rsidR="009D1748" w:rsidRPr="003F5C4A" w:rsidRDefault="009D1748"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Maximun</w:t>
            </w:r>
            <w:proofErr w:type="spellEnd"/>
            <w:r w:rsidRPr="003F5C4A">
              <w:rPr>
                <w:rFonts w:eastAsia="Times New Roman"/>
                <w:b/>
                <w:bCs/>
                <w:color w:val="000000"/>
                <w:sz w:val="22"/>
                <w:szCs w:val="22"/>
                <w:bdr w:val="none" w:sz="0" w:space="0" w:color="auto"/>
                <w:lang w:val="es-CO" w:eastAsia="es-CO"/>
              </w:rPr>
              <w:t xml:space="preserve"> relative </w:t>
            </w:r>
            <w:proofErr w:type="spellStart"/>
            <w:r w:rsidRPr="003F5C4A">
              <w:rPr>
                <w:rFonts w:eastAsia="Times New Roman"/>
                <w:b/>
                <w:bCs/>
                <w:color w:val="000000"/>
                <w:sz w:val="22"/>
                <w:szCs w:val="22"/>
                <w:bdr w:val="none" w:sz="0" w:space="0" w:color="auto"/>
                <w:lang w:val="es-CO" w:eastAsia="es-CO"/>
              </w:rPr>
              <w:t>humidity</w:t>
            </w:r>
            <w:proofErr w:type="spellEnd"/>
            <w:r w:rsidRPr="003F5C4A">
              <w:rPr>
                <w:rFonts w:eastAsia="Times New Roman"/>
                <w:b/>
                <w:bCs/>
                <w:color w:val="000000"/>
                <w:sz w:val="22"/>
                <w:szCs w:val="22"/>
                <w:bdr w:val="none" w:sz="0" w:space="0" w:color="auto"/>
                <w:lang w:val="es-CO" w:eastAsia="es-CO"/>
              </w:rPr>
              <w:t xml:space="preserve"> (%)</w:t>
            </w:r>
          </w:p>
        </w:tc>
      </w:tr>
      <w:tr w:rsidR="007A6CF6" w:rsidRPr="003F5C4A" w14:paraId="2B3E88D6" w14:textId="77777777" w:rsidTr="00BE66FE">
        <w:trPr>
          <w:trHeight w:val="288"/>
        </w:trPr>
        <w:tc>
          <w:tcPr>
            <w:tcW w:w="1360" w:type="dxa"/>
            <w:tcBorders>
              <w:top w:val="nil"/>
              <w:left w:val="nil"/>
              <w:bottom w:val="nil"/>
              <w:right w:val="nil"/>
            </w:tcBorders>
            <w:shd w:val="clear" w:color="auto" w:fill="auto"/>
            <w:noWrap/>
            <w:vAlign w:val="center"/>
            <w:hideMark/>
          </w:tcPr>
          <w:p w14:paraId="7BCFAE3E" w14:textId="2835A60A"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s="Helvetica Neue"/>
                <w:color w:val="000000"/>
                <w:sz w:val="22"/>
                <w:szCs w:val="22"/>
                <w:bdr w:val="none" w:sz="0" w:space="0" w:color="auto"/>
                <w:lang w:val="es-CO" w:eastAsia="es-CO"/>
              </w:rPr>
              <w:t>2019_</w:t>
            </w:r>
            <w:r w:rsidR="00BE66FE">
              <w:rPr>
                <w:rFonts w:eastAsia="Times New Roman" w:cs="Helvetica Neue"/>
                <w:color w:val="000000"/>
                <w:sz w:val="22"/>
                <w:szCs w:val="22"/>
                <w:bdr w:val="none" w:sz="0" w:space="0" w:color="auto"/>
                <w:lang w:val="es-CO" w:eastAsia="es-CO"/>
              </w:rPr>
              <w:t>m</w:t>
            </w:r>
            <w:commentRangeStart w:id="869"/>
            <w:commentRangeEnd w:id="869"/>
            <w:r w:rsidR="009D1748">
              <w:rPr>
                <w:rStyle w:val="CommentReference"/>
              </w:rPr>
              <w:commentReference w:id="869"/>
            </w:r>
            <w:ins w:id="870" w:author="Sandra Mosquera Lopez" w:date="2022-02-17T18:06:00Z">
              <w:r w:rsidR="000A5C6B" w:rsidRPr="000A5C6B">
                <w:rPr>
                  <w:rFonts w:eastAsia="Times New Roman" w:cs="Helvetica Neue"/>
                  <w:color w:val="000000"/>
                  <w:sz w:val="22"/>
                  <w:szCs w:val="22"/>
                  <w:bdr w:val="none" w:sz="0" w:space="0" w:color="auto"/>
                  <w:vertAlign w:val="superscript"/>
                  <w:lang w:val="es-CO" w:eastAsia="es-CO"/>
                  <w:rPrChange w:id="871" w:author="Sandra Mosquera Lopez" w:date="2022-02-17T18:06:00Z">
                    <w:rPr>
                      <w:rFonts w:eastAsia="Times New Roman" w:cs="Helvetica Neue"/>
                      <w:color w:val="000000"/>
                      <w:sz w:val="22"/>
                      <w:szCs w:val="22"/>
                      <w:bdr w:val="none" w:sz="0" w:space="0" w:color="auto"/>
                      <w:lang w:val="es-CO" w:eastAsia="es-CO"/>
                    </w:rPr>
                  </w:rPrChange>
                </w:rPr>
                <w:t>c</w:t>
              </w:r>
            </w:ins>
          </w:p>
        </w:tc>
        <w:tc>
          <w:tcPr>
            <w:tcW w:w="1420" w:type="dxa"/>
            <w:tcBorders>
              <w:top w:val="nil"/>
              <w:left w:val="nil"/>
              <w:bottom w:val="nil"/>
              <w:right w:val="nil"/>
            </w:tcBorders>
            <w:shd w:val="clear" w:color="auto" w:fill="auto"/>
            <w:noWrap/>
            <w:vAlign w:val="center"/>
            <w:hideMark/>
          </w:tcPr>
          <w:p w14:paraId="695C6F1E"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4.9 ± 2.0</w:t>
            </w:r>
          </w:p>
        </w:tc>
        <w:tc>
          <w:tcPr>
            <w:tcW w:w="1860" w:type="dxa"/>
            <w:tcBorders>
              <w:top w:val="nil"/>
              <w:left w:val="nil"/>
              <w:bottom w:val="nil"/>
              <w:right w:val="nil"/>
            </w:tcBorders>
            <w:shd w:val="clear" w:color="auto" w:fill="auto"/>
            <w:noWrap/>
            <w:vAlign w:val="center"/>
            <w:hideMark/>
          </w:tcPr>
          <w:p w14:paraId="1A1FAFA3"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12.6 ± 0.2</w:t>
            </w:r>
          </w:p>
        </w:tc>
        <w:tc>
          <w:tcPr>
            <w:tcW w:w="2120" w:type="dxa"/>
            <w:tcBorders>
              <w:top w:val="nil"/>
              <w:left w:val="nil"/>
              <w:bottom w:val="nil"/>
              <w:right w:val="nil"/>
            </w:tcBorders>
            <w:shd w:val="clear" w:color="auto" w:fill="auto"/>
            <w:noWrap/>
            <w:vAlign w:val="center"/>
            <w:hideMark/>
          </w:tcPr>
          <w:p w14:paraId="4CA1BC9B"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22.5 ± 0.3</w:t>
            </w:r>
          </w:p>
        </w:tc>
        <w:tc>
          <w:tcPr>
            <w:tcW w:w="2540" w:type="dxa"/>
            <w:gridSpan w:val="2"/>
            <w:tcBorders>
              <w:top w:val="nil"/>
              <w:left w:val="nil"/>
              <w:bottom w:val="nil"/>
              <w:right w:val="nil"/>
            </w:tcBorders>
            <w:shd w:val="clear" w:color="auto" w:fill="auto"/>
            <w:noWrap/>
            <w:vAlign w:val="center"/>
            <w:hideMark/>
          </w:tcPr>
          <w:p w14:paraId="73CD6F94"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82.2 ± 5.9</w:t>
            </w:r>
          </w:p>
        </w:tc>
      </w:tr>
      <w:tr w:rsidR="007A6CF6" w:rsidRPr="003F5C4A" w14:paraId="4A11F0AF" w14:textId="77777777" w:rsidTr="00BE66FE">
        <w:trPr>
          <w:trHeight w:val="288"/>
        </w:trPr>
        <w:tc>
          <w:tcPr>
            <w:tcW w:w="1360" w:type="dxa"/>
            <w:tcBorders>
              <w:top w:val="nil"/>
              <w:left w:val="nil"/>
              <w:bottom w:val="nil"/>
              <w:right w:val="nil"/>
            </w:tcBorders>
            <w:shd w:val="clear" w:color="auto" w:fill="auto"/>
            <w:noWrap/>
            <w:vAlign w:val="center"/>
            <w:hideMark/>
          </w:tcPr>
          <w:p w14:paraId="19144E30"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s="Helvetica Neue"/>
                <w:color w:val="000000"/>
                <w:sz w:val="22"/>
                <w:szCs w:val="22"/>
                <w:bdr w:val="none" w:sz="0" w:space="0" w:color="auto"/>
                <w:lang w:val="es-CO" w:eastAsia="es-CO"/>
              </w:rPr>
              <w:t>2020_t</w:t>
            </w:r>
          </w:p>
        </w:tc>
        <w:tc>
          <w:tcPr>
            <w:tcW w:w="1420" w:type="dxa"/>
            <w:tcBorders>
              <w:top w:val="nil"/>
              <w:left w:val="nil"/>
              <w:bottom w:val="nil"/>
              <w:right w:val="nil"/>
            </w:tcBorders>
            <w:shd w:val="clear" w:color="auto" w:fill="auto"/>
            <w:noWrap/>
            <w:vAlign w:val="center"/>
            <w:hideMark/>
          </w:tcPr>
          <w:p w14:paraId="3B08561D"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7.2 ± 2.3</w:t>
            </w:r>
          </w:p>
        </w:tc>
        <w:tc>
          <w:tcPr>
            <w:tcW w:w="1860" w:type="dxa"/>
            <w:tcBorders>
              <w:top w:val="nil"/>
              <w:left w:val="nil"/>
              <w:bottom w:val="nil"/>
              <w:right w:val="nil"/>
            </w:tcBorders>
            <w:shd w:val="clear" w:color="auto" w:fill="auto"/>
            <w:noWrap/>
            <w:vAlign w:val="center"/>
            <w:hideMark/>
          </w:tcPr>
          <w:p w14:paraId="49DC65BC"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12.9 ± 0.1</w:t>
            </w:r>
          </w:p>
        </w:tc>
        <w:tc>
          <w:tcPr>
            <w:tcW w:w="2120" w:type="dxa"/>
            <w:tcBorders>
              <w:top w:val="nil"/>
              <w:left w:val="nil"/>
              <w:bottom w:val="nil"/>
              <w:right w:val="nil"/>
            </w:tcBorders>
            <w:shd w:val="clear" w:color="auto" w:fill="auto"/>
            <w:noWrap/>
            <w:vAlign w:val="center"/>
            <w:hideMark/>
          </w:tcPr>
          <w:p w14:paraId="2737B6EA"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22.1 ± 0.2</w:t>
            </w:r>
          </w:p>
        </w:tc>
        <w:tc>
          <w:tcPr>
            <w:tcW w:w="2540" w:type="dxa"/>
            <w:gridSpan w:val="2"/>
            <w:tcBorders>
              <w:top w:val="nil"/>
              <w:left w:val="nil"/>
              <w:bottom w:val="nil"/>
              <w:right w:val="nil"/>
            </w:tcBorders>
            <w:shd w:val="clear" w:color="auto" w:fill="auto"/>
            <w:noWrap/>
            <w:vAlign w:val="center"/>
            <w:hideMark/>
          </w:tcPr>
          <w:p w14:paraId="1F70EBC7"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88.4 ± 3.9</w:t>
            </w:r>
          </w:p>
        </w:tc>
      </w:tr>
      <w:tr w:rsidR="007A6CF6" w:rsidRPr="003F5C4A" w14:paraId="39AEC80B" w14:textId="77777777" w:rsidTr="00BE66FE">
        <w:trPr>
          <w:trHeight w:val="288"/>
        </w:trPr>
        <w:tc>
          <w:tcPr>
            <w:tcW w:w="1360" w:type="dxa"/>
            <w:tcBorders>
              <w:top w:val="nil"/>
              <w:left w:val="nil"/>
              <w:bottom w:val="nil"/>
              <w:right w:val="nil"/>
            </w:tcBorders>
            <w:shd w:val="clear" w:color="auto" w:fill="auto"/>
            <w:noWrap/>
            <w:vAlign w:val="center"/>
            <w:hideMark/>
          </w:tcPr>
          <w:p w14:paraId="2D4B36AD" w14:textId="48B4A9B4"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s="Helvetica Neue"/>
                <w:color w:val="000000"/>
                <w:sz w:val="22"/>
                <w:szCs w:val="22"/>
                <w:bdr w:val="none" w:sz="0" w:space="0" w:color="auto"/>
                <w:lang w:val="es-CO" w:eastAsia="es-CO"/>
              </w:rPr>
              <w:t>2020_</w:t>
            </w:r>
            <w:r w:rsidR="00BE66FE">
              <w:rPr>
                <w:rFonts w:eastAsia="Times New Roman" w:cs="Helvetica Neue"/>
                <w:color w:val="000000"/>
                <w:sz w:val="22"/>
                <w:szCs w:val="22"/>
                <w:bdr w:val="none" w:sz="0" w:space="0" w:color="auto"/>
                <w:lang w:val="es-CO" w:eastAsia="es-CO"/>
              </w:rPr>
              <w:t>m</w:t>
            </w:r>
            <w:del w:id="872" w:author="Sandra Mosquera Lopez" w:date="2022-02-17T17:51:00Z">
              <w:r w:rsidRPr="003F5C4A" w:rsidDel="00BE66FE">
                <w:rPr>
                  <w:rFonts w:eastAsia="Times New Roman" w:cs="Helvetica Neue"/>
                  <w:color w:val="000000"/>
                  <w:sz w:val="22"/>
                  <w:szCs w:val="22"/>
                  <w:bdr w:val="none" w:sz="0" w:space="0" w:color="auto"/>
                  <w:lang w:val="es-CO" w:eastAsia="es-CO"/>
                </w:rPr>
                <w:delText>p</w:delText>
              </w:r>
            </w:del>
          </w:p>
        </w:tc>
        <w:tc>
          <w:tcPr>
            <w:tcW w:w="1420" w:type="dxa"/>
            <w:tcBorders>
              <w:top w:val="nil"/>
              <w:left w:val="nil"/>
              <w:bottom w:val="nil"/>
              <w:right w:val="nil"/>
            </w:tcBorders>
            <w:shd w:val="clear" w:color="auto" w:fill="auto"/>
            <w:noWrap/>
            <w:vAlign w:val="center"/>
            <w:hideMark/>
          </w:tcPr>
          <w:p w14:paraId="397D612A"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3.9 ± 2.0</w:t>
            </w:r>
          </w:p>
        </w:tc>
        <w:tc>
          <w:tcPr>
            <w:tcW w:w="1860" w:type="dxa"/>
            <w:tcBorders>
              <w:top w:val="nil"/>
              <w:left w:val="nil"/>
              <w:bottom w:val="nil"/>
              <w:right w:val="nil"/>
            </w:tcBorders>
            <w:shd w:val="clear" w:color="auto" w:fill="auto"/>
            <w:noWrap/>
            <w:vAlign w:val="center"/>
            <w:hideMark/>
          </w:tcPr>
          <w:p w14:paraId="1A056BB1"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12.9 ± 0.2</w:t>
            </w:r>
          </w:p>
        </w:tc>
        <w:tc>
          <w:tcPr>
            <w:tcW w:w="2120" w:type="dxa"/>
            <w:tcBorders>
              <w:top w:val="nil"/>
              <w:left w:val="nil"/>
              <w:bottom w:val="nil"/>
              <w:right w:val="nil"/>
            </w:tcBorders>
            <w:shd w:val="clear" w:color="auto" w:fill="auto"/>
            <w:noWrap/>
            <w:vAlign w:val="center"/>
            <w:hideMark/>
          </w:tcPr>
          <w:p w14:paraId="5D011A33"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22.5 ± 0.2</w:t>
            </w:r>
          </w:p>
        </w:tc>
        <w:tc>
          <w:tcPr>
            <w:tcW w:w="2540" w:type="dxa"/>
            <w:gridSpan w:val="2"/>
            <w:tcBorders>
              <w:top w:val="nil"/>
              <w:left w:val="nil"/>
              <w:bottom w:val="nil"/>
              <w:right w:val="nil"/>
            </w:tcBorders>
            <w:shd w:val="clear" w:color="auto" w:fill="auto"/>
            <w:noWrap/>
            <w:vAlign w:val="center"/>
            <w:hideMark/>
          </w:tcPr>
          <w:p w14:paraId="0E56F983" w14:textId="77777777" w:rsidR="007A6CF6" w:rsidRPr="003F5C4A"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86.4 ± 7.7</w:t>
            </w:r>
          </w:p>
        </w:tc>
      </w:tr>
      <w:tr w:rsidR="007A6CF6" w:rsidRPr="003F5C4A" w14:paraId="7CEFCDFC" w14:textId="77777777" w:rsidTr="00BE66FE">
        <w:trPr>
          <w:trHeight w:val="288"/>
        </w:trPr>
        <w:tc>
          <w:tcPr>
            <w:tcW w:w="1360" w:type="dxa"/>
            <w:tcBorders>
              <w:top w:val="nil"/>
              <w:left w:val="nil"/>
              <w:bottom w:val="nil"/>
              <w:right w:val="nil"/>
            </w:tcBorders>
            <w:shd w:val="clear" w:color="auto" w:fill="auto"/>
            <w:noWrap/>
            <w:vAlign w:val="center"/>
            <w:hideMark/>
          </w:tcPr>
          <w:p w14:paraId="013D2358"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eastAsia="es-CO"/>
              </w:rPr>
              <w:t>2021_t</w:t>
            </w:r>
          </w:p>
        </w:tc>
        <w:tc>
          <w:tcPr>
            <w:tcW w:w="1420" w:type="dxa"/>
            <w:tcBorders>
              <w:top w:val="nil"/>
              <w:left w:val="nil"/>
              <w:bottom w:val="nil"/>
              <w:right w:val="nil"/>
            </w:tcBorders>
            <w:shd w:val="clear" w:color="auto" w:fill="auto"/>
            <w:noWrap/>
            <w:vAlign w:val="center"/>
            <w:hideMark/>
          </w:tcPr>
          <w:p w14:paraId="2181962D"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7.4 ± 3.9</w:t>
            </w:r>
          </w:p>
        </w:tc>
        <w:tc>
          <w:tcPr>
            <w:tcW w:w="1860" w:type="dxa"/>
            <w:tcBorders>
              <w:top w:val="nil"/>
              <w:left w:val="nil"/>
              <w:bottom w:val="nil"/>
              <w:right w:val="nil"/>
            </w:tcBorders>
            <w:shd w:val="clear" w:color="auto" w:fill="auto"/>
            <w:noWrap/>
            <w:vAlign w:val="center"/>
            <w:hideMark/>
          </w:tcPr>
          <w:p w14:paraId="036B0076"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15.8± 1.8</w:t>
            </w:r>
          </w:p>
        </w:tc>
        <w:tc>
          <w:tcPr>
            <w:tcW w:w="2120" w:type="dxa"/>
            <w:tcBorders>
              <w:top w:val="nil"/>
              <w:left w:val="nil"/>
              <w:bottom w:val="nil"/>
              <w:right w:val="nil"/>
            </w:tcBorders>
            <w:shd w:val="clear" w:color="auto" w:fill="auto"/>
            <w:noWrap/>
            <w:vAlign w:val="center"/>
            <w:hideMark/>
          </w:tcPr>
          <w:p w14:paraId="3AFD721E"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20.8 ± 1.4</w:t>
            </w:r>
          </w:p>
        </w:tc>
        <w:tc>
          <w:tcPr>
            <w:tcW w:w="2540" w:type="dxa"/>
            <w:gridSpan w:val="2"/>
            <w:tcBorders>
              <w:top w:val="nil"/>
              <w:left w:val="nil"/>
              <w:bottom w:val="nil"/>
              <w:right w:val="nil"/>
            </w:tcBorders>
            <w:shd w:val="clear" w:color="auto" w:fill="auto"/>
            <w:noWrap/>
            <w:vAlign w:val="center"/>
            <w:hideMark/>
          </w:tcPr>
          <w:p w14:paraId="280FB06B"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75.2 ± 6.3</w:t>
            </w:r>
          </w:p>
        </w:tc>
      </w:tr>
      <w:tr w:rsidR="007A6CF6" w:rsidRPr="003F5C4A" w14:paraId="1D274CBD" w14:textId="77777777" w:rsidTr="00BE66FE">
        <w:trPr>
          <w:trHeight w:val="288"/>
        </w:trPr>
        <w:tc>
          <w:tcPr>
            <w:tcW w:w="9300" w:type="dxa"/>
            <w:gridSpan w:val="6"/>
            <w:tcBorders>
              <w:top w:val="single" w:sz="4" w:space="0" w:color="auto"/>
              <w:left w:val="nil"/>
              <w:bottom w:val="single" w:sz="4" w:space="0" w:color="auto"/>
              <w:right w:val="nil"/>
            </w:tcBorders>
            <w:shd w:val="clear" w:color="auto" w:fill="auto"/>
            <w:noWrap/>
            <w:vAlign w:val="center"/>
            <w:hideMark/>
          </w:tcPr>
          <w:p w14:paraId="16BE49F0"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 xml:space="preserve">El </w:t>
            </w:r>
            <w:proofErr w:type="spellStart"/>
            <w:r w:rsidRPr="003F5C4A">
              <w:rPr>
                <w:rFonts w:eastAsia="Times New Roman"/>
                <w:b/>
                <w:bCs/>
                <w:color w:val="000000"/>
                <w:sz w:val="22"/>
                <w:szCs w:val="22"/>
                <w:bdr w:val="none" w:sz="0" w:space="0" w:color="auto"/>
                <w:lang w:val="es-CO" w:eastAsia="es-CO"/>
              </w:rPr>
              <w:t>Sinai</w:t>
            </w:r>
            <w:proofErr w:type="spellEnd"/>
          </w:p>
        </w:tc>
      </w:tr>
      <w:tr w:rsidR="007A6CF6" w:rsidRPr="00C73E22" w14:paraId="45F58898" w14:textId="77777777" w:rsidTr="00BE66FE">
        <w:trPr>
          <w:trHeight w:val="288"/>
        </w:trPr>
        <w:tc>
          <w:tcPr>
            <w:tcW w:w="1360" w:type="dxa"/>
            <w:tcBorders>
              <w:top w:val="nil"/>
              <w:left w:val="nil"/>
              <w:bottom w:val="single" w:sz="4" w:space="0" w:color="auto"/>
              <w:right w:val="nil"/>
            </w:tcBorders>
            <w:shd w:val="clear" w:color="auto" w:fill="auto"/>
            <w:noWrap/>
            <w:vAlign w:val="center"/>
            <w:hideMark/>
          </w:tcPr>
          <w:p w14:paraId="07B7AC41"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Location</w:t>
            </w:r>
            <w:proofErr w:type="spellEnd"/>
          </w:p>
        </w:tc>
        <w:tc>
          <w:tcPr>
            <w:tcW w:w="7940" w:type="dxa"/>
            <w:gridSpan w:val="5"/>
            <w:tcBorders>
              <w:top w:val="single" w:sz="4" w:space="0" w:color="auto"/>
              <w:left w:val="nil"/>
              <w:bottom w:val="single" w:sz="4" w:space="0" w:color="auto"/>
              <w:right w:val="nil"/>
            </w:tcBorders>
            <w:shd w:val="clear" w:color="auto" w:fill="auto"/>
            <w:noWrap/>
            <w:vAlign w:val="center"/>
            <w:hideMark/>
          </w:tcPr>
          <w:p w14:paraId="2C57F8EE"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Anserma, Caldas (Latitud: 5°16’57.12"N; Longitude:75°47’59.23"O)</w:t>
            </w:r>
          </w:p>
        </w:tc>
      </w:tr>
      <w:tr w:rsidR="007A6CF6" w:rsidRPr="003F5C4A" w14:paraId="22260BEE" w14:textId="77777777" w:rsidTr="00BE66FE">
        <w:trPr>
          <w:trHeight w:val="288"/>
        </w:trPr>
        <w:tc>
          <w:tcPr>
            <w:tcW w:w="1360" w:type="dxa"/>
            <w:tcBorders>
              <w:top w:val="nil"/>
              <w:left w:val="nil"/>
              <w:bottom w:val="nil"/>
              <w:right w:val="nil"/>
            </w:tcBorders>
            <w:shd w:val="clear" w:color="auto" w:fill="auto"/>
            <w:noWrap/>
            <w:vAlign w:val="center"/>
            <w:hideMark/>
          </w:tcPr>
          <w:p w14:paraId="778609A7" w14:textId="09114DFE"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AMSL</w:t>
            </w:r>
          </w:p>
        </w:tc>
        <w:tc>
          <w:tcPr>
            <w:tcW w:w="7940" w:type="dxa"/>
            <w:gridSpan w:val="5"/>
            <w:tcBorders>
              <w:top w:val="nil"/>
              <w:left w:val="nil"/>
              <w:bottom w:val="nil"/>
              <w:right w:val="nil"/>
            </w:tcBorders>
            <w:shd w:val="clear" w:color="auto" w:fill="auto"/>
            <w:noWrap/>
            <w:vAlign w:val="center"/>
            <w:hideMark/>
          </w:tcPr>
          <w:p w14:paraId="6C2D5516"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2000</w:t>
            </w:r>
          </w:p>
        </w:tc>
      </w:tr>
      <w:tr w:rsidR="007A6CF6" w:rsidRPr="003F5C4A" w14:paraId="29A91075" w14:textId="77777777" w:rsidTr="00BE66FE">
        <w:trPr>
          <w:trHeight w:val="540"/>
        </w:trPr>
        <w:tc>
          <w:tcPr>
            <w:tcW w:w="1360" w:type="dxa"/>
            <w:tcBorders>
              <w:top w:val="single" w:sz="4" w:space="0" w:color="auto"/>
              <w:left w:val="nil"/>
              <w:bottom w:val="single" w:sz="4" w:space="0" w:color="auto"/>
              <w:right w:val="nil"/>
            </w:tcBorders>
            <w:shd w:val="clear" w:color="auto" w:fill="auto"/>
            <w:vAlign w:val="center"/>
            <w:hideMark/>
          </w:tcPr>
          <w:p w14:paraId="28A46255"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Harvest</w:t>
            </w:r>
            <w:proofErr w:type="spellEnd"/>
            <w:r w:rsidRPr="003F5C4A">
              <w:rPr>
                <w:rFonts w:eastAsia="Times New Roman"/>
                <w:b/>
                <w:bCs/>
                <w:color w:val="000000"/>
                <w:sz w:val="22"/>
                <w:szCs w:val="22"/>
                <w:bdr w:val="none" w:sz="0" w:space="0" w:color="auto"/>
                <w:lang w:val="es-CO" w:eastAsia="es-CO"/>
              </w:rPr>
              <w:t xml:space="preserve"> </w:t>
            </w:r>
            <w:proofErr w:type="spellStart"/>
            <w:r w:rsidRPr="003F5C4A">
              <w:rPr>
                <w:rFonts w:eastAsia="Times New Roman"/>
                <w:b/>
                <w:bCs/>
                <w:color w:val="000000"/>
                <w:sz w:val="22"/>
                <w:szCs w:val="22"/>
                <w:bdr w:val="none" w:sz="0" w:space="0" w:color="auto"/>
                <w:lang w:val="es-CO" w:eastAsia="es-CO"/>
              </w:rPr>
              <w:t>weather</w:t>
            </w:r>
            <w:proofErr w:type="spellEnd"/>
          </w:p>
        </w:tc>
        <w:tc>
          <w:tcPr>
            <w:tcW w:w="1420" w:type="dxa"/>
            <w:tcBorders>
              <w:top w:val="single" w:sz="4" w:space="0" w:color="auto"/>
              <w:left w:val="nil"/>
              <w:bottom w:val="single" w:sz="4" w:space="0" w:color="auto"/>
              <w:right w:val="nil"/>
            </w:tcBorders>
            <w:shd w:val="clear" w:color="auto" w:fill="auto"/>
            <w:vAlign w:val="center"/>
            <w:hideMark/>
          </w:tcPr>
          <w:p w14:paraId="455D2B8C"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Precipitation</w:t>
            </w:r>
            <w:proofErr w:type="spellEnd"/>
            <w:r w:rsidRPr="003F5C4A">
              <w:rPr>
                <w:rFonts w:eastAsia="Times New Roman"/>
                <w:b/>
                <w:bCs/>
                <w:color w:val="000000"/>
                <w:sz w:val="22"/>
                <w:szCs w:val="22"/>
                <w:bdr w:val="none" w:sz="0" w:space="0" w:color="auto"/>
                <w:lang w:val="es-CO" w:eastAsia="es-CO"/>
              </w:rPr>
              <w:t xml:space="preserve"> (mm)</w:t>
            </w:r>
          </w:p>
        </w:tc>
        <w:tc>
          <w:tcPr>
            <w:tcW w:w="1860" w:type="dxa"/>
            <w:tcBorders>
              <w:top w:val="single" w:sz="4" w:space="0" w:color="auto"/>
              <w:left w:val="nil"/>
              <w:bottom w:val="single" w:sz="4" w:space="0" w:color="auto"/>
              <w:right w:val="nil"/>
            </w:tcBorders>
            <w:shd w:val="clear" w:color="auto" w:fill="auto"/>
            <w:vAlign w:val="center"/>
            <w:hideMark/>
          </w:tcPr>
          <w:p w14:paraId="225C7D71"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lowest</w:t>
            </w:r>
            <w:proofErr w:type="spellEnd"/>
            <w:r w:rsidRPr="003F5C4A">
              <w:rPr>
                <w:rFonts w:eastAsia="Times New Roman"/>
                <w:b/>
                <w:bCs/>
                <w:color w:val="000000"/>
                <w:sz w:val="22"/>
                <w:szCs w:val="22"/>
                <w:bdr w:val="none" w:sz="0" w:space="0" w:color="auto"/>
                <w:lang w:val="es-CO" w:eastAsia="es-CO"/>
              </w:rPr>
              <w:t xml:space="preserve"> </w:t>
            </w:r>
            <w:proofErr w:type="spellStart"/>
            <w:r w:rsidRPr="003F5C4A">
              <w:rPr>
                <w:rFonts w:eastAsia="Times New Roman"/>
                <w:b/>
                <w:bCs/>
                <w:color w:val="000000"/>
                <w:sz w:val="22"/>
                <w:szCs w:val="22"/>
                <w:bdr w:val="none" w:sz="0" w:space="0" w:color="auto"/>
                <w:lang w:val="es-CO" w:eastAsia="es-CO"/>
              </w:rPr>
              <w:t>temperature</w:t>
            </w:r>
            <w:proofErr w:type="spellEnd"/>
            <w:r w:rsidRPr="003F5C4A">
              <w:rPr>
                <w:rFonts w:eastAsia="Times New Roman"/>
                <w:b/>
                <w:bCs/>
                <w:color w:val="000000"/>
                <w:sz w:val="22"/>
                <w:szCs w:val="22"/>
                <w:bdr w:val="none" w:sz="0" w:space="0" w:color="auto"/>
                <w:lang w:val="es-CO" w:eastAsia="es-CO"/>
              </w:rPr>
              <w:t xml:space="preserve"> (⁰C)</w:t>
            </w:r>
          </w:p>
        </w:tc>
        <w:tc>
          <w:tcPr>
            <w:tcW w:w="2120" w:type="dxa"/>
            <w:tcBorders>
              <w:top w:val="single" w:sz="4" w:space="0" w:color="auto"/>
              <w:left w:val="nil"/>
              <w:bottom w:val="single" w:sz="4" w:space="0" w:color="auto"/>
              <w:right w:val="nil"/>
            </w:tcBorders>
            <w:shd w:val="clear" w:color="auto" w:fill="auto"/>
            <w:vAlign w:val="center"/>
            <w:hideMark/>
          </w:tcPr>
          <w:p w14:paraId="51451AE3"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Highest</w:t>
            </w:r>
            <w:proofErr w:type="spellEnd"/>
            <w:r w:rsidRPr="003F5C4A">
              <w:rPr>
                <w:rFonts w:eastAsia="Times New Roman"/>
                <w:b/>
                <w:bCs/>
                <w:color w:val="000000"/>
                <w:sz w:val="22"/>
                <w:szCs w:val="22"/>
                <w:bdr w:val="none" w:sz="0" w:space="0" w:color="auto"/>
                <w:lang w:val="es-CO" w:eastAsia="es-CO"/>
              </w:rPr>
              <w:t xml:space="preserve"> temperatura (⁰C)</w:t>
            </w:r>
          </w:p>
        </w:tc>
        <w:tc>
          <w:tcPr>
            <w:tcW w:w="2540" w:type="dxa"/>
            <w:gridSpan w:val="2"/>
            <w:tcBorders>
              <w:top w:val="single" w:sz="4" w:space="0" w:color="auto"/>
              <w:left w:val="nil"/>
              <w:bottom w:val="single" w:sz="4" w:space="0" w:color="auto"/>
              <w:right w:val="nil"/>
            </w:tcBorders>
            <w:shd w:val="clear" w:color="auto" w:fill="auto"/>
            <w:vAlign w:val="center"/>
            <w:hideMark/>
          </w:tcPr>
          <w:p w14:paraId="63255134"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Maximun</w:t>
            </w:r>
            <w:proofErr w:type="spellEnd"/>
            <w:r w:rsidRPr="003F5C4A">
              <w:rPr>
                <w:rFonts w:eastAsia="Times New Roman"/>
                <w:b/>
                <w:bCs/>
                <w:color w:val="000000"/>
                <w:sz w:val="22"/>
                <w:szCs w:val="22"/>
                <w:bdr w:val="none" w:sz="0" w:space="0" w:color="auto"/>
                <w:lang w:val="es-CO" w:eastAsia="es-CO"/>
              </w:rPr>
              <w:t xml:space="preserve"> relative </w:t>
            </w:r>
            <w:proofErr w:type="spellStart"/>
            <w:r w:rsidRPr="003F5C4A">
              <w:rPr>
                <w:rFonts w:eastAsia="Times New Roman"/>
                <w:b/>
                <w:bCs/>
                <w:color w:val="000000"/>
                <w:sz w:val="22"/>
                <w:szCs w:val="22"/>
                <w:bdr w:val="none" w:sz="0" w:space="0" w:color="auto"/>
                <w:lang w:val="es-CO" w:eastAsia="es-CO"/>
              </w:rPr>
              <w:t>humidity</w:t>
            </w:r>
            <w:proofErr w:type="spellEnd"/>
            <w:r w:rsidRPr="003F5C4A">
              <w:rPr>
                <w:rFonts w:eastAsia="Times New Roman"/>
                <w:b/>
                <w:bCs/>
                <w:color w:val="000000"/>
                <w:sz w:val="22"/>
                <w:szCs w:val="22"/>
                <w:bdr w:val="none" w:sz="0" w:space="0" w:color="auto"/>
                <w:lang w:val="es-CO" w:eastAsia="es-CO"/>
              </w:rPr>
              <w:t xml:space="preserve"> (%)</w:t>
            </w:r>
          </w:p>
        </w:tc>
      </w:tr>
      <w:tr w:rsidR="007A6CF6" w:rsidRPr="003F5C4A" w14:paraId="17CA5AC6" w14:textId="77777777" w:rsidTr="00BE66FE">
        <w:trPr>
          <w:trHeight w:val="288"/>
        </w:trPr>
        <w:tc>
          <w:tcPr>
            <w:tcW w:w="1360" w:type="dxa"/>
            <w:tcBorders>
              <w:top w:val="nil"/>
              <w:left w:val="nil"/>
              <w:bottom w:val="nil"/>
              <w:right w:val="nil"/>
            </w:tcBorders>
            <w:shd w:val="clear" w:color="auto" w:fill="auto"/>
            <w:noWrap/>
            <w:vAlign w:val="center"/>
            <w:hideMark/>
          </w:tcPr>
          <w:p w14:paraId="55E926CE" w14:textId="0280C9ED"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s="Helvetica Neue"/>
                <w:color w:val="000000"/>
                <w:sz w:val="22"/>
                <w:szCs w:val="22"/>
                <w:bdr w:val="none" w:sz="0" w:space="0" w:color="auto"/>
                <w:lang w:val="es-CO" w:eastAsia="es-CO"/>
              </w:rPr>
              <w:t>2019_</w:t>
            </w:r>
            <w:ins w:id="873" w:author="Sandra Mosquera Lopez" w:date="2022-02-17T18:08:00Z">
              <w:r w:rsidR="00240AD6">
                <w:rPr>
                  <w:rFonts w:eastAsia="Times New Roman" w:cs="Helvetica Neue"/>
                  <w:color w:val="000000"/>
                  <w:sz w:val="22"/>
                  <w:szCs w:val="22"/>
                  <w:bdr w:val="none" w:sz="0" w:space="0" w:color="auto"/>
                  <w:lang w:val="es-CO" w:eastAsia="es-CO"/>
                </w:rPr>
                <w:t>m</w:t>
              </w:r>
            </w:ins>
            <w:del w:id="874" w:author="Sandra Mosquera Lopez" w:date="2022-02-17T18:08:00Z">
              <w:r w:rsidRPr="003F5C4A" w:rsidDel="00240AD6">
                <w:rPr>
                  <w:rFonts w:eastAsia="Times New Roman" w:cs="Helvetica Neue"/>
                  <w:color w:val="000000"/>
                  <w:sz w:val="22"/>
                  <w:szCs w:val="22"/>
                  <w:bdr w:val="none" w:sz="0" w:space="0" w:color="auto"/>
                  <w:lang w:val="es-CO" w:eastAsia="es-CO"/>
                </w:rPr>
                <w:delText>p</w:delText>
              </w:r>
            </w:del>
          </w:p>
        </w:tc>
        <w:tc>
          <w:tcPr>
            <w:tcW w:w="1420" w:type="dxa"/>
            <w:tcBorders>
              <w:top w:val="nil"/>
              <w:left w:val="nil"/>
              <w:bottom w:val="nil"/>
              <w:right w:val="nil"/>
            </w:tcBorders>
            <w:shd w:val="clear" w:color="auto" w:fill="auto"/>
            <w:noWrap/>
            <w:vAlign w:val="center"/>
            <w:hideMark/>
          </w:tcPr>
          <w:p w14:paraId="6C827F8E"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5.9 ± 3.7</w:t>
            </w:r>
          </w:p>
        </w:tc>
        <w:tc>
          <w:tcPr>
            <w:tcW w:w="1860" w:type="dxa"/>
            <w:tcBorders>
              <w:top w:val="nil"/>
              <w:left w:val="nil"/>
              <w:bottom w:val="nil"/>
              <w:right w:val="nil"/>
            </w:tcBorders>
            <w:shd w:val="clear" w:color="auto" w:fill="auto"/>
            <w:noWrap/>
            <w:vAlign w:val="center"/>
            <w:hideMark/>
          </w:tcPr>
          <w:p w14:paraId="656458CE"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15.0 ± 1.1</w:t>
            </w:r>
          </w:p>
        </w:tc>
        <w:tc>
          <w:tcPr>
            <w:tcW w:w="2120" w:type="dxa"/>
            <w:tcBorders>
              <w:top w:val="nil"/>
              <w:left w:val="nil"/>
              <w:bottom w:val="nil"/>
              <w:right w:val="nil"/>
            </w:tcBorders>
            <w:shd w:val="clear" w:color="auto" w:fill="auto"/>
            <w:noWrap/>
            <w:vAlign w:val="center"/>
            <w:hideMark/>
          </w:tcPr>
          <w:p w14:paraId="55AFB82B"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22.5 ± 1.4</w:t>
            </w:r>
          </w:p>
        </w:tc>
        <w:tc>
          <w:tcPr>
            <w:tcW w:w="2540" w:type="dxa"/>
            <w:gridSpan w:val="2"/>
            <w:tcBorders>
              <w:top w:val="nil"/>
              <w:left w:val="nil"/>
              <w:bottom w:val="nil"/>
              <w:right w:val="nil"/>
            </w:tcBorders>
            <w:shd w:val="clear" w:color="auto" w:fill="auto"/>
            <w:noWrap/>
            <w:vAlign w:val="center"/>
            <w:hideMark/>
          </w:tcPr>
          <w:p w14:paraId="51392196"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81.6 ± 7.8</w:t>
            </w:r>
          </w:p>
        </w:tc>
      </w:tr>
      <w:tr w:rsidR="007A6CF6" w:rsidRPr="003F5C4A" w14:paraId="4E967C49" w14:textId="77777777" w:rsidTr="00BE66FE">
        <w:trPr>
          <w:trHeight w:val="288"/>
        </w:trPr>
        <w:tc>
          <w:tcPr>
            <w:tcW w:w="1360" w:type="dxa"/>
            <w:tcBorders>
              <w:top w:val="nil"/>
              <w:left w:val="nil"/>
              <w:bottom w:val="nil"/>
              <w:right w:val="nil"/>
            </w:tcBorders>
            <w:shd w:val="clear" w:color="auto" w:fill="auto"/>
            <w:noWrap/>
            <w:vAlign w:val="center"/>
            <w:hideMark/>
          </w:tcPr>
          <w:p w14:paraId="49092B41"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s="Helvetica Neue"/>
                <w:color w:val="000000"/>
                <w:sz w:val="22"/>
                <w:szCs w:val="22"/>
                <w:bdr w:val="none" w:sz="0" w:space="0" w:color="auto"/>
                <w:lang w:val="es-CO" w:eastAsia="es-CO"/>
              </w:rPr>
              <w:t>2020_t</w:t>
            </w:r>
          </w:p>
        </w:tc>
        <w:tc>
          <w:tcPr>
            <w:tcW w:w="1420" w:type="dxa"/>
            <w:tcBorders>
              <w:top w:val="nil"/>
              <w:left w:val="nil"/>
              <w:bottom w:val="nil"/>
              <w:right w:val="nil"/>
            </w:tcBorders>
            <w:shd w:val="clear" w:color="auto" w:fill="auto"/>
            <w:noWrap/>
            <w:vAlign w:val="center"/>
            <w:hideMark/>
          </w:tcPr>
          <w:p w14:paraId="7FCD47D5"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8.6 ± 2.9</w:t>
            </w:r>
          </w:p>
        </w:tc>
        <w:tc>
          <w:tcPr>
            <w:tcW w:w="1860" w:type="dxa"/>
            <w:tcBorders>
              <w:top w:val="nil"/>
              <w:left w:val="nil"/>
              <w:bottom w:val="nil"/>
              <w:right w:val="nil"/>
            </w:tcBorders>
            <w:shd w:val="clear" w:color="auto" w:fill="auto"/>
            <w:noWrap/>
            <w:vAlign w:val="center"/>
            <w:hideMark/>
          </w:tcPr>
          <w:p w14:paraId="0149B3D0"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13.9 ± 0.</w:t>
            </w:r>
            <w:commentRangeStart w:id="875"/>
            <w:r w:rsidRPr="003F5C4A">
              <w:rPr>
                <w:rFonts w:eastAsia="Times New Roman"/>
                <w:color w:val="000000"/>
                <w:sz w:val="22"/>
                <w:szCs w:val="22"/>
                <w:bdr w:val="none" w:sz="0" w:space="0" w:color="auto"/>
                <w:lang w:val="es-CO" w:eastAsia="es-CO"/>
              </w:rPr>
              <w:t>12</w:t>
            </w:r>
            <w:commentRangeEnd w:id="875"/>
            <w:r w:rsidR="009D1748">
              <w:rPr>
                <w:rStyle w:val="CommentReference"/>
              </w:rPr>
              <w:commentReference w:id="875"/>
            </w:r>
          </w:p>
        </w:tc>
        <w:tc>
          <w:tcPr>
            <w:tcW w:w="2120" w:type="dxa"/>
            <w:tcBorders>
              <w:top w:val="nil"/>
              <w:left w:val="nil"/>
              <w:bottom w:val="nil"/>
              <w:right w:val="nil"/>
            </w:tcBorders>
            <w:shd w:val="clear" w:color="auto" w:fill="auto"/>
            <w:noWrap/>
            <w:vAlign w:val="center"/>
            <w:hideMark/>
          </w:tcPr>
          <w:p w14:paraId="0383E8BD"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21.6 ± 0.7</w:t>
            </w:r>
          </w:p>
        </w:tc>
        <w:tc>
          <w:tcPr>
            <w:tcW w:w="2540" w:type="dxa"/>
            <w:gridSpan w:val="2"/>
            <w:tcBorders>
              <w:top w:val="nil"/>
              <w:left w:val="nil"/>
              <w:bottom w:val="nil"/>
              <w:right w:val="nil"/>
            </w:tcBorders>
            <w:shd w:val="clear" w:color="auto" w:fill="auto"/>
            <w:noWrap/>
            <w:vAlign w:val="center"/>
            <w:hideMark/>
          </w:tcPr>
          <w:p w14:paraId="76845AA6"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90.9 ± 3.8</w:t>
            </w:r>
          </w:p>
        </w:tc>
      </w:tr>
      <w:tr w:rsidR="007A6CF6" w:rsidRPr="003F5C4A" w14:paraId="2585B519" w14:textId="77777777" w:rsidTr="00BE66FE">
        <w:trPr>
          <w:trHeight w:val="288"/>
        </w:trPr>
        <w:tc>
          <w:tcPr>
            <w:tcW w:w="1360" w:type="dxa"/>
            <w:tcBorders>
              <w:top w:val="nil"/>
              <w:left w:val="nil"/>
              <w:bottom w:val="nil"/>
              <w:right w:val="nil"/>
            </w:tcBorders>
            <w:shd w:val="clear" w:color="auto" w:fill="auto"/>
            <w:noWrap/>
            <w:vAlign w:val="center"/>
            <w:hideMark/>
          </w:tcPr>
          <w:p w14:paraId="7E2ADF59" w14:textId="0E74AC3D"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s="Helvetica Neue"/>
                <w:color w:val="000000"/>
                <w:sz w:val="22"/>
                <w:szCs w:val="22"/>
                <w:bdr w:val="none" w:sz="0" w:space="0" w:color="auto"/>
                <w:lang w:val="es-CO" w:eastAsia="es-CO"/>
              </w:rPr>
              <w:t>2020_</w:t>
            </w:r>
            <w:ins w:id="876" w:author="Sandra Mosquera Lopez" w:date="2022-02-17T18:08:00Z">
              <w:r w:rsidR="00240AD6">
                <w:rPr>
                  <w:rFonts w:eastAsia="Times New Roman" w:cs="Helvetica Neue"/>
                  <w:color w:val="000000"/>
                  <w:sz w:val="22"/>
                  <w:szCs w:val="22"/>
                  <w:bdr w:val="none" w:sz="0" w:space="0" w:color="auto"/>
                  <w:lang w:val="es-CO" w:eastAsia="es-CO"/>
                </w:rPr>
                <w:t>m</w:t>
              </w:r>
            </w:ins>
            <w:del w:id="877" w:author="Sandra Mosquera Lopez" w:date="2022-02-17T18:08:00Z">
              <w:r w:rsidRPr="003F5C4A" w:rsidDel="00240AD6">
                <w:rPr>
                  <w:rFonts w:eastAsia="Times New Roman" w:cs="Helvetica Neue"/>
                  <w:color w:val="000000"/>
                  <w:sz w:val="22"/>
                  <w:szCs w:val="22"/>
                  <w:bdr w:val="none" w:sz="0" w:space="0" w:color="auto"/>
                  <w:lang w:val="es-CO" w:eastAsia="es-CO"/>
                </w:rPr>
                <w:delText>p</w:delText>
              </w:r>
            </w:del>
          </w:p>
        </w:tc>
        <w:tc>
          <w:tcPr>
            <w:tcW w:w="1420" w:type="dxa"/>
            <w:tcBorders>
              <w:top w:val="nil"/>
              <w:left w:val="nil"/>
              <w:bottom w:val="nil"/>
              <w:right w:val="nil"/>
            </w:tcBorders>
            <w:shd w:val="clear" w:color="auto" w:fill="auto"/>
            <w:noWrap/>
            <w:vAlign w:val="center"/>
            <w:hideMark/>
          </w:tcPr>
          <w:p w14:paraId="4DC74993"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4.7 ± 1.7</w:t>
            </w:r>
          </w:p>
        </w:tc>
        <w:tc>
          <w:tcPr>
            <w:tcW w:w="1860" w:type="dxa"/>
            <w:tcBorders>
              <w:top w:val="nil"/>
              <w:left w:val="nil"/>
              <w:bottom w:val="nil"/>
              <w:right w:val="nil"/>
            </w:tcBorders>
            <w:shd w:val="clear" w:color="auto" w:fill="auto"/>
            <w:noWrap/>
            <w:vAlign w:val="center"/>
            <w:hideMark/>
          </w:tcPr>
          <w:p w14:paraId="715E6A23"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14.2 ± 0.52</w:t>
            </w:r>
          </w:p>
        </w:tc>
        <w:tc>
          <w:tcPr>
            <w:tcW w:w="2120" w:type="dxa"/>
            <w:tcBorders>
              <w:top w:val="nil"/>
              <w:left w:val="nil"/>
              <w:bottom w:val="nil"/>
              <w:right w:val="nil"/>
            </w:tcBorders>
            <w:shd w:val="clear" w:color="auto" w:fill="auto"/>
            <w:noWrap/>
            <w:vAlign w:val="center"/>
            <w:hideMark/>
          </w:tcPr>
          <w:p w14:paraId="4E1AA378"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22.6 ± 0.8</w:t>
            </w:r>
          </w:p>
        </w:tc>
        <w:tc>
          <w:tcPr>
            <w:tcW w:w="2540" w:type="dxa"/>
            <w:gridSpan w:val="2"/>
            <w:tcBorders>
              <w:top w:val="nil"/>
              <w:left w:val="nil"/>
              <w:bottom w:val="nil"/>
              <w:right w:val="nil"/>
            </w:tcBorders>
            <w:shd w:val="clear" w:color="auto" w:fill="auto"/>
            <w:noWrap/>
            <w:vAlign w:val="center"/>
            <w:hideMark/>
          </w:tcPr>
          <w:p w14:paraId="6EFE1C04" w14:textId="77777777" w:rsidR="007A6CF6" w:rsidRPr="003F5C4A"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83.5 ± 5.6</w:t>
            </w:r>
          </w:p>
        </w:tc>
      </w:tr>
      <w:tr w:rsidR="007A6CF6" w:rsidRPr="003F5C4A" w14:paraId="66A67954" w14:textId="77777777" w:rsidTr="00BE66FE">
        <w:trPr>
          <w:trHeight w:val="288"/>
        </w:trPr>
        <w:tc>
          <w:tcPr>
            <w:tcW w:w="1360" w:type="dxa"/>
            <w:tcBorders>
              <w:top w:val="nil"/>
              <w:left w:val="nil"/>
              <w:bottom w:val="single" w:sz="4" w:space="0" w:color="auto"/>
              <w:right w:val="nil"/>
            </w:tcBorders>
            <w:shd w:val="clear" w:color="auto" w:fill="auto"/>
            <w:noWrap/>
            <w:vAlign w:val="center"/>
            <w:hideMark/>
          </w:tcPr>
          <w:p w14:paraId="15814C70"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Change w:id="878"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right"/>
                </w:pPr>
              </w:pPrChange>
            </w:pPr>
            <w:r w:rsidRPr="003F5C4A">
              <w:rPr>
                <w:rFonts w:eastAsia="Times New Roman"/>
                <w:color w:val="000000"/>
                <w:sz w:val="22"/>
                <w:szCs w:val="22"/>
                <w:bdr w:val="none" w:sz="0" w:space="0" w:color="auto"/>
                <w:lang w:eastAsia="es-CO"/>
              </w:rPr>
              <w:t>2021_t</w:t>
            </w:r>
          </w:p>
        </w:tc>
        <w:tc>
          <w:tcPr>
            <w:tcW w:w="1420" w:type="dxa"/>
            <w:tcBorders>
              <w:top w:val="nil"/>
              <w:left w:val="nil"/>
              <w:bottom w:val="single" w:sz="4" w:space="0" w:color="auto"/>
              <w:right w:val="nil"/>
            </w:tcBorders>
            <w:shd w:val="clear" w:color="auto" w:fill="auto"/>
            <w:noWrap/>
            <w:vAlign w:val="center"/>
            <w:hideMark/>
          </w:tcPr>
          <w:p w14:paraId="1C5E1BB0"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Change w:id="879"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r w:rsidRPr="003F5C4A">
              <w:rPr>
                <w:rFonts w:eastAsia="Times New Roman"/>
                <w:color w:val="000000"/>
                <w:sz w:val="22"/>
                <w:szCs w:val="22"/>
                <w:bdr w:val="none" w:sz="0" w:space="0" w:color="auto"/>
                <w:lang w:val="es-CO" w:eastAsia="es-CO"/>
              </w:rPr>
              <w:t>10.0 ± 8.2</w:t>
            </w:r>
          </w:p>
        </w:tc>
        <w:tc>
          <w:tcPr>
            <w:tcW w:w="1860" w:type="dxa"/>
            <w:tcBorders>
              <w:top w:val="nil"/>
              <w:left w:val="nil"/>
              <w:bottom w:val="single" w:sz="4" w:space="0" w:color="auto"/>
              <w:right w:val="nil"/>
            </w:tcBorders>
            <w:shd w:val="clear" w:color="auto" w:fill="auto"/>
            <w:noWrap/>
            <w:vAlign w:val="center"/>
            <w:hideMark/>
          </w:tcPr>
          <w:p w14:paraId="6158EEDA"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Change w:id="880"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r w:rsidRPr="003F5C4A">
              <w:rPr>
                <w:rFonts w:eastAsia="Times New Roman"/>
                <w:color w:val="000000"/>
                <w:sz w:val="22"/>
                <w:szCs w:val="22"/>
                <w:bdr w:val="none" w:sz="0" w:space="0" w:color="auto"/>
                <w:lang w:val="es-CO" w:eastAsia="es-CO"/>
              </w:rPr>
              <w:t>14.6 ± 0.83</w:t>
            </w:r>
          </w:p>
        </w:tc>
        <w:tc>
          <w:tcPr>
            <w:tcW w:w="2120" w:type="dxa"/>
            <w:tcBorders>
              <w:top w:val="nil"/>
              <w:left w:val="nil"/>
              <w:bottom w:val="single" w:sz="4" w:space="0" w:color="auto"/>
              <w:right w:val="nil"/>
            </w:tcBorders>
            <w:shd w:val="clear" w:color="auto" w:fill="auto"/>
            <w:noWrap/>
            <w:vAlign w:val="center"/>
            <w:hideMark/>
          </w:tcPr>
          <w:p w14:paraId="2BCFF8B7"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Change w:id="881"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r w:rsidRPr="003F5C4A">
              <w:rPr>
                <w:rFonts w:eastAsia="Times New Roman"/>
                <w:color w:val="000000"/>
                <w:sz w:val="22"/>
                <w:szCs w:val="22"/>
                <w:bdr w:val="none" w:sz="0" w:space="0" w:color="auto"/>
                <w:lang w:val="es-CO" w:eastAsia="es-CO"/>
              </w:rPr>
              <w:t>22.5 ± 0.6</w:t>
            </w:r>
          </w:p>
        </w:tc>
        <w:tc>
          <w:tcPr>
            <w:tcW w:w="2540" w:type="dxa"/>
            <w:gridSpan w:val="2"/>
            <w:tcBorders>
              <w:top w:val="nil"/>
              <w:left w:val="nil"/>
              <w:bottom w:val="single" w:sz="4" w:space="0" w:color="auto"/>
              <w:right w:val="nil"/>
            </w:tcBorders>
            <w:shd w:val="clear" w:color="auto" w:fill="auto"/>
            <w:noWrap/>
            <w:vAlign w:val="center"/>
            <w:hideMark/>
          </w:tcPr>
          <w:p w14:paraId="64853DF3" w14:textId="77777777" w:rsidR="007A6CF6" w:rsidRPr="003F5C4A"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Change w:id="882" w:author="Valeska Villegas Escobar" w:date="2021-12-23T09:50:00Z">
                <w:pPr>
                  <w:pBdr>
                    <w:top w:val="none" w:sz="0" w:space="0" w:color="auto"/>
                    <w:left w:val="none" w:sz="0" w:space="0" w:color="auto"/>
                    <w:bottom w:val="none" w:sz="0" w:space="0" w:color="auto"/>
                    <w:right w:val="none" w:sz="0" w:space="0" w:color="auto"/>
                    <w:between w:val="none" w:sz="0" w:space="0" w:color="auto"/>
                    <w:bar w:val="none" w:sz="0" w:color="auto"/>
                  </w:pBdr>
                  <w:jc w:val="center"/>
                </w:pPr>
              </w:pPrChange>
            </w:pPr>
            <w:r w:rsidRPr="003F5C4A">
              <w:rPr>
                <w:rFonts w:eastAsia="Times New Roman"/>
                <w:color w:val="000000"/>
                <w:sz w:val="22"/>
                <w:szCs w:val="22"/>
                <w:bdr w:val="none" w:sz="0" w:space="0" w:color="auto"/>
                <w:lang w:val="es-CO" w:eastAsia="es-CO"/>
              </w:rPr>
              <w:t>86.2 ± 9.4</w:t>
            </w:r>
          </w:p>
        </w:tc>
      </w:tr>
    </w:tbl>
    <w:p w14:paraId="67A775DD" w14:textId="77777777" w:rsidR="00794F14" w:rsidRPr="003F5C4A" w:rsidRDefault="00794F14">
      <w:pPr>
        <w:pStyle w:val="Default"/>
        <w:spacing w:line="288" w:lineRule="auto"/>
        <w:rPr>
          <w:rFonts w:ascii="Times New Roman" w:eastAsia="Times New Roman" w:hAnsi="Times New Roman" w:cs="Times New Roman"/>
          <w:shd w:val="clear" w:color="auto" w:fill="FFFFFF"/>
        </w:rPr>
      </w:pPr>
    </w:p>
    <w:p w14:paraId="1E618843" w14:textId="77E9BEB2" w:rsidR="00794F14" w:rsidRPr="003F5C4A" w:rsidRDefault="007A6CF6">
      <w:pPr>
        <w:pStyle w:val="Default"/>
        <w:spacing w:line="288" w:lineRule="auto"/>
        <w:rPr>
          <w:rFonts w:ascii="Times New Roman" w:hAnsi="Times New Roman"/>
          <w:lang w:val="en-US"/>
        </w:rPr>
        <w:pPrChange w:id="883" w:author="Valeska Villegas Escobar" w:date="2021-12-23T09:45:00Z">
          <w:pPr>
            <w:pStyle w:val="Default"/>
            <w:spacing w:line="288" w:lineRule="auto"/>
            <w:ind w:left="164"/>
          </w:pPr>
        </w:pPrChange>
      </w:pPr>
      <w:proofErr w:type="spellStart"/>
      <w:r w:rsidRPr="003F5C4A">
        <w:rPr>
          <w:rFonts w:ascii="Times New Roman" w:hAnsi="Times New Roman"/>
          <w:shd w:val="clear" w:color="auto" w:fill="FFFFFF"/>
          <w:vertAlign w:val="superscript"/>
          <w:lang w:val="en-US"/>
        </w:rPr>
        <w:t>a</w:t>
      </w:r>
      <w:r w:rsidR="00DE3811" w:rsidRPr="003F5C4A">
        <w:rPr>
          <w:rFonts w:ascii="Times New Roman" w:hAnsi="Times New Roman"/>
          <w:shd w:val="clear" w:color="auto" w:fill="FFFFFF"/>
          <w:lang w:val="en-US"/>
        </w:rPr>
        <w:t>AMSL</w:t>
      </w:r>
      <w:proofErr w:type="spellEnd"/>
      <w:r w:rsidR="00794F14" w:rsidRPr="003F5C4A">
        <w:rPr>
          <w:rFonts w:ascii="Times New Roman" w:hAnsi="Times New Roman"/>
          <w:shd w:val="clear" w:color="auto" w:fill="FFFFFF"/>
          <w:lang w:val="en-US"/>
        </w:rPr>
        <w:t xml:space="preserve">: </w:t>
      </w:r>
      <w:r w:rsidR="00DE3811" w:rsidRPr="003F5C4A">
        <w:rPr>
          <w:rFonts w:ascii="Times New Roman" w:hAnsi="Times New Roman"/>
          <w:shd w:val="clear" w:color="auto" w:fill="FFFFFF"/>
          <w:lang w:val="en-US"/>
        </w:rPr>
        <w:t>Hight above mean see level</w:t>
      </w:r>
    </w:p>
    <w:p w14:paraId="1F2766A6" w14:textId="71BFBAFC" w:rsidR="00794F14" w:rsidRDefault="007A6CF6">
      <w:pPr>
        <w:rPr>
          <w:ins w:id="884" w:author="Sandra Mosquera Lopez" w:date="2022-02-17T18:06:00Z"/>
          <w:sz w:val="22"/>
          <w:szCs w:val="22"/>
          <w:shd w:val="clear" w:color="auto" w:fill="FFFFFF"/>
        </w:rPr>
      </w:pPr>
      <w:r w:rsidRPr="003F5C4A">
        <w:rPr>
          <w:sz w:val="22"/>
          <w:szCs w:val="22"/>
          <w:shd w:val="clear" w:color="auto" w:fill="FFFFFF"/>
          <w:vertAlign w:val="superscript"/>
        </w:rPr>
        <w:t>b</w:t>
      </w:r>
      <w:r w:rsidRPr="003F5C4A">
        <w:rPr>
          <w:sz w:val="22"/>
          <w:szCs w:val="22"/>
          <w:shd w:val="clear" w:color="auto" w:fill="FFFFFF"/>
        </w:rPr>
        <w:t xml:space="preserve"> Shown are the means and standard deviation for the climatic variables measured during the six-month period comprising each harvest</w:t>
      </w:r>
    </w:p>
    <w:p w14:paraId="637547BC" w14:textId="2DD78E30" w:rsidR="000A5C6B" w:rsidRPr="003F5C4A" w:rsidRDefault="000A5C6B">
      <w:pPr>
        <w:rPr>
          <w:sz w:val="22"/>
          <w:szCs w:val="22"/>
          <w:shd w:val="clear" w:color="auto" w:fill="FFFFFF"/>
        </w:rPr>
      </w:pPr>
      <w:ins w:id="885" w:author="Sandra Mosquera Lopez" w:date="2022-02-17T18:07:00Z">
        <w:r w:rsidRPr="00240AD6">
          <w:rPr>
            <w:sz w:val="22"/>
            <w:szCs w:val="22"/>
            <w:shd w:val="clear" w:color="auto" w:fill="FFFFFF"/>
            <w:vertAlign w:val="superscript"/>
            <w:rPrChange w:id="886" w:author="Sandra Mosquera Lopez" w:date="2022-02-17T18:07:00Z">
              <w:rPr>
                <w:sz w:val="22"/>
                <w:szCs w:val="22"/>
                <w:shd w:val="clear" w:color="auto" w:fill="FFFFFF"/>
              </w:rPr>
            </w:rPrChange>
          </w:rPr>
          <w:t>c</w:t>
        </w:r>
        <w:r w:rsidR="00240AD6" w:rsidRPr="00240AD6">
          <w:t xml:space="preserve"> </w:t>
        </w:r>
        <w:proofErr w:type="gramStart"/>
        <w:r w:rsidR="00240AD6">
          <w:t>T</w:t>
        </w:r>
        <w:r w:rsidR="00240AD6" w:rsidRPr="000D4DF8">
          <w:t>he</w:t>
        </w:r>
        <w:proofErr w:type="gramEnd"/>
        <w:r w:rsidR="00240AD6" w:rsidRPr="000D4DF8">
          <w:t xml:space="preserve"> letter after the year denotes main (m) and </w:t>
        </w:r>
        <w:proofErr w:type="spellStart"/>
        <w:r w:rsidR="00240AD6" w:rsidRPr="000D4DF8">
          <w:t>traviesa</w:t>
        </w:r>
        <w:proofErr w:type="spellEnd"/>
        <w:r w:rsidR="00240AD6" w:rsidRPr="000D4DF8">
          <w:t xml:space="preserve"> (t) harvest</w:t>
        </w:r>
      </w:ins>
    </w:p>
    <w:p w14:paraId="7AC4D952" w14:textId="77777777" w:rsidR="00794F14" w:rsidRPr="003F5C4A" w:rsidRDefault="00794F14">
      <w:pPr>
        <w:rPr>
          <w:sz w:val="22"/>
          <w:szCs w:val="22"/>
        </w:rPr>
      </w:pPr>
    </w:p>
    <w:p w14:paraId="4A37BC91" w14:textId="137E22D5" w:rsidR="005A7B5E" w:rsidRPr="003F5C4A" w:rsidRDefault="005A7B5E" w:rsidP="005A7B5E">
      <w:pPr>
        <w:pStyle w:val="Body"/>
        <w:spacing w:line="288" w:lineRule="auto"/>
        <w:rPr>
          <w:rFonts w:ascii="Times New Roman" w:hAnsi="Times New Roman"/>
          <w:shd w:val="clear" w:color="auto" w:fill="FFFFFF"/>
        </w:rPr>
      </w:pPr>
      <w:r w:rsidRPr="003F5C4A">
        <w:rPr>
          <w:rFonts w:ascii="Times New Roman" w:hAnsi="Times New Roman"/>
          <w:b/>
          <w:bCs/>
          <w:shd w:val="clear" w:color="auto" w:fill="FFFFFF"/>
        </w:rPr>
        <w:t>Supplementary Table</w:t>
      </w:r>
      <w:r w:rsidR="00587176" w:rsidRPr="003F5C4A">
        <w:rPr>
          <w:rFonts w:ascii="Times New Roman" w:hAnsi="Times New Roman"/>
          <w:b/>
          <w:bCs/>
          <w:shd w:val="clear" w:color="auto" w:fill="FFFFFF"/>
        </w:rPr>
        <w:t xml:space="preserve"> </w:t>
      </w:r>
      <w:r w:rsidR="00015DF1" w:rsidRPr="003F5C4A">
        <w:rPr>
          <w:rFonts w:ascii="Times New Roman" w:hAnsi="Times New Roman"/>
          <w:b/>
          <w:bCs/>
          <w:shd w:val="clear" w:color="auto" w:fill="FFFFFF"/>
        </w:rPr>
        <w:t>2</w:t>
      </w:r>
      <w:r w:rsidR="00587176" w:rsidRPr="003F5C4A">
        <w:rPr>
          <w:rFonts w:ascii="Times New Roman" w:hAnsi="Times New Roman"/>
          <w:shd w:val="clear" w:color="auto" w:fill="FFFFFF"/>
        </w:rPr>
        <w:t xml:space="preserve">. </w:t>
      </w:r>
      <w:r w:rsidRPr="003F5C4A">
        <w:rPr>
          <w:rFonts w:ascii="Times New Roman" w:hAnsi="Times New Roman"/>
          <w:shd w:val="clear" w:color="auto" w:fill="FFFFFF"/>
        </w:rPr>
        <w:t xml:space="preserve">Plots, trees, and fruits of avocado cv. Hass </w:t>
      </w:r>
      <w:r w:rsidR="009E1EB6" w:rsidRPr="003F5C4A">
        <w:rPr>
          <w:rFonts w:ascii="Times New Roman" w:hAnsi="Times New Roman"/>
          <w:shd w:val="clear" w:color="auto" w:fill="FFFFFF"/>
        </w:rPr>
        <w:t>use for the lenticel damage assessment</w:t>
      </w:r>
      <w:r w:rsidRPr="003F5C4A">
        <w:rPr>
          <w:rFonts w:ascii="Times New Roman" w:hAnsi="Times New Roman"/>
          <w:shd w:val="clear" w:color="auto" w:fill="FFFFFF"/>
        </w:rPr>
        <w:t xml:space="preserve"> for each farm during the study.</w:t>
      </w:r>
    </w:p>
    <w:p w14:paraId="0ED2C086" w14:textId="77777777" w:rsidR="00587176" w:rsidRPr="003F5C4A" w:rsidRDefault="00587176" w:rsidP="00587176">
      <w:pPr>
        <w:pStyle w:val="Default"/>
        <w:spacing w:line="288" w:lineRule="auto"/>
        <w:jc w:val="both"/>
        <w:rPr>
          <w:rFonts w:ascii="Times New Roman" w:eastAsia="Times New Roman" w:hAnsi="Times New Roman" w:cs="Times New Roman"/>
          <w:b/>
          <w:bCs/>
          <w:shd w:val="clear" w:color="auto" w:fill="FEFFFF"/>
          <w:lang w:val="en-US"/>
        </w:rPr>
      </w:pPr>
    </w:p>
    <w:tbl>
      <w:tblPr>
        <w:tblW w:w="5665" w:type="dxa"/>
        <w:jc w:val="center"/>
        <w:tblCellMar>
          <w:left w:w="70" w:type="dxa"/>
          <w:right w:w="70" w:type="dxa"/>
        </w:tblCellMar>
        <w:tblLook w:val="04A0" w:firstRow="1" w:lastRow="0" w:firstColumn="1" w:lastColumn="0" w:noHBand="0" w:noVBand="1"/>
      </w:tblPr>
      <w:tblGrid>
        <w:gridCol w:w="1571"/>
        <w:gridCol w:w="1846"/>
        <w:gridCol w:w="1169"/>
        <w:gridCol w:w="1079"/>
      </w:tblGrid>
      <w:tr w:rsidR="009E1EB6" w:rsidRPr="003F5C4A" w14:paraId="664F3265" w14:textId="77777777" w:rsidTr="00240AD6">
        <w:trPr>
          <w:trHeight w:val="312"/>
          <w:jc w:val="center"/>
        </w:trPr>
        <w:tc>
          <w:tcPr>
            <w:tcW w:w="1571" w:type="dxa"/>
            <w:tcBorders>
              <w:top w:val="single" w:sz="4" w:space="0" w:color="auto"/>
              <w:left w:val="nil"/>
              <w:bottom w:val="single" w:sz="4" w:space="0" w:color="auto"/>
              <w:right w:val="nil"/>
            </w:tcBorders>
            <w:shd w:val="clear" w:color="auto" w:fill="auto"/>
            <w:noWrap/>
            <w:vAlign w:val="center"/>
            <w:hideMark/>
          </w:tcPr>
          <w:p w14:paraId="0B0B840A"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outlineLvl w:val="2"/>
              <w:rPr>
                <w:rFonts w:eastAsia="Times New Roman"/>
                <w:b/>
                <w:bCs/>
                <w:color w:val="000000"/>
                <w:sz w:val="22"/>
                <w:szCs w:val="22"/>
                <w:bdr w:val="none" w:sz="0" w:space="0" w:color="auto"/>
                <w:lang w:eastAsia="es-CO"/>
              </w:rPr>
            </w:pPr>
            <w:r w:rsidRPr="003F5C4A">
              <w:rPr>
                <w:rFonts w:eastAsia="Times New Roman"/>
                <w:b/>
                <w:bCs/>
                <w:color w:val="000000"/>
                <w:sz w:val="22"/>
                <w:szCs w:val="22"/>
                <w:bdr w:val="none" w:sz="0" w:space="0" w:color="auto"/>
                <w:lang w:eastAsia="es-CO"/>
              </w:rPr>
              <w:t xml:space="preserve">La </w:t>
            </w:r>
            <w:proofErr w:type="spellStart"/>
            <w:r w:rsidRPr="003F5C4A">
              <w:rPr>
                <w:rFonts w:eastAsia="Times New Roman"/>
                <w:b/>
                <w:bCs/>
                <w:color w:val="000000"/>
                <w:sz w:val="22"/>
                <w:szCs w:val="22"/>
                <w:bdr w:val="none" w:sz="0" w:space="0" w:color="auto"/>
                <w:lang w:eastAsia="es-CO"/>
              </w:rPr>
              <w:t>Escondida</w:t>
            </w:r>
            <w:proofErr w:type="spellEnd"/>
          </w:p>
        </w:tc>
        <w:tc>
          <w:tcPr>
            <w:tcW w:w="1846" w:type="dxa"/>
            <w:tcBorders>
              <w:top w:val="single" w:sz="4" w:space="0" w:color="auto"/>
              <w:left w:val="nil"/>
              <w:bottom w:val="single" w:sz="4" w:space="0" w:color="auto"/>
              <w:right w:val="nil"/>
            </w:tcBorders>
            <w:shd w:val="clear" w:color="auto" w:fill="auto"/>
            <w:noWrap/>
            <w:vAlign w:val="center"/>
            <w:hideMark/>
          </w:tcPr>
          <w:p w14:paraId="53D52E3A" w14:textId="4AB90C0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outlineLvl w:val="2"/>
              <w:rPr>
                <w:rFonts w:eastAsia="Times New Roman"/>
                <w:b/>
                <w:bCs/>
                <w:color w:val="000000"/>
                <w:sz w:val="22"/>
                <w:szCs w:val="22"/>
                <w:bdr w:val="none" w:sz="0" w:space="0" w:color="auto"/>
                <w:lang w:eastAsia="es-CO"/>
              </w:rPr>
            </w:pPr>
            <w:r w:rsidRPr="003F5C4A">
              <w:rPr>
                <w:rFonts w:eastAsia="Times New Roman"/>
                <w:b/>
                <w:bCs/>
                <w:color w:val="000000"/>
                <w:sz w:val="22"/>
                <w:szCs w:val="22"/>
                <w:bdr w:val="none" w:sz="0" w:space="0" w:color="auto"/>
                <w:lang w:eastAsia="es-CO"/>
              </w:rPr>
              <w:t>Plot</w:t>
            </w:r>
          </w:p>
        </w:tc>
        <w:tc>
          <w:tcPr>
            <w:tcW w:w="1169" w:type="dxa"/>
            <w:tcBorders>
              <w:top w:val="single" w:sz="4" w:space="0" w:color="auto"/>
              <w:left w:val="nil"/>
              <w:bottom w:val="single" w:sz="4" w:space="0" w:color="auto"/>
              <w:right w:val="nil"/>
            </w:tcBorders>
            <w:shd w:val="clear" w:color="auto" w:fill="auto"/>
            <w:noWrap/>
            <w:vAlign w:val="center"/>
            <w:hideMark/>
          </w:tcPr>
          <w:p w14:paraId="345B428F" w14:textId="7571A0AD"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spacing w:line="200" w:lineRule="exact"/>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Trees</w:t>
            </w:r>
          </w:p>
        </w:tc>
        <w:tc>
          <w:tcPr>
            <w:tcW w:w="1079" w:type="dxa"/>
            <w:tcBorders>
              <w:top w:val="single" w:sz="4" w:space="0" w:color="auto"/>
              <w:left w:val="nil"/>
              <w:bottom w:val="single" w:sz="4" w:space="0" w:color="auto"/>
              <w:right w:val="nil"/>
            </w:tcBorders>
            <w:vAlign w:val="center"/>
          </w:tcPr>
          <w:p w14:paraId="2C153979" w14:textId="676181AD"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spacing w:line="200" w:lineRule="exact"/>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Fruits</w:t>
            </w:r>
          </w:p>
        </w:tc>
      </w:tr>
      <w:tr w:rsidR="009E1EB6" w:rsidRPr="003F5C4A" w14:paraId="37D65B63" w14:textId="77777777" w:rsidTr="00240AD6">
        <w:trPr>
          <w:trHeight w:val="312"/>
          <w:jc w:val="center"/>
        </w:trPr>
        <w:tc>
          <w:tcPr>
            <w:tcW w:w="1571" w:type="dxa"/>
            <w:tcBorders>
              <w:top w:val="single" w:sz="4" w:space="0" w:color="auto"/>
              <w:left w:val="nil"/>
              <w:bottom w:val="nil"/>
              <w:right w:val="nil"/>
            </w:tcBorders>
            <w:shd w:val="clear" w:color="auto" w:fill="auto"/>
            <w:noWrap/>
            <w:vAlign w:val="center"/>
            <w:hideMark/>
          </w:tcPr>
          <w:p w14:paraId="074D43D5"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single" w:sz="4" w:space="0" w:color="auto"/>
              <w:left w:val="nil"/>
              <w:bottom w:val="nil"/>
              <w:right w:val="nil"/>
            </w:tcBorders>
            <w:shd w:val="clear" w:color="auto" w:fill="auto"/>
            <w:noWrap/>
            <w:vAlign w:val="center"/>
            <w:hideMark/>
          </w:tcPr>
          <w:p w14:paraId="3A2FEE83"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w:t>
            </w:r>
          </w:p>
        </w:tc>
        <w:tc>
          <w:tcPr>
            <w:tcW w:w="1169" w:type="dxa"/>
            <w:tcBorders>
              <w:top w:val="single" w:sz="4" w:space="0" w:color="auto"/>
              <w:left w:val="nil"/>
              <w:bottom w:val="nil"/>
              <w:right w:val="nil"/>
            </w:tcBorders>
            <w:shd w:val="clear" w:color="auto" w:fill="auto"/>
            <w:noWrap/>
            <w:vAlign w:val="center"/>
            <w:hideMark/>
          </w:tcPr>
          <w:p w14:paraId="5BDDF0E7"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5</w:t>
            </w:r>
          </w:p>
        </w:tc>
        <w:tc>
          <w:tcPr>
            <w:tcW w:w="1079" w:type="dxa"/>
            <w:tcBorders>
              <w:top w:val="single" w:sz="4" w:space="0" w:color="auto"/>
              <w:left w:val="nil"/>
              <w:bottom w:val="nil"/>
              <w:right w:val="nil"/>
            </w:tcBorders>
            <w:vAlign w:val="center"/>
          </w:tcPr>
          <w:p w14:paraId="6C6FBB89"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50</w:t>
            </w:r>
          </w:p>
        </w:tc>
      </w:tr>
      <w:tr w:rsidR="009E1EB6" w:rsidRPr="003F5C4A" w14:paraId="22FD22AB"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357CC194"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0E1B11BA"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3</w:t>
            </w:r>
          </w:p>
        </w:tc>
        <w:tc>
          <w:tcPr>
            <w:tcW w:w="1169" w:type="dxa"/>
            <w:tcBorders>
              <w:top w:val="nil"/>
              <w:left w:val="nil"/>
              <w:bottom w:val="nil"/>
              <w:right w:val="nil"/>
            </w:tcBorders>
            <w:shd w:val="clear" w:color="auto" w:fill="auto"/>
            <w:noWrap/>
            <w:vAlign w:val="center"/>
            <w:hideMark/>
          </w:tcPr>
          <w:p w14:paraId="3F83C092"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5</w:t>
            </w:r>
          </w:p>
        </w:tc>
        <w:tc>
          <w:tcPr>
            <w:tcW w:w="1079" w:type="dxa"/>
            <w:tcBorders>
              <w:top w:val="nil"/>
              <w:left w:val="nil"/>
              <w:bottom w:val="nil"/>
              <w:right w:val="nil"/>
            </w:tcBorders>
            <w:vAlign w:val="center"/>
          </w:tcPr>
          <w:p w14:paraId="3C7F7D20"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50</w:t>
            </w:r>
          </w:p>
        </w:tc>
      </w:tr>
      <w:tr w:rsidR="009E1EB6" w:rsidRPr="003F5C4A" w14:paraId="2F2B8F6C"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6427C32D"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64777302"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4</w:t>
            </w:r>
          </w:p>
        </w:tc>
        <w:tc>
          <w:tcPr>
            <w:tcW w:w="1169" w:type="dxa"/>
            <w:tcBorders>
              <w:top w:val="nil"/>
              <w:left w:val="nil"/>
              <w:bottom w:val="nil"/>
              <w:right w:val="nil"/>
            </w:tcBorders>
            <w:shd w:val="clear" w:color="auto" w:fill="auto"/>
            <w:noWrap/>
            <w:vAlign w:val="center"/>
            <w:hideMark/>
          </w:tcPr>
          <w:p w14:paraId="5583EF83"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w:t>
            </w:r>
          </w:p>
        </w:tc>
        <w:tc>
          <w:tcPr>
            <w:tcW w:w="1079" w:type="dxa"/>
            <w:tcBorders>
              <w:top w:val="nil"/>
              <w:left w:val="nil"/>
              <w:bottom w:val="nil"/>
              <w:right w:val="nil"/>
            </w:tcBorders>
            <w:vAlign w:val="center"/>
          </w:tcPr>
          <w:p w14:paraId="418861FC"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w:t>
            </w:r>
          </w:p>
        </w:tc>
      </w:tr>
      <w:tr w:rsidR="009E1EB6" w:rsidRPr="003F5C4A" w14:paraId="34501DDB"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3529F94D"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264DDB5C"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5</w:t>
            </w:r>
          </w:p>
        </w:tc>
        <w:tc>
          <w:tcPr>
            <w:tcW w:w="1169" w:type="dxa"/>
            <w:tcBorders>
              <w:top w:val="nil"/>
              <w:left w:val="nil"/>
              <w:bottom w:val="nil"/>
              <w:right w:val="nil"/>
            </w:tcBorders>
            <w:shd w:val="clear" w:color="auto" w:fill="auto"/>
            <w:noWrap/>
            <w:vAlign w:val="center"/>
            <w:hideMark/>
          </w:tcPr>
          <w:p w14:paraId="13E530D7"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w:t>
            </w:r>
          </w:p>
        </w:tc>
        <w:tc>
          <w:tcPr>
            <w:tcW w:w="1079" w:type="dxa"/>
            <w:tcBorders>
              <w:top w:val="nil"/>
              <w:left w:val="nil"/>
              <w:bottom w:val="nil"/>
              <w:right w:val="nil"/>
            </w:tcBorders>
            <w:vAlign w:val="center"/>
          </w:tcPr>
          <w:p w14:paraId="5A8F6878"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90</w:t>
            </w:r>
          </w:p>
        </w:tc>
      </w:tr>
      <w:tr w:rsidR="009E1EB6" w:rsidRPr="003F5C4A" w14:paraId="677CF613"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0096245E"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1AFDDA68"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6</w:t>
            </w:r>
          </w:p>
        </w:tc>
        <w:tc>
          <w:tcPr>
            <w:tcW w:w="1169" w:type="dxa"/>
            <w:tcBorders>
              <w:top w:val="nil"/>
              <w:left w:val="nil"/>
              <w:bottom w:val="nil"/>
              <w:right w:val="nil"/>
            </w:tcBorders>
            <w:shd w:val="clear" w:color="auto" w:fill="auto"/>
            <w:noWrap/>
            <w:vAlign w:val="center"/>
            <w:hideMark/>
          </w:tcPr>
          <w:p w14:paraId="17B07A5D"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w:t>
            </w:r>
          </w:p>
        </w:tc>
        <w:tc>
          <w:tcPr>
            <w:tcW w:w="1079" w:type="dxa"/>
            <w:tcBorders>
              <w:top w:val="nil"/>
              <w:left w:val="nil"/>
              <w:bottom w:val="nil"/>
              <w:right w:val="nil"/>
            </w:tcBorders>
            <w:vAlign w:val="center"/>
          </w:tcPr>
          <w:p w14:paraId="6852F1B3"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90</w:t>
            </w:r>
          </w:p>
        </w:tc>
      </w:tr>
      <w:tr w:rsidR="009E1EB6" w:rsidRPr="003F5C4A" w14:paraId="03E8B936" w14:textId="77777777" w:rsidTr="00240AD6">
        <w:trPr>
          <w:trHeight w:val="312"/>
          <w:jc w:val="center"/>
        </w:trPr>
        <w:tc>
          <w:tcPr>
            <w:tcW w:w="1571" w:type="dxa"/>
            <w:tcBorders>
              <w:top w:val="single" w:sz="4" w:space="0" w:color="auto"/>
              <w:left w:val="nil"/>
              <w:bottom w:val="single" w:sz="4" w:space="0" w:color="auto"/>
              <w:right w:val="nil"/>
            </w:tcBorders>
            <w:shd w:val="clear" w:color="auto" w:fill="auto"/>
            <w:noWrap/>
            <w:vAlign w:val="center"/>
            <w:hideMark/>
          </w:tcPr>
          <w:p w14:paraId="3FF93023"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eastAsia="es-CO"/>
              </w:rPr>
            </w:pPr>
            <w:r w:rsidRPr="003F5C4A">
              <w:rPr>
                <w:rFonts w:eastAsia="Times New Roman"/>
                <w:b/>
                <w:bCs/>
                <w:color w:val="000000"/>
                <w:sz w:val="22"/>
                <w:szCs w:val="22"/>
                <w:bdr w:val="none" w:sz="0" w:space="0" w:color="auto"/>
                <w:lang w:eastAsia="es-CO"/>
              </w:rPr>
              <w:t>Total</w:t>
            </w:r>
          </w:p>
        </w:tc>
        <w:tc>
          <w:tcPr>
            <w:tcW w:w="1846" w:type="dxa"/>
            <w:tcBorders>
              <w:top w:val="single" w:sz="4" w:space="0" w:color="auto"/>
              <w:left w:val="nil"/>
              <w:bottom w:val="single" w:sz="4" w:space="0" w:color="auto"/>
              <w:right w:val="nil"/>
            </w:tcBorders>
            <w:shd w:val="clear" w:color="auto" w:fill="auto"/>
            <w:noWrap/>
            <w:vAlign w:val="center"/>
            <w:hideMark/>
          </w:tcPr>
          <w:p w14:paraId="55B88482"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5</w:t>
            </w:r>
          </w:p>
        </w:tc>
        <w:tc>
          <w:tcPr>
            <w:tcW w:w="1169" w:type="dxa"/>
            <w:tcBorders>
              <w:top w:val="single" w:sz="4" w:space="0" w:color="auto"/>
              <w:left w:val="nil"/>
              <w:bottom w:val="single" w:sz="4" w:space="0" w:color="auto"/>
              <w:right w:val="nil"/>
            </w:tcBorders>
            <w:shd w:val="clear" w:color="auto" w:fill="auto"/>
            <w:noWrap/>
            <w:vAlign w:val="center"/>
            <w:hideMark/>
          </w:tcPr>
          <w:p w14:paraId="22C0483E" w14:textId="56C96E6B"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w:t>
            </w:r>
            <w:r w:rsidR="009D1748">
              <w:rPr>
                <w:rFonts w:eastAsia="Times New Roman"/>
                <w:color w:val="000000"/>
                <w:sz w:val="22"/>
                <w:szCs w:val="22"/>
                <w:bdr w:val="none" w:sz="0" w:space="0" w:color="auto"/>
                <w:lang w:eastAsia="es-CO"/>
              </w:rPr>
              <w:t xml:space="preserve"> </w:t>
            </w:r>
            <w:r w:rsidRPr="003F5C4A">
              <w:rPr>
                <w:rFonts w:eastAsia="Times New Roman"/>
                <w:color w:val="000000"/>
                <w:sz w:val="22"/>
                <w:szCs w:val="22"/>
                <w:bdr w:val="none" w:sz="0" w:space="0" w:color="auto"/>
                <w:lang w:eastAsia="es-CO"/>
              </w:rPr>
              <w:t>=</w:t>
            </w:r>
            <w:r w:rsidR="009D1748">
              <w:rPr>
                <w:rFonts w:eastAsia="Times New Roman"/>
                <w:color w:val="000000"/>
                <w:sz w:val="22"/>
                <w:szCs w:val="22"/>
                <w:bdr w:val="none" w:sz="0" w:space="0" w:color="auto"/>
                <w:lang w:eastAsia="es-CO"/>
              </w:rPr>
              <w:t xml:space="preserve"> </w:t>
            </w:r>
            <w:r w:rsidRPr="003F5C4A">
              <w:rPr>
                <w:rFonts w:eastAsia="Times New Roman"/>
                <w:color w:val="000000"/>
                <w:sz w:val="22"/>
                <w:szCs w:val="22"/>
                <w:bdr w:val="none" w:sz="0" w:space="0" w:color="auto"/>
                <w:lang w:eastAsia="es-CO"/>
              </w:rPr>
              <w:t>30</w:t>
            </w:r>
          </w:p>
        </w:tc>
        <w:tc>
          <w:tcPr>
            <w:tcW w:w="1079" w:type="dxa"/>
            <w:tcBorders>
              <w:top w:val="single" w:sz="4" w:space="0" w:color="auto"/>
              <w:left w:val="nil"/>
              <w:bottom w:val="single" w:sz="4" w:space="0" w:color="auto"/>
              <w:right w:val="nil"/>
            </w:tcBorders>
            <w:vAlign w:val="center"/>
          </w:tcPr>
          <w:p w14:paraId="45A04445" w14:textId="4FEF465A"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w:t>
            </w:r>
            <w:r w:rsidR="009D1748">
              <w:rPr>
                <w:rFonts w:eastAsia="Times New Roman"/>
                <w:color w:val="000000"/>
                <w:sz w:val="22"/>
                <w:szCs w:val="22"/>
                <w:bdr w:val="none" w:sz="0" w:space="0" w:color="auto"/>
                <w:lang w:eastAsia="es-CO"/>
              </w:rPr>
              <w:t xml:space="preserve"> </w:t>
            </w:r>
            <w:r w:rsidRPr="003F5C4A">
              <w:rPr>
                <w:rFonts w:eastAsia="Times New Roman"/>
                <w:color w:val="000000"/>
                <w:sz w:val="22"/>
                <w:szCs w:val="22"/>
                <w:bdr w:val="none" w:sz="0" w:space="0" w:color="auto"/>
                <w:lang w:eastAsia="es-CO"/>
              </w:rPr>
              <w:t>=</w:t>
            </w:r>
            <w:r w:rsidR="009D1748">
              <w:rPr>
                <w:rFonts w:eastAsia="Times New Roman"/>
                <w:color w:val="000000"/>
                <w:sz w:val="22"/>
                <w:szCs w:val="22"/>
                <w:bdr w:val="none" w:sz="0" w:space="0" w:color="auto"/>
                <w:lang w:eastAsia="es-CO"/>
              </w:rPr>
              <w:t xml:space="preserve"> </w:t>
            </w:r>
            <w:r w:rsidRPr="003F5C4A">
              <w:rPr>
                <w:rFonts w:eastAsia="Times New Roman"/>
                <w:color w:val="000000"/>
                <w:sz w:val="22"/>
                <w:szCs w:val="22"/>
                <w:bdr w:val="none" w:sz="0" w:space="0" w:color="auto"/>
                <w:lang w:eastAsia="es-CO"/>
              </w:rPr>
              <w:t>300</w:t>
            </w:r>
          </w:p>
        </w:tc>
      </w:tr>
      <w:tr w:rsidR="009E1EB6" w:rsidRPr="003F5C4A" w14:paraId="31EA4AF4" w14:textId="77777777" w:rsidTr="00240AD6">
        <w:trPr>
          <w:trHeight w:val="312"/>
          <w:jc w:val="center"/>
        </w:trPr>
        <w:tc>
          <w:tcPr>
            <w:tcW w:w="1571" w:type="dxa"/>
            <w:tcBorders>
              <w:top w:val="nil"/>
              <w:left w:val="nil"/>
              <w:bottom w:val="single" w:sz="4" w:space="0" w:color="auto"/>
              <w:right w:val="nil"/>
            </w:tcBorders>
            <w:shd w:val="clear" w:color="auto" w:fill="auto"/>
            <w:noWrap/>
            <w:vAlign w:val="center"/>
            <w:hideMark/>
          </w:tcPr>
          <w:p w14:paraId="1215FCA6" w14:textId="530D153D"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eastAsia="es-CO"/>
              </w:rPr>
            </w:pPr>
            <w:r w:rsidRPr="003F5C4A">
              <w:rPr>
                <w:rFonts w:eastAsia="Times New Roman"/>
                <w:b/>
                <w:bCs/>
                <w:color w:val="000000"/>
                <w:sz w:val="22"/>
                <w:szCs w:val="22"/>
                <w:bdr w:val="none" w:sz="0" w:space="0" w:color="auto"/>
                <w:lang w:eastAsia="es-CO"/>
              </w:rPr>
              <w:t>El Sina</w:t>
            </w:r>
            <w:r w:rsidR="009828E9" w:rsidRPr="003F5C4A">
              <w:rPr>
                <w:rFonts w:eastAsia="Times New Roman"/>
                <w:b/>
                <w:bCs/>
                <w:color w:val="000000"/>
                <w:sz w:val="22"/>
                <w:szCs w:val="22"/>
                <w:bdr w:val="none" w:sz="0" w:space="0" w:color="auto"/>
                <w:lang w:eastAsia="es-CO"/>
              </w:rPr>
              <w:t>i</w:t>
            </w:r>
          </w:p>
        </w:tc>
        <w:tc>
          <w:tcPr>
            <w:tcW w:w="1846" w:type="dxa"/>
            <w:tcBorders>
              <w:top w:val="nil"/>
              <w:left w:val="nil"/>
              <w:bottom w:val="single" w:sz="4" w:space="0" w:color="auto"/>
              <w:right w:val="nil"/>
            </w:tcBorders>
            <w:shd w:val="clear" w:color="auto" w:fill="auto"/>
            <w:noWrap/>
            <w:vAlign w:val="center"/>
            <w:hideMark/>
          </w:tcPr>
          <w:p w14:paraId="708A3056" w14:textId="37F2E7DD"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eastAsia="es-CO"/>
              </w:rPr>
            </w:pPr>
            <w:r w:rsidRPr="003F5C4A">
              <w:rPr>
                <w:rFonts w:eastAsia="Times New Roman"/>
                <w:b/>
                <w:bCs/>
                <w:color w:val="000000"/>
                <w:sz w:val="22"/>
                <w:szCs w:val="22"/>
                <w:bdr w:val="none" w:sz="0" w:space="0" w:color="auto"/>
                <w:lang w:eastAsia="es-CO"/>
              </w:rPr>
              <w:t>Plot</w:t>
            </w:r>
          </w:p>
        </w:tc>
        <w:tc>
          <w:tcPr>
            <w:tcW w:w="1169" w:type="dxa"/>
            <w:tcBorders>
              <w:top w:val="nil"/>
              <w:left w:val="nil"/>
              <w:bottom w:val="single" w:sz="4" w:space="0" w:color="auto"/>
              <w:right w:val="nil"/>
            </w:tcBorders>
            <w:shd w:val="clear" w:color="auto" w:fill="auto"/>
            <w:noWrap/>
            <w:vAlign w:val="center"/>
            <w:hideMark/>
          </w:tcPr>
          <w:p w14:paraId="006D50C0" w14:textId="1CABBE71"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Trees</w:t>
            </w:r>
          </w:p>
        </w:tc>
        <w:tc>
          <w:tcPr>
            <w:tcW w:w="1079" w:type="dxa"/>
            <w:tcBorders>
              <w:top w:val="nil"/>
              <w:left w:val="nil"/>
              <w:bottom w:val="single" w:sz="4" w:space="0" w:color="auto"/>
              <w:right w:val="nil"/>
            </w:tcBorders>
            <w:vAlign w:val="center"/>
          </w:tcPr>
          <w:p w14:paraId="7CBF92D0" w14:textId="6BD84BA9"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Fruits</w:t>
            </w:r>
          </w:p>
        </w:tc>
      </w:tr>
      <w:tr w:rsidR="009E1EB6" w:rsidRPr="003F5C4A" w14:paraId="0A6C7E91"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044A3182"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2D5A0AEA"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Bosque</w:t>
            </w:r>
          </w:p>
        </w:tc>
        <w:tc>
          <w:tcPr>
            <w:tcW w:w="1169" w:type="dxa"/>
            <w:tcBorders>
              <w:top w:val="nil"/>
              <w:left w:val="nil"/>
              <w:bottom w:val="nil"/>
              <w:right w:val="nil"/>
            </w:tcBorders>
            <w:shd w:val="clear" w:color="auto" w:fill="auto"/>
            <w:noWrap/>
            <w:vAlign w:val="center"/>
            <w:hideMark/>
          </w:tcPr>
          <w:p w14:paraId="72617FCE"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7</w:t>
            </w:r>
          </w:p>
        </w:tc>
        <w:tc>
          <w:tcPr>
            <w:tcW w:w="1079" w:type="dxa"/>
            <w:tcBorders>
              <w:top w:val="nil"/>
              <w:left w:val="nil"/>
              <w:bottom w:val="nil"/>
              <w:right w:val="nil"/>
            </w:tcBorders>
            <w:vAlign w:val="center"/>
          </w:tcPr>
          <w:p w14:paraId="21710902"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70</w:t>
            </w:r>
          </w:p>
        </w:tc>
      </w:tr>
      <w:tr w:rsidR="009E1EB6" w:rsidRPr="003F5C4A" w14:paraId="0F31F7D1"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7F402995"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5B884013"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Tanque</w:t>
            </w:r>
          </w:p>
        </w:tc>
        <w:tc>
          <w:tcPr>
            <w:tcW w:w="1169" w:type="dxa"/>
            <w:tcBorders>
              <w:top w:val="nil"/>
              <w:left w:val="nil"/>
              <w:bottom w:val="nil"/>
              <w:right w:val="nil"/>
            </w:tcBorders>
            <w:shd w:val="clear" w:color="auto" w:fill="auto"/>
            <w:noWrap/>
            <w:vAlign w:val="center"/>
            <w:hideMark/>
          </w:tcPr>
          <w:p w14:paraId="150EF7FD"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w:t>
            </w:r>
          </w:p>
        </w:tc>
        <w:tc>
          <w:tcPr>
            <w:tcW w:w="1079" w:type="dxa"/>
            <w:tcBorders>
              <w:top w:val="nil"/>
              <w:left w:val="nil"/>
              <w:bottom w:val="nil"/>
              <w:right w:val="nil"/>
            </w:tcBorders>
            <w:vAlign w:val="center"/>
          </w:tcPr>
          <w:p w14:paraId="7A4C6BA4"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w:t>
            </w:r>
          </w:p>
        </w:tc>
      </w:tr>
      <w:tr w:rsidR="009E1EB6" w:rsidRPr="003F5C4A" w14:paraId="2D2C1AE4"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0AFCD8FB"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211CD6AC"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roofErr w:type="spellStart"/>
            <w:r w:rsidRPr="003F5C4A">
              <w:rPr>
                <w:rFonts w:eastAsia="Times New Roman"/>
                <w:color w:val="000000"/>
                <w:sz w:val="22"/>
                <w:szCs w:val="22"/>
                <w:bdr w:val="none" w:sz="0" w:space="0" w:color="auto"/>
                <w:lang w:eastAsia="es-CO"/>
              </w:rPr>
              <w:t>Eucalipto</w:t>
            </w:r>
            <w:proofErr w:type="spellEnd"/>
          </w:p>
        </w:tc>
        <w:tc>
          <w:tcPr>
            <w:tcW w:w="1169" w:type="dxa"/>
            <w:tcBorders>
              <w:top w:val="nil"/>
              <w:left w:val="nil"/>
              <w:bottom w:val="nil"/>
              <w:right w:val="nil"/>
            </w:tcBorders>
            <w:shd w:val="clear" w:color="auto" w:fill="auto"/>
            <w:noWrap/>
            <w:vAlign w:val="center"/>
            <w:hideMark/>
          </w:tcPr>
          <w:p w14:paraId="6A6454E1"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7</w:t>
            </w:r>
          </w:p>
        </w:tc>
        <w:tc>
          <w:tcPr>
            <w:tcW w:w="1079" w:type="dxa"/>
            <w:tcBorders>
              <w:top w:val="nil"/>
              <w:left w:val="nil"/>
              <w:bottom w:val="nil"/>
              <w:right w:val="nil"/>
            </w:tcBorders>
            <w:vAlign w:val="center"/>
          </w:tcPr>
          <w:p w14:paraId="2619381F"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70</w:t>
            </w:r>
          </w:p>
        </w:tc>
      </w:tr>
      <w:tr w:rsidR="009E1EB6" w:rsidRPr="003F5C4A" w14:paraId="604637F9"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10106AE8"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60E20418"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Costa Rica</w:t>
            </w:r>
          </w:p>
        </w:tc>
        <w:tc>
          <w:tcPr>
            <w:tcW w:w="1169" w:type="dxa"/>
            <w:tcBorders>
              <w:top w:val="nil"/>
              <w:left w:val="nil"/>
              <w:bottom w:val="nil"/>
              <w:right w:val="nil"/>
            </w:tcBorders>
            <w:shd w:val="clear" w:color="auto" w:fill="auto"/>
            <w:noWrap/>
            <w:vAlign w:val="center"/>
            <w:hideMark/>
          </w:tcPr>
          <w:p w14:paraId="59C4074D"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3</w:t>
            </w:r>
          </w:p>
        </w:tc>
        <w:tc>
          <w:tcPr>
            <w:tcW w:w="1079" w:type="dxa"/>
            <w:tcBorders>
              <w:top w:val="nil"/>
              <w:left w:val="nil"/>
              <w:bottom w:val="nil"/>
              <w:right w:val="nil"/>
            </w:tcBorders>
            <w:vAlign w:val="center"/>
          </w:tcPr>
          <w:p w14:paraId="5058F51B"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30</w:t>
            </w:r>
          </w:p>
        </w:tc>
      </w:tr>
      <w:tr w:rsidR="009E1EB6" w:rsidRPr="003F5C4A" w14:paraId="0975CDDA"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00DE42F9"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69BBF311"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Fuego Verde</w:t>
            </w:r>
          </w:p>
        </w:tc>
        <w:tc>
          <w:tcPr>
            <w:tcW w:w="1169" w:type="dxa"/>
            <w:tcBorders>
              <w:top w:val="nil"/>
              <w:left w:val="nil"/>
              <w:bottom w:val="nil"/>
              <w:right w:val="nil"/>
            </w:tcBorders>
            <w:shd w:val="clear" w:color="auto" w:fill="auto"/>
            <w:noWrap/>
            <w:vAlign w:val="center"/>
            <w:hideMark/>
          </w:tcPr>
          <w:p w14:paraId="6A68BE3F"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w:t>
            </w:r>
          </w:p>
        </w:tc>
        <w:tc>
          <w:tcPr>
            <w:tcW w:w="1079" w:type="dxa"/>
            <w:tcBorders>
              <w:top w:val="nil"/>
              <w:left w:val="nil"/>
              <w:bottom w:val="nil"/>
              <w:right w:val="nil"/>
            </w:tcBorders>
            <w:vAlign w:val="center"/>
          </w:tcPr>
          <w:p w14:paraId="4F5771D8"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w:t>
            </w:r>
          </w:p>
        </w:tc>
      </w:tr>
      <w:tr w:rsidR="009E1EB6" w:rsidRPr="003F5C4A" w14:paraId="3EF1CFDB"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0766CEAF"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0E13C2AE"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roofErr w:type="spellStart"/>
            <w:r w:rsidRPr="003F5C4A">
              <w:rPr>
                <w:rFonts w:eastAsia="Times New Roman"/>
                <w:color w:val="000000"/>
                <w:sz w:val="22"/>
                <w:szCs w:val="22"/>
                <w:bdr w:val="none" w:sz="0" w:space="0" w:color="auto"/>
                <w:lang w:eastAsia="es-CO"/>
              </w:rPr>
              <w:t>Topacio</w:t>
            </w:r>
            <w:proofErr w:type="spellEnd"/>
          </w:p>
        </w:tc>
        <w:tc>
          <w:tcPr>
            <w:tcW w:w="1169" w:type="dxa"/>
            <w:tcBorders>
              <w:top w:val="nil"/>
              <w:left w:val="nil"/>
              <w:bottom w:val="nil"/>
              <w:right w:val="nil"/>
            </w:tcBorders>
            <w:shd w:val="clear" w:color="auto" w:fill="auto"/>
            <w:noWrap/>
            <w:vAlign w:val="center"/>
            <w:hideMark/>
          </w:tcPr>
          <w:p w14:paraId="27203C0B"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5</w:t>
            </w:r>
          </w:p>
        </w:tc>
        <w:tc>
          <w:tcPr>
            <w:tcW w:w="1079" w:type="dxa"/>
            <w:tcBorders>
              <w:top w:val="nil"/>
              <w:left w:val="nil"/>
              <w:bottom w:val="nil"/>
              <w:right w:val="nil"/>
            </w:tcBorders>
            <w:vAlign w:val="center"/>
          </w:tcPr>
          <w:p w14:paraId="1AAC39A1"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50</w:t>
            </w:r>
          </w:p>
        </w:tc>
      </w:tr>
      <w:tr w:rsidR="009E1EB6" w:rsidRPr="003F5C4A" w14:paraId="75F8039E"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5DBFEA9C"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26984BA6"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 xml:space="preserve">Entre </w:t>
            </w:r>
            <w:proofErr w:type="spellStart"/>
            <w:r w:rsidRPr="003F5C4A">
              <w:rPr>
                <w:rFonts w:eastAsia="Times New Roman"/>
                <w:color w:val="000000"/>
                <w:sz w:val="22"/>
                <w:szCs w:val="22"/>
                <w:bdr w:val="none" w:sz="0" w:space="0" w:color="auto"/>
                <w:lang w:eastAsia="es-CO"/>
              </w:rPr>
              <w:t>Carreteras</w:t>
            </w:r>
            <w:proofErr w:type="spellEnd"/>
          </w:p>
        </w:tc>
        <w:tc>
          <w:tcPr>
            <w:tcW w:w="1169" w:type="dxa"/>
            <w:tcBorders>
              <w:top w:val="nil"/>
              <w:left w:val="nil"/>
              <w:bottom w:val="nil"/>
              <w:right w:val="nil"/>
            </w:tcBorders>
            <w:shd w:val="clear" w:color="auto" w:fill="auto"/>
            <w:noWrap/>
            <w:vAlign w:val="center"/>
            <w:hideMark/>
          </w:tcPr>
          <w:p w14:paraId="3B9AE523"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w:t>
            </w:r>
          </w:p>
        </w:tc>
        <w:tc>
          <w:tcPr>
            <w:tcW w:w="1079" w:type="dxa"/>
            <w:tcBorders>
              <w:top w:val="nil"/>
              <w:left w:val="nil"/>
              <w:bottom w:val="nil"/>
              <w:right w:val="nil"/>
            </w:tcBorders>
            <w:vAlign w:val="center"/>
          </w:tcPr>
          <w:p w14:paraId="405554A5"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w:t>
            </w:r>
          </w:p>
        </w:tc>
      </w:tr>
      <w:tr w:rsidR="009E1EB6" w:rsidRPr="003F5C4A" w14:paraId="3D79EF41"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46AFADF9"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5CB200BF"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roofErr w:type="spellStart"/>
            <w:r w:rsidRPr="003F5C4A">
              <w:rPr>
                <w:rFonts w:eastAsia="Times New Roman"/>
                <w:color w:val="000000"/>
                <w:sz w:val="22"/>
                <w:szCs w:val="22"/>
                <w:bdr w:val="none" w:sz="0" w:space="0" w:color="auto"/>
                <w:lang w:eastAsia="es-CO"/>
              </w:rPr>
              <w:t>Frijolera</w:t>
            </w:r>
            <w:proofErr w:type="spellEnd"/>
          </w:p>
        </w:tc>
        <w:tc>
          <w:tcPr>
            <w:tcW w:w="1169" w:type="dxa"/>
            <w:tcBorders>
              <w:top w:val="nil"/>
              <w:left w:val="nil"/>
              <w:bottom w:val="nil"/>
              <w:right w:val="nil"/>
            </w:tcBorders>
            <w:shd w:val="clear" w:color="auto" w:fill="auto"/>
            <w:noWrap/>
            <w:vAlign w:val="center"/>
            <w:hideMark/>
          </w:tcPr>
          <w:p w14:paraId="33D390AE"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3</w:t>
            </w:r>
          </w:p>
        </w:tc>
        <w:tc>
          <w:tcPr>
            <w:tcW w:w="1079" w:type="dxa"/>
            <w:tcBorders>
              <w:top w:val="nil"/>
              <w:left w:val="nil"/>
              <w:bottom w:val="nil"/>
              <w:right w:val="nil"/>
            </w:tcBorders>
            <w:vAlign w:val="center"/>
          </w:tcPr>
          <w:p w14:paraId="56622F43"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30</w:t>
            </w:r>
          </w:p>
        </w:tc>
      </w:tr>
      <w:tr w:rsidR="009E1EB6" w:rsidRPr="003F5C4A" w14:paraId="6C14D57E" w14:textId="77777777" w:rsidTr="00240AD6">
        <w:trPr>
          <w:trHeight w:val="312"/>
          <w:jc w:val="center"/>
        </w:trPr>
        <w:tc>
          <w:tcPr>
            <w:tcW w:w="1571" w:type="dxa"/>
            <w:tcBorders>
              <w:top w:val="single" w:sz="4" w:space="0" w:color="auto"/>
              <w:left w:val="nil"/>
              <w:bottom w:val="single" w:sz="4" w:space="0" w:color="auto"/>
              <w:right w:val="nil"/>
            </w:tcBorders>
            <w:shd w:val="clear" w:color="auto" w:fill="auto"/>
            <w:noWrap/>
            <w:vAlign w:val="center"/>
            <w:hideMark/>
          </w:tcPr>
          <w:p w14:paraId="09DC7219" w14:textId="77777777"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eastAsia="es-CO"/>
              </w:rPr>
            </w:pPr>
            <w:r w:rsidRPr="003F5C4A">
              <w:rPr>
                <w:rFonts w:eastAsia="Times New Roman"/>
                <w:b/>
                <w:bCs/>
                <w:color w:val="000000"/>
                <w:sz w:val="22"/>
                <w:szCs w:val="22"/>
                <w:bdr w:val="none" w:sz="0" w:space="0" w:color="auto"/>
                <w:lang w:eastAsia="es-CO"/>
              </w:rPr>
              <w:t>Total</w:t>
            </w:r>
          </w:p>
        </w:tc>
        <w:tc>
          <w:tcPr>
            <w:tcW w:w="1846" w:type="dxa"/>
            <w:tcBorders>
              <w:top w:val="single" w:sz="4" w:space="0" w:color="auto"/>
              <w:left w:val="nil"/>
              <w:bottom w:val="single" w:sz="4" w:space="0" w:color="auto"/>
              <w:right w:val="nil"/>
            </w:tcBorders>
            <w:shd w:val="clear" w:color="auto" w:fill="auto"/>
            <w:noWrap/>
            <w:vAlign w:val="center"/>
            <w:hideMark/>
          </w:tcPr>
          <w:p w14:paraId="6911E89E" w14:textId="1CC0EDB8"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8</w:t>
            </w:r>
          </w:p>
        </w:tc>
        <w:tc>
          <w:tcPr>
            <w:tcW w:w="1169" w:type="dxa"/>
            <w:tcBorders>
              <w:top w:val="single" w:sz="4" w:space="0" w:color="auto"/>
              <w:left w:val="nil"/>
              <w:bottom w:val="single" w:sz="4" w:space="0" w:color="auto"/>
              <w:right w:val="nil"/>
            </w:tcBorders>
            <w:shd w:val="clear" w:color="auto" w:fill="auto"/>
            <w:noWrap/>
            <w:vAlign w:val="center"/>
            <w:hideMark/>
          </w:tcPr>
          <w:p w14:paraId="6F15F6CC" w14:textId="4C829111"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30</w:t>
            </w:r>
          </w:p>
        </w:tc>
        <w:tc>
          <w:tcPr>
            <w:tcW w:w="1079" w:type="dxa"/>
            <w:tcBorders>
              <w:top w:val="single" w:sz="4" w:space="0" w:color="auto"/>
              <w:left w:val="nil"/>
              <w:bottom w:val="single" w:sz="4" w:space="0" w:color="auto"/>
              <w:right w:val="nil"/>
            </w:tcBorders>
            <w:vAlign w:val="center"/>
          </w:tcPr>
          <w:p w14:paraId="38A9E48C" w14:textId="60FB1F5F" w:rsidR="009E1EB6" w:rsidRPr="003F5C4A"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300</w:t>
            </w:r>
          </w:p>
        </w:tc>
      </w:tr>
    </w:tbl>
    <w:p w14:paraId="57704171" w14:textId="3DC8B1E1" w:rsidR="00587176" w:rsidRPr="003F5C4A" w:rsidRDefault="00587176" w:rsidP="00587176">
      <w:pPr>
        <w:pStyle w:val="Body"/>
        <w:spacing w:line="288" w:lineRule="auto"/>
        <w:rPr>
          <w:rFonts w:ascii="Times New Roman" w:hAnsi="Times New Roman"/>
          <w:b/>
          <w:bCs/>
          <w:shd w:val="clear" w:color="auto" w:fill="FFFFFF"/>
        </w:rPr>
      </w:pPr>
    </w:p>
    <w:p w14:paraId="5289BFD2" w14:textId="1DA8AE6E" w:rsidR="008F3A8C" w:rsidRPr="003F5C4A" w:rsidRDefault="00BD4DD4" w:rsidP="009828E9">
      <w:pPr>
        <w:pStyle w:val="Body"/>
        <w:spacing w:line="360" w:lineRule="auto"/>
        <w:rPr>
          <w:rFonts w:ascii="Times New Roman" w:hAnsi="Times New Roman"/>
        </w:rPr>
      </w:pPr>
      <w:r w:rsidRPr="003F5C4A">
        <w:rPr>
          <w:rFonts w:ascii="Times New Roman" w:hAnsi="Times New Roman"/>
          <w:b/>
          <w:bCs/>
          <w:shd w:val="clear" w:color="auto" w:fill="FFFFFF"/>
        </w:rPr>
        <w:lastRenderedPageBreak/>
        <w:t xml:space="preserve">Supplementary Table </w:t>
      </w:r>
      <w:r w:rsidR="00015DF1" w:rsidRPr="003F5C4A">
        <w:rPr>
          <w:rFonts w:ascii="Times New Roman" w:hAnsi="Times New Roman"/>
          <w:b/>
          <w:bCs/>
          <w:shd w:val="clear" w:color="auto" w:fill="FFFFFF"/>
        </w:rPr>
        <w:t>3</w:t>
      </w:r>
      <w:r w:rsidRPr="003F5C4A">
        <w:rPr>
          <w:rFonts w:ascii="Times New Roman" w:hAnsi="Times New Roman"/>
          <w:b/>
          <w:bCs/>
          <w:shd w:val="clear" w:color="auto" w:fill="FFFFFF"/>
        </w:rPr>
        <w:t xml:space="preserve">. </w:t>
      </w:r>
      <w:r w:rsidRPr="003F5C4A">
        <w:rPr>
          <w:rFonts w:ascii="Times New Roman" w:hAnsi="Times New Roman"/>
          <w:shd w:val="clear" w:color="auto" w:fill="FFFFFF"/>
        </w:rPr>
        <w:t>Estimates for the linear mixed model</w:t>
      </w:r>
      <w:r w:rsidR="00CB40CE" w:rsidRPr="003F5C4A">
        <w:rPr>
          <w:rFonts w:ascii="Times New Roman" w:hAnsi="Times New Roman"/>
          <w:shd w:val="clear" w:color="auto" w:fill="FFFFFF"/>
        </w:rPr>
        <w:t xml:space="preserve"> and general linear mixed model</w:t>
      </w:r>
      <w:r w:rsidRPr="003F5C4A">
        <w:rPr>
          <w:rFonts w:ascii="Times New Roman" w:hAnsi="Times New Roman"/>
          <w:shd w:val="clear" w:color="auto" w:fill="FFFFFF"/>
        </w:rPr>
        <w:t xml:space="preserve"> evaluating the differences between the </w:t>
      </w:r>
      <w:r w:rsidR="00CB40CE" w:rsidRPr="003F5C4A">
        <w:rPr>
          <w:rFonts w:ascii="Times New Roman" w:hAnsi="Times New Roman"/>
          <w:shd w:val="clear" w:color="auto" w:fill="FFFFFF"/>
        </w:rPr>
        <w:t xml:space="preserve">severity and incidences of the lenticel damage for </w:t>
      </w:r>
      <w:r w:rsidR="008F3A8C" w:rsidRPr="003F5C4A">
        <w:rPr>
          <w:rFonts w:ascii="Times New Roman" w:hAnsi="Times New Roman"/>
          <w:shd w:val="clear" w:color="auto" w:fill="FFFFFF"/>
        </w:rPr>
        <w:t>fruits</w:t>
      </w:r>
      <w:r w:rsidR="00CB40CE" w:rsidRPr="003F5C4A">
        <w:rPr>
          <w:rFonts w:ascii="Times New Roman" w:hAnsi="Times New Roman"/>
          <w:shd w:val="clear" w:color="auto" w:fill="FFFFFF"/>
        </w:rPr>
        <w:t xml:space="preserve"> of avocado cv. Hass collected from La </w:t>
      </w:r>
      <w:proofErr w:type="spellStart"/>
      <w:r w:rsidR="00CB40CE" w:rsidRPr="003F5C4A">
        <w:rPr>
          <w:rFonts w:ascii="Times New Roman" w:hAnsi="Times New Roman"/>
          <w:shd w:val="clear" w:color="auto" w:fill="FFFFFF"/>
        </w:rPr>
        <w:t>Escondida</w:t>
      </w:r>
      <w:proofErr w:type="spellEnd"/>
      <w:r w:rsidR="00CB40CE" w:rsidRPr="003F5C4A">
        <w:rPr>
          <w:rFonts w:ascii="Times New Roman" w:hAnsi="Times New Roman"/>
          <w:shd w:val="clear" w:color="auto" w:fill="FFFFFF"/>
        </w:rPr>
        <w:t xml:space="preserve"> and El </w:t>
      </w:r>
      <w:proofErr w:type="spellStart"/>
      <w:r w:rsidR="00CB40CE" w:rsidRPr="003F5C4A">
        <w:rPr>
          <w:rFonts w:ascii="Times New Roman" w:hAnsi="Times New Roman"/>
          <w:shd w:val="clear" w:color="auto" w:fill="FFFFFF"/>
        </w:rPr>
        <w:t>Siani</w:t>
      </w:r>
      <w:proofErr w:type="spellEnd"/>
      <w:r w:rsidR="00CB40CE" w:rsidRPr="003F5C4A">
        <w:rPr>
          <w:rFonts w:ascii="Times New Roman" w:hAnsi="Times New Roman"/>
          <w:shd w:val="clear" w:color="auto" w:fill="FFFFFF"/>
        </w:rPr>
        <w:t xml:space="preserve"> farm </w:t>
      </w:r>
      <w:r w:rsidR="008F3A8C" w:rsidRPr="003F5C4A">
        <w:rPr>
          <w:rFonts w:ascii="Times New Roman" w:hAnsi="Times New Roman"/>
        </w:rPr>
        <w:t xml:space="preserve">between 2019 and 2021 at harvest time (0 days post-harvest). The letter after the year denotes </w:t>
      </w:r>
      <w:commentRangeStart w:id="887"/>
      <w:del w:id="888" w:author="Sandra Mosquera Lopez" w:date="2022-02-17T18:08:00Z">
        <w:r w:rsidR="008F3A8C" w:rsidRPr="003F5C4A" w:rsidDel="00240AD6">
          <w:rPr>
            <w:rFonts w:ascii="Times New Roman" w:hAnsi="Times New Roman"/>
          </w:rPr>
          <w:delText xml:space="preserve">principal </w:delText>
        </w:r>
      </w:del>
      <w:ins w:id="889" w:author="Sandra Mosquera Lopez" w:date="2022-02-17T18:08:00Z">
        <w:r w:rsidR="00240AD6">
          <w:rPr>
            <w:rFonts w:ascii="Times New Roman" w:hAnsi="Times New Roman"/>
          </w:rPr>
          <w:t>main</w:t>
        </w:r>
        <w:r w:rsidR="00240AD6" w:rsidRPr="003F5C4A">
          <w:rPr>
            <w:rFonts w:ascii="Times New Roman" w:hAnsi="Times New Roman"/>
          </w:rPr>
          <w:t xml:space="preserve"> </w:t>
        </w:r>
      </w:ins>
      <w:r w:rsidR="008F3A8C" w:rsidRPr="003F5C4A">
        <w:rPr>
          <w:rFonts w:ascii="Times New Roman" w:hAnsi="Times New Roman"/>
        </w:rPr>
        <w:t>(</w:t>
      </w:r>
      <w:del w:id="890" w:author="Sandra Mosquera Lopez" w:date="2022-02-17T18:09:00Z">
        <w:r w:rsidR="008F3A8C" w:rsidRPr="003F5C4A" w:rsidDel="00240AD6">
          <w:rPr>
            <w:rFonts w:ascii="Times New Roman" w:hAnsi="Times New Roman"/>
          </w:rPr>
          <w:delText>_</w:delText>
        </w:r>
      </w:del>
      <w:ins w:id="891" w:author="Sandra Mosquera Lopez" w:date="2022-02-17T18:08:00Z">
        <w:r w:rsidR="00240AD6">
          <w:rPr>
            <w:rFonts w:ascii="Times New Roman" w:hAnsi="Times New Roman"/>
          </w:rPr>
          <w:t>m</w:t>
        </w:r>
      </w:ins>
      <w:del w:id="892" w:author="Sandra Mosquera Lopez" w:date="2022-02-17T18:08:00Z">
        <w:r w:rsidR="008F3A8C" w:rsidRPr="003F5C4A" w:rsidDel="00240AD6">
          <w:rPr>
            <w:rFonts w:ascii="Times New Roman" w:hAnsi="Times New Roman"/>
          </w:rPr>
          <w:delText>p</w:delText>
        </w:r>
      </w:del>
      <w:r w:rsidR="008F3A8C" w:rsidRPr="003F5C4A">
        <w:rPr>
          <w:rFonts w:ascii="Times New Roman" w:hAnsi="Times New Roman"/>
        </w:rPr>
        <w:t xml:space="preserve">) </w:t>
      </w:r>
      <w:commentRangeEnd w:id="887"/>
      <w:r w:rsidR="009D1748">
        <w:rPr>
          <w:rStyle w:val="CommentReference"/>
          <w:rFonts w:ascii="Times New Roman" w:hAnsi="Times New Roman" w:cs="Times New Roman"/>
          <w:color w:val="auto"/>
          <w:lang w:eastAsia="en-US"/>
        </w:rPr>
        <w:commentReference w:id="887"/>
      </w:r>
      <w:r w:rsidR="008F3A8C" w:rsidRPr="003F5C4A">
        <w:rPr>
          <w:rFonts w:ascii="Times New Roman" w:hAnsi="Times New Roman"/>
        </w:rPr>
        <w:t xml:space="preserve">and </w:t>
      </w:r>
      <w:proofErr w:type="spellStart"/>
      <w:r w:rsidR="008F3A8C" w:rsidRPr="003F5C4A">
        <w:rPr>
          <w:rFonts w:ascii="Times New Roman" w:hAnsi="Times New Roman"/>
        </w:rPr>
        <w:t>traviesa</w:t>
      </w:r>
      <w:proofErr w:type="spellEnd"/>
      <w:r w:rsidR="008F3A8C" w:rsidRPr="003F5C4A">
        <w:rPr>
          <w:rFonts w:ascii="Times New Roman" w:hAnsi="Times New Roman"/>
        </w:rPr>
        <w:t xml:space="preserve"> (</w:t>
      </w:r>
      <w:del w:id="893" w:author="Sandra Mosquera Lopez" w:date="2022-02-17T18:09:00Z">
        <w:r w:rsidR="008F3A8C" w:rsidRPr="003F5C4A" w:rsidDel="00240AD6">
          <w:rPr>
            <w:rFonts w:ascii="Times New Roman" w:hAnsi="Times New Roman"/>
          </w:rPr>
          <w:delText>_</w:delText>
        </w:r>
      </w:del>
      <w:r w:rsidR="008F3A8C" w:rsidRPr="003F5C4A">
        <w:rPr>
          <w:rFonts w:ascii="Times New Roman" w:hAnsi="Times New Roman"/>
        </w:rPr>
        <w:t>t) harvest.</w:t>
      </w:r>
    </w:p>
    <w:p w14:paraId="0191D44A" w14:textId="77777777" w:rsidR="008F3A8C" w:rsidRPr="003F5C4A" w:rsidRDefault="008F3A8C" w:rsidP="00DD5390">
      <w:pPr>
        <w:pStyle w:val="Body"/>
        <w:spacing w:line="288" w:lineRule="auto"/>
        <w:rPr>
          <w:rFonts w:ascii="Times New Roman" w:hAnsi="Times New Roman"/>
          <w:shd w:val="clear" w:color="auto" w:fill="FFFFFF"/>
        </w:rPr>
      </w:pPr>
    </w:p>
    <w:p w14:paraId="0EAAD3FB" w14:textId="77777777" w:rsidR="00DD5390" w:rsidRPr="003F5C4A" w:rsidRDefault="00DD5390" w:rsidP="00DD5390">
      <w:pPr>
        <w:pStyle w:val="Body"/>
        <w:spacing w:line="288" w:lineRule="auto"/>
        <w:rPr>
          <w:rFonts w:ascii="Times New Roman" w:eastAsia="Times New Roman" w:hAnsi="Times New Roman" w:cs="Times New Roman"/>
          <w:shd w:val="clear" w:color="auto" w:fill="FFFFFF"/>
        </w:rPr>
      </w:pPr>
    </w:p>
    <w:p w14:paraId="0F04A280" w14:textId="4A92EE5E" w:rsidR="00587176" w:rsidRPr="003F5C4A" w:rsidRDefault="00587176" w:rsidP="00DD5390">
      <w:pPr>
        <w:pStyle w:val="Body"/>
        <w:spacing w:line="288" w:lineRule="auto"/>
        <w:rPr>
          <w:rFonts w:ascii="Times New Roman" w:hAnsi="Times New Roman"/>
          <w:shd w:val="clear" w:color="auto" w:fill="FFFFFF"/>
        </w:rPr>
      </w:pPr>
    </w:p>
    <w:tbl>
      <w:tblPr>
        <w:tblpPr w:leftFromText="141" w:rightFromText="141" w:vertAnchor="text" w:horzAnchor="margin" w:tblpXSpec="center" w:tblpY="-60"/>
        <w:tblW w:w="0" w:type="auto"/>
        <w:tblBorders>
          <w:top w:val="single" w:sz="4" w:space="0" w:color="auto"/>
          <w:bottom w:val="single" w:sz="4" w:space="0" w:color="auto"/>
        </w:tblBorders>
        <w:tblLayout w:type="fixed"/>
        <w:tblLook w:val="04A0" w:firstRow="1" w:lastRow="0" w:firstColumn="1" w:lastColumn="0" w:noHBand="0" w:noVBand="1"/>
      </w:tblPr>
      <w:tblGrid>
        <w:gridCol w:w="1731"/>
        <w:gridCol w:w="1896"/>
        <w:gridCol w:w="1358"/>
        <w:gridCol w:w="1393"/>
        <w:gridCol w:w="1000"/>
      </w:tblGrid>
      <w:tr w:rsidR="008F3A8C" w:rsidRPr="003F5C4A" w14:paraId="4A43EA6A" w14:textId="77777777" w:rsidTr="00240AD6">
        <w:trPr>
          <w:trHeight w:val="222"/>
        </w:trPr>
        <w:tc>
          <w:tcPr>
            <w:tcW w:w="7378" w:type="dxa"/>
            <w:gridSpan w:val="5"/>
            <w:tcBorders>
              <w:top w:val="single" w:sz="4" w:space="0" w:color="auto"/>
              <w:bottom w:val="single" w:sz="4" w:space="0" w:color="auto"/>
            </w:tcBorders>
            <w:shd w:val="clear" w:color="auto" w:fill="FEFEFE"/>
            <w:tcMar>
              <w:top w:w="80" w:type="dxa"/>
              <w:left w:w="80" w:type="dxa"/>
              <w:bottom w:w="80" w:type="dxa"/>
              <w:right w:w="80" w:type="dxa"/>
            </w:tcMar>
            <w:vAlign w:val="center"/>
          </w:tcPr>
          <w:p w14:paraId="1E80B246" w14:textId="73386358"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b/>
                <w:bCs/>
                <w:sz w:val="22"/>
                <w:szCs w:val="22"/>
                <w:lang w:val="en-US"/>
              </w:rPr>
              <w:lastRenderedPageBreak/>
              <w:t>Analysis of the lenticel damage severity</w:t>
            </w:r>
          </w:p>
        </w:tc>
      </w:tr>
      <w:tr w:rsidR="00DD5390" w:rsidRPr="003F5C4A" w14:paraId="560A884D" w14:textId="77777777" w:rsidTr="00240AD6">
        <w:trPr>
          <w:trHeight w:val="222"/>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
          <w:p w14:paraId="2D3B634E" w14:textId="7167382C" w:rsidR="00DD5390" w:rsidRPr="003F5C4A" w:rsidRDefault="00DD5390" w:rsidP="00F07567">
            <w:pPr>
              <w:pStyle w:val="TableStyle2"/>
              <w:rPr>
                <w:sz w:val="22"/>
                <w:szCs w:val="22"/>
                <w:lang w:val="en-US"/>
              </w:rPr>
            </w:pPr>
            <w:r w:rsidRPr="003F5C4A">
              <w:rPr>
                <w:rFonts w:ascii="Times New Roman" w:hAnsi="Times New Roman"/>
                <w:b/>
                <w:bCs/>
                <w:sz w:val="22"/>
                <w:szCs w:val="22"/>
                <w:lang w:val="en-US"/>
              </w:rPr>
              <w:t>Mode</w:t>
            </w:r>
            <w:r w:rsidR="00AC3737" w:rsidRPr="003F5C4A">
              <w:rPr>
                <w:rFonts w:ascii="Times New Roman" w:hAnsi="Times New Roman"/>
                <w:b/>
                <w:bCs/>
                <w:sz w:val="22"/>
                <w:szCs w:val="22"/>
                <w:lang w:val="en-US"/>
              </w:rPr>
              <w:t>l</w:t>
            </w:r>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
          <w:p w14:paraId="5A5D8538" w14:textId="308A1710" w:rsidR="00DD5390"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 xml:space="preserve">Lineal mixed model </w:t>
            </w:r>
            <w:r w:rsidR="00DD5390" w:rsidRPr="003F5C4A">
              <w:rPr>
                <w:rFonts w:ascii="Times New Roman" w:hAnsi="Times New Roman" w:cs="Times New Roman"/>
                <w:sz w:val="22"/>
                <w:szCs w:val="22"/>
                <w:lang w:val="en-US"/>
              </w:rPr>
              <w:t>(</w:t>
            </w:r>
            <w:proofErr w:type="spellStart"/>
            <w:r w:rsidR="00DD5390" w:rsidRPr="003F5C4A">
              <w:rPr>
                <w:rFonts w:ascii="Times New Roman" w:hAnsi="Times New Roman" w:cs="Times New Roman"/>
                <w:sz w:val="22"/>
                <w:szCs w:val="22"/>
                <w:lang w:val="en-US"/>
              </w:rPr>
              <w:t>lmer</w:t>
            </w:r>
            <w:proofErr w:type="spellEnd"/>
            <w:r w:rsidR="00DD5390" w:rsidRPr="003F5C4A">
              <w:rPr>
                <w:rFonts w:ascii="Times New Roman" w:hAnsi="Times New Roman" w:cs="Times New Roman"/>
                <w:sz w:val="22"/>
                <w:szCs w:val="22"/>
                <w:lang w:val="en-US"/>
              </w:rPr>
              <w:t>)</w:t>
            </w:r>
          </w:p>
        </w:tc>
      </w:tr>
      <w:tr w:rsidR="00DD5390" w:rsidRPr="003F5C4A" w14:paraId="66AD9DD9" w14:textId="77777777" w:rsidTr="00240AD6">
        <w:trPr>
          <w:trHeight w:val="212"/>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
          <w:p w14:paraId="6D1BD46D" w14:textId="523B35C3" w:rsidR="00DD5390" w:rsidRPr="003F5C4A" w:rsidRDefault="008F3A8C" w:rsidP="00F07567">
            <w:pPr>
              <w:pStyle w:val="TableStyle2"/>
              <w:rPr>
                <w:sz w:val="22"/>
                <w:szCs w:val="22"/>
                <w:lang w:val="en-US"/>
              </w:rPr>
            </w:pPr>
            <w:r w:rsidRPr="003F5C4A">
              <w:rPr>
                <w:rFonts w:ascii="Times New Roman" w:hAnsi="Times New Roman"/>
                <w:b/>
                <w:bCs/>
                <w:sz w:val="22"/>
                <w:szCs w:val="22"/>
                <w:lang w:val="en-US"/>
              </w:rPr>
              <w:t>Equation</w:t>
            </w:r>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
          <w:p w14:paraId="5FB14D5C" w14:textId="2422078E" w:rsidR="00DD5390" w:rsidRPr="003F5C4A" w:rsidRDefault="00DD5390"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log (severi</w:t>
            </w:r>
            <w:r w:rsidR="008F3A8C" w:rsidRPr="003F5C4A">
              <w:rPr>
                <w:rFonts w:ascii="Times New Roman" w:hAnsi="Times New Roman" w:cs="Times New Roman"/>
                <w:sz w:val="22"/>
                <w:szCs w:val="22"/>
                <w:lang w:val="en-US"/>
              </w:rPr>
              <w:t>ty</w:t>
            </w:r>
            <w:r w:rsidRPr="003F5C4A">
              <w:rPr>
                <w:rFonts w:ascii="Times New Roman" w:hAnsi="Times New Roman" w:cs="Times New Roman"/>
                <w:sz w:val="22"/>
                <w:szCs w:val="22"/>
                <w:lang w:val="en-US"/>
              </w:rPr>
              <w:t xml:space="preserve">+1) ~ </w:t>
            </w:r>
            <w:r w:rsidR="008F3A8C" w:rsidRPr="003F5C4A">
              <w:rPr>
                <w:rFonts w:ascii="Times New Roman" w:hAnsi="Times New Roman" w:cs="Times New Roman"/>
                <w:sz w:val="22"/>
                <w:szCs w:val="22"/>
                <w:lang w:val="en-US"/>
              </w:rPr>
              <w:t>Farm</w:t>
            </w:r>
            <w:r w:rsidRPr="003F5C4A">
              <w:rPr>
                <w:rFonts w:ascii="Times New Roman" w:hAnsi="Times New Roman" w:cs="Times New Roman"/>
                <w:sz w:val="22"/>
                <w:szCs w:val="22"/>
                <w:lang w:val="en-US"/>
              </w:rPr>
              <w:t xml:space="preserve"> * </w:t>
            </w:r>
            <w:r w:rsidR="008F3A8C" w:rsidRPr="003F5C4A">
              <w:rPr>
                <w:rFonts w:ascii="Times New Roman" w:hAnsi="Times New Roman" w:cs="Times New Roman"/>
                <w:sz w:val="22"/>
                <w:szCs w:val="22"/>
                <w:lang w:val="en-US"/>
              </w:rPr>
              <w:t>Harvest</w:t>
            </w:r>
            <w:r w:rsidRPr="003F5C4A">
              <w:rPr>
                <w:rFonts w:ascii="Times New Roman" w:hAnsi="Times New Roman" w:cs="Times New Roman"/>
                <w:sz w:val="22"/>
                <w:szCs w:val="22"/>
                <w:lang w:val="en-US"/>
              </w:rPr>
              <w:t xml:space="preserve"> + (1 | </w:t>
            </w:r>
            <w:r w:rsidR="008F3A8C" w:rsidRPr="003F5C4A">
              <w:rPr>
                <w:rFonts w:ascii="Times New Roman" w:hAnsi="Times New Roman" w:cs="Times New Roman"/>
                <w:sz w:val="22"/>
                <w:szCs w:val="22"/>
                <w:lang w:val="en-US"/>
              </w:rPr>
              <w:t>plot</w:t>
            </w:r>
            <w:r w:rsidRPr="003F5C4A">
              <w:rPr>
                <w:rFonts w:ascii="Times New Roman" w:hAnsi="Times New Roman" w:cs="Times New Roman"/>
                <w:sz w:val="22"/>
                <w:szCs w:val="22"/>
                <w:lang w:val="en-US"/>
              </w:rPr>
              <w:t xml:space="preserve">) + (1| </w:t>
            </w:r>
            <w:proofErr w:type="spellStart"/>
            <w:r w:rsidR="008F3A8C" w:rsidRPr="003F5C4A">
              <w:rPr>
                <w:rFonts w:ascii="Times New Roman" w:hAnsi="Times New Roman" w:cs="Times New Roman"/>
                <w:sz w:val="22"/>
                <w:szCs w:val="22"/>
                <w:lang w:val="en-US"/>
              </w:rPr>
              <w:t>pt</w:t>
            </w:r>
            <w:proofErr w:type="spellEnd"/>
            <w:r w:rsidRPr="003F5C4A">
              <w:rPr>
                <w:rFonts w:ascii="Times New Roman" w:hAnsi="Times New Roman" w:cs="Times New Roman"/>
                <w:sz w:val="22"/>
                <w:szCs w:val="22"/>
                <w:lang w:val="en-US"/>
              </w:rPr>
              <w:t>)</w:t>
            </w:r>
          </w:p>
        </w:tc>
      </w:tr>
      <w:tr w:rsidR="00DD5390" w:rsidRPr="003F5C4A" w14:paraId="676E34CD" w14:textId="77777777" w:rsidTr="00240AD6">
        <w:trPr>
          <w:trHeight w:val="212"/>
        </w:trPr>
        <w:tc>
          <w:tcPr>
            <w:tcW w:w="1731" w:type="dxa"/>
            <w:tcBorders>
              <w:top w:val="single" w:sz="4" w:space="0" w:color="auto"/>
            </w:tcBorders>
            <w:shd w:val="clear" w:color="auto" w:fill="FEFEFE"/>
            <w:tcMar>
              <w:top w:w="80" w:type="dxa"/>
              <w:left w:w="80" w:type="dxa"/>
              <w:bottom w:w="80" w:type="dxa"/>
              <w:right w:w="80" w:type="dxa"/>
            </w:tcMar>
            <w:vAlign w:val="center"/>
          </w:tcPr>
          <w:p w14:paraId="2D8D8CD6" w14:textId="77777777" w:rsidR="00DD5390" w:rsidRPr="003F5C4A" w:rsidRDefault="00DD5390" w:rsidP="00F07567">
            <w:pPr>
              <w:rPr>
                <w:sz w:val="22"/>
                <w:szCs w:val="22"/>
              </w:rPr>
            </w:pPr>
          </w:p>
        </w:tc>
        <w:tc>
          <w:tcPr>
            <w:tcW w:w="1896" w:type="dxa"/>
            <w:tcBorders>
              <w:top w:val="single" w:sz="4" w:space="0" w:color="auto"/>
            </w:tcBorders>
            <w:shd w:val="clear" w:color="auto" w:fill="FEFEFE"/>
            <w:tcMar>
              <w:top w:w="80" w:type="dxa"/>
              <w:left w:w="80" w:type="dxa"/>
              <w:bottom w:w="80" w:type="dxa"/>
              <w:right w:w="80" w:type="dxa"/>
            </w:tcMar>
            <w:vAlign w:val="center"/>
          </w:tcPr>
          <w:p w14:paraId="2A60C303" w14:textId="77777777" w:rsidR="00DD5390" w:rsidRPr="003F5C4A" w:rsidRDefault="00DD5390" w:rsidP="00F07567">
            <w:pPr>
              <w:rPr>
                <w:sz w:val="22"/>
                <w:szCs w:val="22"/>
              </w:rPr>
            </w:pPr>
          </w:p>
        </w:tc>
        <w:tc>
          <w:tcPr>
            <w:tcW w:w="1358" w:type="dxa"/>
            <w:tcBorders>
              <w:top w:val="single" w:sz="4" w:space="0" w:color="auto"/>
            </w:tcBorders>
            <w:shd w:val="clear" w:color="auto" w:fill="FEFEFE"/>
            <w:tcMar>
              <w:top w:w="80" w:type="dxa"/>
              <w:left w:w="80" w:type="dxa"/>
              <w:bottom w:w="80" w:type="dxa"/>
              <w:right w:w="80" w:type="dxa"/>
            </w:tcMar>
            <w:vAlign w:val="center"/>
          </w:tcPr>
          <w:p w14:paraId="5D2618B0" w14:textId="27788C9D" w:rsidR="00DD5390" w:rsidRPr="003F5C4A" w:rsidRDefault="008F3A8C" w:rsidP="00240AD6">
            <w:pPr>
              <w:pStyle w:val="TableStyle2"/>
              <w:rPr>
                <w:sz w:val="22"/>
                <w:szCs w:val="22"/>
                <w:lang w:val="en-US"/>
              </w:rPr>
            </w:pPr>
            <w:r w:rsidRPr="003F5C4A">
              <w:rPr>
                <w:rFonts w:ascii="Times New Roman" w:hAnsi="Times New Roman"/>
                <w:b/>
                <w:bCs/>
                <w:sz w:val="22"/>
                <w:szCs w:val="22"/>
                <w:lang w:val="en-US"/>
              </w:rPr>
              <w:t>Estimate</w:t>
            </w:r>
          </w:p>
        </w:tc>
        <w:tc>
          <w:tcPr>
            <w:tcW w:w="1393" w:type="dxa"/>
            <w:tcBorders>
              <w:top w:val="single" w:sz="4" w:space="0" w:color="auto"/>
            </w:tcBorders>
            <w:shd w:val="clear" w:color="auto" w:fill="FEFEFE"/>
            <w:tcMar>
              <w:top w:w="80" w:type="dxa"/>
              <w:left w:w="80" w:type="dxa"/>
              <w:bottom w:w="80" w:type="dxa"/>
              <w:right w:w="80" w:type="dxa"/>
            </w:tcMar>
            <w:vAlign w:val="center"/>
          </w:tcPr>
          <w:p w14:paraId="198E0689" w14:textId="77777777" w:rsidR="00DD5390" w:rsidRPr="003F5C4A" w:rsidRDefault="00DD5390" w:rsidP="00240AD6">
            <w:pPr>
              <w:pStyle w:val="TableStyle2"/>
              <w:rPr>
                <w:sz w:val="22"/>
                <w:szCs w:val="22"/>
                <w:lang w:val="en-US"/>
              </w:rPr>
            </w:pPr>
            <w:r w:rsidRPr="003F5C4A">
              <w:rPr>
                <w:rFonts w:ascii="Times New Roman" w:hAnsi="Times New Roman"/>
                <w:b/>
                <w:bCs/>
                <w:sz w:val="22"/>
                <w:szCs w:val="22"/>
                <w:lang w:val="en-US"/>
              </w:rPr>
              <w:t>SE</w:t>
            </w:r>
          </w:p>
        </w:tc>
        <w:tc>
          <w:tcPr>
            <w:tcW w:w="1000" w:type="dxa"/>
            <w:tcBorders>
              <w:top w:val="single" w:sz="4" w:space="0" w:color="auto"/>
            </w:tcBorders>
            <w:shd w:val="clear" w:color="auto" w:fill="FEFEFE"/>
            <w:tcMar>
              <w:top w:w="80" w:type="dxa"/>
              <w:left w:w="80" w:type="dxa"/>
              <w:bottom w:w="80" w:type="dxa"/>
              <w:right w:w="80" w:type="dxa"/>
            </w:tcMar>
            <w:vAlign w:val="center"/>
          </w:tcPr>
          <w:p w14:paraId="789D6D23" w14:textId="77777777" w:rsidR="00DD5390" w:rsidRPr="003F5C4A" w:rsidRDefault="00DD5390" w:rsidP="00240AD6">
            <w:pPr>
              <w:pStyle w:val="TableStyle2"/>
              <w:rPr>
                <w:rFonts w:ascii="Times New Roman" w:hAnsi="Times New Roman" w:cs="Times New Roman"/>
                <w:sz w:val="22"/>
                <w:szCs w:val="22"/>
                <w:lang w:val="en-US"/>
              </w:rPr>
            </w:pPr>
            <w:r w:rsidRPr="003F5C4A">
              <w:rPr>
                <w:rFonts w:ascii="Times New Roman" w:hAnsi="Times New Roman" w:cs="Times New Roman"/>
                <w:b/>
                <w:bCs/>
                <w:sz w:val="22"/>
                <w:szCs w:val="22"/>
                <w:lang w:val="en-US"/>
              </w:rPr>
              <w:t>T-</w:t>
            </w:r>
            <w:proofErr w:type="spellStart"/>
            <w:r w:rsidRPr="003F5C4A">
              <w:rPr>
                <w:rFonts w:ascii="Times New Roman" w:hAnsi="Times New Roman" w:cs="Times New Roman"/>
                <w:b/>
                <w:bCs/>
                <w:sz w:val="22"/>
                <w:szCs w:val="22"/>
                <w:lang w:val="en-US"/>
              </w:rPr>
              <w:t>val</w:t>
            </w:r>
            <w:proofErr w:type="spellEnd"/>
          </w:p>
        </w:tc>
      </w:tr>
      <w:tr w:rsidR="00DD5390" w:rsidRPr="003F5C4A" w14:paraId="64320301" w14:textId="77777777" w:rsidTr="00240AD6">
        <w:trPr>
          <w:trHeight w:val="212"/>
        </w:trPr>
        <w:tc>
          <w:tcPr>
            <w:tcW w:w="1731" w:type="dxa"/>
            <w:shd w:val="clear" w:color="auto" w:fill="FEFEFE"/>
            <w:tcMar>
              <w:top w:w="80" w:type="dxa"/>
              <w:left w:w="80" w:type="dxa"/>
              <w:bottom w:w="80" w:type="dxa"/>
              <w:right w:w="80" w:type="dxa"/>
            </w:tcMar>
            <w:vAlign w:val="center"/>
          </w:tcPr>
          <w:p w14:paraId="09EC8C1F" w14:textId="4C9BAFA5" w:rsidR="00DD5390" w:rsidRPr="003F5C4A" w:rsidRDefault="008F3A8C" w:rsidP="00F07567">
            <w:pPr>
              <w:pStyle w:val="TableStyle2"/>
              <w:rPr>
                <w:sz w:val="22"/>
                <w:szCs w:val="22"/>
                <w:lang w:val="en-US"/>
              </w:rPr>
            </w:pPr>
            <w:r w:rsidRPr="003F5C4A">
              <w:rPr>
                <w:rFonts w:ascii="Times New Roman" w:hAnsi="Times New Roman"/>
                <w:b/>
                <w:bCs/>
                <w:sz w:val="22"/>
                <w:szCs w:val="22"/>
                <w:lang w:val="en-US"/>
              </w:rPr>
              <w:t>Fixed effects</w:t>
            </w:r>
          </w:p>
        </w:tc>
        <w:tc>
          <w:tcPr>
            <w:tcW w:w="1896" w:type="dxa"/>
            <w:shd w:val="clear" w:color="auto" w:fill="FEFEFE"/>
            <w:tcMar>
              <w:top w:w="80" w:type="dxa"/>
              <w:left w:w="80" w:type="dxa"/>
              <w:bottom w:w="80" w:type="dxa"/>
              <w:right w:w="80" w:type="dxa"/>
            </w:tcMar>
            <w:vAlign w:val="center"/>
          </w:tcPr>
          <w:p w14:paraId="52C8271A" w14:textId="4E639AD6" w:rsidR="00DD5390" w:rsidRPr="003F5C4A" w:rsidRDefault="008F3A8C" w:rsidP="00F07567">
            <w:pPr>
              <w:pStyle w:val="TableStyle2"/>
              <w:rPr>
                <w:sz w:val="22"/>
                <w:szCs w:val="22"/>
                <w:lang w:val="en-US"/>
              </w:rPr>
            </w:pPr>
            <w:r w:rsidRPr="003F5C4A">
              <w:rPr>
                <w:rFonts w:ascii="Times New Roman" w:hAnsi="Times New Roman"/>
                <w:sz w:val="22"/>
                <w:szCs w:val="22"/>
                <w:lang w:val="en-US"/>
              </w:rPr>
              <w:t>Intercept</w:t>
            </w:r>
          </w:p>
        </w:tc>
        <w:tc>
          <w:tcPr>
            <w:tcW w:w="1358" w:type="dxa"/>
            <w:shd w:val="clear" w:color="auto" w:fill="FEFEFE"/>
            <w:tcMar>
              <w:top w:w="80" w:type="dxa"/>
              <w:left w:w="80" w:type="dxa"/>
              <w:bottom w:w="80" w:type="dxa"/>
              <w:right w:w="80" w:type="dxa"/>
            </w:tcMar>
            <w:vAlign w:val="center"/>
          </w:tcPr>
          <w:p w14:paraId="6390DFDE" w14:textId="1B502696" w:rsidR="00DD5390" w:rsidRPr="003F5C4A" w:rsidRDefault="00DD5390" w:rsidP="00240AD6">
            <w:pPr>
              <w:pStyle w:val="TableStyle2"/>
              <w:rPr>
                <w:sz w:val="22"/>
                <w:szCs w:val="22"/>
                <w:lang w:val="en-US"/>
              </w:rPr>
            </w:pPr>
            <w:r w:rsidRPr="003F5C4A">
              <w:rPr>
                <w:rFonts w:ascii="Times New Roman" w:hAnsi="Times New Roman"/>
                <w:sz w:val="22"/>
                <w:szCs w:val="22"/>
                <w:lang w:val="en-US"/>
              </w:rPr>
              <w:t>0.13</w:t>
            </w:r>
          </w:p>
        </w:tc>
        <w:tc>
          <w:tcPr>
            <w:tcW w:w="1393" w:type="dxa"/>
            <w:shd w:val="clear" w:color="auto" w:fill="FEFEFE"/>
            <w:tcMar>
              <w:top w:w="80" w:type="dxa"/>
              <w:left w:w="80" w:type="dxa"/>
              <w:bottom w:w="80" w:type="dxa"/>
              <w:right w:w="80" w:type="dxa"/>
            </w:tcMar>
            <w:vAlign w:val="center"/>
          </w:tcPr>
          <w:p w14:paraId="47E9362B" w14:textId="5FC30609" w:rsidR="00DD5390" w:rsidRPr="003F5C4A" w:rsidRDefault="00DD5390" w:rsidP="00240AD6">
            <w:pPr>
              <w:pStyle w:val="TableStyle2"/>
              <w:rPr>
                <w:sz w:val="22"/>
                <w:szCs w:val="22"/>
                <w:lang w:val="en-US"/>
              </w:rPr>
            </w:pPr>
            <w:r w:rsidRPr="003F5C4A">
              <w:rPr>
                <w:rFonts w:ascii="Times New Roman" w:hAnsi="Times New Roman"/>
                <w:sz w:val="22"/>
                <w:szCs w:val="22"/>
                <w:lang w:val="en-US"/>
              </w:rPr>
              <w:t>0.0</w:t>
            </w:r>
            <w:r w:rsidR="004C38E4" w:rsidRPr="003F5C4A">
              <w:rPr>
                <w:rFonts w:ascii="Times New Roman" w:hAnsi="Times New Roman"/>
                <w:sz w:val="22"/>
                <w:szCs w:val="22"/>
                <w:lang w:val="en-US"/>
              </w:rPr>
              <w:t>4</w:t>
            </w:r>
          </w:p>
        </w:tc>
        <w:tc>
          <w:tcPr>
            <w:tcW w:w="1000" w:type="dxa"/>
            <w:shd w:val="clear" w:color="auto" w:fill="FEFEFE"/>
            <w:tcMar>
              <w:top w:w="80" w:type="dxa"/>
              <w:left w:w="80" w:type="dxa"/>
              <w:bottom w:w="80" w:type="dxa"/>
              <w:right w:w="80" w:type="dxa"/>
            </w:tcMar>
            <w:vAlign w:val="center"/>
          </w:tcPr>
          <w:p w14:paraId="58CFE663" w14:textId="0780FA0C" w:rsidR="00DD5390"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3</w:t>
            </w:r>
            <w:r w:rsidR="00DD5390" w:rsidRPr="003F5C4A">
              <w:rPr>
                <w:rFonts w:ascii="Times New Roman" w:hAnsi="Times New Roman" w:cs="Times New Roman"/>
                <w:sz w:val="22"/>
                <w:szCs w:val="22"/>
                <w:lang w:val="en-US"/>
              </w:rPr>
              <w:t>.</w:t>
            </w:r>
            <w:r w:rsidRPr="003F5C4A">
              <w:rPr>
                <w:rFonts w:ascii="Times New Roman" w:hAnsi="Times New Roman" w:cs="Times New Roman"/>
                <w:sz w:val="22"/>
                <w:szCs w:val="22"/>
                <w:lang w:val="en-US"/>
              </w:rPr>
              <w:t>53</w:t>
            </w:r>
          </w:p>
        </w:tc>
      </w:tr>
      <w:tr w:rsidR="00DD5390" w:rsidRPr="003F5C4A" w14:paraId="33E1528A" w14:textId="77777777" w:rsidTr="00240AD6">
        <w:trPr>
          <w:trHeight w:val="212"/>
        </w:trPr>
        <w:tc>
          <w:tcPr>
            <w:tcW w:w="1731" w:type="dxa"/>
            <w:shd w:val="clear" w:color="auto" w:fill="FEFEFE"/>
            <w:tcMar>
              <w:top w:w="80" w:type="dxa"/>
              <w:left w:w="80" w:type="dxa"/>
              <w:bottom w:w="80" w:type="dxa"/>
              <w:right w:w="80" w:type="dxa"/>
            </w:tcMar>
            <w:vAlign w:val="center"/>
          </w:tcPr>
          <w:p w14:paraId="6DAA2297" w14:textId="77777777" w:rsidR="00DD5390" w:rsidRPr="003F5C4A" w:rsidRDefault="00DD5390" w:rsidP="00F07567">
            <w:pPr>
              <w:rPr>
                <w:sz w:val="22"/>
                <w:szCs w:val="22"/>
              </w:rPr>
            </w:pPr>
          </w:p>
        </w:tc>
        <w:tc>
          <w:tcPr>
            <w:tcW w:w="1896" w:type="dxa"/>
            <w:shd w:val="clear" w:color="auto" w:fill="FEFEFE"/>
            <w:tcMar>
              <w:top w:w="80" w:type="dxa"/>
              <w:left w:w="80" w:type="dxa"/>
              <w:bottom w:w="80" w:type="dxa"/>
              <w:right w:w="80" w:type="dxa"/>
            </w:tcMar>
            <w:vAlign w:val="center"/>
          </w:tcPr>
          <w:p w14:paraId="32FDE3E8" w14:textId="6433FAFC" w:rsidR="00DD5390" w:rsidRPr="003F5C4A" w:rsidRDefault="00DD5390" w:rsidP="00F07567">
            <w:pPr>
              <w:pStyle w:val="TableStyle2"/>
              <w:rPr>
                <w:sz w:val="22"/>
                <w:szCs w:val="22"/>
                <w:lang w:val="en-US"/>
              </w:rPr>
            </w:pPr>
            <w:r w:rsidRPr="003F5C4A">
              <w:rPr>
                <w:rFonts w:ascii="Times New Roman" w:hAnsi="Times New Roman"/>
                <w:sz w:val="22"/>
                <w:szCs w:val="22"/>
                <w:lang w:val="en-US"/>
              </w:rPr>
              <w:t>Sinai</w:t>
            </w:r>
          </w:p>
        </w:tc>
        <w:tc>
          <w:tcPr>
            <w:tcW w:w="1358" w:type="dxa"/>
            <w:shd w:val="clear" w:color="auto" w:fill="FEFEFE"/>
            <w:tcMar>
              <w:top w:w="80" w:type="dxa"/>
              <w:left w:w="80" w:type="dxa"/>
              <w:bottom w:w="80" w:type="dxa"/>
              <w:right w:w="80" w:type="dxa"/>
            </w:tcMar>
            <w:vAlign w:val="center"/>
          </w:tcPr>
          <w:p w14:paraId="511D083B" w14:textId="294A23BA" w:rsidR="00DD5390" w:rsidRPr="003F5C4A" w:rsidRDefault="00DD5390" w:rsidP="00240AD6">
            <w:pPr>
              <w:pStyle w:val="TableStyle2"/>
              <w:rPr>
                <w:sz w:val="22"/>
                <w:szCs w:val="22"/>
                <w:lang w:val="en-US"/>
              </w:rPr>
            </w:pPr>
            <w:r w:rsidRPr="003F5C4A">
              <w:rPr>
                <w:rFonts w:ascii="Times New Roman" w:hAnsi="Times New Roman"/>
                <w:sz w:val="22"/>
                <w:szCs w:val="22"/>
                <w:lang w:val="en-US"/>
              </w:rPr>
              <w:t>0.2</w:t>
            </w:r>
            <w:r w:rsidR="004C38E4" w:rsidRPr="003F5C4A">
              <w:rPr>
                <w:rFonts w:ascii="Times New Roman" w:hAnsi="Times New Roman"/>
                <w:sz w:val="22"/>
                <w:szCs w:val="22"/>
                <w:lang w:val="en-US"/>
              </w:rPr>
              <w:t>3</w:t>
            </w:r>
          </w:p>
        </w:tc>
        <w:tc>
          <w:tcPr>
            <w:tcW w:w="1393" w:type="dxa"/>
            <w:shd w:val="clear" w:color="auto" w:fill="FEFEFE"/>
            <w:tcMar>
              <w:top w:w="80" w:type="dxa"/>
              <w:left w:w="80" w:type="dxa"/>
              <w:bottom w:w="80" w:type="dxa"/>
              <w:right w:w="80" w:type="dxa"/>
            </w:tcMar>
            <w:vAlign w:val="center"/>
          </w:tcPr>
          <w:p w14:paraId="61D1AE2D" w14:textId="4B4B457B" w:rsidR="00DD5390" w:rsidRPr="003F5C4A" w:rsidRDefault="00DD5390" w:rsidP="00240AD6">
            <w:pPr>
              <w:pStyle w:val="TableStyle2"/>
              <w:rPr>
                <w:sz w:val="22"/>
                <w:szCs w:val="22"/>
                <w:lang w:val="en-US"/>
              </w:rPr>
            </w:pPr>
            <w:r w:rsidRPr="003F5C4A">
              <w:rPr>
                <w:rFonts w:ascii="Times New Roman" w:hAnsi="Times New Roman"/>
                <w:sz w:val="22"/>
                <w:szCs w:val="22"/>
                <w:lang w:val="en-US"/>
              </w:rPr>
              <w:t>0.</w:t>
            </w:r>
            <w:r w:rsidR="004C38E4" w:rsidRPr="003F5C4A">
              <w:rPr>
                <w:rFonts w:ascii="Times New Roman" w:hAnsi="Times New Roman"/>
                <w:sz w:val="22"/>
                <w:szCs w:val="22"/>
                <w:lang w:val="en-US"/>
              </w:rPr>
              <w:t>05</w:t>
            </w:r>
          </w:p>
        </w:tc>
        <w:tc>
          <w:tcPr>
            <w:tcW w:w="1000" w:type="dxa"/>
            <w:shd w:val="clear" w:color="auto" w:fill="FEFEFE"/>
            <w:tcMar>
              <w:top w:w="80" w:type="dxa"/>
              <w:left w:w="80" w:type="dxa"/>
              <w:bottom w:w="80" w:type="dxa"/>
              <w:right w:w="80" w:type="dxa"/>
            </w:tcMar>
            <w:vAlign w:val="center"/>
          </w:tcPr>
          <w:p w14:paraId="4413E005" w14:textId="0725A73D" w:rsidR="00DD5390"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4.60</w:t>
            </w:r>
          </w:p>
        </w:tc>
      </w:tr>
      <w:tr w:rsidR="00DD5390" w:rsidRPr="003F5C4A" w14:paraId="5424553E" w14:textId="77777777" w:rsidTr="00240AD6">
        <w:trPr>
          <w:trHeight w:val="212"/>
        </w:trPr>
        <w:tc>
          <w:tcPr>
            <w:tcW w:w="1731" w:type="dxa"/>
            <w:shd w:val="clear" w:color="auto" w:fill="FEFEFE"/>
            <w:tcMar>
              <w:top w:w="80" w:type="dxa"/>
              <w:left w:w="80" w:type="dxa"/>
              <w:bottom w:w="80" w:type="dxa"/>
              <w:right w:w="80" w:type="dxa"/>
            </w:tcMar>
            <w:vAlign w:val="center"/>
          </w:tcPr>
          <w:p w14:paraId="45154507" w14:textId="77777777" w:rsidR="00DD5390" w:rsidRPr="003F5C4A" w:rsidRDefault="00DD5390" w:rsidP="00F07567">
            <w:pPr>
              <w:rPr>
                <w:sz w:val="22"/>
                <w:szCs w:val="22"/>
              </w:rPr>
            </w:pPr>
          </w:p>
        </w:tc>
        <w:tc>
          <w:tcPr>
            <w:tcW w:w="1896" w:type="dxa"/>
            <w:shd w:val="clear" w:color="auto" w:fill="FEFEFE"/>
            <w:tcMar>
              <w:top w:w="80" w:type="dxa"/>
              <w:left w:w="80" w:type="dxa"/>
              <w:bottom w:w="80" w:type="dxa"/>
              <w:right w:w="80" w:type="dxa"/>
            </w:tcMar>
            <w:vAlign w:val="center"/>
          </w:tcPr>
          <w:p w14:paraId="5C05E433" w14:textId="27B51266" w:rsidR="00DD5390" w:rsidRPr="003F5C4A" w:rsidRDefault="00DD5390" w:rsidP="00F07567">
            <w:pPr>
              <w:pStyle w:val="TableStyle2"/>
              <w:rPr>
                <w:rFonts w:ascii="Times New Roman" w:hAnsi="Times New Roman"/>
                <w:sz w:val="22"/>
                <w:szCs w:val="22"/>
                <w:lang w:val="en-US"/>
              </w:rPr>
            </w:pPr>
            <w:r w:rsidRPr="003F5C4A">
              <w:rPr>
                <w:rFonts w:ascii="Times New Roman" w:hAnsi="Times New Roman"/>
                <w:sz w:val="22"/>
                <w:szCs w:val="22"/>
                <w:lang w:val="en-US"/>
              </w:rPr>
              <w:t>2020_</w:t>
            </w:r>
            <w:r w:rsidR="004C38E4" w:rsidRPr="003F5C4A">
              <w:rPr>
                <w:rFonts w:ascii="Times New Roman" w:hAnsi="Times New Roman"/>
                <w:sz w:val="22"/>
                <w:szCs w:val="22"/>
                <w:lang w:val="en-US"/>
              </w:rPr>
              <w:t>t</w:t>
            </w:r>
          </w:p>
        </w:tc>
        <w:tc>
          <w:tcPr>
            <w:tcW w:w="1358" w:type="dxa"/>
            <w:shd w:val="clear" w:color="auto" w:fill="FEFEFE"/>
            <w:tcMar>
              <w:top w:w="80" w:type="dxa"/>
              <w:left w:w="80" w:type="dxa"/>
              <w:bottom w:w="80" w:type="dxa"/>
              <w:right w:w="80" w:type="dxa"/>
            </w:tcMar>
            <w:vAlign w:val="center"/>
          </w:tcPr>
          <w:p w14:paraId="69105D61" w14:textId="36B26085" w:rsidR="00DD5390"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0.47</w:t>
            </w:r>
          </w:p>
        </w:tc>
        <w:tc>
          <w:tcPr>
            <w:tcW w:w="1393" w:type="dxa"/>
            <w:shd w:val="clear" w:color="auto" w:fill="FEFEFE"/>
            <w:tcMar>
              <w:top w:w="80" w:type="dxa"/>
              <w:left w:w="80" w:type="dxa"/>
              <w:bottom w:w="80" w:type="dxa"/>
              <w:right w:w="80" w:type="dxa"/>
            </w:tcMar>
            <w:vAlign w:val="center"/>
          </w:tcPr>
          <w:p w14:paraId="33DB3ECF" w14:textId="23F6CB5A" w:rsidR="00DD5390"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0.02</w:t>
            </w:r>
          </w:p>
        </w:tc>
        <w:tc>
          <w:tcPr>
            <w:tcW w:w="1000" w:type="dxa"/>
            <w:shd w:val="clear" w:color="auto" w:fill="FEFEFE"/>
            <w:tcMar>
              <w:top w:w="80" w:type="dxa"/>
              <w:left w:w="80" w:type="dxa"/>
              <w:bottom w:w="80" w:type="dxa"/>
              <w:right w:w="80" w:type="dxa"/>
            </w:tcMar>
            <w:vAlign w:val="center"/>
          </w:tcPr>
          <w:p w14:paraId="7D056C9A" w14:textId="23196E80"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19.20</w:t>
            </w:r>
          </w:p>
        </w:tc>
      </w:tr>
      <w:tr w:rsidR="004C38E4" w:rsidRPr="003F5C4A" w14:paraId="4A25095E" w14:textId="77777777" w:rsidTr="00240AD6">
        <w:trPr>
          <w:trHeight w:val="212"/>
        </w:trPr>
        <w:tc>
          <w:tcPr>
            <w:tcW w:w="1731" w:type="dxa"/>
            <w:shd w:val="clear" w:color="auto" w:fill="FEFEFE"/>
            <w:tcMar>
              <w:top w:w="80" w:type="dxa"/>
              <w:left w:w="80" w:type="dxa"/>
              <w:bottom w:w="80" w:type="dxa"/>
              <w:right w:w="80" w:type="dxa"/>
            </w:tcMar>
            <w:vAlign w:val="center"/>
          </w:tcPr>
          <w:p w14:paraId="10E70AC3" w14:textId="77777777" w:rsidR="004C38E4" w:rsidRPr="003F5C4A" w:rsidRDefault="004C38E4" w:rsidP="00F07567">
            <w:pPr>
              <w:rPr>
                <w:sz w:val="22"/>
                <w:szCs w:val="22"/>
              </w:rPr>
            </w:pPr>
          </w:p>
        </w:tc>
        <w:tc>
          <w:tcPr>
            <w:tcW w:w="1896" w:type="dxa"/>
            <w:shd w:val="clear" w:color="auto" w:fill="FEFEFE"/>
            <w:tcMar>
              <w:top w:w="80" w:type="dxa"/>
              <w:left w:w="80" w:type="dxa"/>
              <w:bottom w:w="80" w:type="dxa"/>
              <w:right w:w="80" w:type="dxa"/>
            </w:tcMar>
            <w:vAlign w:val="center"/>
          </w:tcPr>
          <w:p w14:paraId="0A948926" w14:textId="6AC0137C" w:rsidR="004C38E4" w:rsidRPr="003F5C4A" w:rsidRDefault="004C38E4" w:rsidP="00F07567">
            <w:pPr>
              <w:pStyle w:val="TableStyle2"/>
              <w:rPr>
                <w:rFonts w:ascii="Times New Roman" w:hAnsi="Times New Roman"/>
                <w:sz w:val="22"/>
                <w:szCs w:val="22"/>
                <w:lang w:val="en-US"/>
              </w:rPr>
            </w:pPr>
            <w:r w:rsidRPr="003F5C4A">
              <w:rPr>
                <w:rFonts w:ascii="Times New Roman" w:hAnsi="Times New Roman"/>
                <w:sz w:val="22"/>
                <w:szCs w:val="22"/>
                <w:lang w:val="en-US"/>
              </w:rPr>
              <w:t>2020_</w:t>
            </w:r>
            <w:r w:rsidR="00240AD6">
              <w:rPr>
                <w:rFonts w:ascii="Times New Roman" w:hAnsi="Times New Roman"/>
                <w:sz w:val="22"/>
                <w:szCs w:val="22"/>
                <w:lang w:val="en-US"/>
              </w:rPr>
              <w:t>m</w:t>
            </w:r>
          </w:p>
        </w:tc>
        <w:tc>
          <w:tcPr>
            <w:tcW w:w="1358" w:type="dxa"/>
            <w:shd w:val="clear" w:color="auto" w:fill="FEFEFE"/>
            <w:tcMar>
              <w:top w:w="80" w:type="dxa"/>
              <w:left w:w="80" w:type="dxa"/>
              <w:bottom w:w="80" w:type="dxa"/>
              <w:right w:w="80" w:type="dxa"/>
            </w:tcMar>
            <w:vAlign w:val="center"/>
          </w:tcPr>
          <w:p w14:paraId="7F5E3404" w14:textId="32B2DFFF"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0.13</w:t>
            </w:r>
          </w:p>
        </w:tc>
        <w:tc>
          <w:tcPr>
            <w:tcW w:w="1393" w:type="dxa"/>
            <w:shd w:val="clear" w:color="auto" w:fill="FEFEFE"/>
            <w:tcMar>
              <w:top w:w="80" w:type="dxa"/>
              <w:left w:w="80" w:type="dxa"/>
              <w:bottom w:w="80" w:type="dxa"/>
              <w:right w:w="80" w:type="dxa"/>
            </w:tcMar>
            <w:vAlign w:val="center"/>
          </w:tcPr>
          <w:p w14:paraId="5BFE8D04" w14:textId="1348156D"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0.02</w:t>
            </w:r>
          </w:p>
        </w:tc>
        <w:tc>
          <w:tcPr>
            <w:tcW w:w="1000" w:type="dxa"/>
            <w:shd w:val="clear" w:color="auto" w:fill="FEFEFE"/>
            <w:tcMar>
              <w:top w:w="80" w:type="dxa"/>
              <w:left w:w="80" w:type="dxa"/>
              <w:bottom w:w="80" w:type="dxa"/>
              <w:right w:w="80" w:type="dxa"/>
            </w:tcMar>
            <w:vAlign w:val="center"/>
          </w:tcPr>
          <w:p w14:paraId="4F74AD31" w14:textId="4F6ABDA1"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5.23</w:t>
            </w:r>
          </w:p>
        </w:tc>
      </w:tr>
      <w:tr w:rsidR="004C38E4" w:rsidRPr="003F5C4A" w14:paraId="2F7022F9" w14:textId="77777777" w:rsidTr="00240AD6">
        <w:trPr>
          <w:trHeight w:val="212"/>
        </w:trPr>
        <w:tc>
          <w:tcPr>
            <w:tcW w:w="1731" w:type="dxa"/>
            <w:shd w:val="clear" w:color="auto" w:fill="FEFEFE"/>
            <w:tcMar>
              <w:top w:w="80" w:type="dxa"/>
              <w:left w:w="80" w:type="dxa"/>
              <w:bottom w:w="80" w:type="dxa"/>
              <w:right w:w="80" w:type="dxa"/>
            </w:tcMar>
            <w:vAlign w:val="center"/>
          </w:tcPr>
          <w:p w14:paraId="0CEF4F61" w14:textId="77777777" w:rsidR="004C38E4" w:rsidRPr="003F5C4A" w:rsidRDefault="004C38E4" w:rsidP="00F07567">
            <w:pPr>
              <w:rPr>
                <w:sz w:val="22"/>
                <w:szCs w:val="22"/>
              </w:rPr>
            </w:pPr>
          </w:p>
        </w:tc>
        <w:tc>
          <w:tcPr>
            <w:tcW w:w="1896" w:type="dxa"/>
            <w:shd w:val="clear" w:color="auto" w:fill="FEFEFE"/>
            <w:tcMar>
              <w:top w:w="80" w:type="dxa"/>
              <w:left w:w="80" w:type="dxa"/>
              <w:bottom w:w="80" w:type="dxa"/>
              <w:right w:w="80" w:type="dxa"/>
            </w:tcMar>
            <w:vAlign w:val="center"/>
          </w:tcPr>
          <w:p w14:paraId="53C500F2" w14:textId="6A812384" w:rsidR="004C38E4" w:rsidRPr="003F5C4A" w:rsidRDefault="004C38E4" w:rsidP="00F07567">
            <w:pPr>
              <w:pStyle w:val="TableStyle2"/>
              <w:rPr>
                <w:rFonts w:ascii="Times New Roman" w:hAnsi="Times New Roman"/>
                <w:sz w:val="22"/>
                <w:szCs w:val="22"/>
                <w:lang w:val="en-US"/>
              </w:rPr>
            </w:pPr>
            <w:r w:rsidRPr="003F5C4A">
              <w:rPr>
                <w:rFonts w:ascii="Times New Roman" w:hAnsi="Times New Roman"/>
                <w:sz w:val="22"/>
                <w:szCs w:val="22"/>
                <w:lang w:val="en-US"/>
              </w:rPr>
              <w:t>2021_t</w:t>
            </w:r>
          </w:p>
        </w:tc>
        <w:tc>
          <w:tcPr>
            <w:tcW w:w="1358" w:type="dxa"/>
            <w:shd w:val="clear" w:color="auto" w:fill="FEFEFE"/>
            <w:tcMar>
              <w:top w:w="80" w:type="dxa"/>
              <w:left w:w="80" w:type="dxa"/>
              <w:bottom w:w="80" w:type="dxa"/>
              <w:right w:w="80" w:type="dxa"/>
            </w:tcMar>
            <w:vAlign w:val="center"/>
          </w:tcPr>
          <w:p w14:paraId="47C23368" w14:textId="204946C4"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0.06</w:t>
            </w:r>
          </w:p>
        </w:tc>
        <w:tc>
          <w:tcPr>
            <w:tcW w:w="1393" w:type="dxa"/>
            <w:shd w:val="clear" w:color="auto" w:fill="FEFEFE"/>
            <w:tcMar>
              <w:top w:w="80" w:type="dxa"/>
              <w:left w:w="80" w:type="dxa"/>
              <w:bottom w:w="80" w:type="dxa"/>
              <w:right w:w="80" w:type="dxa"/>
            </w:tcMar>
            <w:vAlign w:val="center"/>
          </w:tcPr>
          <w:p w14:paraId="003B016A" w14:textId="3BBF9389"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0.04</w:t>
            </w:r>
          </w:p>
        </w:tc>
        <w:tc>
          <w:tcPr>
            <w:tcW w:w="1000" w:type="dxa"/>
            <w:shd w:val="clear" w:color="auto" w:fill="FEFEFE"/>
            <w:tcMar>
              <w:top w:w="80" w:type="dxa"/>
              <w:left w:w="80" w:type="dxa"/>
              <w:bottom w:w="80" w:type="dxa"/>
              <w:right w:w="80" w:type="dxa"/>
            </w:tcMar>
            <w:vAlign w:val="center"/>
          </w:tcPr>
          <w:p w14:paraId="72B1F0CF" w14:textId="56FEBDC3"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1.34</w:t>
            </w:r>
          </w:p>
        </w:tc>
      </w:tr>
      <w:tr w:rsidR="004C38E4" w:rsidRPr="003F5C4A" w14:paraId="1AD6BA41" w14:textId="77777777" w:rsidTr="00240AD6">
        <w:trPr>
          <w:trHeight w:val="212"/>
        </w:trPr>
        <w:tc>
          <w:tcPr>
            <w:tcW w:w="1731" w:type="dxa"/>
            <w:shd w:val="clear" w:color="auto" w:fill="FEFEFE"/>
            <w:tcMar>
              <w:top w:w="80" w:type="dxa"/>
              <w:left w:w="80" w:type="dxa"/>
              <w:bottom w:w="80" w:type="dxa"/>
              <w:right w:w="80" w:type="dxa"/>
            </w:tcMar>
            <w:vAlign w:val="center"/>
          </w:tcPr>
          <w:p w14:paraId="7BFA705D" w14:textId="77777777" w:rsidR="004C38E4" w:rsidRPr="003F5C4A" w:rsidRDefault="004C38E4" w:rsidP="00F07567">
            <w:pPr>
              <w:rPr>
                <w:sz w:val="22"/>
                <w:szCs w:val="22"/>
              </w:rPr>
            </w:pPr>
          </w:p>
        </w:tc>
        <w:tc>
          <w:tcPr>
            <w:tcW w:w="1896" w:type="dxa"/>
            <w:shd w:val="clear" w:color="auto" w:fill="FEFEFE"/>
            <w:tcMar>
              <w:top w:w="80" w:type="dxa"/>
              <w:left w:w="80" w:type="dxa"/>
              <w:bottom w:w="80" w:type="dxa"/>
              <w:right w:w="80" w:type="dxa"/>
            </w:tcMar>
            <w:vAlign w:val="center"/>
          </w:tcPr>
          <w:p w14:paraId="51B58BAE" w14:textId="279BC861" w:rsidR="004C38E4" w:rsidRPr="003F5C4A" w:rsidRDefault="004C38E4" w:rsidP="00F07567">
            <w:pPr>
              <w:pStyle w:val="TableStyle2"/>
              <w:rPr>
                <w:rFonts w:ascii="Times New Roman" w:hAnsi="Times New Roman"/>
                <w:sz w:val="22"/>
                <w:szCs w:val="22"/>
                <w:lang w:val="en-US"/>
              </w:rPr>
            </w:pPr>
            <w:r w:rsidRPr="003F5C4A">
              <w:rPr>
                <w:rFonts w:ascii="Times New Roman" w:hAnsi="Times New Roman"/>
                <w:sz w:val="22"/>
                <w:szCs w:val="22"/>
                <w:lang w:val="en-US"/>
              </w:rPr>
              <w:t>Sinai*2020_t</w:t>
            </w:r>
          </w:p>
        </w:tc>
        <w:tc>
          <w:tcPr>
            <w:tcW w:w="1358" w:type="dxa"/>
            <w:shd w:val="clear" w:color="auto" w:fill="FEFEFE"/>
            <w:tcMar>
              <w:top w:w="80" w:type="dxa"/>
              <w:left w:w="80" w:type="dxa"/>
              <w:bottom w:w="80" w:type="dxa"/>
              <w:right w:w="80" w:type="dxa"/>
            </w:tcMar>
            <w:vAlign w:val="center"/>
          </w:tcPr>
          <w:p w14:paraId="3CBC81A1" w14:textId="35E244E3"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0.09</w:t>
            </w:r>
          </w:p>
        </w:tc>
        <w:tc>
          <w:tcPr>
            <w:tcW w:w="1393" w:type="dxa"/>
            <w:shd w:val="clear" w:color="auto" w:fill="FEFEFE"/>
            <w:tcMar>
              <w:top w:w="80" w:type="dxa"/>
              <w:left w:w="80" w:type="dxa"/>
              <w:bottom w:w="80" w:type="dxa"/>
              <w:right w:w="80" w:type="dxa"/>
            </w:tcMar>
            <w:vAlign w:val="center"/>
          </w:tcPr>
          <w:p w14:paraId="26C5DB27" w14:textId="58E96F8C"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0.03</w:t>
            </w:r>
          </w:p>
        </w:tc>
        <w:tc>
          <w:tcPr>
            <w:tcW w:w="1000" w:type="dxa"/>
            <w:shd w:val="clear" w:color="auto" w:fill="FEFEFE"/>
            <w:tcMar>
              <w:top w:w="80" w:type="dxa"/>
              <w:left w:w="80" w:type="dxa"/>
              <w:bottom w:w="80" w:type="dxa"/>
              <w:right w:w="80" w:type="dxa"/>
            </w:tcMar>
            <w:vAlign w:val="center"/>
          </w:tcPr>
          <w:p w14:paraId="0F751C98" w14:textId="14F5FC47"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2.57</w:t>
            </w:r>
          </w:p>
        </w:tc>
      </w:tr>
      <w:tr w:rsidR="004C38E4" w:rsidRPr="003F5C4A" w14:paraId="661E28E2" w14:textId="77777777" w:rsidTr="00240AD6">
        <w:trPr>
          <w:trHeight w:val="212"/>
        </w:trPr>
        <w:tc>
          <w:tcPr>
            <w:tcW w:w="1731" w:type="dxa"/>
            <w:shd w:val="clear" w:color="auto" w:fill="FEFEFE"/>
            <w:tcMar>
              <w:top w:w="80" w:type="dxa"/>
              <w:left w:w="80" w:type="dxa"/>
              <w:bottom w:w="80" w:type="dxa"/>
              <w:right w:w="80" w:type="dxa"/>
            </w:tcMar>
            <w:vAlign w:val="center"/>
          </w:tcPr>
          <w:p w14:paraId="20DBD7F2" w14:textId="77777777" w:rsidR="004C38E4" w:rsidRPr="003F5C4A" w:rsidRDefault="004C38E4" w:rsidP="00F07567">
            <w:pPr>
              <w:rPr>
                <w:sz w:val="22"/>
                <w:szCs w:val="22"/>
              </w:rPr>
            </w:pPr>
          </w:p>
        </w:tc>
        <w:tc>
          <w:tcPr>
            <w:tcW w:w="1896" w:type="dxa"/>
            <w:shd w:val="clear" w:color="auto" w:fill="FEFEFE"/>
            <w:tcMar>
              <w:top w:w="80" w:type="dxa"/>
              <w:left w:w="80" w:type="dxa"/>
              <w:bottom w:w="80" w:type="dxa"/>
              <w:right w:w="80" w:type="dxa"/>
            </w:tcMar>
            <w:vAlign w:val="center"/>
          </w:tcPr>
          <w:p w14:paraId="2CF814F0" w14:textId="65B865EB" w:rsidR="004C38E4" w:rsidRPr="003F5C4A" w:rsidRDefault="004C38E4" w:rsidP="00F07567">
            <w:pPr>
              <w:pStyle w:val="TableStyle2"/>
              <w:rPr>
                <w:rFonts w:ascii="Times New Roman" w:hAnsi="Times New Roman"/>
                <w:sz w:val="22"/>
                <w:szCs w:val="22"/>
                <w:lang w:val="en-US"/>
              </w:rPr>
            </w:pPr>
            <w:r w:rsidRPr="003F5C4A">
              <w:rPr>
                <w:rFonts w:ascii="Times New Roman" w:hAnsi="Times New Roman"/>
                <w:sz w:val="22"/>
                <w:szCs w:val="22"/>
                <w:lang w:val="en-US"/>
              </w:rPr>
              <w:t>Sinai*2020_</w:t>
            </w:r>
            <w:r w:rsidR="00240AD6">
              <w:rPr>
                <w:rFonts w:ascii="Times New Roman" w:hAnsi="Times New Roman"/>
                <w:sz w:val="22"/>
                <w:szCs w:val="22"/>
                <w:lang w:val="en-US"/>
              </w:rPr>
              <w:t>m</w:t>
            </w:r>
          </w:p>
        </w:tc>
        <w:tc>
          <w:tcPr>
            <w:tcW w:w="1358" w:type="dxa"/>
            <w:shd w:val="clear" w:color="auto" w:fill="FEFEFE"/>
            <w:tcMar>
              <w:top w:w="80" w:type="dxa"/>
              <w:left w:w="80" w:type="dxa"/>
              <w:bottom w:w="80" w:type="dxa"/>
              <w:right w:w="80" w:type="dxa"/>
            </w:tcMar>
            <w:vAlign w:val="center"/>
          </w:tcPr>
          <w:p w14:paraId="4448139A" w14:textId="52EC1019"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-0.32</w:t>
            </w:r>
          </w:p>
        </w:tc>
        <w:tc>
          <w:tcPr>
            <w:tcW w:w="1393" w:type="dxa"/>
            <w:shd w:val="clear" w:color="auto" w:fill="FEFEFE"/>
            <w:tcMar>
              <w:top w:w="80" w:type="dxa"/>
              <w:left w:w="80" w:type="dxa"/>
              <w:bottom w:w="80" w:type="dxa"/>
              <w:right w:w="80" w:type="dxa"/>
            </w:tcMar>
            <w:vAlign w:val="center"/>
          </w:tcPr>
          <w:p w14:paraId="1C24E1AD" w14:textId="45326579"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0.03</w:t>
            </w:r>
          </w:p>
        </w:tc>
        <w:tc>
          <w:tcPr>
            <w:tcW w:w="1000" w:type="dxa"/>
            <w:shd w:val="clear" w:color="auto" w:fill="FEFEFE"/>
            <w:tcMar>
              <w:top w:w="80" w:type="dxa"/>
              <w:left w:w="80" w:type="dxa"/>
              <w:bottom w:w="80" w:type="dxa"/>
              <w:right w:w="80" w:type="dxa"/>
            </w:tcMar>
            <w:vAlign w:val="center"/>
          </w:tcPr>
          <w:p w14:paraId="4DF25E72" w14:textId="754C2333"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-9.48</w:t>
            </w:r>
          </w:p>
        </w:tc>
      </w:tr>
      <w:tr w:rsidR="004C38E4" w:rsidRPr="003F5C4A" w14:paraId="6409940F" w14:textId="77777777" w:rsidTr="00240AD6">
        <w:trPr>
          <w:trHeight w:val="212"/>
        </w:trPr>
        <w:tc>
          <w:tcPr>
            <w:tcW w:w="1731" w:type="dxa"/>
            <w:shd w:val="clear" w:color="auto" w:fill="FEFEFE"/>
            <w:tcMar>
              <w:top w:w="80" w:type="dxa"/>
              <w:left w:w="80" w:type="dxa"/>
              <w:bottom w:w="80" w:type="dxa"/>
              <w:right w:w="80" w:type="dxa"/>
            </w:tcMar>
            <w:vAlign w:val="center"/>
          </w:tcPr>
          <w:p w14:paraId="2E134E67" w14:textId="77777777" w:rsidR="004C38E4" w:rsidRPr="003F5C4A" w:rsidRDefault="004C38E4" w:rsidP="00F07567">
            <w:pPr>
              <w:rPr>
                <w:sz w:val="22"/>
                <w:szCs w:val="22"/>
              </w:rPr>
            </w:pPr>
          </w:p>
        </w:tc>
        <w:tc>
          <w:tcPr>
            <w:tcW w:w="1896" w:type="dxa"/>
            <w:shd w:val="clear" w:color="auto" w:fill="FEFEFE"/>
            <w:tcMar>
              <w:top w:w="80" w:type="dxa"/>
              <w:left w:w="80" w:type="dxa"/>
              <w:bottom w:w="80" w:type="dxa"/>
              <w:right w:w="80" w:type="dxa"/>
            </w:tcMar>
            <w:vAlign w:val="center"/>
          </w:tcPr>
          <w:p w14:paraId="35B39944" w14:textId="169BF761" w:rsidR="004C38E4" w:rsidRPr="003F5C4A" w:rsidRDefault="004C38E4" w:rsidP="00F07567">
            <w:pPr>
              <w:pStyle w:val="TableStyle2"/>
              <w:rPr>
                <w:rFonts w:ascii="Times New Roman" w:hAnsi="Times New Roman"/>
                <w:sz w:val="22"/>
                <w:szCs w:val="22"/>
                <w:lang w:val="en-US"/>
              </w:rPr>
            </w:pPr>
            <w:r w:rsidRPr="003F5C4A">
              <w:rPr>
                <w:rFonts w:ascii="Times New Roman" w:hAnsi="Times New Roman"/>
                <w:sz w:val="22"/>
                <w:szCs w:val="22"/>
                <w:lang w:val="en-US"/>
              </w:rPr>
              <w:t>Sinai*2021_t</w:t>
            </w:r>
          </w:p>
        </w:tc>
        <w:tc>
          <w:tcPr>
            <w:tcW w:w="1358" w:type="dxa"/>
            <w:shd w:val="clear" w:color="auto" w:fill="FEFEFE"/>
            <w:tcMar>
              <w:top w:w="80" w:type="dxa"/>
              <w:left w:w="80" w:type="dxa"/>
              <w:bottom w:w="80" w:type="dxa"/>
              <w:right w:w="80" w:type="dxa"/>
            </w:tcMar>
            <w:vAlign w:val="center"/>
          </w:tcPr>
          <w:p w14:paraId="460B82FF" w14:textId="4BA86B7B"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0.40</w:t>
            </w:r>
          </w:p>
        </w:tc>
        <w:tc>
          <w:tcPr>
            <w:tcW w:w="1393" w:type="dxa"/>
            <w:shd w:val="clear" w:color="auto" w:fill="FEFEFE"/>
            <w:tcMar>
              <w:top w:w="80" w:type="dxa"/>
              <w:left w:w="80" w:type="dxa"/>
              <w:bottom w:w="80" w:type="dxa"/>
              <w:right w:w="80" w:type="dxa"/>
            </w:tcMar>
            <w:vAlign w:val="center"/>
          </w:tcPr>
          <w:p w14:paraId="42AD3A71" w14:textId="171EA7F4" w:rsidR="004C38E4" w:rsidRPr="003F5C4A" w:rsidRDefault="004C38E4" w:rsidP="00240AD6">
            <w:pPr>
              <w:pStyle w:val="TableStyle2"/>
              <w:rPr>
                <w:rFonts w:ascii="Times New Roman" w:hAnsi="Times New Roman"/>
                <w:sz w:val="22"/>
                <w:szCs w:val="22"/>
                <w:lang w:val="en-US"/>
              </w:rPr>
            </w:pPr>
            <w:r w:rsidRPr="003F5C4A">
              <w:rPr>
                <w:rFonts w:ascii="Times New Roman" w:hAnsi="Times New Roman"/>
                <w:sz w:val="22"/>
                <w:szCs w:val="22"/>
                <w:lang w:val="en-US"/>
              </w:rPr>
              <w:t>0.05</w:t>
            </w:r>
          </w:p>
        </w:tc>
        <w:tc>
          <w:tcPr>
            <w:tcW w:w="1000" w:type="dxa"/>
            <w:shd w:val="clear" w:color="auto" w:fill="FEFEFE"/>
            <w:tcMar>
              <w:top w:w="80" w:type="dxa"/>
              <w:left w:w="80" w:type="dxa"/>
              <w:bottom w:w="80" w:type="dxa"/>
              <w:right w:w="80" w:type="dxa"/>
            </w:tcMar>
            <w:vAlign w:val="center"/>
          </w:tcPr>
          <w:p w14:paraId="0AA7D7AC" w14:textId="1CE7B864"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8.06</w:t>
            </w:r>
          </w:p>
        </w:tc>
      </w:tr>
      <w:tr w:rsidR="004C38E4" w:rsidRPr="003F5C4A" w14:paraId="349E9B43" w14:textId="77777777" w:rsidTr="00240AD6">
        <w:trPr>
          <w:trHeight w:val="212"/>
        </w:trPr>
        <w:tc>
          <w:tcPr>
            <w:tcW w:w="1731" w:type="dxa"/>
            <w:shd w:val="clear" w:color="auto" w:fill="FEFEFE"/>
            <w:tcMar>
              <w:top w:w="80" w:type="dxa"/>
              <w:left w:w="80" w:type="dxa"/>
              <w:bottom w:w="80" w:type="dxa"/>
              <w:right w:w="80" w:type="dxa"/>
            </w:tcMar>
            <w:vAlign w:val="center"/>
          </w:tcPr>
          <w:p w14:paraId="662852CB" w14:textId="77777777" w:rsidR="004C38E4" w:rsidRPr="003F5C4A" w:rsidRDefault="004C38E4" w:rsidP="00F07567">
            <w:pPr>
              <w:rPr>
                <w:sz w:val="22"/>
                <w:szCs w:val="22"/>
              </w:rPr>
            </w:pPr>
          </w:p>
        </w:tc>
        <w:tc>
          <w:tcPr>
            <w:tcW w:w="1896" w:type="dxa"/>
            <w:shd w:val="clear" w:color="auto" w:fill="FEFEFE"/>
            <w:tcMar>
              <w:top w:w="80" w:type="dxa"/>
              <w:left w:w="80" w:type="dxa"/>
              <w:bottom w:w="80" w:type="dxa"/>
              <w:right w:w="80" w:type="dxa"/>
            </w:tcMar>
            <w:vAlign w:val="center"/>
          </w:tcPr>
          <w:p w14:paraId="33FD2DB5" w14:textId="77777777" w:rsidR="004C38E4" w:rsidRPr="003F5C4A" w:rsidRDefault="004C38E4" w:rsidP="00F07567">
            <w:pPr>
              <w:rPr>
                <w:sz w:val="22"/>
                <w:szCs w:val="22"/>
              </w:rPr>
            </w:pPr>
          </w:p>
        </w:tc>
        <w:tc>
          <w:tcPr>
            <w:tcW w:w="1358" w:type="dxa"/>
            <w:shd w:val="clear" w:color="auto" w:fill="FEFEFE"/>
            <w:tcMar>
              <w:top w:w="80" w:type="dxa"/>
              <w:left w:w="80" w:type="dxa"/>
              <w:bottom w:w="80" w:type="dxa"/>
              <w:right w:w="80" w:type="dxa"/>
            </w:tcMar>
            <w:vAlign w:val="center"/>
          </w:tcPr>
          <w:p w14:paraId="12CF4B2E" w14:textId="77777777" w:rsidR="004C38E4" w:rsidRPr="003F5C4A" w:rsidRDefault="004C38E4" w:rsidP="00F07567">
            <w:pPr>
              <w:rPr>
                <w:sz w:val="22"/>
                <w:szCs w:val="22"/>
              </w:rPr>
            </w:pPr>
          </w:p>
        </w:tc>
        <w:tc>
          <w:tcPr>
            <w:tcW w:w="1393" w:type="dxa"/>
            <w:shd w:val="clear" w:color="auto" w:fill="FEFEFE"/>
            <w:tcMar>
              <w:top w:w="80" w:type="dxa"/>
              <w:left w:w="80" w:type="dxa"/>
              <w:bottom w:w="80" w:type="dxa"/>
              <w:right w:w="80" w:type="dxa"/>
            </w:tcMar>
            <w:vAlign w:val="center"/>
          </w:tcPr>
          <w:p w14:paraId="3583CFB2" w14:textId="084BE71B" w:rsidR="004C38E4" w:rsidRPr="003F5C4A" w:rsidRDefault="008F3A8C" w:rsidP="00240AD6">
            <w:pPr>
              <w:pStyle w:val="TableStyle2"/>
              <w:rPr>
                <w:sz w:val="22"/>
                <w:szCs w:val="22"/>
                <w:lang w:val="en-US"/>
              </w:rPr>
            </w:pPr>
            <w:r w:rsidRPr="003F5C4A">
              <w:rPr>
                <w:rFonts w:ascii="Times New Roman" w:hAnsi="Times New Roman"/>
                <w:b/>
                <w:bCs/>
                <w:sz w:val="22"/>
                <w:szCs w:val="22"/>
                <w:lang w:val="en-US"/>
              </w:rPr>
              <w:t>Variance</w:t>
            </w:r>
          </w:p>
        </w:tc>
        <w:tc>
          <w:tcPr>
            <w:tcW w:w="1000" w:type="dxa"/>
            <w:shd w:val="clear" w:color="auto" w:fill="FEFEFE"/>
            <w:tcMar>
              <w:top w:w="80" w:type="dxa"/>
              <w:left w:w="80" w:type="dxa"/>
              <w:bottom w:w="80" w:type="dxa"/>
              <w:right w:w="80" w:type="dxa"/>
            </w:tcMar>
            <w:vAlign w:val="center"/>
          </w:tcPr>
          <w:p w14:paraId="1CC3AB0B" w14:textId="77777777"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b/>
                <w:bCs/>
                <w:sz w:val="22"/>
                <w:szCs w:val="22"/>
                <w:lang w:val="en-US"/>
              </w:rPr>
              <w:t>SD</w:t>
            </w:r>
          </w:p>
        </w:tc>
      </w:tr>
      <w:tr w:rsidR="004C38E4" w:rsidRPr="003F5C4A" w14:paraId="396A590F" w14:textId="77777777" w:rsidTr="00240AD6">
        <w:trPr>
          <w:trHeight w:val="212"/>
        </w:trPr>
        <w:tc>
          <w:tcPr>
            <w:tcW w:w="1731" w:type="dxa"/>
            <w:shd w:val="clear" w:color="auto" w:fill="FEFEFE"/>
            <w:tcMar>
              <w:top w:w="80" w:type="dxa"/>
              <w:left w:w="80" w:type="dxa"/>
              <w:bottom w:w="80" w:type="dxa"/>
              <w:right w:w="80" w:type="dxa"/>
            </w:tcMar>
            <w:vAlign w:val="center"/>
          </w:tcPr>
          <w:p w14:paraId="43B72BFC" w14:textId="2A2FD1A7" w:rsidR="004C38E4" w:rsidRPr="003F5C4A" w:rsidRDefault="008F3A8C" w:rsidP="00F07567">
            <w:pPr>
              <w:pStyle w:val="TableStyle2"/>
              <w:rPr>
                <w:sz w:val="22"/>
                <w:szCs w:val="22"/>
                <w:lang w:val="en-US"/>
              </w:rPr>
            </w:pPr>
            <w:r w:rsidRPr="003F5C4A">
              <w:rPr>
                <w:rFonts w:ascii="Times New Roman" w:hAnsi="Times New Roman"/>
                <w:b/>
                <w:bCs/>
                <w:sz w:val="22"/>
                <w:szCs w:val="22"/>
                <w:lang w:val="en-US"/>
              </w:rPr>
              <w:t>Random effects</w:t>
            </w:r>
            <w:r w:rsidR="004C38E4" w:rsidRPr="003F5C4A">
              <w:rPr>
                <w:rFonts w:ascii="Times New Roman" w:hAnsi="Times New Roman"/>
                <w:b/>
                <w:bCs/>
                <w:sz w:val="22"/>
                <w:szCs w:val="22"/>
                <w:lang w:val="en-US"/>
              </w:rPr>
              <w:t>*</w:t>
            </w:r>
          </w:p>
        </w:tc>
        <w:tc>
          <w:tcPr>
            <w:tcW w:w="1896" w:type="dxa"/>
            <w:shd w:val="clear" w:color="auto" w:fill="FEFEFE"/>
            <w:tcMar>
              <w:top w:w="80" w:type="dxa"/>
              <w:left w:w="80" w:type="dxa"/>
              <w:bottom w:w="80" w:type="dxa"/>
              <w:right w:w="80" w:type="dxa"/>
            </w:tcMar>
            <w:vAlign w:val="center"/>
          </w:tcPr>
          <w:p w14:paraId="651F49CC" w14:textId="24AC9924" w:rsidR="004C38E4" w:rsidRPr="003F5C4A" w:rsidRDefault="004C38E4" w:rsidP="00F07567">
            <w:pPr>
              <w:pStyle w:val="TableStyle2"/>
              <w:rPr>
                <w:sz w:val="22"/>
                <w:szCs w:val="22"/>
                <w:lang w:val="en-US"/>
              </w:rPr>
            </w:pPr>
            <w:r w:rsidRPr="003F5C4A">
              <w:rPr>
                <w:rFonts w:ascii="Times New Roman" w:hAnsi="Times New Roman"/>
                <w:sz w:val="22"/>
                <w:szCs w:val="22"/>
                <w:lang w:val="en-US"/>
              </w:rPr>
              <w:t xml:space="preserve">1 | </w:t>
            </w:r>
            <w:proofErr w:type="spellStart"/>
            <w:r w:rsidR="008F3A8C" w:rsidRPr="003F5C4A">
              <w:rPr>
                <w:rFonts w:ascii="Times New Roman" w:hAnsi="Times New Roman"/>
                <w:sz w:val="22"/>
                <w:szCs w:val="22"/>
                <w:lang w:val="en-US"/>
              </w:rPr>
              <w:t>pt</w:t>
            </w:r>
            <w:proofErr w:type="spellEnd"/>
          </w:p>
        </w:tc>
        <w:tc>
          <w:tcPr>
            <w:tcW w:w="1358" w:type="dxa"/>
            <w:shd w:val="clear" w:color="auto" w:fill="FEFEFE"/>
            <w:tcMar>
              <w:top w:w="80" w:type="dxa"/>
              <w:left w:w="80" w:type="dxa"/>
              <w:bottom w:w="80" w:type="dxa"/>
              <w:right w:w="80" w:type="dxa"/>
            </w:tcMar>
            <w:vAlign w:val="center"/>
          </w:tcPr>
          <w:p w14:paraId="7C5EFC7C" w14:textId="756F1B0F" w:rsidR="004C38E4" w:rsidRPr="003F5C4A" w:rsidRDefault="008F3A8C" w:rsidP="00F07567">
            <w:pPr>
              <w:pStyle w:val="TableStyle2"/>
              <w:rPr>
                <w:sz w:val="22"/>
                <w:szCs w:val="22"/>
                <w:lang w:val="en-US"/>
              </w:rPr>
            </w:pPr>
            <w:r w:rsidRPr="003F5C4A">
              <w:rPr>
                <w:rFonts w:ascii="Times New Roman" w:hAnsi="Times New Roman"/>
                <w:sz w:val="22"/>
                <w:szCs w:val="22"/>
                <w:lang w:val="en-US"/>
              </w:rPr>
              <w:t>Intercept</w:t>
            </w:r>
          </w:p>
        </w:tc>
        <w:tc>
          <w:tcPr>
            <w:tcW w:w="1393" w:type="dxa"/>
            <w:shd w:val="clear" w:color="auto" w:fill="FEFEFE"/>
            <w:tcMar>
              <w:top w:w="80" w:type="dxa"/>
              <w:left w:w="80" w:type="dxa"/>
              <w:bottom w:w="80" w:type="dxa"/>
              <w:right w:w="80" w:type="dxa"/>
            </w:tcMar>
            <w:vAlign w:val="center"/>
          </w:tcPr>
          <w:p w14:paraId="63091808" w14:textId="3D1F3E1E" w:rsidR="004C38E4" w:rsidRPr="003F5C4A" w:rsidRDefault="004C38E4" w:rsidP="00240AD6">
            <w:pPr>
              <w:pStyle w:val="TableStyle2"/>
              <w:rPr>
                <w:sz w:val="22"/>
                <w:szCs w:val="22"/>
                <w:lang w:val="en-US"/>
              </w:rPr>
            </w:pPr>
            <w:r w:rsidRPr="003F5C4A">
              <w:rPr>
                <w:rFonts w:ascii="Times New Roman" w:hAnsi="Times New Roman"/>
                <w:sz w:val="22"/>
                <w:szCs w:val="22"/>
                <w:lang w:val="en-US"/>
              </w:rPr>
              <w:t>0.006</w:t>
            </w:r>
          </w:p>
        </w:tc>
        <w:tc>
          <w:tcPr>
            <w:tcW w:w="1000" w:type="dxa"/>
            <w:shd w:val="clear" w:color="auto" w:fill="FEFEFE"/>
            <w:tcMar>
              <w:top w:w="80" w:type="dxa"/>
              <w:left w:w="80" w:type="dxa"/>
              <w:bottom w:w="80" w:type="dxa"/>
              <w:right w:w="80" w:type="dxa"/>
            </w:tcMar>
            <w:vAlign w:val="center"/>
          </w:tcPr>
          <w:p w14:paraId="6EEBD5D4" w14:textId="3F590E73"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0.074</w:t>
            </w:r>
          </w:p>
        </w:tc>
      </w:tr>
      <w:tr w:rsidR="004C38E4" w:rsidRPr="003F5C4A" w14:paraId="52ABAE11" w14:textId="77777777" w:rsidTr="00240AD6">
        <w:trPr>
          <w:trHeight w:val="212"/>
        </w:trPr>
        <w:tc>
          <w:tcPr>
            <w:tcW w:w="1731" w:type="dxa"/>
            <w:shd w:val="clear" w:color="auto" w:fill="FEFEFE"/>
            <w:tcMar>
              <w:top w:w="80" w:type="dxa"/>
              <w:left w:w="80" w:type="dxa"/>
              <w:bottom w:w="80" w:type="dxa"/>
              <w:right w:w="80" w:type="dxa"/>
            </w:tcMar>
            <w:vAlign w:val="center"/>
          </w:tcPr>
          <w:p w14:paraId="3FE7794E" w14:textId="77777777" w:rsidR="004C38E4" w:rsidRPr="003F5C4A" w:rsidRDefault="004C38E4" w:rsidP="00F07567">
            <w:pPr>
              <w:rPr>
                <w:sz w:val="22"/>
                <w:szCs w:val="22"/>
              </w:rPr>
            </w:pPr>
          </w:p>
        </w:tc>
        <w:tc>
          <w:tcPr>
            <w:tcW w:w="1896" w:type="dxa"/>
            <w:shd w:val="clear" w:color="auto" w:fill="FEFEFE"/>
            <w:tcMar>
              <w:top w:w="80" w:type="dxa"/>
              <w:left w:w="80" w:type="dxa"/>
              <w:bottom w:w="80" w:type="dxa"/>
              <w:right w:w="80" w:type="dxa"/>
            </w:tcMar>
            <w:vAlign w:val="center"/>
          </w:tcPr>
          <w:p w14:paraId="2E256B8C" w14:textId="7DB8DCA4" w:rsidR="004C38E4" w:rsidRPr="003F5C4A" w:rsidRDefault="004C38E4" w:rsidP="00F07567">
            <w:pPr>
              <w:pStyle w:val="TableStyle2"/>
              <w:rPr>
                <w:sz w:val="22"/>
                <w:szCs w:val="22"/>
                <w:lang w:val="en-US"/>
              </w:rPr>
            </w:pPr>
            <w:r w:rsidRPr="003F5C4A">
              <w:rPr>
                <w:rFonts w:ascii="Times New Roman" w:hAnsi="Times New Roman"/>
                <w:sz w:val="22"/>
                <w:szCs w:val="22"/>
                <w:lang w:val="en-US"/>
              </w:rPr>
              <w:t xml:space="preserve">1 | </w:t>
            </w:r>
            <w:r w:rsidR="008F3A8C" w:rsidRPr="003F5C4A">
              <w:rPr>
                <w:rFonts w:ascii="Times New Roman" w:hAnsi="Times New Roman"/>
                <w:sz w:val="22"/>
                <w:szCs w:val="22"/>
                <w:lang w:val="en-US"/>
              </w:rPr>
              <w:t>plot</w:t>
            </w:r>
          </w:p>
        </w:tc>
        <w:tc>
          <w:tcPr>
            <w:tcW w:w="1358" w:type="dxa"/>
            <w:shd w:val="clear" w:color="auto" w:fill="FEFEFE"/>
            <w:tcMar>
              <w:top w:w="80" w:type="dxa"/>
              <w:left w:w="80" w:type="dxa"/>
              <w:bottom w:w="80" w:type="dxa"/>
              <w:right w:w="80" w:type="dxa"/>
            </w:tcMar>
            <w:vAlign w:val="center"/>
          </w:tcPr>
          <w:p w14:paraId="6C9B94E7" w14:textId="137CCB1C" w:rsidR="004C38E4" w:rsidRPr="003F5C4A" w:rsidRDefault="008F3A8C" w:rsidP="00F07567">
            <w:pPr>
              <w:pStyle w:val="TableStyle2"/>
              <w:rPr>
                <w:sz w:val="22"/>
                <w:szCs w:val="22"/>
                <w:lang w:val="en-US"/>
              </w:rPr>
            </w:pPr>
            <w:r w:rsidRPr="003F5C4A">
              <w:rPr>
                <w:rFonts w:ascii="Times New Roman" w:hAnsi="Times New Roman"/>
                <w:sz w:val="22"/>
                <w:szCs w:val="22"/>
                <w:lang w:val="en-US"/>
              </w:rPr>
              <w:t>Intercept</w:t>
            </w:r>
          </w:p>
        </w:tc>
        <w:tc>
          <w:tcPr>
            <w:tcW w:w="1393" w:type="dxa"/>
            <w:shd w:val="clear" w:color="auto" w:fill="FEFEFE"/>
            <w:tcMar>
              <w:top w:w="80" w:type="dxa"/>
              <w:left w:w="80" w:type="dxa"/>
              <w:bottom w:w="80" w:type="dxa"/>
              <w:right w:w="80" w:type="dxa"/>
            </w:tcMar>
            <w:vAlign w:val="center"/>
          </w:tcPr>
          <w:p w14:paraId="27AC40DB" w14:textId="3EE62722" w:rsidR="004C38E4" w:rsidRPr="003F5C4A" w:rsidRDefault="004C38E4" w:rsidP="00240AD6">
            <w:pPr>
              <w:pStyle w:val="TableStyle2"/>
              <w:rPr>
                <w:sz w:val="22"/>
                <w:szCs w:val="22"/>
                <w:lang w:val="en-US"/>
              </w:rPr>
            </w:pPr>
            <w:r w:rsidRPr="003F5C4A">
              <w:rPr>
                <w:rFonts w:ascii="Times New Roman" w:hAnsi="Times New Roman"/>
                <w:sz w:val="22"/>
                <w:szCs w:val="22"/>
                <w:lang w:val="en-US"/>
              </w:rPr>
              <w:t>0.004</w:t>
            </w:r>
          </w:p>
        </w:tc>
        <w:tc>
          <w:tcPr>
            <w:tcW w:w="1000" w:type="dxa"/>
            <w:shd w:val="clear" w:color="auto" w:fill="FEFEFE"/>
            <w:tcMar>
              <w:top w:w="80" w:type="dxa"/>
              <w:left w:w="80" w:type="dxa"/>
              <w:bottom w:w="80" w:type="dxa"/>
              <w:right w:w="80" w:type="dxa"/>
            </w:tcMar>
            <w:vAlign w:val="center"/>
          </w:tcPr>
          <w:p w14:paraId="1640CA6F" w14:textId="481DFF16"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0.064</w:t>
            </w:r>
          </w:p>
        </w:tc>
      </w:tr>
      <w:tr w:rsidR="004C38E4" w:rsidRPr="003F5C4A" w14:paraId="55B0644D" w14:textId="77777777" w:rsidTr="00240AD6">
        <w:trPr>
          <w:trHeight w:val="222"/>
        </w:trPr>
        <w:tc>
          <w:tcPr>
            <w:tcW w:w="1731" w:type="dxa"/>
            <w:tcBorders>
              <w:bottom w:val="single" w:sz="4" w:space="0" w:color="auto"/>
            </w:tcBorders>
            <w:shd w:val="clear" w:color="auto" w:fill="FEFEFE"/>
            <w:tcMar>
              <w:top w:w="80" w:type="dxa"/>
              <w:left w:w="80" w:type="dxa"/>
              <w:bottom w:w="80" w:type="dxa"/>
              <w:right w:w="80" w:type="dxa"/>
            </w:tcMar>
            <w:vAlign w:val="center"/>
          </w:tcPr>
          <w:p w14:paraId="1F41AB61" w14:textId="77777777" w:rsidR="004C38E4" w:rsidRPr="003F5C4A" w:rsidRDefault="004C38E4" w:rsidP="00F07567">
            <w:pPr>
              <w:rPr>
                <w:sz w:val="22"/>
                <w:szCs w:val="22"/>
              </w:rPr>
            </w:pPr>
          </w:p>
        </w:tc>
        <w:tc>
          <w:tcPr>
            <w:tcW w:w="1896" w:type="dxa"/>
            <w:tcBorders>
              <w:bottom w:val="single" w:sz="4" w:space="0" w:color="auto"/>
            </w:tcBorders>
            <w:shd w:val="clear" w:color="auto" w:fill="FEFEFE"/>
            <w:tcMar>
              <w:top w:w="80" w:type="dxa"/>
              <w:left w:w="80" w:type="dxa"/>
              <w:bottom w:w="80" w:type="dxa"/>
              <w:right w:w="80" w:type="dxa"/>
            </w:tcMar>
            <w:vAlign w:val="center"/>
          </w:tcPr>
          <w:p w14:paraId="35585C9D" w14:textId="77777777" w:rsidR="004C38E4" w:rsidRPr="003F5C4A" w:rsidRDefault="004C38E4" w:rsidP="00F07567">
            <w:pPr>
              <w:pStyle w:val="TableStyle2"/>
              <w:rPr>
                <w:sz w:val="22"/>
                <w:szCs w:val="22"/>
                <w:lang w:val="en-US"/>
              </w:rPr>
            </w:pPr>
            <w:r w:rsidRPr="003F5C4A">
              <w:rPr>
                <w:rFonts w:ascii="Times New Roman" w:hAnsi="Times New Roman"/>
                <w:sz w:val="22"/>
                <w:szCs w:val="22"/>
                <w:lang w:val="en-US"/>
              </w:rPr>
              <w:t>Residual</w:t>
            </w:r>
          </w:p>
        </w:tc>
        <w:tc>
          <w:tcPr>
            <w:tcW w:w="1358" w:type="dxa"/>
            <w:tcBorders>
              <w:bottom w:val="single" w:sz="4" w:space="0" w:color="auto"/>
            </w:tcBorders>
            <w:shd w:val="clear" w:color="auto" w:fill="FEFEFE"/>
            <w:tcMar>
              <w:top w:w="80" w:type="dxa"/>
              <w:left w:w="80" w:type="dxa"/>
              <w:bottom w:w="80" w:type="dxa"/>
              <w:right w:w="80" w:type="dxa"/>
            </w:tcMar>
            <w:vAlign w:val="center"/>
          </w:tcPr>
          <w:p w14:paraId="19E5CB9A" w14:textId="77777777" w:rsidR="004C38E4" w:rsidRPr="003F5C4A" w:rsidRDefault="004C38E4" w:rsidP="00F07567">
            <w:pPr>
              <w:rPr>
                <w:sz w:val="22"/>
                <w:szCs w:val="22"/>
              </w:rPr>
            </w:pPr>
          </w:p>
        </w:tc>
        <w:tc>
          <w:tcPr>
            <w:tcW w:w="1393" w:type="dxa"/>
            <w:tcBorders>
              <w:bottom w:val="single" w:sz="4" w:space="0" w:color="auto"/>
            </w:tcBorders>
            <w:shd w:val="clear" w:color="auto" w:fill="FEFEFE"/>
            <w:tcMar>
              <w:top w:w="80" w:type="dxa"/>
              <w:left w:w="80" w:type="dxa"/>
              <w:bottom w:w="80" w:type="dxa"/>
              <w:right w:w="80" w:type="dxa"/>
            </w:tcMar>
            <w:vAlign w:val="center"/>
          </w:tcPr>
          <w:p w14:paraId="1FC0A13F" w14:textId="57FCF86F" w:rsidR="004C38E4" w:rsidRPr="003F5C4A" w:rsidRDefault="004C38E4" w:rsidP="00240AD6">
            <w:pPr>
              <w:pStyle w:val="TableStyle2"/>
              <w:rPr>
                <w:sz w:val="22"/>
                <w:szCs w:val="22"/>
                <w:lang w:val="en-US"/>
              </w:rPr>
            </w:pPr>
            <w:r w:rsidRPr="003F5C4A">
              <w:rPr>
                <w:rFonts w:ascii="Times New Roman" w:hAnsi="Times New Roman"/>
                <w:sz w:val="22"/>
                <w:szCs w:val="22"/>
                <w:lang w:val="en-US"/>
              </w:rPr>
              <w:t>0.076</w:t>
            </w:r>
          </w:p>
        </w:tc>
        <w:tc>
          <w:tcPr>
            <w:tcW w:w="1000" w:type="dxa"/>
            <w:tcBorders>
              <w:bottom w:val="single" w:sz="4" w:space="0" w:color="auto"/>
            </w:tcBorders>
            <w:shd w:val="clear" w:color="auto" w:fill="FEFEFE"/>
            <w:tcMar>
              <w:top w:w="80" w:type="dxa"/>
              <w:left w:w="80" w:type="dxa"/>
              <w:bottom w:w="80" w:type="dxa"/>
              <w:right w:w="80" w:type="dxa"/>
            </w:tcMar>
            <w:vAlign w:val="center"/>
          </w:tcPr>
          <w:p w14:paraId="3BF6C09C" w14:textId="2D48A713" w:rsidR="004C38E4" w:rsidRPr="003F5C4A" w:rsidRDefault="004C38E4"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0.276</w:t>
            </w:r>
          </w:p>
        </w:tc>
      </w:tr>
      <w:tr w:rsidR="008F3A8C" w:rsidRPr="003F5C4A" w14:paraId="4EDB62A5" w14:textId="77777777" w:rsidTr="00240AD6">
        <w:trPr>
          <w:trHeight w:val="222"/>
        </w:trPr>
        <w:tc>
          <w:tcPr>
            <w:tcW w:w="7378" w:type="dxa"/>
            <w:gridSpan w:val="5"/>
            <w:tcBorders>
              <w:top w:val="single" w:sz="4" w:space="0" w:color="auto"/>
              <w:bottom w:val="single" w:sz="4" w:space="0" w:color="auto"/>
            </w:tcBorders>
            <w:shd w:val="clear" w:color="auto" w:fill="FEFEFE"/>
            <w:tcMar>
              <w:top w:w="80" w:type="dxa"/>
              <w:left w:w="80" w:type="dxa"/>
              <w:bottom w:w="80" w:type="dxa"/>
              <w:right w:w="80" w:type="dxa"/>
            </w:tcMar>
            <w:vAlign w:val="center"/>
          </w:tcPr>
          <w:p w14:paraId="5F51594A" w14:textId="523B2A5B"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b/>
                <w:bCs/>
                <w:sz w:val="22"/>
                <w:szCs w:val="22"/>
                <w:lang w:val="en-US"/>
              </w:rPr>
              <w:t>Analysis of the lenticel damage incidence</w:t>
            </w:r>
          </w:p>
        </w:tc>
      </w:tr>
      <w:tr w:rsidR="008F3A8C" w:rsidRPr="003F5C4A" w14:paraId="1C66DAE1" w14:textId="77777777" w:rsidTr="00240AD6">
        <w:trPr>
          <w:trHeight w:val="222"/>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
          <w:p w14:paraId="1B52034B" w14:textId="5379028E" w:rsidR="008F3A8C" w:rsidRPr="003F5C4A" w:rsidRDefault="008F3A8C" w:rsidP="00F07567">
            <w:pPr>
              <w:rPr>
                <w:sz w:val="22"/>
                <w:szCs w:val="22"/>
              </w:rPr>
            </w:pPr>
            <w:r w:rsidRPr="003F5C4A">
              <w:rPr>
                <w:b/>
                <w:bCs/>
                <w:sz w:val="22"/>
                <w:szCs w:val="22"/>
              </w:rPr>
              <w:t>Model</w:t>
            </w:r>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
          <w:p w14:paraId="0432655A" w14:textId="1BDE6CBE"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Generalized lineal mixed model (</w:t>
            </w:r>
            <w:proofErr w:type="spellStart"/>
            <w:r w:rsidRPr="003F5C4A">
              <w:rPr>
                <w:rFonts w:ascii="Times New Roman" w:hAnsi="Times New Roman" w:cs="Times New Roman"/>
                <w:sz w:val="22"/>
                <w:szCs w:val="22"/>
                <w:lang w:val="en-US"/>
              </w:rPr>
              <w:t>glmer</w:t>
            </w:r>
            <w:proofErr w:type="spellEnd"/>
            <w:r w:rsidRPr="003F5C4A">
              <w:rPr>
                <w:rFonts w:ascii="Times New Roman" w:hAnsi="Times New Roman" w:cs="Times New Roman"/>
                <w:sz w:val="22"/>
                <w:szCs w:val="22"/>
                <w:lang w:val="en-US"/>
              </w:rPr>
              <w:t xml:space="preserve">), family: </w:t>
            </w:r>
            <w:proofErr w:type="spellStart"/>
            <w:r w:rsidRPr="003F5C4A">
              <w:rPr>
                <w:rFonts w:ascii="Times New Roman" w:hAnsi="Times New Roman" w:cs="Times New Roman"/>
                <w:sz w:val="22"/>
                <w:szCs w:val="22"/>
                <w:lang w:val="en-US"/>
              </w:rPr>
              <w:t>poisson</w:t>
            </w:r>
            <w:proofErr w:type="spellEnd"/>
            <w:r w:rsidRPr="003F5C4A">
              <w:rPr>
                <w:rFonts w:ascii="Times New Roman" w:hAnsi="Times New Roman" w:cs="Times New Roman"/>
                <w:sz w:val="22"/>
                <w:szCs w:val="22"/>
                <w:lang w:val="en-US"/>
              </w:rPr>
              <w:t xml:space="preserve"> (log)</w:t>
            </w:r>
          </w:p>
        </w:tc>
      </w:tr>
      <w:tr w:rsidR="008F3A8C" w:rsidRPr="003F5C4A" w14:paraId="5D279DF3" w14:textId="77777777" w:rsidTr="00240AD6">
        <w:trPr>
          <w:trHeight w:val="222"/>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
          <w:p w14:paraId="31DFB892" w14:textId="52876358" w:rsidR="008F3A8C" w:rsidRPr="003F5C4A" w:rsidRDefault="008F3A8C" w:rsidP="00F07567">
            <w:pPr>
              <w:rPr>
                <w:sz w:val="22"/>
                <w:szCs w:val="22"/>
              </w:rPr>
            </w:pPr>
            <w:r w:rsidRPr="003F5C4A">
              <w:rPr>
                <w:b/>
                <w:bCs/>
                <w:sz w:val="22"/>
                <w:szCs w:val="22"/>
              </w:rPr>
              <w:t>Equation</w:t>
            </w:r>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
          <w:p w14:paraId="73DC153C" w14:textId="388491B1"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 xml:space="preserve">Incidence ~ Farm * Harvest + (1 | plot) + (1| </w:t>
            </w:r>
            <w:proofErr w:type="spellStart"/>
            <w:r w:rsidRPr="003F5C4A">
              <w:rPr>
                <w:rFonts w:ascii="Times New Roman" w:hAnsi="Times New Roman" w:cs="Times New Roman"/>
                <w:sz w:val="22"/>
                <w:szCs w:val="22"/>
                <w:lang w:val="en-US"/>
              </w:rPr>
              <w:t>pt</w:t>
            </w:r>
            <w:proofErr w:type="spellEnd"/>
            <w:r w:rsidRPr="003F5C4A">
              <w:rPr>
                <w:rFonts w:ascii="Times New Roman" w:hAnsi="Times New Roman" w:cs="Times New Roman"/>
                <w:sz w:val="22"/>
                <w:szCs w:val="22"/>
                <w:lang w:val="en-US"/>
              </w:rPr>
              <w:t>)</w:t>
            </w:r>
          </w:p>
        </w:tc>
      </w:tr>
      <w:tr w:rsidR="008F3A8C" w:rsidRPr="003F5C4A" w14:paraId="1E254FFE" w14:textId="77777777" w:rsidTr="00240AD6">
        <w:trPr>
          <w:trHeight w:val="222"/>
        </w:trPr>
        <w:tc>
          <w:tcPr>
            <w:tcW w:w="1731" w:type="dxa"/>
            <w:tcBorders>
              <w:top w:val="single" w:sz="4" w:space="0" w:color="auto"/>
              <w:bottom w:val="nil"/>
            </w:tcBorders>
            <w:shd w:val="clear" w:color="auto" w:fill="FEFEFE"/>
            <w:tcMar>
              <w:top w:w="80" w:type="dxa"/>
              <w:left w:w="80" w:type="dxa"/>
              <w:bottom w:w="80" w:type="dxa"/>
              <w:right w:w="80" w:type="dxa"/>
            </w:tcMar>
            <w:vAlign w:val="center"/>
          </w:tcPr>
          <w:p w14:paraId="53E3568E" w14:textId="77777777" w:rsidR="008F3A8C" w:rsidRPr="003F5C4A" w:rsidRDefault="008F3A8C" w:rsidP="00F07567">
            <w:pPr>
              <w:rPr>
                <w:sz w:val="22"/>
                <w:szCs w:val="22"/>
              </w:rPr>
            </w:pPr>
          </w:p>
        </w:tc>
        <w:tc>
          <w:tcPr>
            <w:tcW w:w="1896" w:type="dxa"/>
            <w:tcBorders>
              <w:top w:val="single" w:sz="4" w:space="0" w:color="auto"/>
              <w:bottom w:val="nil"/>
            </w:tcBorders>
            <w:shd w:val="clear" w:color="auto" w:fill="FEFEFE"/>
            <w:tcMar>
              <w:top w:w="80" w:type="dxa"/>
              <w:left w:w="80" w:type="dxa"/>
              <w:bottom w:w="80" w:type="dxa"/>
              <w:right w:w="80" w:type="dxa"/>
            </w:tcMar>
            <w:vAlign w:val="center"/>
          </w:tcPr>
          <w:p w14:paraId="537C7946" w14:textId="77777777" w:rsidR="008F3A8C" w:rsidRPr="003F5C4A" w:rsidRDefault="008F3A8C" w:rsidP="00F07567">
            <w:pPr>
              <w:pStyle w:val="TableStyle2"/>
              <w:rPr>
                <w:rFonts w:ascii="Times New Roman" w:hAnsi="Times New Roman" w:cs="Times New Roman"/>
                <w:sz w:val="22"/>
                <w:szCs w:val="22"/>
                <w:lang w:val="en-US"/>
              </w:rPr>
            </w:pPr>
          </w:p>
        </w:tc>
        <w:tc>
          <w:tcPr>
            <w:tcW w:w="1358" w:type="dxa"/>
            <w:tcBorders>
              <w:top w:val="single" w:sz="4" w:space="0" w:color="auto"/>
              <w:bottom w:val="nil"/>
            </w:tcBorders>
            <w:shd w:val="clear" w:color="auto" w:fill="FEFEFE"/>
            <w:tcMar>
              <w:top w:w="80" w:type="dxa"/>
              <w:left w:w="80" w:type="dxa"/>
              <w:bottom w:w="80" w:type="dxa"/>
              <w:right w:w="80" w:type="dxa"/>
            </w:tcMar>
            <w:vAlign w:val="center"/>
          </w:tcPr>
          <w:p w14:paraId="69455DA6" w14:textId="4E60E5E2" w:rsidR="008F3A8C" w:rsidRPr="003F5C4A" w:rsidRDefault="008F3A8C" w:rsidP="00F07567">
            <w:pPr>
              <w:rPr>
                <w:sz w:val="22"/>
                <w:szCs w:val="22"/>
              </w:rPr>
            </w:pPr>
            <w:r w:rsidRPr="003F5C4A">
              <w:rPr>
                <w:b/>
                <w:bCs/>
                <w:sz w:val="22"/>
                <w:szCs w:val="22"/>
              </w:rPr>
              <w:t>Estimate</w:t>
            </w:r>
          </w:p>
        </w:tc>
        <w:tc>
          <w:tcPr>
            <w:tcW w:w="1393" w:type="dxa"/>
            <w:tcBorders>
              <w:top w:val="single" w:sz="4" w:space="0" w:color="auto"/>
              <w:bottom w:val="nil"/>
            </w:tcBorders>
            <w:shd w:val="clear" w:color="auto" w:fill="FEFEFE"/>
            <w:tcMar>
              <w:top w:w="80" w:type="dxa"/>
              <w:left w:w="80" w:type="dxa"/>
              <w:bottom w:w="80" w:type="dxa"/>
              <w:right w:w="80" w:type="dxa"/>
            </w:tcMar>
            <w:vAlign w:val="center"/>
          </w:tcPr>
          <w:p w14:paraId="2526A6BD" w14:textId="29B5E158"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b/>
                <w:bCs/>
                <w:sz w:val="22"/>
                <w:szCs w:val="22"/>
                <w:lang w:val="en-US"/>
              </w:rPr>
              <w:t>SE</w:t>
            </w:r>
          </w:p>
        </w:tc>
        <w:tc>
          <w:tcPr>
            <w:tcW w:w="1000" w:type="dxa"/>
            <w:tcBorders>
              <w:top w:val="single" w:sz="4" w:space="0" w:color="auto"/>
              <w:bottom w:val="nil"/>
            </w:tcBorders>
            <w:shd w:val="clear" w:color="auto" w:fill="FEFEFE"/>
            <w:tcMar>
              <w:top w:w="80" w:type="dxa"/>
              <w:left w:w="80" w:type="dxa"/>
              <w:bottom w:w="80" w:type="dxa"/>
              <w:right w:w="80" w:type="dxa"/>
            </w:tcMar>
            <w:vAlign w:val="center"/>
          </w:tcPr>
          <w:p w14:paraId="56D756AF" w14:textId="4192A8FD"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b/>
                <w:bCs/>
                <w:sz w:val="22"/>
                <w:szCs w:val="22"/>
                <w:lang w:val="en-US"/>
              </w:rPr>
              <w:t>Z-</w:t>
            </w:r>
            <w:proofErr w:type="spellStart"/>
            <w:r w:rsidRPr="003F5C4A">
              <w:rPr>
                <w:rFonts w:ascii="Times New Roman" w:hAnsi="Times New Roman" w:cs="Times New Roman"/>
                <w:b/>
                <w:bCs/>
                <w:sz w:val="22"/>
                <w:szCs w:val="22"/>
                <w:lang w:val="en-US"/>
              </w:rPr>
              <w:t>val</w:t>
            </w:r>
            <w:proofErr w:type="spellEnd"/>
          </w:p>
        </w:tc>
      </w:tr>
      <w:tr w:rsidR="008F3A8C" w:rsidRPr="003F5C4A" w14:paraId="3E160CA5"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1125D8AA" w14:textId="5C28A0E8" w:rsidR="008F3A8C" w:rsidRPr="003F5C4A" w:rsidRDefault="008F3A8C" w:rsidP="00F07567">
            <w:pPr>
              <w:rPr>
                <w:sz w:val="22"/>
                <w:szCs w:val="22"/>
              </w:rPr>
            </w:pPr>
            <w:r w:rsidRPr="003F5C4A">
              <w:rPr>
                <w:b/>
                <w:bCs/>
                <w:sz w:val="22"/>
                <w:szCs w:val="22"/>
              </w:rPr>
              <w:t>Fixed effects</w:t>
            </w:r>
          </w:p>
        </w:tc>
        <w:tc>
          <w:tcPr>
            <w:tcW w:w="1896" w:type="dxa"/>
            <w:tcBorders>
              <w:top w:val="nil"/>
              <w:bottom w:val="nil"/>
            </w:tcBorders>
            <w:shd w:val="clear" w:color="auto" w:fill="FEFEFE"/>
            <w:tcMar>
              <w:top w:w="80" w:type="dxa"/>
              <w:left w:w="80" w:type="dxa"/>
              <w:bottom w:w="80" w:type="dxa"/>
              <w:right w:w="80" w:type="dxa"/>
            </w:tcMar>
            <w:vAlign w:val="center"/>
          </w:tcPr>
          <w:p w14:paraId="73F5BB8F" w14:textId="4DDFE862"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Intercept</w:t>
            </w:r>
          </w:p>
        </w:tc>
        <w:tc>
          <w:tcPr>
            <w:tcW w:w="1358" w:type="dxa"/>
            <w:tcBorders>
              <w:top w:val="nil"/>
              <w:bottom w:val="nil"/>
            </w:tcBorders>
            <w:shd w:val="clear" w:color="auto" w:fill="FEFEFE"/>
            <w:tcMar>
              <w:top w:w="80" w:type="dxa"/>
              <w:left w:w="80" w:type="dxa"/>
              <w:bottom w:w="80" w:type="dxa"/>
              <w:right w:w="80" w:type="dxa"/>
            </w:tcMar>
            <w:vAlign w:val="center"/>
          </w:tcPr>
          <w:p w14:paraId="352959EE" w14:textId="395524F1" w:rsidR="008F3A8C" w:rsidRPr="003F5C4A" w:rsidRDefault="008F3A8C" w:rsidP="00F07567">
            <w:pPr>
              <w:rPr>
                <w:sz w:val="22"/>
                <w:szCs w:val="22"/>
              </w:rPr>
            </w:pPr>
            <w:r w:rsidRPr="003F5C4A">
              <w:rPr>
                <w:sz w:val="22"/>
                <w:szCs w:val="22"/>
              </w:rPr>
              <w:t>2.94</w:t>
            </w:r>
          </w:p>
        </w:tc>
        <w:tc>
          <w:tcPr>
            <w:tcW w:w="1393" w:type="dxa"/>
            <w:tcBorders>
              <w:top w:val="nil"/>
              <w:bottom w:val="nil"/>
            </w:tcBorders>
            <w:shd w:val="clear" w:color="auto" w:fill="FEFEFE"/>
            <w:tcMar>
              <w:top w:w="80" w:type="dxa"/>
              <w:left w:w="80" w:type="dxa"/>
              <w:bottom w:w="80" w:type="dxa"/>
              <w:right w:w="80" w:type="dxa"/>
            </w:tcMar>
            <w:vAlign w:val="center"/>
          </w:tcPr>
          <w:p w14:paraId="0E6BD867" w14:textId="127711D6"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0.09</w:t>
            </w:r>
          </w:p>
        </w:tc>
        <w:tc>
          <w:tcPr>
            <w:tcW w:w="1000" w:type="dxa"/>
            <w:tcBorders>
              <w:top w:val="nil"/>
              <w:bottom w:val="nil"/>
            </w:tcBorders>
            <w:shd w:val="clear" w:color="auto" w:fill="FEFEFE"/>
            <w:tcMar>
              <w:top w:w="80" w:type="dxa"/>
              <w:left w:w="80" w:type="dxa"/>
              <w:bottom w:w="80" w:type="dxa"/>
              <w:right w:w="80" w:type="dxa"/>
            </w:tcMar>
            <w:vAlign w:val="center"/>
          </w:tcPr>
          <w:p w14:paraId="5A59B232" w14:textId="7CF401E0"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32.75</w:t>
            </w:r>
          </w:p>
        </w:tc>
      </w:tr>
      <w:tr w:rsidR="008F3A8C" w:rsidRPr="003F5C4A" w14:paraId="3CEDF07B"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6EEFDFAB" w14:textId="77777777" w:rsidR="008F3A8C" w:rsidRPr="003F5C4A" w:rsidRDefault="008F3A8C" w:rsidP="00F07567">
            <w:pPr>
              <w:rPr>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
          <w:p w14:paraId="03649923" w14:textId="37F8E4FD"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Sinai</w:t>
            </w:r>
          </w:p>
        </w:tc>
        <w:tc>
          <w:tcPr>
            <w:tcW w:w="1358" w:type="dxa"/>
            <w:tcBorders>
              <w:top w:val="nil"/>
              <w:bottom w:val="nil"/>
            </w:tcBorders>
            <w:shd w:val="clear" w:color="auto" w:fill="FEFEFE"/>
            <w:tcMar>
              <w:top w:w="80" w:type="dxa"/>
              <w:left w:w="80" w:type="dxa"/>
              <w:bottom w:w="80" w:type="dxa"/>
              <w:right w:w="80" w:type="dxa"/>
            </w:tcMar>
            <w:vAlign w:val="center"/>
          </w:tcPr>
          <w:p w14:paraId="45538A7D" w14:textId="62758610" w:rsidR="008F3A8C" w:rsidRPr="003F5C4A" w:rsidRDefault="008F3A8C" w:rsidP="00F07567">
            <w:pPr>
              <w:rPr>
                <w:sz w:val="22"/>
                <w:szCs w:val="22"/>
              </w:rPr>
            </w:pPr>
            <w:r w:rsidRPr="003F5C4A">
              <w:rPr>
                <w:sz w:val="22"/>
                <w:szCs w:val="22"/>
              </w:rPr>
              <w:t>1.30</w:t>
            </w:r>
          </w:p>
        </w:tc>
        <w:tc>
          <w:tcPr>
            <w:tcW w:w="1393" w:type="dxa"/>
            <w:tcBorders>
              <w:top w:val="nil"/>
              <w:bottom w:val="nil"/>
            </w:tcBorders>
            <w:shd w:val="clear" w:color="auto" w:fill="FEFEFE"/>
            <w:tcMar>
              <w:top w:w="80" w:type="dxa"/>
              <w:left w:w="80" w:type="dxa"/>
              <w:bottom w:w="80" w:type="dxa"/>
              <w:right w:w="80" w:type="dxa"/>
            </w:tcMar>
            <w:vAlign w:val="center"/>
          </w:tcPr>
          <w:p w14:paraId="30F4AEC9" w14:textId="51A510F1"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0.12</w:t>
            </w:r>
          </w:p>
        </w:tc>
        <w:tc>
          <w:tcPr>
            <w:tcW w:w="1000" w:type="dxa"/>
            <w:tcBorders>
              <w:top w:val="nil"/>
              <w:bottom w:val="nil"/>
            </w:tcBorders>
            <w:shd w:val="clear" w:color="auto" w:fill="FEFEFE"/>
            <w:tcMar>
              <w:top w:w="80" w:type="dxa"/>
              <w:left w:w="80" w:type="dxa"/>
              <w:bottom w:w="80" w:type="dxa"/>
              <w:right w:w="80" w:type="dxa"/>
            </w:tcMar>
            <w:vAlign w:val="center"/>
          </w:tcPr>
          <w:p w14:paraId="35E21289" w14:textId="4487D46D"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10.98</w:t>
            </w:r>
          </w:p>
        </w:tc>
      </w:tr>
      <w:tr w:rsidR="008F3A8C" w:rsidRPr="003F5C4A" w14:paraId="265D7A64"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66CE9485" w14:textId="77777777" w:rsidR="008F3A8C" w:rsidRPr="003F5C4A" w:rsidRDefault="008F3A8C" w:rsidP="00F07567">
            <w:pPr>
              <w:rPr>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
          <w:p w14:paraId="1E248D35" w14:textId="29ED4280"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2020_t</w:t>
            </w:r>
          </w:p>
        </w:tc>
        <w:tc>
          <w:tcPr>
            <w:tcW w:w="1358" w:type="dxa"/>
            <w:tcBorders>
              <w:top w:val="nil"/>
              <w:bottom w:val="nil"/>
            </w:tcBorders>
            <w:shd w:val="clear" w:color="auto" w:fill="FEFEFE"/>
            <w:tcMar>
              <w:top w:w="80" w:type="dxa"/>
              <w:left w:w="80" w:type="dxa"/>
              <w:bottom w:w="80" w:type="dxa"/>
              <w:right w:w="80" w:type="dxa"/>
            </w:tcMar>
            <w:vAlign w:val="center"/>
          </w:tcPr>
          <w:p w14:paraId="7B49EA64" w14:textId="0E1CE75E" w:rsidR="008F3A8C" w:rsidRPr="003F5C4A" w:rsidRDefault="008F3A8C" w:rsidP="00F07567">
            <w:pPr>
              <w:rPr>
                <w:sz w:val="22"/>
                <w:szCs w:val="22"/>
              </w:rPr>
            </w:pPr>
            <w:r w:rsidRPr="003F5C4A">
              <w:rPr>
                <w:sz w:val="22"/>
                <w:szCs w:val="22"/>
              </w:rPr>
              <w:t>1.37</w:t>
            </w:r>
          </w:p>
        </w:tc>
        <w:tc>
          <w:tcPr>
            <w:tcW w:w="1393" w:type="dxa"/>
            <w:tcBorders>
              <w:top w:val="nil"/>
              <w:bottom w:val="nil"/>
            </w:tcBorders>
            <w:shd w:val="clear" w:color="auto" w:fill="FEFEFE"/>
            <w:tcMar>
              <w:top w:w="80" w:type="dxa"/>
              <w:left w:w="80" w:type="dxa"/>
              <w:bottom w:w="80" w:type="dxa"/>
              <w:right w:w="80" w:type="dxa"/>
            </w:tcMar>
            <w:vAlign w:val="center"/>
          </w:tcPr>
          <w:p w14:paraId="5DB1EABF" w14:textId="05E4C3D7"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0.02</w:t>
            </w:r>
          </w:p>
        </w:tc>
        <w:tc>
          <w:tcPr>
            <w:tcW w:w="1000" w:type="dxa"/>
            <w:tcBorders>
              <w:top w:val="nil"/>
              <w:bottom w:val="nil"/>
            </w:tcBorders>
            <w:shd w:val="clear" w:color="auto" w:fill="FEFEFE"/>
            <w:tcMar>
              <w:top w:w="80" w:type="dxa"/>
              <w:left w:w="80" w:type="dxa"/>
              <w:bottom w:w="80" w:type="dxa"/>
              <w:right w:w="80" w:type="dxa"/>
            </w:tcMar>
            <w:vAlign w:val="center"/>
          </w:tcPr>
          <w:p w14:paraId="0D879B4C" w14:textId="3439B58B"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88.07</w:t>
            </w:r>
          </w:p>
        </w:tc>
      </w:tr>
      <w:tr w:rsidR="008F3A8C" w:rsidRPr="003F5C4A" w14:paraId="2A494A41"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6B2D289D" w14:textId="77777777" w:rsidR="008F3A8C" w:rsidRPr="003F5C4A" w:rsidRDefault="008F3A8C" w:rsidP="00F07567">
            <w:pPr>
              <w:rPr>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
          <w:p w14:paraId="3E7C0A84" w14:textId="30E0BC43"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2020_</w:t>
            </w:r>
            <w:r w:rsidR="00240AD6">
              <w:rPr>
                <w:rFonts w:ascii="Times New Roman" w:hAnsi="Times New Roman" w:cs="Times New Roman"/>
                <w:sz w:val="22"/>
                <w:szCs w:val="22"/>
                <w:lang w:val="en-US"/>
              </w:rPr>
              <w:t>m</w:t>
            </w:r>
          </w:p>
        </w:tc>
        <w:tc>
          <w:tcPr>
            <w:tcW w:w="1358" w:type="dxa"/>
            <w:tcBorders>
              <w:top w:val="nil"/>
              <w:bottom w:val="nil"/>
            </w:tcBorders>
            <w:shd w:val="clear" w:color="auto" w:fill="FEFEFE"/>
            <w:tcMar>
              <w:top w:w="80" w:type="dxa"/>
              <w:left w:w="80" w:type="dxa"/>
              <w:bottom w:w="80" w:type="dxa"/>
              <w:right w:w="80" w:type="dxa"/>
            </w:tcMar>
            <w:vAlign w:val="center"/>
          </w:tcPr>
          <w:p w14:paraId="37AC50FB" w14:textId="1E255BE4" w:rsidR="008F3A8C" w:rsidRPr="003F5C4A" w:rsidRDefault="008F3A8C" w:rsidP="00F07567">
            <w:pPr>
              <w:rPr>
                <w:sz w:val="22"/>
                <w:szCs w:val="22"/>
              </w:rPr>
            </w:pPr>
            <w:r w:rsidRPr="003F5C4A">
              <w:rPr>
                <w:sz w:val="22"/>
                <w:szCs w:val="22"/>
              </w:rPr>
              <w:t>0.60</w:t>
            </w:r>
          </w:p>
        </w:tc>
        <w:tc>
          <w:tcPr>
            <w:tcW w:w="1393" w:type="dxa"/>
            <w:tcBorders>
              <w:top w:val="nil"/>
              <w:bottom w:val="nil"/>
            </w:tcBorders>
            <w:shd w:val="clear" w:color="auto" w:fill="FEFEFE"/>
            <w:tcMar>
              <w:top w:w="80" w:type="dxa"/>
              <w:left w:w="80" w:type="dxa"/>
              <w:bottom w:w="80" w:type="dxa"/>
              <w:right w:w="80" w:type="dxa"/>
            </w:tcMar>
            <w:vAlign w:val="center"/>
          </w:tcPr>
          <w:p w14:paraId="68AB7DA8" w14:textId="1A42ED3B"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0.02</w:t>
            </w:r>
          </w:p>
        </w:tc>
        <w:tc>
          <w:tcPr>
            <w:tcW w:w="1000" w:type="dxa"/>
            <w:tcBorders>
              <w:top w:val="nil"/>
              <w:bottom w:val="nil"/>
            </w:tcBorders>
            <w:shd w:val="clear" w:color="auto" w:fill="FEFEFE"/>
            <w:tcMar>
              <w:top w:w="80" w:type="dxa"/>
              <w:left w:w="80" w:type="dxa"/>
              <w:bottom w:w="80" w:type="dxa"/>
              <w:right w:w="80" w:type="dxa"/>
            </w:tcMar>
            <w:vAlign w:val="center"/>
          </w:tcPr>
          <w:p w14:paraId="16007305" w14:textId="1493BB24"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35.12</w:t>
            </w:r>
          </w:p>
        </w:tc>
      </w:tr>
      <w:tr w:rsidR="008F3A8C" w:rsidRPr="003F5C4A" w14:paraId="41918A78"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58B2655F" w14:textId="77777777" w:rsidR="008F3A8C" w:rsidRPr="003F5C4A" w:rsidRDefault="008F3A8C" w:rsidP="00F07567">
            <w:pPr>
              <w:rPr>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
          <w:p w14:paraId="4EE7CB79" w14:textId="027F0B3B"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2021_t</w:t>
            </w:r>
          </w:p>
        </w:tc>
        <w:tc>
          <w:tcPr>
            <w:tcW w:w="1358" w:type="dxa"/>
            <w:tcBorders>
              <w:top w:val="nil"/>
              <w:bottom w:val="nil"/>
            </w:tcBorders>
            <w:shd w:val="clear" w:color="auto" w:fill="FEFEFE"/>
            <w:tcMar>
              <w:top w:w="80" w:type="dxa"/>
              <w:left w:w="80" w:type="dxa"/>
              <w:bottom w:w="80" w:type="dxa"/>
              <w:right w:w="80" w:type="dxa"/>
            </w:tcMar>
            <w:vAlign w:val="center"/>
          </w:tcPr>
          <w:p w14:paraId="2D75B241" w14:textId="5EDE7DEB" w:rsidR="008F3A8C" w:rsidRPr="003F5C4A" w:rsidRDefault="008F3A8C" w:rsidP="00F07567">
            <w:pPr>
              <w:rPr>
                <w:sz w:val="22"/>
                <w:szCs w:val="22"/>
              </w:rPr>
            </w:pPr>
            <w:r w:rsidRPr="003F5C4A">
              <w:rPr>
                <w:sz w:val="22"/>
                <w:szCs w:val="22"/>
              </w:rPr>
              <w:t>0.43</w:t>
            </w:r>
          </w:p>
        </w:tc>
        <w:tc>
          <w:tcPr>
            <w:tcW w:w="1393" w:type="dxa"/>
            <w:tcBorders>
              <w:top w:val="nil"/>
              <w:bottom w:val="nil"/>
            </w:tcBorders>
            <w:shd w:val="clear" w:color="auto" w:fill="FEFEFE"/>
            <w:tcMar>
              <w:top w:w="80" w:type="dxa"/>
              <w:left w:w="80" w:type="dxa"/>
              <w:bottom w:w="80" w:type="dxa"/>
              <w:right w:w="80" w:type="dxa"/>
            </w:tcMar>
            <w:vAlign w:val="center"/>
          </w:tcPr>
          <w:p w14:paraId="17444487" w14:textId="18919603"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0.03</w:t>
            </w:r>
          </w:p>
        </w:tc>
        <w:tc>
          <w:tcPr>
            <w:tcW w:w="1000" w:type="dxa"/>
            <w:tcBorders>
              <w:top w:val="nil"/>
              <w:bottom w:val="nil"/>
            </w:tcBorders>
            <w:shd w:val="clear" w:color="auto" w:fill="FEFEFE"/>
            <w:tcMar>
              <w:top w:w="80" w:type="dxa"/>
              <w:left w:w="80" w:type="dxa"/>
              <w:bottom w:w="80" w:type="dxa"/>
              <w:right w:w="80" w:type="dxa"/>
            </w:tcMar>
            <w:vAlign w:val="center"/>
          </w:tcPr>
          <w:p w14:paraId="3105AB83" w14:textId="2434C250"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15.40</w:t>
            </w:r>
          </w:p>
        </w:tc>
      </w:tr>
      <w:tr w:rsidR="008F3A8C" w:rsidRPr="003F5C4A" w14:paraId="49AD05FB"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0779FB2F" w14:textId="77777777" w:rsidR="008F3A8C" w:rsidRPr="003F5C4A" w:rsidRDefault="008F3A8C" w:rsidP="00F07567">
            <w:pPr>
              <w:rPr>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
          <w:p w14:paraId="6DA5E887" w14:textId="170F4D02"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Sinai*2020_t</w:t>
            </w:r>
          </w:p>
        </w:tc>
        <w:tc>
          <w:tcPr>
            <w:tcW w:w="1358" w:type="dxa"/>
            <w:tcBorders>
              <w:top w:val="nil"/>
              <w:bottom w:val="nil"/>
            </w:tcBorders>
            <w:shd w:val="clear" w:color="auto" w:fill="FEFEFE"/>
            <w:tcMar>
              <w:top w:w="80" w:type="dxa"/>
              <w:left w:w="80" w:type="dxa"/>
              <w:bottom w:w="80" w:type="dxa"/>
              <w:right w:w="80" w:type="dxa"/>
            </w:tcMar>
            <w:vAlign w:val="center"/>
          </w:tcPr>
          <w:p w14:paraId="10D67490" w14:textId="410A0651" w:rsidR="008F3A8C" w:rsidRPr="003F5C4A" w:rsidRDefault="008F3A8C" w:rsidP="00F07567">
            <w:pPr>
              <w:rPr>
                <w:sz w:val="22"/>
                <w:szCs w:val="22"/>
              </w:rPr>
            </w:pPr>
            <w:r w:rsidRPr="003F5C4A">
              <w:rPr>
                <w:sz w:val="22"/>
                <w:szCs w:val="22"/>
              </w:rPr>
              <w:t>-0.81</w:t>
            </w:r>
          </w:p>
        </w:tc>
        <w:tc>
          <w:tcPr>
            <w:tcW w:w="1393" w:type="dxa"/>
            <w:tcBorders>
              <w:top w:val="nil"/>
              <w:bottom w:val="nil"/>
            </w:tcBorders>
            <w:shd w:val="clear" w:color="auto" w:fill="FEFEFE"/>
            <w:tcMar>
              <w:top w:w="80" w:type="dxa"/>
              <w:left w:w="80" w:type="dxa"/>
              <w:bottom w:w="80" w:type="dxa"/>
              <w:right w:w="80" w:type="dxa"/>
            </w:tcMar>
            <w:vAlign w:val="center"/>
          </w:tcPr>
          <w:p w14:paraId="0E4272FC" w14:textId="38A11AEE"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0.02</w:t>
            </w:r>
          </w:p>
        </w:tc>
        <w:tc>
          <w:tcPr>
            <w:tcW w:w="1000" w:type="dxa"/>
            <w:tcBorders>
              <w:top w:val="nil"/>
              <w:bottom w:val="nil"/>
            </w:tcBorders>
            <w:shd w:val="clear" w:color="auto" w:fill="FEFEFE"/>
            <w:tcMar>
              <w:top w:w="80" w:type="dxa"/>
              <w:left w:w="80" w:type="dxa"/>
              <w:bottom w:w="80" w:type="dxa"/>
              <w:right w:w="80" w:type="dxa"/>
            </w:tcMar>
            <w:vAlign w:val="center"/>
          </w:tcPr>
          <w:p w14:paraId="2641E9A4" w14:textId="1792FD92"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-45.19</w:t>
            </w:r>
          </w:p>
        </w:tc>
      </w:tr>
      <w:tr w:rsidR="008F3A8C" w:rsidRPr="003F5C4A" w14:paraId="02D32B0F"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0DCB3A04" w14:textId="77777777" w:rsidR="008F3A8C" w:rsidRPr="003F5C4A" w:rsidRDefault="008F3A8C" w:rsidP="00F07567">
            <w:pPr>
              <w:rPr>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
          <w:p w14:paraId="487D5809" w14:textId="295965A1"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Sinai*2020_</w:t>
            </w:r>
            <w:r w:rsidR="00240AD6">
              <w:rPr>
                <w:rFonts w:ascii="Times New Roman" w:hAnsi="Times New Roman" w:cs="Times New Roman"/>
                <w:sz w:val="22"/>
                <w:szCs w:val="22"/>
                <w:lang w:val="en-US"/>
              </w:rPr>
              <w:t>m</w:t>
            </w:r>
          </w:p>
        </w:tc>
        <w:tc>
          <w:tcPr>
            <w:tcW w:w="1358" w:type="dxa"/>
            <w:tcBorders>
              <w:top w:val="nil"/>
              <w:bottom w:val="nil"/>
            </w:tcBorders>
            <w:shd w:val="clear" w:color="auto" w:fill="FEFEFE"/>
            <w:tcMar>
              <w:top w:w="80" w:type="dxa"/>
              <w:left w:w="80" w:type="dxa"/>
              <w:bottom w:w="80" w:type="dxa"/>
              <w:right w:w="80" w:type="dxa"/>
            </w:tcMar>
            <w:vAlign w:val="center"/>
          </w:tcPr>
          <w:p w14:paraId="0BA72E09" w14:textId="652FE7B9" w:rsidR="008F3A8C" w:rsidRPr="003F5C4A" w:rsidRDefault="008F3A8C" w:rsidP="00F07567">
            <w:pPr>
              <w:rPr>
                <w:sz w:val="22"/>
                <w:szCs w:val="22"/>
              </w:rPr>
            </w:pPr>
            <w:r w:rsidRPr="003F5C4A">
              <w:rPr>
                <w:sz w:val="22"/>
                <w:szCs w:val="22"/>
              </w:rPr>
              <w:t>-1.33</w:t>
            </w:r>
          </w:p>
        </w:tc>
        <w:tc>
          <w:tcPr>
            <w:tcW w:w="1393" w:type="dxa"/>
            <w:tcBorders>
              <w:top w:val="nil"/>
              <w:bottom w:val="nil"/>
            </w:tcBorders>
            <w:shd w:val="clear" w:color="auto" w:fill="FEFEFE"/>
            <w:tcMar>
              <w:top w:w="80" w:type="dxa"/>
              <w:left w:w="80" w:type="dxa"/>
              <w:bottom w:w="80" w:type="dxa"/>
              <w:right w:w="80" w:type="dxa"/>
            </w:tcMar>
            <w:vAlign w:val="center"/>
          </w:tcPr>
          <w:p w14:paraId="279DBDCD" w14:textId="79D996EB"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0.02</w:t>
            </w:r>
          </w:p>
        </w:tc>
        <w:tc>
          <w:tcPr>
            <w:tcW w:w="1000" w:type="dxa"/>
            <w:tcBorders>
              <w:top w:val="nil"/>
              <w:bottom w:val="nil"/>
            </w:tcBorders>
            <w:shd w:val="clear" w:color="auto" w:fill="FEFEFE"/>
            <w:tcMar>
              <w:top w:w="80" w:type="dxa"/>
              <w:left w:w="80" w:type="dxa"/>
              <w:bottom w:w="80" w:type="dxa"/>
              <w:right w:w="80" w:type="dxa"/>
            </w:tcMar>
            <w:vAlign w:val="center"/>
          </w:tcPr>
          <w:p w14:paraId="69873398" w14:textId="2B7FB919"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-65.51</w:t>
            </w:r>
          </w:p>
        </w:tc>
      </w:tr>
      <w:tr w:rsidR="008F3A8C" w:rsidRPr="003F5C4A" w14:paraId="768B5623"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7A2793F2" w14:textId="77777777" w:rsidR="008F3A8C" w:rsidRPr="003F5C4A" w:rsidRDefault="008F3A8C" w:rsidP="00F07567">
            <w:pPr>
              <w:rPr>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
          <w:p w14:paraId="5B639F47" w14:textId="5DECB425"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Sinai*2021_t</w:t>
            </w:r>
          </w:p>
        </w:tc>
        <w:tc>
          <w:tcPr>
            <w:tcW w:w="1358" w:type="dxa"/>
            <w:tcBorders>
              <w:top w:val="nil"/>
              <w:bottom w:val="nil"/>
            </w:tcBorders>
            <w:shd w:val="clear" w:color="auto" w:fill="FEFEFE"/>
            <w:tcMar>
              <w:top w:w="80" w:type="dxa"/>
              <w:left w:w="80" w:type="dxa"/>
              <w:bottom w:w="80" w:type="dxa"/>
              <w:right w:w="80" w:type="dxa"/>
            </w:tcMar>
            <w:vAlign w:val="center"/>
          </w:tcPr>
          <w:p w14:paraId="17E25B02" w14:textId="5CC7D4E5" w:rsidR="008F3A8C" w:rsidRPr="003F5C4A" w:rsidRDefault="008F3A8C" w:rsidP="00F07567">
            <w:pPr>
              <w:rPr>
                <w:sz w:val="22"/>
                <w:szCs w:val="22"/>
              </w:rPr>
            </w:pPr>
            <w:r w:rsidRPr="003F5C4A">
              <w:rPr>
                <w:sz w:val="22"/>
                <w:szCs w:val="22"/>
              </w:rPr>
              <w:t>-0.13</w:t>
            </w:r>
          </w:p>
        </w:tc>
        <w:tc>
          <w:tcPr>
            <w:tcW w:w="1393" w:type="dxa"/>
            <w:tcBorders>
              <w:top w:val="nil"/>
              <w:bottom w:val="nil"/>
            </w:tcBorders>
            <w:shd w:val="clear" w:color="auto" w:fill="FEFEFE"/>
            <w:tcMar>
              <w:top w:w="80" w:type="dxa"/>
              <w:left w:w="80" w:type="dxa"/>
              <w:bottom w:w="80" w:type="dxa"/>
              <w:right w:w="80" w:type="dxa"/>
            </w:tcMar>
            <w:vAlign w:val="center"/>
          </w:tcPr>
          <w:p w14:paraId="61CA2B00" w14:textId="793F2CC8"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0.03</w:t>
            </w:r>
          </w:p>
        </w:tc>
        <w:tc>
          <w:tcPr>
            <w:tcW w:w="1000" w:type="dxa"/>
            <w:tcBorders>
              <w:top w:val="nil"/>
              <w:bottom w:val="nil"/>
            </w:tcBorders>
            <w:shd w:val="clear" w:color="auto" w:fill="FEFEFE"/>
            <w:tcMar>
              <w:top w:w="80" w:type="dxa"/>
              <w:left w:w="80" w:type="dxa"/>
              <w:bottom w:w="80" w:type="dxa"/>
              <w:right w:w="80" w:type="dxa"/>
            </w:tcMar>
            <w:vAlign w:val="center"/>
          </w:tcPr>
          <w:p w14:paraId="23E07F96" w14:textId="07A5DB76"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-4.31</w:t>
            </w:r>
          </w:p>
        </w:tc>
      </w:tr>
      <w:tr w:rsidR="008F3A8C" w:rsidRPr="003F5C4A" w14:paraId="468B1FB8"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33E186A4" w14:textId="77777777" w:rsidR="008F3A8C" w:rsidRPr="003F5C4A" w:rsidRDefault="008F3A8C" w:rsidP="00F07567">
            <w:pPr>
              <w:rPr>
                <w:sz w:val="22"/>
                <w:szCs w:val="22"/>
              </w:rPr>
            </w:pPr>
          </w:p>
        </w:tc>
        <w:tc>
          <w:tcPr>
            <w:tcW w:w="1896" w:type="dxa"/>
            <w:tcBorders>
              <w:top w:val="nil"/>
              <w:bottom w:val="nil"/>
            </w:tcBorders>
            <w:shd w:val="clear" w:color="auto" w:fill="FEFEFE"/>
            <w:tcMar>
              <w:top w:w="80" w:type="dxa"/>
              <w:left w:w="80" w:type="dxa"/>
              <w:bottom w:w="80" w:type="dxa"/>
              <w:right w:w="80" w:type="dxa"/>
            </w:tcMar>
            <w:vAlign w:val="center"/>
          </w:tcPr>
          <w:p w14:paraId="6DF7198B" w14:textId="77777777" w:rsidR="008F3A8C" w:rsidRPr="003F5C4A" w:rsidRDefault="008F3A8C" w:rsidP="00F07567">
            <w:pPr>
              <w:pStyle w:val="TableStyle2"/>
              <w:rPr>
                <w:rFonts w:ascii="Times New Roman" w:hAnsi="Times New Roman" w:cs="Times New Roman"/>
                <w:sz w:val="22"/>
                <w:szCs w:val="22"/>
                <w:lang w:val="en-US"/>
              </w:rPr>
            </w:pPr>
          </w:p>
        </w:tc>
        <w:tc>
          <w:tcPr>
            <w:tcW w:w="1358" w:type="dxa"/>
            <w:tcBorders>
              <w:top w:val="nil"/>
              <w:bottom w:val="nil"/>
            </w:tcBorders>
            <w:shd w:val="clear" w:color="auto" w:fill="FEFEFE"/>
            <w:tcMar>
              <w:top w:w="80" w:type="dxa"/>
              <w:left w:w="80" w:type="dxa"/>
              <w:bottom w:w="80" w:type="dxa"/>
              <w:right w:w="80" w:type="dxa"/>
            </w:tcMar>
            <w:vAlign w:val="center"/>
          </w:tcPr>
          <w:p w14:paraId="3B9BCCC7" w14:textId="77777777" w:rsidR="008F3A8C" w:rsidRPr="003F5C4A" w:rsidRDefault="008F3A8C" w:rsidP="00F07567">
            <w:pPr>
              <w:rPr>
                <w:sz w:val="22"/>
                <w:szCs w:val="22"/>
              </w:rPr>
            </w:pPr>
          </w:p>
        </w:tc>
        <w:tc>
          <w:tcPr>
            <w:tcW w:w="1393" w:type="dxa"/>
            <w:tcBorders>
              <w:top w:val="nil"/>
              <w:bottom w:val="nil"/>
            </w:tcBorders>
            <w:shd w:val="clear" w:color="auto" w:fill="FEFEFE"/>
            <w:tcMar>
              <w:top w:w="80" w:type="dxa"/>
              <w:left w:w="80" w:type="dxa"/>
              <w:bottom w:w="80" w:type="dxa"/>
              <w:right w:w="80" w:type="dxa"/>
            </w:tcMar>
            <w:vAlign w:val="center"/>
          </w:tcPr>
          <w:p w14:paraId="630BBBB1" w14:textId="24E03F52"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b/>
                <w:bCs/>
                <w:sz w:val="22"/>
                <w:szCs w:val="22"/>
                <w:lang w:val="en-US"/>
              </w:rPr>
              <w:t>Variance</w:t>
            </w:r>
          </w:p>
        </w:tc>
        <w:tc>
          <w:tcPr>
            <w:tcW w:w="1000" w:type="dxa"/>
            <w:tcBorders>
              <w:top w:val="nil"/>
              <w:bottom w:val="nil"/>
            </w:tcBorders>
            <w:shd w:val="clear" w:color="auto" w:fill="FEFEFE"/>
            <w:tcMar>
              <w:top w:w="80" w:type="dxa"/>
              <w:left w:w="80" w:type="dxa"/>
              <w:bottom w:w="80" w:type="dxa"/>
              <w:right w:w="80" w:type="dxa"/>
            </w:tcMar>
            <w:vAlign w:val="center"/>
          </w:tcPr>
          <w:p w14:paraId="542C677E" w14:textId="336CB934"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b/>
                <w:bCs/>
                <w:sz w:val="22"/>
                <w:szCs w:val="22"/>
                <w:lang w:val="en-US"/>
              </w:rPr>
              <w:t>SD</w:t>
            </w:r>
          </w:p>
        </w:tc>
      </w:tr>
      <w:tr w:rsidR="008F3A8C" w:rsidRPr="003F5C4A" w14:paraId="39815EC0" w14:textId="77777777" w:rsidTr="00240AD6">
        <w:trPr>
          <w:trHeight w:val="222"/>
        </w:trPr>
        <w:tc>
          <w:tcPr>
            <w:tcW w:w="1731" w:type="dxa"/>
            <w:tcBorders>
              <w:top w:val="nil"/>
              <w:bottom w:val="nil"/>
            </w:tcBorders>
            <w:shd w:val="clear" w:color="auto" w:fill="FEFEFE"/>
            <w:tcMar>
              <w:top w:w="80" w:type="dxa"/>
              <w:left w:w="80" w:type="dxa"/>
              <w:bottom w:w="80" w:type="dxa"/>
              <w:right w:w="80" w:type="dxa"/>
            </w:tcMar>
            <w:vAlign w:val="center"/>
          </w:tcPr>
          <w:p w14:paraId="65A6FFB4" w14:textId="65323EBA" w:rsidR="008F3A8C" w:rsidRPr="003F5C4A" w:rsidRDefault="008F3A8C" w:rsidP="00F07567">
            <w:pPr>
              <w:rPr>
                <w:sz w:val="22"/>
                <w:szCs w:val="22"/>
              </w:rPr>
            </w:pPr>
            <w:r w:rsidRPr="003F5C4A">
              <w:rPr>
                <w:b/>
                <w:bCs/>
                <w:sz w:val="22"/>
                <w:szCs w:val="22"/>
              </w:rPr>
              <w:t>Random effects</w:t>
            </w:r>
          </w:p>
        </w:tc>
        <w:tc>
          <w:tcPr>
            <w:tcW w:w="1896" w:type="dxa"/>
            <w:tcBorders>
              <w:top w:val="nil"/>
              <w:bottom w:val="nil"/>
            </w:tcBorders>
            <w:shd w:val="clear" w:color="auto" w:fill="FEFEFE"/>
            <w:tcMar>
              <w:top w:w="80" w:type="dxa"/>
              <w:left w:w="80" w:type="dxa"/>
              <w:bottom w:w="80" w:type="dxa"/>
              <w:right w:w="80" w:type="dxa"/>
            </w:tcMar>
            <w:vAlign w:val="center"/>
          </w:tcPr>
          <w:p w14:paraId="52AC96E6" w14:textId="7D604490"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 xml:space="preserve">1 | </w:t>
            </w:r>
            <w:proofErr w:type="spellStart"/>
            <w:r w:rsidRPr="003F5C4A">
              <w:rPr>
                <w:rFonts w:ascii="Times New Roman" w:hAnsi="Times New Roman" w:cs="Times New Roman"/>
                <w:sz w:val="22"/>
                <w:szCs w:val="22"/>
                <w:lang w:val="en-US"/>
              </w:rPr>
              <w:t>pt</w:t>
            </w:r>
            <w:proofErr w:type="spellEnd"/>
          </w:p>
        </w:tc>
        <w:tc>
          <w:tcPr>
            <w:tcW w:w="1358" w:type="dxa"/>
            <w:tcBorders>
              <w:top w:val="nil"/>
              <w:bottom w:val="nil"/>
            </w:tcBorders>
            <w:shd w:val="clear" w:color="auto" w:fill="FEFEFE"/>
            <w:tcMar>
              <w:top w:w="80" w:type="dxa"/>
              <w:left w:w="80" w:type="dxa"/>
              <w:bottom w:w="80" w:type="dxa"/>
              <w:right w:w="80" w:type="dxa"/>
            </w:tcMar>
            <w:vAlign w:val="center"/>
          </w:tcPr>
          <w:p w14:paraId="4225CEB8" w14:textId="3AED91BF" w:rsidR="008F3A8C" w:rsidRPr="003F5C4A" w:rsidRDefault="008F3A8C" w:rsidP="00F07567">
            <w:pPr>
              <w:rPr>
                <w:sz w:val="22"/>
                <w:szCs w:val="22"/>
              </w:rPr>
            </w:pPr>
            <w:r w:rsidRPr="003F5C4A">
              <w:rPr>
                <w:sz w:val="22"/>
                <w:szCs w:val="22"/>
              </w:rPr>
              <w:t>Intercept</w:t>
            </w:r>
          </w:p>
        </w:tc>
        <w:tc>
          <w:tcPr>
            <w:tcW w:w="1393" w:type="dxa"/>
            <w:tcBorders>
              <w:top w:val="nil"/>
              <w:bottom w:val="nil"/>
            </w:tcBorders>
            <w:shd w:val="clear" w:color="auto" w:fill="FEFEFE"/>
            <w:tcMar>
              <w:top w:w="80" w:type="dxa"/>
              <w:left w:w="80" w:type="dxa"/>
              <w:bottom w:w="80" w:type="dxa"/>
              <w:right w:w="80" w:type="dxa"/>
            </w:tcMar>
            <w:vAlign w:val="center"/>
          </w:tcPr>
          <w:p w14:paraId="3F784887" w14:textId="2DFD4762" w:rsidR="008F3A8C" w:rsidRPr="003F5C4A" w:rsidRDefault="008F3A8C" w:rsidP="00240AD6">
            <w:pPr>
              <w:pStyle w:val="TableStyle2"/>
              <w:rPr>
                <w:rFonts w:ascii="Times New Roman" w:hAnsi="Times New Roman" w:cs="Times New Roman"/>
                <w:b/>
                <w:bCs/>
                <w:sz w:val="22"/>
                <w:szCs w:val="22"/>
                <w:lang w:val="en-US"/>
              </w:rPr>
            </w:pPr>
            <w:r w:rsidRPr="003F5C4A">
              <w:rPr>
                <w:rFonts w:ascii="Times New Roman" w:hAnsi="Times New Roman" w:cs="Times New Roman"/>
                <w:sz w:val="22"/>
                <w:szCs w:val="22"/>
                <w:lang w:val="en-US"/>
              </w:rPr>
              <w:t>0.062</w:t>
            </w:r>
          </w:p>
        </w:tc>
        <w:tc>
          <w:tcPr>
            <w:tcW w:w="1000" w:type="dxa"/>
            <w:tcBorders>
              <w:top w:val="nil"/>
              <w:bottom w:val="nil"/>
            </w:tcBorders>
            <w:shd w:val="clear" w:color="auto" w:fill="FEFEFE"/>
            <w:tcMar>
              <w:top w:w="80" w:type="dxa"/>
              <w:left w:w="80" w:type="dxa"/>
              <w:bottom w:w="80" w:type="dxa"/>
              <w:right w:w="80" w:type="dxa"/>
            </w:tcMar>
            <w:vAlign w:val="center"/>
          </w:tcPr>
          <w:p w14:paraId="04833B2A" w14:textId="68A856C3" w:rsidR="008F3A8C" w:rsidRPr="003F5C4A" w:rsidRDefault="008F3A8C" w:rsidP="00240AD6">
            <w:pPr>
              <w:pStyle w:val="TableStyle2"/>
              <w:rPr>
                <w:rFonts w:ascii="Times New Roman" w:hAnsi="Times New Roman" w:cs="Times New Roman"/>
                <w:b/>
                <w:bCs/>
                <w:sz w:val="22"/>
                <w:szCs w:val="22"/>
                <w:lang w:val="en-US"/>
              </w:rPr>
            </w:pPr>
            <w:r w:rsidRPr="003F5C4A">
              <w:rPr>
                <w:rFonts w:ascii="Times New Roman" w:hAnsi="Times New Roman" w:cs="Times New Roman"/>
                <w:sz w:val="22"/>
                <w:szCs w:val="22"/>
                <w:lang w:val="en-US"/>
              </w:rPr>
              <w:t>0.250</w:t>
            </w:r>
          </w:p>
        </w:tc>
      </w:tr>
      <w:tr w:rsidR="008F3A8C" w:rsidRPr="003F5C4A" w14:paraId="5C99366C" w14:textId="77777777" w:rsidTr="00240AD6">
        <w:trPr>
          <w:trHeight w:val="222"/>
        </w:trPr>
        <w:tc>
          <w:tcPr>
            <w:tcW w:w="1731" w:type="dxa"/>
            <w:tcBorders>
              <w:top w:val="nil"/>
              <w:bottom w:val="single" w:sz="4" w:space="0" w:color="auto"/>
            </w:tcBorders>
            <w:shd w:val="clear" w:color="auto" w:fill="FEFEFE"/>
            <w:tcMar>
              <w:top w:w="80" w:type="dxa"/>
              <w:left w:w="80" w:type="dxa"/>
              <w:bottom w:w="80" w:type="dxa"/>
              <w:right w:w="80" w:type="dxa"/>
            </w:tcMar>
            <w:vAlign w:val="center"/>
          </w:tcPr>
          <w:p w14:paraId="7B175C24" w14:textId="77777777" w:rsidR="008F3A8C" w:rsidRPr="003F5C4A" w:rsidRDefault="008F3A8C" w:rsidP="00F07567">
            <w:pPr>
              <w:rPr>
                <w:b/>
                <w:bCs/>
                <w:sz w:val="22"/>
                <w:szCs w:val="22"/>
              </w:rPr>
            </w:pPr>
          </w:p>
        </w:tc>
        <w:tc>
          <w:tcPr>
            <w:tcW w:w="1896" w:type="dxa"/>
            <w:tcBorders>
              <w:top w:val="nil"/>
              <w:bottom w:val="single" w:sz="4" w:space="0" w:color="auto"/>
            </w:tcBorders>
            <w:shd w:val="clear" w:color="auto" w:fill="FEFEFE"/>
            <w:tcMar>
              <w:top w:w="80" w:type="dxa"/>
              <w:left w:w="80" w:type="dxa"/>
              <w:bottom w:w="80" w:type="dxa"/>
              <w:right w:w="80" w:type="dxa"/>
            </w:tcMar>
            <w:vAlign w:val="center"/>
          </w:tcPr>
          <w:p w14:paraId="4A36CA29" w14:textId="0E890E12" w:rsidR="008F3A8C" w:rsidRPr="003F5C4A" w:rsidRDefault="008F3A8C" w:rsidP="00F07567">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1 | plot</w:t>
            </w:r>
          </w:p>
        </w:tc>
        <w:tc>
          <w:tcPr>
            <w:tcW w:w="1358" w:type="dxa"/>
            <w:tcBorders>
              <w:top w:val="nil"/>
              <w:bottom w:val="single" w:sz="4" w:space="0" w:color="auto"/>
            </w:tcBorders>
            <w:shd w:val="clear" w:color="auto" w:fill="FEFEFE"/>
            <w:tcMar>
              <w:top w:w="80" w:type="dxa"/>
              <w:left w:w="80" w:type="dxa"/>
              <w:bottom w:w="80" w:type="dxa"/>
              <w:right w:w="80" w:type="dxa"/>
            </w:tcMar>
            <w:vAlign w:val="center"/>
          </w:tcPr>
          <w:p w14:paraId="32F6751D" w14:textId="46FD119F" w:rsidR="008F3A8C" w:rsidRPr="003F5C4A" w:rsidRDefault="008F3A8C" w:rsidP="00F07567">
            <w:pPr>
              <w:rPr>
                <w:sz w:val="22"/>
                <w:szCs w:val="22"/>
              </w:rPr>
            </w:pPr>
            <w:r w:rsidRPr="003F5C4A">
              <w:rPr>
                <w:sz w:val="22"/>
                <w:szCs w:val="22"/>
              </w:rPr>
              <w:t>Intercept</w:t>
            </w:r>
          </w:p>
        </w:tc>
        <w:tc>
          <w:tcPr>
            <w:tcW w:w="1393" w:type="dxa"/>
            <w:tcBorders>
              <w:top w:val="nil"/>
              <w:bottom w:val="single" w:sz="4" w:space="0" w:color="auto"/>
            </w:tcBorders>
            <w:shd w:val="clear" w:color="auto" w:fill="FEFEFE"/>
            <w:tcMar>
              <w:top w:w="80" w:type="dxa"/>
              <w:left w:w="80" w:type="dxa"/>
              <w:bottom w:w="80" w:type="dxa"/>
              <w:right w:w="80" w:type="dxa"/>
            </w:tcMar>
            <w:vAlign w:val="center"/>
          </w:tcPr>
          <w:p w14:paraId="33F7BACB" w14:textId="2C3364C5"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0.029</w:t>
            </w:r>
          </w:p>
        </w:tc>
        <w:tc>
          <w:tcPr>
            <w:tcW w:w="1000" w:type="dxa"/>
            <w:tcBorders>
              <w:top w:val="nil"/>
              <w:bottom w:val="single" w:sz="4" w:space="0" w:color="auto"/>
            </w:tcBorders>
            <w:shd w:val="clear" w:color="auto" w:fill="FEFEFE"/>
            <w:tcMar>
              <w:top w:w="80" w:type="dxa"/>
              <w:left w:w="80" w:type="dxa"/>
              <w:bottom w:w="80" w:type="dxa"/>
              <w:right w:w="80" w:type="dxa"/>
            </w:tcMar>
            <w:vAlign w:val="center"/>
          </w:tcPr>
          <w:p w14:paraId="41C5CEBE" w14:textId="4AAD9BA7" w:rsidR="008F3A8C" w:rsidRPr="003F5C4A" w:rsidRDefault="008F3A8C" w:rsidP="00240AD6">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0.170</w:t>
            </w:r>
          </w:p>
        </w:tc>
      </w:tr>
    </w:tbl>
    <w:p w14:paraId="43B26B47" w14:textId="77777777" w:rsidR="00587176" w:rsidRPr="003F5C4A" w:rsidRDefault="00587176" w:rsidP="00587176">
      <w:pPr>
        <w:pStyle w:val="Body"/>
        <w:spacing w:line="288" w:lineRule="auto"/>
        <w:rPr>
          <w:rFonts w:ascii="Times New Roman" w:eastAsia="Times New Roman" w:hAnsi="Times New Roman" w:cs="Times New Roman"/>
          <w:shd w:val="clear" w:color="auto" w:fill="FFFFFF"/>
        </w:rPr>
      </w:pPr>
    </w:p>
    <w:p w14:paraId="73CCC638" w14:textId="7B85DFDB" w:rsidR="00587176" w:rsidRPr="003F5C4A" w:rsidRDefault="00587176" w:rsidP="00587176">
      <w:pPr>
        <w:pStyle w:val="Body"/>
        <w:spacing w:line="288" w:lineRule="auto"/>
        <w:rPr>
          <w:rFonts w:ascii="Times New Roman" w:eastAsia="Times New Roman" w:hAnsi="Times New Roman" w:cs="Times New Roman"/>
          <w:shd w:val="clear" w:color="auto" w:fill="FFFFFF"/>
        </w:rPr>
      </w:pPr>
    </w:p>
    <w:p w14:paraId="59E9C938" w14:textId="78D96280"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46A4BDB0" w14:textId="390DE613"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65403846" w14:textId="6BBBB94F"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1BC0EA69" w14:textId="52ED8866"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7D968B1D" w14:textId="1363E47A"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7A40E96B" w14:textId="2747AA8E"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0366C6A8" w14:textId="18DFCFEF"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5D38C071" w14:textId="653B86DD"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37B1C7FE" w14:textId="3A5230D8"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7E289293" w14:textId="758C15DF"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1A30119D" w14:textId="4120626B"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126C670F" w14:textId="63BA692A"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01614B60" w14:textId="0C95508F"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574037A5" w14:textId="55A39509"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7F996590" w14:textId="3ADA49B6"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634AA375" w14:textId="416D9F43"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2583AC6D" w14:textId="477A9854"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26559F30" w14:textId="43AD2FBE" w:rsidR="005C2375" w:rsidRPr="003F5C4A" w:rsidRDefault="005C2375" w:rsidP="00587176">
      <w:pPr>
        <w:pStyle w:val="Body"/>
        <w:spacing w:line="288" w:lineRule="auto"/>
        <w:rPr>
          <w:rFonts w:ascii="Times New Roman" w:eastAsia="Times New Roman" w:hAnsi="Times New Roman" w:cs="Times New Roman"/>
          <w:shd w:val="clear" w:color="auto" w:fill="FFFFFF"/>
        </w:rPr>
      </w:pPr>
    </w:p>
    <w:p w14:paraId="660D6C74" w14:textId="2C069594" w:rsidR="00DD5390" w:rsidRPr="003F5C4A" w:rsidRDefault="00DD5390" w:rsidP="00587176">
      <w:pPr>
        <w:pStyle w:val="Body"/>
        <w:spacing w:line="288" w:lineRule="auto"/>
        <w:rPr>
          <w:rFonts w:ascii="Times New Roman" w:eastAsia="Times New Roman" w:hAnsi="Times New Roman" w:cs="Times New Roman"/>
          <w:shd w:val="clear" w:color="auto" w:fill="FFFFFF"/>
        </w:rPr>
      </w:pPr>
    </w:p>
    <w:p w14:paraId="13A516C6" w14:textId="3F6772C3" w:rsidR="00DD5390" w:rsidRPr="003F5C4A" w:rsidRDefault="00DD5390" w:rsidP="00587176">
      <w:pPr>
        <w:pStyle w:val="Body"/>
        <w:spacing w:line="288" w:lineRule="auto"/>
        <w:rPr>
          <w:rFonts w:ascii="Times New Roman" w:eastAsia="Times New Roman" w:hAnsi="Times New Roman" w:cs="Times New Roman"/>
          <w:shd w:val="clear" w:color="auto" w:fill="FFFFFF"/>
        </w:rPr>
      </w:pPr>
    </w:p>
    <w:p w14:paraId="7EAA6B97" w14:textId="6AEE8E5E" w:rsidR="00DD5390" w:rsidRPr="003F5C4A" w:rsidRDefault="00DD5390" w:rsidP="00587176">
      <w:pPr>
        <w:pStyle w:val="Body"/>
        <w:spacing w:line="288" w:lineRule="auto"/>
        <w:rPr>
          <w:rFonts w:ascii="Times New Roman" w:eastAsia="Times New Roman" w:hAnsi="Times New Roman" w:cs="Times New Roman"/>
          <w:shd w:val="clear" w:color="auto" w:fill="FFFFFF"/>
        </w:rPr>
      </w:pPr>
    </w:p>
    <w:p w14:paraId="5CD89891" w14:textId="77777777" w:rsidR="00DD5390" w:rsidRPr="003F5C4A" w:rsidRDefault="00DD5390" w:rsidP="00587176">
      <w:pPr>
        <w:pStyle w:val="Body"/>
        <w:spacing w:line="288" w:lineRule="auto"/>
        <w:rPr>
          <w:rFonts w:ascii="Times New Roman" w:eastAsia="Times New Roman" w:hAnsi="Times New Roman" w:cs="Times New Roman"/>
          <w:shd w:val="clear" w:color="auto" w:fill="FFFFFF"/>
        </w:rPr>
      </w:pPr>
    </w:p>
    <w:p w14:paraId="11DD401E" w14:textId="212E9701" w:rsidR="00587176" w:rsidRPr="003F5C4A" w:rsidRDefault="00587176" w:rsidP="00AC3737">
      <w:pPr>
        <w:pStyle w:val="Body"/>
        <w:spacing w:line="288" w:lineRule="auto"/>
        <w:ind w:left="164"/>
        <w:rPr>
          <w:rFonts w:ascii="Times New Roman" w:hAnsi="Times New Roman"/>
        </w:rPr>
      </w:pPr>
    </w:p>
    <w:p w14:paraId="284C9DA5" w14:textId="7C1F1127" w:rsidR="00EE4878" w:rsidRPr="003F5C4A" w:rsidRDefault="00EE4878" w:rsidP="00EE4878">
      <w:pPr>
        <w:pStyle w:val="Body"/>
        <w:spacing w:line="288" w:lineRule="auto"/>
        <w:ind w:left="164"/>
        <w:rPr>
          <w:rFonts w:ascii="Times New Roman" w:hAnsi="Times New Roman"/>
        </w:rPr>
      </w:pPr>
    </w:p>
    <w:p w14:paraId="7C36023A"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3F005D09" w14:textId="77777777" w:rsidR="00FC4B63" w:rsidRPr="003F5C4A" w:rsidRDefault="00FC4B63" w:rsidP="00FC4B63">
      <w:pPr>
        <w:pStyle w:val="Body"/>
        <w:spacing w:line="288" w:lineRule="auto"/>
        <w:rPr>
          <w:rFonts w:ascii="Times New Roman" w:hAnsi="Times New Roman"/>
          <w:shd w:val="clear" w:color="auto" w:fill="FFFFFF"/>
        </w:rPr>
      </w:pPr>
    </w:p>
    <w:p w14:paraId="43BCBBB9"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3A7A851E"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0951B2BC"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1E4279D1"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7747FE25"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1FEDCCA0"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00CFE148"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420241C0"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6BA13E3C"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23DD8726"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04968052"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1CC57028"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5D6C6201"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21F8B867"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5DC6FA71"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3582B5A4"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727F2054"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120828DC"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5E143A97"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49189550"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4F24EB76"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566A000F"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3B911265"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477B8974" w14:textId="77777777" w:rsidR="00FC4B63" w:rsidRPr="003F5C4A" w:rsidRDefault="00FC4B63" w:rsidP="00FC4B63">
      <w:pPr>
        <w:pStyle w:val="Body"/>
        <w:spacing w:line="288" w:lineRule="auto"/>
        <w:rPr>
          <w:rFonts w:ascii="Times New Roman" w:eastAsia="Times New Roman" w:hAnsi="Times New Roman" w:cs="Times New Roman"/>
          <w:shd w:val="clear" w:color="auto" w:fill="FFFFFF"/>
        </w:rPr>
      </w:pPr>
    </w:p>
    <w:p w14:paraId="6954FC08" w14:textId="566BA4EA" w:rsidR="00FC4B63" w:rsidRPr="003F5C4A" w:rsidRDefault="00FC4B63" w:rsidP="00FC4B63">
      <w:pPr>
        <w:pStyle w:val="Body"/>
        <w:numPr>
          <w:ilvl w:val="0"/>
          <w:numId w:val="2"/>
        </w:numPr>
        <w:spacing w:line="288" w:lineRule="auto"/>
        <w:rPr>
          <w:rFonts w:ascii="Times New Roman" w:hAnsi="Times New Roman"/>
        </w:rPr>
      </w:pPr>
      <w:r w:rsidRPr="003F5C4A">
        <w:rPr>
          <w:rFonts w:ascii="Times New Roman" w:hAnsi="Times New Roman"/>
          <w:shd w:val="clear" w:color="auto" w:fill="FFFFFF"/>
        </w:rPr>
        <w:t>1|</w:t>
      </w:r>
      <w:r w:rsidR="00AC3737" w:rsidRPr="003F5C4A">
        <w:rPr>
          <w:rFonts w:ascii="Times New Roman" w:hAnsi="Times New Roman"/>
          <w:shd w:val="clear" w:color="auto" w:fill="FFFFFF"/>
        </w:rPr>
        <w:t>pt</w:t>
      </w:r>
      <w:r w:rsidRPr="003F5C4A">
        <w:rPr>
          <w:rFonts w:ascii="Times New Roman" w:hAnsi="Times New Roman"/>
          <w:shd w:val="clear" w:color="auto" w:fill="FFFFFF"/>
        </w:rPr>
        <w:t xml:space="preserve">: </w:t>
      </w:r>
      <w:r w:rsidR="00AC3737" w:rsidRPr="003F5C4A">
        <w:rPr>
          <w:rFonts w:ascii="Times New Roman" w:hAnsi="Times New Roman"/>
          <w:shd w:val="clear" w:color="auto" w:fill="FFFFFF"/>
        </w:rPr>
        <w:t>Nested effect of tree in plot</w:t>
      </w:r>
    </w:p>
    <w:p w14:paraId="16A5ED24" w14:textId="76873B71" w:rsidR="00646972" w:rsidRPr="003F5C4A" w:rsidRDefault="00646972" w:rsidP="00646972">
      <w:pPr>
        <w:pStyle w:val="Body"/>
        <w:spacing w:line="288" w:lineRule="auto"/>
        <w:rPr>
          <w:rFonts w:ascii="Times New Roman" w:hAnsi="Times New Roman"/>
          <w:shd w:val="clear" w:color="auto" w:fill="FFFFFF"/>
        </w:rPr>
      </w:pPr>
    </w:p>
    <w:p w14:paraId="50D0E515" w14:textId="77777777" w:rsidR="00646972" w:rsidRPr="003F5C4A" w:rsidRDefault="00646972" w:rsidP="00646972">
      <w:pPr>
        <w:pStyle w:val="Body"/>
        <w:spacing w:line="288" w:lineRule="auto"/>
        <w:ind w:left="164"/>
        <w:rPr>
          <w:rFonts w:ascii="Times New Roman" w:hAnsi="Times New Roman"/>
          <w:b/>
          <w:bCs/>
          <w:shd w:val="clear" w:color="auto" w:fill="FFFFFF"/>
        </w:rPr>
      </w:pPr>
    </w:p>
    <w:p w14:paraId="78F13DE0" w14:textId="4C5DF053" w:rsidR="00646972" w:rsidRPr="003F5C4A" w:rsidRDefault="00646972" w:rsidP="009828E9">
      <w:pPr>
        <w:pStyle w:val="Body"/>
        <w:spacing w:line="360" w:lineRule="auto"/>
        <w:ind w:left="164"/>
        <w:rPr>
          <w:rFonts w:ascii="Times New Roman" w:hAnsi="Times New Roman"/>
        </w:rPr>
      </w:pPr>
      <w:r w:rsidRPr="003F5C4A">
        <w:rPr>
          <w:rFonts w:ascii="Times New Roman" w:hAnsi="Times New Roman"/>
          <w:b/>
          <w:bCs/>
          <w:shd w:val="clear" w:color="auto" w:fill="FFFFFF"/>
        </w:rPr>
        <w:t xml:space="preserve">Supplementary Table </w:t>
      </w:r>
      <w:r w:rsidR="0032164D" w:rsidRPr="003F5C4A">
        <w:rPr>
          <w:rFonts w:ascii="Times New Roman" w:hAnsi="Times New Roman"/>
          <w:b/>
          <w:bCs/>
          <w:shd w:val="clear" w:color="auto" w:fill="FFFFFF"/>
        </w:rPr>
        <w:t>4</w:t>
      </w:r>
      <w:r w:rsidRPr="003F5C4A">
        <w:rPr>
          <w:rFonts w:ascii="Times New Roman" w:hAnsi="Times New Roman"/>
          <w:b/>
          <w:bCs/>
          <w:shd w:val="clear" w:color="auto" w:fill="FFFFFF"/>
        </w:rPr>
        <w:t xml:space="preserve">. </w:t>
      </w:r>
      <w:r w:rsidRPr="003F5C4A">
        <w:rPr>
          <w:rFonts w:ascii="Times New Roman" w:hAnsi="Times New Roman"/>
          <w:shd w:val="clear" w:color="auto" w:fill="FFFFFF"/>
        </w:rPr>
        <w:t>Estimates for the linear mixed model and general linear mixed model evaluating the difference between the severity and incidences of the lenticel damage</w:t>
      </w:r>
      <w:r w:rsidRPr="003F5C4A">
        <w:rPr>
          <w:rFonts w:ascii="Times New Roman" w:hAnsi="Times New Roman"/>
        </w:rPr>
        <w:t xml:space="preserve"> at harvest time (0 days post-harvest) and 21 days of cold store at 6</w:t>
      </w:r>
      <w:r w:rsidR="009828E9" w:rsidRPr="003F5C4A">
        <w:rPr>
          <w:rFonts w:ascii="Times New Roman" w:hAnsi="Times New Roman" w:cs="Times New Roman"/>
        </w:rPr>
        <w:t>⁰</w:t>
      </w:r>
      <w:r w:rsidRPr="003F5C4A">
        <w:rPr>
          <w:rFonts w:ascii="Times New Roman" w:hAnsi="Times New Roman"/>
        </w:rPr>
        <w:t xml:space="preserve">C (21 </w:t>
      </w:r>
      <w:proofErr w:type="spellStart"/>
      <w:ins w:id="894" w:author="Sandra Mosquera Lopez" w:date="2022-02-02T17:21:00Z">
        <w:r w:rsidR="008C2EA6">
          <w:rPr>
            <w:rFonts w:ascii="Times New Roman" w:hAnsi="Times New Roman"/>
          </w:rPr>
          <w:t>dph</w:t>
        </w:r>
      </w:ins>
      <w:proofErr w:type="spellEnd"/>
      <w:r w:rsidRPr="003F5C4A">
        <w:rPr>
          <w:rFonts w:ascii="Times New Roman" w:hAnsi="Times New Roman"/>
        </w:rPr>
        <w:t>)</w:t>
      </w:r>
      <w:r w:rsidRPr="003F5C4A">
        <w:rPr>
          <w:rFonts w:ascii="Times New Roman" w:hAnsi="Times New Roman"/>
          <w:shd w:val="clear" w:color="auto" w:fill="FFFFFF"/>
        </w:rPr>
        <w:t xml:space="preserve"> for fruits of avocado cv. Hass collected from La </w:t>
      </w:r>
      <w:proofErr w:type="spellStart"/>
      <w:r w:rsidRPr="003F5C4A">
        <w:rPr>
          <w:rFonts w:ascii="Times New Roman" w:hAnsi="Times New Roman"/>
          <w:shd w:val="clear" w:color="auto" w:fill="FFFFFF"/>
        </w:rPr>
        <w:t>Escondida</w:t>
      </w:r>
      <w:proofErr w:type="spellEnd"/>
      <w:r w:rsidRPr="003F5C4A">
        <w:rPr>
          <w:rFonts w:ascii="Times New Roman" w:hAnsi="Times New Roman"/>
          <w:shd w:val="clear" w:color="auto" w:fill="FFFFFF"/>
        </w:rPr>
        <w:t xml:space="preserve"> and El </w:t>
      </w:r>
      <w:proofErr w:type="spellStart"/>
      <w:r w:rsidRPr="003F5C4A">
        <w:rPr>
          <w:rFonts w:ascii="Times New Roman" w:hAnsi="Times New Roman"/>
          <w:shd w:val="clear" w:color="auto" w:fill="FFFFFF"/>
        </w:rPr>
        <w:t>Siani</w:t>
      </w:r>
      <w:proofErr w:type="spellEnd"/>
      <w:r w:rsidRPr="003F5C4A">
        <w:rPr>
          <w:rFonts w:ascii="Times New Roman" w:hAnsi="Times New Roman"/>
          <w:shd w:val="clear" w:color="auto" w:fill="FFFFFF"/>
        </w:rPr>
        <w:t xml:space="preserve"> farm </w:t>
      </w:r>
      <w:r w:rsidRPr="003F5C4A">
        <w:rPr>
          <w:rFonts w:ascii="Times New Roman" w:hAnsi="Times New Roman"/>
        </w:rPr>
        <w:t xml:space="preserve">between 2019 and 2021. </w:t>
      </w:r>
    </w:p>
    <w:p w14:paraId="3D005530" w14:textId="77777777" w:rsidR="00646972" w:rsidRPr="003F5C4A" w:rsidRDefault="00646972" w:rsidP="00646972">
      <w:pPr>
        <w:pStyle w:val="Body"/>
        <w:spacing w:line="288" w:lineRule="auto"/>
        <w:rPr>
          <w:rFonts w:ascii="Times New Roman" w:hAnsi="Times New Roman"/>
        </w:rPr>
      </w:pPr>
    </w:p>
    <w:p w14:paraId="7B89A8BB" w14:textId="77777777" w:rsidR="001C6D8A" w:rsidRPr="003F5C4A" w:rsidRDefault="001C6D8A" w:rsidP="00567AD4">
      <w:pPr>
        <w:pStyle w:val="Body"/>
        <w:spacing w:line="288" w:lineRule="auto"/>
        <w:rPr>
          <w:rFonts w:ascii="Times New Roman" w:hAnsi="Times New Roman"/>
          <w:b/>
          <w:bCs/>
          <w:shd w:val="clear" w:color="auto" w:fill="FFFFFF"/>
        </w:rPr>
      </w:pPr>
    </w:p>
    <w:tbl>
      <w:tblPr>
        <w:tblpPr w:leftFromText="141" w:rightFromText="141" w:vertAnchor="text" w:horzAnchor="margin" w:tblpXSpec="center" w:tblpY="-60"/>
        <w:tblW w:w="6655" w:type="dxa"/>
        <w:tblBorders>
          <w:top w:val="single" w:sz="4" w:space="0" w:color="auto"/>
          <w:bottom w:val="single" w:sz="4" w:space="0" w:color="auto"/>
        </w:tblBorders>
        <w:tblLayout w:type="fixed"/>
        <w:tblLook w:val="04A0" w:firstRow="1" w:lastRow="0" w:firstColumn="1" w:lastColumn="0" w:noHBand="0" w:noVBand="1"/>
      </w:tblPr>
      <w:tblGrid>
        <w:gridCol w:w="1440"/>
        <w:gridCol w:w="355"/>
        <w:gridCol w:w="1710"/>
        <w:gridCol w:w="1080"/>
        <w:gridCol w:w="990"/>
        <w:gridCol w:w="1080"/>
      </w:tblGrid>
      <w:tr w:rsidR="001C6D8A" w:rsidRPr="003F5C4A" w14:paraId="03CE9441" w14:textId="77777777" w:rsidTr="00C53B6C">
        <w:trPr>
          <w:trHeight w:val="222"/>
        </w:trPr>
        <w:tc>
          <w:tcPr>
            <w:tcW w:w="6655" w:type="dxa"/>
            <w:gridSpan w:val="6"/>
            <w:tcBorders>
              <w:top w:val="single" w:sz="4" w:space="0" w:color="auto"/>
              <w:bottom w:val="single" w:sz="4" w:space="0" w:color="auto"/>
            </w:tcBorders>
            <w:shd w:val="clear" w:color="auto" w:fill="FEFEFE"/>
            <w:tcMar>
              <w:top w:w="80" w:type="dxa"/>
              <w:left w:w="80" w:type="dxa"/>
              <w:bottom w:w="80" w:type="dxa"/>
              <w:right w:w="80" w:type="dxa"/>
            </w:tcMar>
          </w:tcPr>
          <w:p w14:paraId="1B255F88" w14:textId="77777777" w:rsidR="001C6D8A" w:rsidRPr="003F5C4A" w:rsidRDefault="001C6D8A" w:rsidP="00C53B6C">
            <w:pPr>
              <w:pStyle w:val="TableStyle2"/>
              <w:jc w:val="center"/>
              <w:rPr>
                <w:rFonts w:ascii="Times New Roman" w:hAnsi="Times New Roman" w:cs="Times New Roman"/>
                <w:sz w:val="22"/>
                <w:szCs w:val="22"/>
                <w:lang w:val="en-US"/>
              </w:rPr>
            </w:pPr>
            <w:r w:rsidRPr="003F5C4A">
              <w:rPr>
                <w:rFonts w:ascii="Times New Roman" w:hAnsi="Times New Roman" w:cs="Times New Roman"/>
                <w:b/>
                <w:bCs/>
                <w:sz w:val="22"/>
                <w:szCs w:val="22"/>
                <w:lang w:val="en-US"/>
              </w:rPr>
              <w:lastRenderedPageBreak/>
              <w:t>Analysis of the lenticel damage severity</w:t>
            </w:r>
          </w:p>
        </w:tc>
      </w:tr>
      <w:tr w:rsidR="001C6D8A" w:rsidRPr="003F5C4A" w14:paraId="372F912E" w14:textId="77777777" w:rsidTr="00C53B6C">
        <w:trPr>
          <w:trHeight w:val="222"/>
        </w:trPr>
        <w:tc>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p w14:paraId="271A210C" w14:textId="77777777" w:rsidR="001C6D8A" w:rsidRPr="003F5C4A" w:rsidRDefault="001C6D8A" w:rsidP="00C53B6C">
            <w:pPr>
              <w:pStyle w:val="TableStyle2"/>
              <w:rPr>
                <w:sz w:val="22"/>
                <w:szCs w:val="22"/>
                <w:lang w:val="en-US"/>
              </w:rPr>
            </w:pPr>
            <w:r w:rsidRPr="003F5C4A">
              <w:rPr>
                <w:rFonts w:ascii="Times New Roman" w:hAnsi="Times New Roman"/>
                <w:b/>
                <w:bCs/>
                <w:sz w:val="22"/>
                <w:szCs w:val="22"/>
                <w:lang w:val="en-US"/>
              </w:rPr>
              <w:t>Model</w:t>
            </w:r>
          </w:p>
        </w:tc>
        <w:tc>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p w14:paraId="307297A0" w14:textId="77777777" w:rsidR="001C6D8A" w:rsidRPr="003F5C4A" w:rsidRDefault="001C6D8A" w:rsidP="00C53B6C">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Lineal mixed model (</w:t>
            </w:r>
            <w:proofErr w:type="spellStart"/>
            <w:r w:rsidRPr="003F5C4A">
              <w:rPr>
                <w:rFonts w:ascii="Times New Roman" w:hAnsi="Times New Roman" w:cs="Times New Roman"/>
                <w:sz w:val="22"/>
                <w:szCs w:val="22"/>
                <w:lang w:val="en-US"/>
              </w:rPr>
              <w:t>lmer</w:t>
            </w:r>
            <w:proofErr w:type="spellEnd"/>
            <w:r w:rsidRPr="003F5C4A">
              <w:rPr>
                <w:rFonts w:ascii="Times New Roman" w:hAnsi="Times New Roman" w:cs="Times New Roman"/>
                <w:sz w:val="22"/>
                <w:szCs w:val="22"/>
                <w:lang w:val="en-US"/>
              </w:rPr>
              <w:t>)</w:t>
            </w:r>
          </w:p>
        </w:tc>
      </w:tr>
      <w:tr w:rsidR="001C6D8A" w:rsidRPr="003F5C4A" w14:paraId="156485C3" w14:textId="77777777" w:rsidTr="00C53B6C">
        <w:trPr>
          <w:trHeight w:val="212"/>
        </w:trPr>
        <w:tc>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p w14:paraId="36E16ECF" w14:textId="77777777" w:rsidR="001C6D8A" w:rsidRPr="003F5C4A" w:rsidRDefault="001C6D8A" w:rsidP="00C53B6C">
            <w:pPr>
              <w:pStyle w:val="TableStyle2"/>
              <w:rPr>
                <w:sz w:val="22"/>
                <w:szCs w:val="22"/>
                <w:lang w:val="en-US"/>
              </w:rPr>
            </w:pPr>
            <w:r w:rsidRPr="003F5C4A">
              <w:rPr>
                <w:rFonts w:ascii="Times New Roman" w:hAnsi="Times New Roman"/>
                <w:b/>
                <w:bCs/>
                <w:sz w:val="22"/>
                <w:szCs w:val="22"/>
                <w:lang w:val="en-US"/>
              </w:rPr>
              <w:t>Equation</w:t>
            </w:r>
          </w:p>
        </w:tc>
        <w:tc>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p w14:paraId="0164DC4F" w14:textId="7981A240" w:rsidR="001C6D8A" w:rsidRPr="003F5C4A" w:rsidRDefault="001C6D8A" w:rsidP="00C53B6C">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 xml:space="preserve">log (severity+1) ~ </w:t>
            </w:r>
            <w:r w:rsidR="00C82BF6" w:rsidRPr="003F5C4A">
              <w:rPr>
                <w:rFonts w:ascii="Times New Roman" w:hAnsi="Times New Roman" w:cs="Times New Roman"/>
                <w:sz w:val="22"/>
                <w:szCs w:val="22"/>
                <w:lang w:val="en-US"/>
              </w:rPr>
              <w:t>measurement</w:t>
            </w:r>
            <w:r w:rsidRPr="003F5C4A">
              <w:rPr>
                <w:rFonts w:ascii="Times New Roman" w:hAnsi="Times New Roman" w:cs="Times New Roman"/>
                <w:sz w:val="22"/>
                <w:szCs w:val="22"/>
                <w:lang w:val="en-US"/>
              </w:rPr>
              <w:t xml:space="preserve"> * Farm</w:t>
            </w:r>
            <w:r w:rsidRPr="003F5C4A">
              <w:rPr>
                <w:rFonts w:ascii="Times New Roman" w:hAnsi="Times New Roman"/>
                <w:sz w:val="22"/>
                <w:szCs w:val="22"/>
                <w:lang w:val="en-US"/>
              </w:rPr>
              <w:t xml:space="preserve"> + (1 | harvest) + (1| fruit)</w:t>
            </w:r>
          </w:p>
        </w:tc>
      </w:tr>
      <w:tr w:rsidR="001C6D8A" w:rsidRPr="003F5C4A" w14:paraId="5FFE6DE1" w14:textId="77777777" w:rsidTr="00C53B6C">
        <w:trPr>
          <w:trHeight w:val="212"/>
        </w:trPr>
        <w:tc>
          <w:tcPr>
            <w:tcW w:w="1795" w:type="dxa"/>
            <w:gridSpan w:val="2"/>
            <w:tcBorders>
              <w:top w:val="single" w:sz="4" w:space="0" w:color="auto"/>
            </w:tcBorders>
            <w:shd w:val="clear" w:color="auto" w:fill="FEFEFE"/>
            <w:tcMar>
              <w:top w:w="80" w:type="dxa"/>
              <w:left w:w="80" w:type="dxa"/>
              <w:bottom w:w="80" w:type="dxa"/>
              <w:right w:w="80" w:type="dxa"/>
            </w:tcMar>
          </w:tcPr>
          <w:p w14:paraId="4C6C531F" w14:textId="77777777" w:rsidR="001C6D8A" w:rsidRPr="003F5C4A" w:rsidRDefault="001C6D8A" w:rsidP="00C53B6C">
            <w:pPr>
              <w:rPr>
                <w:sz w:val="22"/>
                <w:szCs w:val="22"/>
              </w:rPr>
            </w:pPr>
          </w:p>
        </w:tc>
        <w:tc>
          <w:tcPr>
            <w:tcW w:w="1710" w:type="dxa"/>
            <w:tcBorders>
              <w:top w:val="single" w:sz="4" w:space="0" w:color="auto"/>
            </w:tcBorders>
            <w:shd w:val="clear" w:color="auto" w:fill="FEFEFE"/>
            <w:tcMar>
              <w:top w:w="80" w:type="dxa"/>
              <w:left w:w="80" w:type="dxa"/>
              <w:bottom w:w="80" w:type="dxa"/>
              <w:right w:w="80" w:type="dxa"/>
            </w:tcMar>
          </w:tcPr>
          <w:p w14:paraId="72BDA3F6" w14:textId="77777777" w:rsidR="001C6D8A" w:rsidRPr="003F5C4A" w:rsidRDefault="001C6D8A" w:rsidP="00C53B6C">
            <w:pPr>
              <w:rPr>
                <w:sz w:val="22"/>
                <w:szCs w:val="22"/>
              </w:rPr>
            </w:pPr>
          </w:p>
        </w:tc>
        <w:tc>
          <w:tcPr>
            <w:tcW w:w="1080" w:type="dxa"/>
            <w:tcBorders>
              <w:top w:val="single" w:sz="4" w:space="0" w:color="auto"/>
            </w:tcBorders>
            <w:shd w:val="clear" w:color="auto" w:fill="FEFEFE"/>
            <w:tcMar>
              <w:top w:w="80" w:type="dxa"/>
              <w:left w:w="80" w:type="dxa"/>
              <w:bottom w:w="80" w:type="dxa"/>
              <w:right w:w="80" w:type="dxa"/>
            </w:tcMar>
          </w:tcPr>
          <w:p w14:paraId="704818D6" w14:textId="77777777" w:rsidR="001C6D8A" w:rsidRPr="003F5C4A" w:rsidRDefault="001C6D8A" w:rsidP="00C53B6C">
            <w:pPr>
              <w:pStyle w:val="TableStyle2"/>
              <w:jc w:val="center"/>
              <w:rPr>
                <w:sz w:val="22"/>
                <w:szCs w:val="22"/>
                <w:lang w:val="en-US"/>
              </w:rPr>
            </w:pPr>
            <w:r w:rsidRPr="003F5C4A">
              <w:rPr>
                <w:rFonts w:ascii="Times New Roman" w:hAnsi="Times New Roman"/>
                <w:b/>
                <w:bCs/>
                <w:sz w:val="22"/>
                <w:szCs w:val="22"/>
                <w:lang w:val="en-US"/>
              </w:rPr>
              <w:t>Estimate</w:t>
            </w:r>
          </w:p>
        </w:tc>
        <w:tc>
          <w:tcPr>
            <w:tcW w:w="990" w:type="dxa"/>
            <w:tcBorders>
              <w:top w:val="single" w:sz="4" w:space="0" w:color="auto"/>
            </w:tcBorders>
            <w:shd w:val="clear" w:color="auto" w:fill="FEFEFE"/>
            <w:tcMar>
              <w:top w:w="80" w:type="dxa"/>
              <w:left w:w="80" w:type="dxa"/>
              <w:bottom w:w="80" w:type="dxa"/>
              <w:right w:w="80" w:type="dxa"/>
            </w:tcMar>
          </w:tcPr>
          <w:p w14:paraId="18EDCF58" w14:textId="77777777" w:rsidR="001C6D8A" w:rsidRPr="003F5C4A" w:rsidRDefault="001C6D8A" w:rsidP="00C53B6C">
            <w:pPr>
              <w:pStyle w:val="TableStyle2"/>
              <w:jc w:val="center"/>
              <w:rPr>
                <w:sz w:val="22"/>
                <w:szCs w:val="22"/>
                <w:lang w:val="en-US"/>
              </w:rPr>
            </w:pPr>
            <w:r w:rsidRPr="003F5C4A">
              <w:rPr>
                <w:rFonts w:ascii="Times New Roman" w:hAnsi="Times New Roman"/>
                <w:b/>
                <w:bCs/>
                <w:sz w:val="22"/>
                <w:szCs w:val="22"/>
                <w:lang w:val="en-US"/>
              </w:rPr>
              <w:t>SE</w:t>
            </w:r>
          </w:p>
        </w:tc>
        <w:tc>
          <w:tcPr>
            <w:tcW w:w="1080" w:type="dxa"/>
            <w:tcBorders>
              <w:top w:val="single" w:sz="4" w:space="0" w:color="auto"/>
            </w:tcBorders>
            <w:shd w:val="clear" w:color="auto" w:fill="FEFEFE"/>
            <w:tcMar>
              <w:top w:w="80" w:type="dxa"/>
              <w:left w:w="80" w:type="dxa"/>
              <w:bottom w:w="80" w:type="dxa"/>
              <w:right w:w="80" w:type="dxa"/>
            </w:tcMar>
          </w:tcPr>
          <w:p w14:paraId="76381159" w14:textId="77777777" w:rsidR="001C6D8A" w:rsidRPr="003F5C4A" w:rsidRDefault="001C6D8A" w:rsidP="00C53B6C">
            <w:pPr>
              <w:pStyle w:val="TableStyle2"/>
              <w:jc w:val="center"/>
              <w:rPr>
                <w:rFonts w:ascii="Times New Roman" w:hAnsi="Times New Roman" w:cs="Times New Roman"/>
                <w:sz w:val="22"/>
                <w:szCs w:val="22"/>
                <w:lang w:val="en-US"/>
              </w:rPr>
            </w:pPr>
            <w:r w:rsidRPr="003F5C4A">
              <w:rPr>
                <w:rFonts w:ascii="Times New Roman" w:hAnsi="Times New Roman" w:cs="Times New Roman"/>
                <w:b/>
                <w:bCs/>
                <w:sz w:val="22"/>
                <w:szCs w:val="22"/>
                <w:lang w:val="en-US"/>
              </w:rPr>
              <w:t>T-</w:t>
            </w:r>
            <w:proofErr w:type="spellStart"/>
            <w:r w:rsidRPr="003F5C4A">
              <w:rPr>
                <w:rFonts w:ascii="Times New Roman" w:hAnsi="Times New Roman" w:cs="Times New Roman"/>
                <w:b/>
                <w:bCs/>
                <w:sz w:val="22"/>
                <w:szCs w:val="22"/>
                <w:lang w:val="en-US"/>
              </w:rPr>
              <w:t>val</w:t>
            </w:r>
            <w:proofErr w:type="spellEnd"/>
          </w:p>
        </w:tc>
      </w:tr>
      <w:tr w:rsidR="001C6D8A" w:rsidRPr="003F5C4A" w14:paraId="656033B0" w14:textId="77777777" w:rsidTr="00C53B6C">
        <w:trPr>
          <w:trHeight w:val="212"/>
        </w:trPr>
        <w:tc>
          <w:tcPr>
            <w:tcW w:w="1795" w:type="dxa"/>
            <w:gridSpan w:val="2"/>
            <w:shd w:val="clear" w:color="auto" w:fill="FEFEFE"/>
            <w:tcMar>
              <w:top w:w="80" w:type="dxa"/>
              <w:left w:w="80" w:type="dxa"/>
              <w:bottom w:w="80" w:type="dxa"/>
              <w:right w:w="80" w:type="dxa"/>
            </w:tcMar>
          </w:tcPr>
          <w:p w14:paraId="3ECA35F8" w14:textId="77777777" w:rsidR="001C6D8A" w:rsidRPr="003F5C4A" w:rsidRDefault="001C6D8A" w:rsidP="001C6D8A">
            <w:pPr>
              <w:pStyle w:val="TableStyle2"/>
              <w:rPr>
                <w:sz w:val="22"/>
                <w:szCs w:val="22"/>
                <w:lang w:val="en-US"/>
              </w:rPr>
            </w:pPr>
            <w:r w:rsidRPr="003F5C4A">
              <w:rPr>
                <w:rFonts w:ascii="Times New Roman" w:hAnsi="Times New Roman"/>
                <w:b/>
                <w:bCs/>
                <w:sz w:val="22"/>
                <w:szCs w:val="22"/>
                <w:lang w:val="en-US"/>
              </w:rPr>
              <w:t>Fixed effects</w:t>
            </w:r>
          </w:p>
        </w:tc>
        <w:tc>
          <w:tcPr>
            <w:tcW w:w="1710" w:type="dxa"/>
            <w:shd w:val="clear" w:color="auto" w:fill="FEFEFE"/>
            <w:tcMar>
              <w:top w:w="80" w:type="dxa"/>
              <w:left w:w="80" w:type="dxa"/>
              <w:bottom w:w="80" w:type="dxa"/>
              <w:right w:w="80" w:type="dxa"/>
            </w:tcMar>
          </w:tcPr>
          <w:p w14:paraId="6E852DC7" w14:textId="77777777" w:rsidR="001C6D8A" w:rsidRPr="003F5C4A" w:rsidRDefault="001C6D8A" w:rsidP="001C6D8A">
            <w:pPr>
              <w:pStyle w:val="TableStyle2"/>
              <w:rPr>
                <w:sz w:val="22"/>
                <w:szCs w:val="22"/>
                <w:lang w:val="en-US"/>
              </w:rPr>
            </w:pPr>
            <w:r w:rsidRPr="003F5C4A">
              <w:rPr>
                <w:rFonts w:ascii="Times New Roman" w:hAnsi="Times New Roman"/>
                <w:sz w:val="22"/>
                <w:szCs w:val="22"/>
                <w:lang w:val="en-US"/>
              </w:rPr>
              <w:t>Intercept</w:t>
            </w:r>
          </w:p>
        </w:tc>
        <w:tc>
          <w:tcPr>
            <w:tcW w:w="1080" w:type="dxa"/>
            <w:shd w:val="clear" w:color="auto" w:fill="FEFEFE"/>
            <w:tcMar>
              <w:top w:w="80" w:type="dxa"/>
              <w:left w:w="80" w:type="dxa"/>
              <w:bottom w:w="80" w:type="dxa"/>
              <w:right w:w="80" w:type="dxa"/>
            </w:tcMar>
          </w:tcPr>
          <w:p w14:paraId="063A1E76" w14:textId="7F1B8322" w:rsidR="001C6D8A" w:rsidRPr="003F5C4A" w:rsidRDefault="001C6D8A" w:rsidP="001C6D8A">
            <w:pPr>
              <w:pStyle w:val="TableStyle2"/>
              <w:jc w:val="center"/>
              <w:rPr>
                <w:sz w:val="22"/>
                <w:szCs w:val="22"/>
                <w:lang w:val="en-US"/>
              </w:rPr>
            </w:pPr>
            <w:r w:rsidRPr="003F5C4A">
              <w:rPr>
                <w:rFonts w:ascii="Times New Roman" w:hAnsi="Times New Roman"/>
                <w:sz w:val="22"/>
                <w:szCs w:val="22"/>
                <w:lang w:val="en-US"/>
              </w:rPr>
              <w:t>0.36</w:t>
            </w:r>
          </w:p>
        </w:tc>
        <w:tc>
          <w:tcPr>
            <w:tcW w:w="990" w:type="dxa"/>
            <w:shd w:val="clear" w:color="auto" w:fill="FEFEFE"/>
            <w:tcMar>
              <w:top w:w="80" w:type="dxa"/>
              <w:left w:w="80" w:type="dxa"/>
              <w:bottom w:w="80" w:type="dxa"/>
              <w:right w:w="80" w:type="dxa"/>
            </w:tcMar>
          </w:tcPr>
          <w:p w14:paraId="7EAF4F62" w14:textId="7B6D171F" w:rsidR="001C6D8A" w:rsidRPr="003F5C4A" w:rsidRDefault="001C6D8A" w:rsidP="001C6D8A">
            <w:pPr>
              <w:pStyle w:val="TableStyle2"/>
              <w:jc w:val="center"/>
              <w:rPr>
                <w:sz w:val="22"/>
                <w:szCs w:val="22"/>
                <w:lang w:val="en-US"/>
              </w:rPr>
            </w:pPr>
            <w:r w:rsidRPr="003F5C4A">
              <w:rPr>
                <w:rFonts w:ascii="Times New Roman" w:hAnsi="Times New Roman"/>
                <w:sz w:val="22"/>
                <w:szCs w:val="22"/>
                <w:lang w:val="en-US"/>
              </w:rPr>
              <w:t>0.10</w:t>
            </w:r>
          </w:p>
        </w:tc>
        <w:tc>
          <w:tcPr>
            <w:tcW w:w="1080" w:type="dxa"/>
            <w:shd w:val="clear" w:color="auto" w:fill="FEFEFE"/>
            <w:tcMar>
              <w:top w:w="80" w:type="dxa"/>
              <w:left w:w="80" w:type="dxa"/>
              <w:bottom w:w="80" w:type="dxa"/>
              <w:right w:w="80" w:type="dxa"/>
            </w:tcMar>
          </w:tcPr>
          <w:p w14:paraId="26855D7C" w14:textId="281564AB"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3.59</w:t>
            </w:r>
          </w:p>
        </w:tc>
      </w:tr>
      <w:tr w:rsidR="001C6D8A" w:rsidRPr="003F5C4A" w14:paraId="4008C4A3" w14:textId="77777777" w:rsidTr="00C53B6C">
        <w:trPr>
          <w:trHeight w:val="212"/>
        </w:trPr>
        <w:tc>
          <w:tcPr>
            <w:tcW w:w="1795" w:type="dxa"/>
            <w:gridSpan w:val="2"/>
            <w:shd w:val="clear" w:color="auto" w:fill="FEFEFE"/>
            <w:tcMar>
              <w:top w:w="80" w:type="dxa"/>
              <w:left w:w="80" w:type="dxa"/>
              <w:bottom w:w="80" w:type="dxa"/>
              <w:right w:w="80" w:type="dxa"/>
            </w:tcMar>
          </w:tcPr>
          <w:p w14:paraId="36ABD861" w14:textId="77777777" w:rsidR="001C6D8A" w:rsidRPr="003F5C4A" w:rsidRDefault="001C6D8A" w:rsidP="001C6D8A">
            <w:pPr>
              <w:rPr>
                <w:sz w:val="22"/>
                <w:szCs w:val="22"/>
              </w:rPr>
            </w:pPr>
          </w:p>
        </w:tc>
        <w:tc>
          <w:tcPr>
            <w:tcW w:w="1710" w:type="dxa"/>
            <w:shd w:val="clear" w:color="auto" w:fill="FEFEFE"/>
            <w:tcMar>
              <w:top w:w="80" w:type="dxa"/>
              <w:left w:w="80" w:type="dxa"/>
              <w:bottom w:w="80" w:type="dxa"/>
              <w:right w:w="80" w:type="dxa"/>
            </w:tcMar>
          </w:tcPr>
          <w:p w14:paraId="7998DB39" w14:textId="0B54100E" w:rsidR="001C6D8A" w:rsidRPr="003F5C4A" w:rsidRDefault="001C6D8A" w:rsidP="001C6D8A">
            <w:pPr>
              <w:pStyle w:val="TableStyle2"/>
              <w:rPr>
                <w:sz w:val="22"/>
                <w:szCs w:val="22"/>
                <w:lang w:val="en-US"/>
              </w:rPr>
            </w:pPr>
            <w:r w:rsidRPr="003F5C4A">
              <w:rPr>
                <w:rFonts w:ascii="Times New Roman" w:hAnsi="Times New Roman"/>
                <w:sz w:val="22"/>
                <w:szCs w:val="22"/>
                <w:lang w:val="en-US"/>
              </w:rPr>
              <w:t>21</w:t>
            </w:r>
            <w:del w:id="895" w:author="Sandra Mosquera Lopez" w:date="2022-02-02T17:21:00Z">
              <w:r w:rsidRPr="003F5C4A" w:rsidDel="008C2EA6">
                <w:rPr>
                  <w:rFonts w:ascii="Times New Roman" w:hAnsi="Times New Roman"/>
                  <w:sz w:val="22"/>
                  <w:szCs w:val="22"/>
                  <w:lang w:val="en-US"/>
                </w:rPr>
                <w:delText>dpc</w:delText>
              </w:r>
            </w:del>
            <w:ins w:id="896" w:author="Sandra Mosquera Lopez" w:date="2022-02-02T17:21:00Z">
              <w:r w:rsidR="008C2EA6">
                <w:rPr>
                  <w:rFonts w:ascii="Times New Roman" w:hAnsi="Times New Roman"/>
                  <w:sz w:val="22"/>
                  <w:szCs w:val="22"/>
                  <w:lang w:val="en-US"/>
                </w:rPr>
                <w:t>dph</w:t>
              </w:r>
            </w:ins>
          </w:p>
        </w:tc>
        <w:tc>
          <w:tcPr>
            <w:tcW w:w="1080" w:type="dxa"/>
            <w:shd w:val="clear" w:color="auto" w:fill="FEFEFE"/>
            <w:tcMar>
              <w:top w:w="80" w:type="dxa"/>
              <w:left w:w="80" w:type="dxa"/>
              <w:bottom w:w="80" w:type="dxa"/>
              <w:right w:w="80" w:type="dxa"/>
            </w:tcMar>
          </w:tcPr>
          <w:p w14:paraId="781F1FAD" w14:textId="0D794B47" w:rsidR="001C6D8A" w:rsidRPr="003F5C4A" w:rsidRDefault="001C6D8A" w:rsidP="001C6D8A">
            <w:pPr>
              <w:pStyle w:val="TableStyle2"/>
              <w:jc w:val="center"/>
              <w:rPr>
                <w:sz w:val="22"/>
                <w:szCs w:val="22"/>
                <w:lang w:val="en-US"/>
              </w:rPr>
            </w:pPr>
            <w:r w:rsidRPr="003F5C4A">
              <w:rPr>
                <w:rFonts w:ascii="Times New Roman" w:hAnsi="Times New Roman"/>
                <w:sz w:val="22"/>
                <w:szCs w:val="22"/>
                <w:lang w:val="en-US"/>
              </w:rPr>
              <w:t>0.40</w:t>
            </w:r>
          </w:p>
        </w:tc>
        <w:tc>
          <w:tcPr>
            <w:tcW w:w="990" w:type="dxa"/>
            <w:shd w:val="clear" w:color="auto" w:fill="FEFEFE"/>
            <w:tcMar>
              <w:top w:w="80" w:type="dxa"/>
              <w:left w:w="80" w:type="dxa"/>
              <w:bottom w:w="80" w:type="dxa"/>
              <w:right w:w="80" w:type="dxa"/>
            </w:tcMar>
          </w:tcPr>
          <w:p w14:paraId="5D0F275B" w14:textId="7D369C55" w:rsidR="001C6D8A" w:rsidRPr="003F5C4A" w:rsidRDefault="001C6D8A" w:rsidP="001C6D8A">
            <w:pPr>
              <w:pStyle w:val="TableStyle2"/>
              <w:jc w:val="center"/>
              <w:rPr>
                <w:sz w:val="22"/>
                <w:szCs w:val="22"/>
                <w:lang w:val="en-US"/>
              </w:rPr>
            </w:pPr>
            <w:r w:rsidRPr="003F5C4A">
              <w:rPr>
                <w:rFonts w:ascii="Times New Roman" w:hAnsi="Times New Roman"/>
                <w:sz w:val="22"/>
                <w:szCs w:val="22"/>
                <w:lang w:val="en-US"/>
              </w:rPr>
              <w:t>0.02</w:t>
            </w:r>
          </w:p>
        </w:tc>
        <w:tc>
          <w:tcPr>
            <w:tcW w:w="1080" w:type="dxa"/>
            <w:shd w:val="clear" w:color="auto" w:fill="FEFEFE"/>
            <w:tcMar>
              <w:top w:w="80" w:type="dxa"/>
              <w:left w:w="80" w:type="dxa"/>
              <w:bottom w:w="80" w:type="dxa"/>
              <w:right w:w="80" w:type="dxa"/>
            </w:tcMar>
          </w:tcPr>
          <w:p w14:paraId="2965C379" w14:textId="4A19CCA0"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20.89</w:t>
            </w:r>
          </w:p>
        </w:tc>
      </w:tr>
      <w:tr w:rsidR="001C6D8A" w:rsidRPr="003F5C4A" w14:paraId="3BE5EB04" w14:textId="77777777" w:rsidTr="00C53B6C">
        <w:trPr>
          <w:trHeight w:val="212"/>
        </w:trPr>
        <w:tc>
          <w:tcPr>
            <w:tcW w:w="1795" w:type="dxa"/>
            <w:gridSpan w:val="2"/>
            <w:shd w:val="clear" w:color="auto" w:fill="FEFEFE"/>
            <w:tcMar>
              <w:top w:w="80" w:type="dxa"/>
              <w:left w:w="80" w:type="dxa"/>
              <w:bottom w:w="80" w:type="dxa"/>
              <w:right w:w="80" w:type="dxa"/>
            </w:tcMar>
          </w:tcPr>
          <w:p w14:paraId="2B6C663A" w14:textId="77777777" w:rsidR="001C6D8A" w:rsidRPr="003F5C4A" w:rsidRDefault="001C6D8A" w:rsidP="001C6D8A">
            <w:pPr>
              <w:rPr>
                <w:sz w:val="22"/>
                <w:szCs w:val="22"/>
              </w:rPr>
            </w:pPr>
          </w:p>
        </w:tc>
        <w:tc>
          <w:tcPr>
            <w:tcW w:w="1710" w:type="dxa"/>
            <w:shd w:val="clear" w:color="auto" w:fill="FEFEFE"/>
            <w:tcMar>
              <w:top w:w="80" w:type="dxa"/>
              <w:left w:w="80" w:type="dxa"/>
              <w:bottom w:w="80" w:type="dxa"/>
              <w:right w:w="80" w:type="dxa"/>
            </w:tcMar>
          </w:tcPr>
          <w:p w14:paraId="789A7DB5" w14:textId="6D6B9EBB" w:rsidR="001C6D8A" w:rsidRPr="003F5C4A" w:rsidRDefault="001C6D8A" w:rsidP="001C6D8A">
            <w:pPr>
              <w:pStyle w:val="TableStyle2"/>
              <w:rPr>
                <w:rFonts w:ascii="Times New Roman" w:hAnsi="Times New Roman"/>
                <w:sz w:val="22"/>
                <w:szCs w:val="22"/>
                <w:lang w:val="en-US"/>
              </w:rPr>
            </w:pPr>
            <w:proofErr w:type="spellStart"/>
            <w:r w:rsidRPr="003F5C4A">
              <w:rPr>
                <w:rFonts w:ascii="Times New Roman" w:hAnsi="Times New Roman"/>
                <w:sz w:val="22"/>
                <w:szCs w:val="22"/>
                <w:lang w:val="en-US"/>
              </w:rPr>
              <w:t>Siani</w:t>
            </w:r>
            <w:proofErr w:type="spellEnd"/>
          </w:p>
        </w:tc>
        <w:tc>
          <w:tcPr>
            <w:tcW w:w="1080" w:type="dxa"/>
            <w:shd w:val="clear" w:color="auto" w:fill="FEFEFE"/>
            <w:tcMar>
              <w:top w:w="80" w:type="dxa"/>
              <w:left w:w="80" w:type="dxa"/>
              <w:bottom w:w="80" w:type="dxa"/>
              <w:right w:w="80" w:type="dxa"/>
            </w:tcMar>
          </w:tcPr>
          <w:p w14:paraId="59D58343" w14:textId="5C62CCAB" w:rsidR="001C6D8A" w:rsidRPr="003F5C4A" w:rsidRDefault="001C6D8A" w:rsidP="001C6D8A">
            <w:pPr>
              <w:pStyle w:val="TableStyle2"/>
              <w:jc w:val="center"/>
              <w:rPr>
                <w:rFonts w:ascii="Times New Roman" w:hAnsi="Times New Roman"/>
                <w:sz w:val="22"/>
                <w:szCs w:val="22"/>
                <w:lang w:val="en-US"/>
              </w:rPr>
            </w:pPr>
            <w:r w:rsidRPr="003F5C4A">
              <w:rPr>
                <w:rFonts w:ascii="Times New Roman" w:hAnsi="Times New Roman"/>
                <w:sz w:val="22"/>
                <w:szCs w:val="22"/>
                <w:lang w:val="en-US"/>
              </w:rPr>
              <w:t>0.20</w:t>
            </w:r>
          </w:p>
        </w:tc>
        <w:tc>
          <w:tcPr>
            <w:tcW w:w="990" w:type="dxa"/>
            <w:shd w:val="clear" w:color="auto" w:fill="FEFEFE"/>
            <w:tcMar>
              <w:top w:w="80" w:type="dxa"/>
              <w:left w:w="80" w:type="dxa"/>
              <w:bottom w:w="80" w:type="dxa"/>
              <w:right w:w="80" w:type="dxa"/>
            </w:tcMar>
          </w:tcPr>
          <w:p w14:paraId="6F197A94" w14:textId="5F608CBB" w:rsidR="001C6D8A" w:rsidRPr="003F5C4A" w:rsidRDefault="001C6D8A" w:rsidP="001C6D8A">
            <w:pPr>
              <w:pStyle w:val="TableStyle2"/>
              <w:jc w:val="center"/>
              <w:rPr>
                <w:rFonts w:ascii="Times New Roman" w:hAnsi="Times New Roman"/>
                <w:sz w:val="22"/>
                <w:szCs w:val="22"/>
                <w:lang w:val="en-US"/>
              </w:rPr>
            </w:pPr>
            <w:r w:rsidRPr="003F5C4A">
              <w:rPr>
                <w:rFonts w:ascii="Times New Roman" w:hAnsi="Times New Roman"/>
                <w:sz w:val="22"/>
                <w:szCs w:val="22"/>
                <w:lang w:val="en-US"/>
              </w:rPr>
              <w:t>0.02</w:t>
            </w:r>
          </w:p>
        </w:tc>
        <w:tc>
          <w:tcPr>
            <w:tcW w:w="1080" w:type="dxa"/>
            <w:shd w:val="clear" w:color="auto" w:fill="FEFEFE"/>
            <w:tcMar>
              <w:top w:w="80" w:type="dxa"/>
              <w:left w:w="80" w:type="dxa"/>
              <w:bottom w:w="80" w:type="dxa"/>
              <w:right w:w="80" w:type="dxa"/>
            </w:tcMar>
          </w:tcPr>
          <w:p w14:paraId="3F80666B" w14:textId="2C15E0C3"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9.28</w:t>
            </w:r>
          </w:p>
        </w:tc>
      </w:tr>
      <w:tr w:rsidR="001C6D8A" w:rsidRPr="003F5C4A" w14:paraId="07DEB9FC" w14:textId="77777777" w:rsidTr="00C53B6C">
        <w:trPr>
          <w:trHeight w:val="212"/>
        </w:trPr>
        <w:tc>
          <w:tcPr>
            <w:tcW w:w="1795" w:type="dxa"/>
            <w:gridSpan w:val="2"/>
            <w:shd w:val="clear" w:color="auto" w:fill="FEFEFE"/>
            <w:tcMar>
              <w:top w:w="80" w:type="dxa"/>
              <w:left w:w="80" w:type="dxa"/>
              <w:bottom w:w="80" w:type="dxa"/>
              <w:right w:w="80" w:type="dxa"/>
            </w:tcMar>
          </w:tcPr>
          <w:p w14:paraId="41685741" w14:textId="77777777" w:rsidR="001C6D8A" w:rsidRPr="003F5C4A" w:rsidRDefault="001C6D8A" w:rsidP="001C6D8A">
            <w:pPr>
              <w:rPr>
                <w:sz w:val="22"/>
                <w:szCs w:val="22"/>
              </w:rPr>
            </w:pPr>
          </w:p>
        </w:tc>
        <w:tc>
          <w:tcPr>
            <w:tcW w:w="1710" w:type="dxa"/>
            <w:shd w:val="clear" w:color="auto" w:fill="FEFEFE"/>
            <w:tcMar>
              <w:top w:w="80" w:type="dxa"/>
              <w:left w:w="80" w:type="dxa"/>
              <w:bottom w:w="80" w:type="dxa"/>
              <w:right w:w="80" w:type="dxa"/>
            </w:tcMar>
          </w:tcPr>
          <w:p w14:paraId="5AE83945" w14:textId="32F88EA1" w:rsidR="001C6D8A" w:rsidRPr="003F5C4A" w:rsidRDefault="001C6D8A" w:rsidP="001C6D8A">
            <w:pPr>
              <w:pStyle w:val="TableStyle2"/>
              <w:rPr>
                <w:rFonts w:ascii="Times New Roman" w:hAnsi="Times New Roman"/>
                <w:sz w:val="22"/>
                <w:szCs w:val="22"/>
                <w:lang w:val="en-US"/>
              </w:rPr>
            </w:pPr>
            <w:r w:rsidRPr="003F5C4A">
              <w:rPr>
                <w:rFonts w:ascii="Times New Roman" w:hAnsi="Times New Roman"/>
                <w:sz w:val="22"/>
                <w:szCs w:val="22"/>
                <w:lang w:val="en-US"/>
              </w:rPr>
              <w:t>21</w:t>
            </w:r>
            <w:del w:id="897" w:author="Sandra Mosquera Lopez" w:date="2022-02-02T17:21:00Z">
              <w:r w:rsidRPr="003F5C4A" w:rsidDel="008C2EA6">
                <w:rPr>
                  <w:rFonts w:ascii="Times New Roman" w:hAnsi="Times New Roman"/>
                  <w:sz w:val="22"/>
                  <w:szCs w:val="22"/>
                  <w:lang w:val="en-US"/>
                </w:rPr>
                <w:delText>dpc</w:delText>
              </w:r>
            </w:del>
            <w:ins w:id="898" w:author="Sandra Mosquera Lopez" w:date="2022-02-02T17:21:00Z">
              <w:r w:rsidR="008C2EA6">
                <w:rPr>
                  <w:rFonts w:ascii="Times New Roman" w:hAnsi="Times New Roman"/>
                  <w:sz w:val="22"/>
                  <w:szCs w:val="22"/>
                  <w:lang w:val="en-US"/>
                </w:rPr>
                <w:t>dph</w:t>
              </w:r>
            </w:ins>
            <w:r w:rsidRPr="003F5C4A">
              <w:rPr>
                <w:rFonts w:ascii="Times New Roman" w:hAnsi="Times New Roman"/>
                <w:sz w:val="22"/>
                <w:szCs w:val="22"/>
                <w:lang w:val="en-US"/>
              </w:rPr>
              <w:t xml:space="preserve"> * </w:t>
            </w:r>
            <w:proofErr w:type="spellStart"/>
            <w:r w:rsidRPr="003F5C4A">
              <w:rPr>
                <w:rFonts w:ascii="Times New Roman" w:hAnsi="Times New Roman"/>
                <w:sz w:val="22"/>
                <w:szCs w:val="22"/>
                <w:lang w:val="en-US"/>
              </w:rPr>
              <w:t>Siani</w:t>
            </w:r>
            <w:proofErr w:type="spellEnd"/>
          </w:p>
        </w:tc>
        <w:tc>
          <w:tcPr>
            <w:tcW w:w="1080" w:type="dxa"/>
            <w:shd w:val="clear" w:color="auto" w:fill="FEFEFE"/>
            <w:tcMar>
              <w:top w:w="80" w:type="dxa"/>
              <w:left w:w="80" w:type="dxa"/>
              <w:bottom w:w="80" w:type="dxa"/>
              <w:right w:w="80" w:type="dxa"/>
            </w:tcMar>
          </w:tcPr>
          <w:p w14:paraId="19E9F20C" w14:textId="264E9765" w:rsidR="001C6D8A" w:rsidRPr="003F5C4A" w:rsidRDefault="001C6D8A" w:rsidP="001C6D8A">
            <w:pPr>
              <w:pStyle w:val="TableStyle2"/>
              <w:jc w:val="center"/>
              <w:rPr>
                <w:rFonts w:ascii="Times New Roman" w:hAnsi="Times New Roman"/>
                <w:sz w:val="22"/>
                <w:szCs w:val="22"/>
                <w:lang w:val="en-US"/>
              </w:rPr>
            </w:pPr>
            <w:r w:rsidRPr="003F5C4A">
              <w:rPr>
                <w:rFonts w:ascii="Times New Roman" w:hAnsi="Times New Roman"/>
                <w:sz w:val="22"/>
                <w:szCs w:val="22"/>
                <w:lang w:val="en-US"/>
              </w:rPr>
              <w:t>0.48</w:t>
            </w:r>
          </w:p>
        </w:tc>
        <w:tc>
          <w:tcPr>
            <w:tcW w:w="990" w:type="dxa"/>
            <w:shd w:val="clear" w:color="auto" w:fill="FEFEFE"/>
            <w:tcMar>
              <w:top w:w="80" w:type="dxa"/>
              <w:left w:w="80" w:type="dxa"/>
              <w:bottom w:w="80" w:type="dxa"/>
              <w:right w:w="80" w:type="dxa"/>
            </w:tcMar>
          </w:tcPr>
          <w:p w14:paraId="3EF77201" w14:textId="3012C3C0" w:rsidR="001C6D8A" w:rsidRPr="003F5C4A" w:rsidRDefault="001C6D8A" w:rsidP="001C6D8A">
            <w:pPr>
              <w:pStyle w:val="TableStyle2"/>
              <w:jc w:val="center"/>
              <w:rPr>
                <w:rFonts w:ascii="Times New Roman" w:hAnsi="Times New Roman"/>
                <w:sz w:val="22"/>
                <w:szCs w:val="22"/>
                <w:lang w:val="en-US"/>
              </w:rPr>
            </w:pPr>
            <w:r w:rsidRPr="003F5C4A">
              <w:rPr>
                <w:rFonts w:ascii="Times New Roman" w:hAnsi="Times New Roman"/>
                <w:sz w:val="22"/>
                <w:szCs w:val="22"/>
                <w:lang w:val="en-US"/>
              </w:rPr>
              <w:t>0.03</w:t>
            </w:r>
          </w:p>
        </w:tc>
        <w:tc>
          <w:tcPr>
            <w:tcW w:w="1080" w:type="dxa"/>
            <w:shd w:val="clear" w:color="auto" w:fill="FEFEFE"/>
            <w:tcMar>
              <w:top w:w="80" w:type="dxa"/>
              <w:left w:w="80" w:type="dxa"/>
              <w:bottom w:w="80" w:type="dxa"/>
              <w:right w:w="80" w:type="dxa"/>
            </w:tcMar>
          </w:tcPr>
          <w:p w14:paraId="35DD5A52" w14:textId="5AEC7038" w:rsidR="001C6D8A" w:rsidRPr="003F5C4A" w:rsidRDefault="001C6D8A" w:rsidP="001C6D8A">
            <w:pPr>
              <w:pStyle w:val="TableStyle2"/>
              <w:jc w:val="center"/>
              <w:rPr>
                <w:rFonts w:ascii="Times New Roman" w:hAnsi="Times New Roman"/>
                <w:sz w:val="22"/>
                <w:szCs w:val="22"/>
                <w:lang w:val="en-US"/>
              </w:rPr>
            </w:pPr>
            <w:r w:rsidRPr="003F5C4A">
              <w:rPr>
                <w:rFonts w:ascii="Times New Roman" w:hAnsi="Times New Roman"/>
                <w:sz w:val="22"/>
                <w:szCs w:val="22"/>
                <w:lang w:val="en-US"/>
              </w:rPr>
              <w:t>18.07</w:t>
            </w:r>
          </w:p>
        </w:tc>
      </w:tr>
      <w:tr w:rsidR="001C6D8A" w:rsidRPr="003F5C4A" w14:paraId="688CAE7B" w14:textId="77777777" w:rsidTr="00C53B6C">
        <w:trPr>
          <w:trHeight w:val="212"/>
        </w:trPr>
        <w:tc>
          <w:tcPr>
            <w:tcW w:w="1795" w:type="dxa"/>
            <w:gridSpan w:val="2"/>
            <w:shd w:val="clear" w:color="auto" w:fill="FEFEFE"/>
            <w:tcMar>
              <w:top w:w="80" w:type="dxa"/>
              <w:left w:w="80" w:type="dxa"/>
              <w:bottom w:w="80" w:type="dxa"/>
              <w:right w:w="80" w:type="dxa"/>
            </w:tcMar>
          </w:tcPr>
          <w:p w14:paraId="7E75D19D" w14:textId="77777777" w:rsidR="001C6D8A" w:rsidRPr="003F5C4A" w:rsidRDefault="001C6D8A" w:rsidP="001C6D8A">
            <w:pPr>
              <w:rPr>
                <w:sz w:val="22"/>
                <w:szCs w:val="22"/>
              </w:rPr>
            </w:pPr>
          </w:p>
        </w:tc>
        <w:tc>
          <w:tcPr>
            <w:tcW w:w="1710" w:type="dxa"/>
            <w:shd w:val="clear" w:color="auto" w:fill="FEFEFE"/>
            <w:tcMar>
              <w:top w:w="80" w:type="dxa"/>
              <w:left w:w="80" w:type="dxa"/>
              <w:bottom w:w="80" w:type="dxa"/>
              <w:right w:w="80" w:type="dxa"/>
            </w:tcMar>
          </w:tcPr>
          <w:p w14:paraId="08F77A16" w14:textId="77777777" w:rsidR="001C6D8A" w:rsidRPr="003F5C4A" w:rsidRDefault="001C6D8A" w:rsidP="001C6D8A">
            <w:pPr>
              <w:rPr>
                <w:sz w:val="22"/>
                <w:szCs w:val="22"/>
              </w:rPr>
            </w:pPr>
          </w:p>
        </w:tc>
        <w:tc>
          <w:tcPr>
            <w:tcW w:w="1080" w:type="dxa"/>
            <w:shd w:val="clear" w:color="auto" w:fill="FEFEFE"/>
            <w:tcMar>
              <w:top w:w="80" w:type="dxa"/>
              <w:left w:w="80" w:type="dxa"/>
              <w:bottom w:w="80" w:type="dxa"/>
              <w:right w:w="80" w:type="dxa"/>
            </w:tcMar>
          </w:tcPr>
          <w:p w14:paraId="19134FD2" w14:textId="77777777" w:rsidR="001C6D8A" w:rsidRPr="003F5C4A" w:rsidRDefault="001C6D8A" w:rsidP="001C6D8A">
            <w:pPr>
              <w:rPr>
                <w:sz w:val="22"/>
                <w:szCs w:val="22"/>
              </w:rPr>
            </w:pPr>
          </w:p>
        </w:tc>
        <w:tc>
          <w:tcPr>
            <w:tcW w:w="990" w:type="dxa"/>
            <w:shd w:val="clear" w:color="auto" w:fill="FEFEFE"/>
            <w:tcMar>
              <w:top w:w="80" w:type="dxa"/>
              <w:left w:w="80" w:type="dxa"/>
              <w:bottom w:w="80" w:type="dxa"/>
              <w:right w:w="80" w:type="dxa"/>
            </w:tcMar>
          </w:tcPr>
          <w:p w14:paraId="14E9FD1D" w14:textId="77777777" w:rsidR="001C6D8A" w:rsidRPr="003F5C4A" w:rsidRDefault="001C6D8A" w:rsidP="001C6D8A">
            <w:pPr>
              <w:pStyle w:val="TableStyle2"/>
              <w:jc w:val="center"/>
              <w:rPr>
                <w:sz w:val="22"/>
                <w:szCs w:val="22"/>
                <w:lang w:val="en-US"/>
              </w:rPr>
            </w:pPr>
            <w:r w:rsidRPr="003F5C4A">
              <w:rPr>
                <w:rFonts w:ascii="Times New Roman" w:hAnsi="Times New Roman"/>
                <w:b/>
                <w:bCs/>
                <w:sz w:val="22"/>
                <w:szCs w:val="22"/>
                <w:lang w:val="en-US"/>
              </w:rPr>
              <w:t>Variance</w:t>
            </w:r>
          </w:p>
        </w:tc>
        <w:tc>
          <w:tcPr>
            <w:tcW w:w="1080" w:type="dxa"/>
            <w:shd w:val="clear" w:color="auto" w:fill="FEFEFE"/>
            <w:tcMar>
              <w:top w:w="80" w:type="dxa"/>
              <w:left w:w="80" w:type="dxa"/>
              <w:bottom w:w="80" w:type="dxa"/>
              <w:right w:w="80" w:type="dxa"/>
            </w:tcMar>
          </w:tcPr>
          <w:p w14:paraId="6FA0027F" w14:textId="77777777"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cs="Times New Roman"/>
                <w:b/>
                <w:bCs/>
                <w:sz w:val="22"/>
                <w:szCs w:val="22"/>
                <w:lang w:val="en-US"/>
              </w:rPr>
              <w:t>SD</w:t>
            </w:r>
          </w:p>
        </w:tc>
      </w:tr>
      <w:tr w:rsidR="001C6D8A" w:rsidRPr="003F5C4A" w14:paraId="3995F008" w14:textId="77777777" w:rsidTr="00C53B6C">
        <w:trPr>
          <w:trHeight w:val="212"/>
        </w:trPr>
        <w:tc>
          <w:tcPr>
            <w:tcW w:w="1795" w:type="dxa"/>
            <w:gridSpan w:val="2"/>
            <w:shd w:val="clear" w:color="auto" w:fill="FEFEFE"/>
            <w:tcMar>
              <w:top w:w="80" w:type="dxa"/>
              <w:left w:w="80" w:type="dxa"/>
              <w:bottom w:w="80" w:type="dxa"/>
              <w:right w:w="80" w:type="dxa"/>
            </w:tcMar>
          </w:tcPr>
          <w:p w14:paraId="780E97B2" w14:textId="77777777" w:rsidR="001C6D8A" w:rsidRPr="003F5C4A" w:rsidRDefault="001C6D8A" w:rsidP="001C6D8A">
            <w:pPr>
              <w:pStyle w:val="TableStyle2"/>
              <w:rPr>
                <w:sz w:val="22"/>
                <w:szCs w:val="22"/>
                <w:lang w:val="en-US"/>
              </w:rPr>
            </w:pPr>
            <w:r w:rsidRPr="003F5C4A">
              <w:rPr>
                <w:rFonts w:ascii="Times New Roman" w:hAnsi="Times New Roman"/>
                <w:b/>
                <w:bCs/>
                <w:sz w:val="22"/>
                <w:szCs w:val="22"/>
                <w:lang w:val="en-US"/>
              </w:rPr>
              <w:t>Random effects*</w:t>
            </w:r>
          </w:p>
        </w:tc>
        <w:tc>
          <w:tcPr>
            <w:tcW w:w="1710" w:type="dxa"/>
            <w:shd w:val="clear" w:color="auto" w:fill="FEFEFE"/>
            <w:tcMar>
              <w:top w:w="80" w:type="dxa"/>
              <w:left w:w="80" w:type="dxa"/>
              <w:bottom w:w="80" w:type="dxa"/>
              <w:right w:w="80" w:type="dxa"/>
            </w:tcMar>
          </w:tcPr>
          <w:p w14:paraId="62DE80E5" w14:textId="1A16C8BD" w:rsidR="001C6D8A" w:rsidRPr="003F5C4A" w:rsidRDefault="001C6D8A" w:rsidP="001C6D8A">
            <w:pPr>
              <w:pStyle w:val="TableStyle2"/>
              <w:rPr>
                <w:sz w:val="22"/>
                <w:szCs w:val="22"/>
                <w:lang w:val="en-US"/>
              </w:rPr>
            </w:pPr>
            <w:r w:rsidRPr="003F5C4A">
              <w:rPr>
                <w:rFonts w:ascii="Times New Roman" w:hAnsi="Times New Roman"/>
                <w:sz w:val="22"/>
                <w:szCs w:val="22"/>
                <w:lang w:val="en-US"/>
              </w:rPr>
              <w:t xml:space="preserve">1 | </w:t>
            </w:r>
            <w:r w:rsidR="002306A7" w:rsidRPr="003F5C4A">
              <w:rPr>
                <w:rFonts w:ascii="Times New Roman" w:hAnsi="Times New Roman"/>
                <w:sz w:val="22"/>
                <w:szCs w:val="22"/>
                <w:lang w:val="en-US"/>
              </w:rPr>
              <w:t>h</w:t>
            </w:r>
            <w:r w:rsidRPr="003F5C4A">
              <w:rPr>
                <w:rFonts w:ascii="Times New Roman" w:hAnsi="Times New Roman"/>
                <w:sz w:val="22"/>
                <w:szCs w:val="22"/>
                <w:lang w:val="en-US"/>
              </w:rPr>
              <w:t>arvest</w:t>
            </w:r>
          </w:p>
        </w:tc>
        <w:tc>
          <w:tcPr>
            <w:tcW w:w="1080" w:type="dxa"/>
            <w:shd w:val="clear" w:color="auto" w:fill="FEFEFE"/>
            <w:tcMar>
              <w:top w:w="80" w:type="dxa"/>
              <w:left w:w="80" w:type="dxa"/>
              <w:bottom w:w="80" w:type="dxa"/>
              <w:right w:w="80" w:type="dxa"/>
            </w:tcMar>
          </w:tcPr>
          <w:p w14:paraId="0D03CD80" w14:textId="77777777" w:rsidR="001C6D8A" w:rsidRPr="003F5C4A" w:rsidRDefault="001C6D8A" w:rsidP="001C6D8A">
            <w:pPr>
              <w:pStyle w:val="TableStyle2"/>
              <w:rPr>
                <w:sz w:val="22"/>
                <w:szCs w:val="22"/>
                <w:lang w:val="en-US"/>
              </w:rPr>
            </w:pPr>
            <w:r w:rsidRPr="003F5C4A">
              <w:rPr>
                <w:rFonts w:ascii="Times New Roman" w:hAnsi="Times New Roman"/>
                <w:sz w:val="22"/>
                <w:szCs w:val="22"/>
                <w:lang w:val="en-US"/>
              </w:rPr>
              <w:t>Intercept</w:t>
            </w:r>
          </w:p>
        </w:tc>
        <w:tc>
          <w:tcPr>
            <w:tcW w:w="990" w:type="dxa"/>
            <w:shd w:val="clear" w:color="auto" w:fill="FEFEFE"/>
            <w:tcMar>
              <w:top w:w="80" w:type="dxa"/>
              <w:left w:w="80" w:type="dxa"/>
              <w:bottom w:w="80" w:type="dxa"/>
              <w:right w:w="80" w:type="dxa"/>
            </w:tcMar>
          </w:tcPr>
          <w:p w14:paraId="65EF6816" w14:textId="59C2C570" w:rsidR="001C6D8A" w:rsidRPr="003F5C4A" w:rsidRDefault="001C6D8A" w:rsidP="001C6D8A">
            <w:pPr>
              <w:pStyle w:val="TableStyle2"/>
              <w:jc w:val="center"/>
              <w:rPr>
                <w:sz w:val="22"/>
                <w:szCs w:val="22"/>
                <w:lang w:val="en-US"/>
              </w:rPr>
            </w:pPr>
            <w:r w:rsidRPr="003F5C4A">
              <w:rPr>
                <w:rFonts w:ascii="Times New Roman" w:hAnsi="Times New Roman"/>
                <w:sz w:val="22"/>
                <w:szCs w:val="22"/>
                <w:lang w:val="en-US"/>
              </w:rPr>
              <w:t>0.039</w:t>
            </w:r>
          </w:p>
        </w:tc>
        <w:tc>
          <w:tcPr>
            <w:tcW w:w="1080" w:type="dxa"/>
            <w:shd w:val="clear" w:color="auto" w:fill="FEFEFE"/>
            <w:tcMar>
              <w:top w:w="80" w:type="dxa"/>
              <w:left w:w="80" w:type="dxa"/>
              <w:bottom w:w="80" w:type="dxa"/>
              <w:right w:w="80" w:type="dxa"/>
            </w:tcMar>
          </w:tcPr>
          <w:p w14:paraId="2C7903DD" w14:textId="1B1DB5EA"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0.198</w:t>
            </w:r>
          </w:p>
        </w:tc>
      </w:tr>
      <w:tr w:rsidR="001C6D8A" w:rsidRPr="003F5C4A" w14:paraId="7B076C29" w14:textId="77777777" w:rsidTr="00C53B6C">
        <w:trPr>
          <w:trHeight w:val="212"/>
        </w:trPr>
        <w:tc>
          <w:tcPr>
            <w:tcW w:w="1795" w:type="dxa"/>
            <w:gridSpan w:val="2"/>
            <w:shd w:val="clear" w:color="auto" w:fill="FEFEFE"/>
            <w:tcMar>
              <w:top w:w="80" w:type="dxa"/>
              <w:left w:w="80" w:type="dxa"/>
              <w:bottom w:w="80" w:type="dxa"/>
              <w:right w:w="80" w:type="dxa"/>
            </w:tcMar>
          </w:tcPr>
          <w:p w14:paraId="482625F8" w14:textId="77777777" w:rsidR="001C6D8A" w:rsidRPr="003F5C4A" w:rsidRDefault="001C6D8A" w:rsidP="001C6D8A">
            <w:pPr>
              <w:rPr>
                <w:sz w:val="22"/>
                <w:szCs w:val="22"/>
              </w:rPr>
            </w:pPr>
          </w:p>
        </w:tc>
        <w:tc>
          <w:tcPr>
            <w:tcW w:w="1710" w:type="dxa"/>
            <w:shd w:val="clear" w:color="auto" w:fill="FEFEFE"/>
            <w:tcMar>
              <w:top w:w="80" w:type="dxa"/>
              <w:left w:w="80" w:type="dxa"/>
              <w:bottom w:w="80" w:type="dxa"/>
              <w:right w:w="80" w:type="dxa"/>
            </w:tcMar>
          </w:tcPr>
          <w:p w14:paraId="7A8B645F" w14:textId="26ECC278" w:rsidR="001C6D8A" w:rsidRPr="003F5C4A" w:rsidRDefault="001C6D8A" w:rsidP="001C6D8A">
            <w:pPr>
              <w:pStyle w:val="TableStyle2"/>
              <w:rPr>
                <w:sz w:val="22"/>
                <w:szCs w:val="22"/>
                <w:lang w:val="en-US"/>
              </w:rPr>
            </w:pPr>
            <w:r w:rsidRPr="003F5C4A">
              <w:rPr>
                <w:rFonts w:ascii="Times New Roman" w:hAnsi="Times New Roman"/>
                <w:sz w:val="22"/>
                <w:szCs w:val="22"/>
                <w:lang w:val="en-US"/>
              </w:rPr>
              <w:t>1 | fruit</w:t>
            </w:r>
          </w:p>
        </w:tc>
        <w:tc>
          <w:tcPr>
            <w:tcW w:w="1080" w:type="dxa"/>
            <w:shd w:val="clear" w:color="auto" w:fill="FEFEFE"/>
            <w:tcMar>
              <w:top w:w="80" w:type="dxa"/>
              <w:left w:w="80" w:type="dxa"/>
              <w:bottom w:w="80" w:type="dxa"/>
              <w:right w:w="80" w:type="dxa"/>
            </w:tcMar>
          </w:tcPr>
          <w:p w14:paraId="50968314" w14:textId="77777777" w:rsidR="001C6D8A" w:rsidRPr="003F5C4A" w:rsidRDefault="001C6D8A" w:rsidP="001C6D8A">
            <w:pPr>
              <w:pStyle w:val="TableStyle2"/>
              <w:rPr>
                <w:sz w:val="22"/>
                <w:szCs w:val="22"/>
                <w:lang w:val="en-US"/>
              </w:rPr>
            </w:pPr>
            <w:r w:rsidRPr="003F5C4A">
              <w:rPr>
                <w:rFonts w:ascii="Times New Roman" w:hAnsi="Times New Roman"/>
                <w:sz w:val="22"/>
                <w:szCs w:val="22"/>
                <w:lang w:val="en-US"/>
              </w:rPr>
              <w:t>Intercept</w:t>
            </w:r>
          </w:p>
        </w:tc>
        <w:tc>
          <w:tcPr>
            <w:tcW w:w="990" w:type="dxa"/>
            <w:shd w:val="clear" w:color="auto" w:fill="FEFEFE"/>
            <w:tcMar>
              <w:top w:w="80" w:type="dxa"/>
              <w:left w:w="80" w:type="dxa"/>
              <w:bottom w:w="80" w:type="dxa"/>
              <w:right w:w="80" w:type="dxa"/>
            </w:tcMar>
          </w:tcPr>
          <w:p w14:paraId="392F65C4" w14:textId="5B3461CA" w:rsidR="001C6D8A" w:rsidRPr="003F5C4A" w:rsidRDefault="001C6D8A" w:rsidP="001C6D8A">
            <w:pPr>
              <w:pStyle w:val="TableStyle2"/>
              <w:jc w:val="center"/>
              <w:rPr>
                <w:sz w:val="22"/>
                <w:szCs w:val="22"/>
                <w:lang w:val="en-US"/>
              </w:rPr>
            </w:pPr>
            <w:r w:rsidRPr="003F5C4A">
              <w:rPr>
                <w:rFonts w:ascii="Times New Roman" w:hAnsi="Times New Roman"/>
                <w:sz w:val="22"/>
                <w:szCs w:val="22"/>
                <w:lang w:val="en-US"/>
              </w:rPr>
              <w:t>0.031</w:t>
            </w:r>
          </w:p>
        </w:tc>
        <w:tc>
          <w:tcPr>
            <w:tcW w:w="1080" w:type="dxa"/>
            <w:shd w:val="clear" w:color="auto" w:fill="FEFEFE"/>
            <w:tcMar>
              <w:top w:w="80" w:type="dxa"/>
              <w:left w:w="80" w:type="dxa"/>
              <w:bottom w:w="80" w:type="dxa"/>
              <w:right w:w="80" w:type="dxa"/>
            </w:tcMar>
          </w:tcPr>
          <w:p w14:paraId="6A5FDF53" w14:textId="08335B94"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0.177</w:t>
            </w:r>
          </w:p>
        </w:tc>
      </w:tr>
      <w:tr w:rsidR="001C6D8A" w:rsidRPr="003F5C4A" w14:paraId="7194AFD2" w14:textId="77777777" w:rsidTr="00C53B6C">
        <w:trPr>
          <w:trHeight w:val="222"/>
        </w:trPr>
        <w:tc>
          <w:tcPr>
            <w:tcW w:w="1795" w:type="dxa"/>
            <w:gridSpan w:val="2"/>
            <w:tcBorders>
              <w:bottom w:val="single" w:sz="4" w:space="0" w:color="auto"/>
            </w:tcBorders>
            <w:shd w:val="clear" w:color="auto" w:fill="FEFEFE"/>
            <w:tcMar>
              <w:top w:w="80" w:type="dxa"/>
              <w:left w:w="80" w:type="dxa"/>
              <w:bottom w:w="80" w:type="dxa"/>
              <w:right w:w="80" w:type="dxa"/>
            </w:tcMar>
          </w:tcPr>
          <w:p w14:paraId="66CD4825" w14:textId="77777777" w:rsidR="001C6D8A" w:rsidRPr="003F5C4A" w:rsidRDefault="001C6D8A" w:rsidP="001C6D8A">
            <w:pPr>
              <w:rPr>
                <w:sz w:val="22"/>
                <w:szCs w:val="22"/>
              </w:rPr>
            </w:pPr>
          </w:p>
        </w:tc>
        <w:tc>
          <w:tcPr>
            <w:tcW w:w="1710" w:type="dxa"/>
            <w:tcBorders>
              <w:bottom w:val="single" w:sz="4" w:space="0" w:color="auto"/>
            </w:tcBorders>
            <w:shd w:val="clear" w:color="auto" w:fill="FEFEFE"/>
            <w:tcMar>
              <w:top w:w="80" w:type="dxa"/>
              <w:left w:w="80" w:type="dxa"/>
              <w:bottom w:w="80" w:type="dxa"/>
              <w:right w:w="80" w:type="dxa"/>
            </w:tcMar>
          </w:tcPr>
          <w:p w14:paraId="6C5598F8" w14:textId="77777777" w:rsidR="001C6D8A" w:rsidRPr="003F5C4A" w:rsidRDefault="001C6D8A" w:rsidP="001C6D8A">
            <w:pPr>
              <w:pStyle w:val="TableStyle2"/>
              <w:rPr>
                <w:sz w:val="22"/>
                <w:szCs w:val="22"/>
                <w:lang w:val="en-US"/>
              </w:rPr>
            </w:pPr>
            <w:r w:rsidRPr="003F5C4A">
              <w:rPr>
                <w:rFonts w:ascii="Times New Roman" w:hAnsi="Times New Roman"/>
                <w:sz w:val="22"/>
                <w:szCs w:val="22"/>
                <w:lang w:val="en-US"/>
              </w:rPr>
              <w:t>Residual</w:t>
            </w:r>
          </w:p>
        </w:tc>
        <w:tc>
          <w:tcPr>
            <w:tcW w:w="1080" w:type="dxa"/>
            <w:tcBorders>
              <w:bottom w:val="single" w:sz="4" w:space="0" w:color="auto"/>
            </w:tcBorders>
            <w:shd w:val="clear" w:color="auto" w:fill="FEFEFE"/>
            <w:tcMar>
              <w:top w:w="80" w:type="dxa"/>
              <w:left w:w="80" w:type="dxa"/>
              <w:bottom w:w="80" w:type="dxa"/>
              <w:right w:w="80" w:type="dxa"/>
            </w:tcMar>
          </w:tcPr>
          <w:p w14:paraId="2ADA40A8" w14:textId="77777777" w:rsidR="001C6D8A" w:rsidRPr="003F5C4A" w:rsidRDefault="001C6D8A" w:rsidP="001C6D8A">
            <w:pPr>
              <w:rPr>
                <w:sz w:val="22"/>
                <w:szCs w:val="22"/>
              </w:rPr>
            </w:pPr>
          </w:p>
        </w:tc>
        <w:tc>
          <w:tcPr>
            <w:tcW w:w="990" w:type="dxa"/>
            <w:tcBorders>
              <w:bottom w:val="single" w:sz="4" w:space="0" w:color="auto"/>
            </w:tcBorders>
            <w:shd w:val="clear" w:color="auto" w:fill="FEFEFE"/>
            <w:tcMar>
              <w:top w:w="80" w:type="dxa"/>
              <w:left w:w="80" w:type="dxa"/>
              <w:bottom w:w="80" w:type="dxa"/>
              <w:right w:w="80" w:type="dxa"/>
            </w:tcMar>
          </w:tcPr>
          <w:p w14:paraId="11EF2980" w14:textId="65B194C9" w:rsidR="001C6D8A" w:rsidRPr="003F5C4A" w:rsidRDefault="001C6D8A" w:rsidP="001C6D8A">
            <w:pPr>
              <w:pStyle w:val="TableStyle2"/>
              <w:jc w:val="center"/>
              <w:rPr>
                <w:sz w:val="22"/>
                <w:szCs w:val="22"/>
                <w:lang w:val="en-US"/>
              </w:rPr>
            </w:pPr>
            <w:r w:rsidRPr="003F5C4A">
              <w:rPr>
                <w:rFonts w:ascii="Times New Roman" w:hAnsi="Times New Roman"/>
                <w:sz w:val="22"/>
                <w:szCs w:val="22"/>
                <w:lang w:val="en-US"/>
              </w:rPr>
              <w:t>0.132</w:t>
            </w:r>
          </w:p>
        </w:tc>
        <w:tc>
          <w:tcPr>
            <w:tcW w:w="1080" w:type="dxa"/>
            <w:tcBorders>
              <w:bottom w:val="single" w:sz="4" w:space="0" w:color="auto"/>
            </w:tcBorders>
            <w:shd w:val="clear" w:color="auto" w:fill="FEFEFE"/>
            <w:tcMar>
              <w:top w:w="80" w:type="dxa"/>
              <w:left w:w="80" w:type="dxa"/>
              <w:bottom w:w="80" w:type="dxa"/>
              <w:right w:w="80" w:type="dxa"/>
            </w:tcMar>
          </w:tcPr>
          <w:p w14:paraId="1F17DD62" w14:textId="3C6D1183"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0.363</w:t>
            </w:r>
          </w:p>
        </w:tc>
      </w:tr>
      <w:tr w:rsidR="001C6D8A" w:rsidRPr="003F5C4A" w14:paraId="17471B1D" w14:textId="77777777" w:rsidTr="00C53B6C">
        <w:trPr>
          <w:trHeight w:val="222"/>
        </w:trPr>
        <w:tc>
          <w:tcPr>
            <w:tcW w:w="6655" w:type="dxa"/>
            <w:gridSpan w:val="6"/>
            <w:tcBorders>
              <w:top w:val="single" w:sz="4" w:space="0" w:color="auto"/>
              <w:bottom w:val="single" w:sz="4" w:space="0" w:color="auto"/>
            </w:tcBorders>
            <w:shd w:val="clear" w:color="auto" w:fill="FEFEFE"/>
            <w:tcMar>
              <w:top w:w="80" w:type="dxa"/>
              <w:left w:w="80" w:type="dxa"/>
              <w:bottom w:w="80" w:type="dxa"/>
              <w:right w:w="80" w:type="dxa"/>
            </w:tcMar>
          </w:tcPr>
          <w:p w14:paraId="702A0678" w14:textId="77777777"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cs="Times New Roman"/>
                <w:b/>
                <w:bCs/>
                <w:sz w:val="22"/>
                <w:szCs w:val="22"/>
                <w:lang w:val="en-US"/>
              </w:rPr>
              <w:t>Analysis of the lenticel damage incidence</w:t>
            </w:r>
          </w:p>
        </w:tc>
      </w:tr>
      <w:tr w:rsidR="001C6D8A" w:rsidRPr="003F5C4A" w14:paraId="4E356EBB" w14:textId="77777777" w:rsidTr="00C53B6C">
        <w:trPr>
          <w:trHeight w:val="222"/>
        </w:trPr>
        <w:tc>
          <w:tcPr>
            <w:tcW w:w="1440" w:type="dxa"/>
            <w:tcBorders>
              <w:top w:val="single" w:sz="4" w:space="0" w:color="auto"/>
              <w:bottom w:val="single" w:sz="4" w:space="0" w:color="auto"/>
            </w:tcBorders>
            <w:shd w:val="clear" w:color="auto" w:fill="FEFEFE"/>
            <w:tcMar>
              <w:top w:w="80" w:type="dxa"/>
              <w:left w:w="80" w:type="dxa"/>
              <w:bottom w:w="80" w:type="dxa"/>
              <w:right w:w="80" w:type="dxa"/>
            </w:tcMar>
          </w:tcPr>
          <w:p w14:paraId="1DE7E235" w14:textId="77777777" w:rsidR="001C6D8A" w:rsidRPr="003F5C4A" w:rsidRDefault="001C6D8A" w:rsidP="001C6D8A">
            <w:pPr>
              <w:rPr>
                <w:sz w:val="22"/>
                <w:szCs w:val="22"/>
              </w:rPr>
            </w:pPr>
            <w:r w:rsidRPr="003F5C4A">
              <w:rPr>
                <w:b/>
                <w:bCs/>
                <w:sz w:val="22"/>
                <w:szCs w:val="22"/>
              </w:rPr>
              <w:t>Model</w:t>
            </w:r>
          </w:p>
        </w:tc>
        <w:tc>
          <w:tcPr>
            <w:tcW w:w="5215" w:type="dxa"/>
            <w:gridSpan w:val="5"/>
            <w:tcBorders>
              <w:top w:val="single" w:sz="4" w:space="0" w:color="auto"/>
              <w:bottom w:val="single" w:sz="4" w:space="0" w:color="auto"/>
            </w:tcBorders>
            <w:shd w:val="clear" w:color="auto" w:fill="FEFEFE"/>
            <w:tcMar>
              <w:top w:w="80" w:type="dxa"/>
              <w:left w:w="80" w:type="dxa"/>
              <w:bottom w:w="80" w:type="dxa"/>
              <w:right w:w="80" w:type="dxa"/>
            </w:tcMar>
          </w:tcPr>
          <w:p w14:paraId="63DDC758" w14:textId="77777777"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cs="Times New Roman"/>
                <w:sz w:val="22"/>
                <w:szCs w:val="22"/>
                <w:lang w:val="en-US"/>
              </w:rPr>
              <w:t>Generalized lineal mixed model (</w:t>
            </w:r>
            <w:proofErr w:type="spellStart"/>
            <w:r w:rsidRPr="003F5C4A">
              <w:rPr>
                <w:rFonts w:ascii="Times New Roman" w:hAnsi="Times New Roman" w:cs="Times New Roman"/>
                <w:sz w:val="22"/>
                <w:szCs w:val="22"/>
                <w:lang w:val="en-US"/>
              </w:rPr>
              <w:t>glmer</w:t>
            </w:r>
            <w:proofErr w:type="spellEnd"/>
            <w:r w:rsidRPr="003F5C4A">
              <w:rPr>
                <w:rFonts w:ascii="Times New Roman" w:hAnsi="Times New Roman" w:cs="Times New Roman"/>
                <w:sz w:val="22"/>
                <w:szCs w:val="22"/>
                <w:lang w:val="en-US"/>
              </w:rPr>
              <w:t xml:space="preserve">), family: </w:t>
            </w:r>
            <w:proofErr w:type="spellStart"/>
            <w:r w:rsidRPr="003F5C4A">
              <w:rPr>
                <w:rFonts w:ascii="Times New Roman" w:hAnsi="Times New Roman" w:cs="Times New Roman"/>
                <w:sz w:val="22"/>
                <w:szCs w:val="22"/>
                <w:lang w:val="en-US"/>
              </w:rPr>
              <w:t>poisson</w:t>
            </w:r>
            <w:proofErr w:type="spellEnd"/>
            <w:r w:rsidRPr="003F5C4A">
              <w:rPr>
                <w:rFonts w:ascii="Times New Roman" w:hAnsi="Times New Roman" w:cs="Times New Roman"/>
                <w:sz w:val="22"/>
                <w:szCs w:val="22"/>
                <w:lang w:val="en-US"/>
              </w:rPr>
              <w:t xml:space="preserve"> (log)</w:t>
            </w:r>
          </w:p>
        </w:tc>
      </w:tr>
      <w:tr w:rsidR="001C6D8A" w:rsidRPr="003F5C4A" w14:paraId="173B01E1" w14:textId="77777777" w:rsidTr="00C53B6C">
        <w:trPr>
          <w:trHeight w:val="222"/>
        </w:trPr>
        <w:tc>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p w14:paraId="72E5EE1F" w14:textId="77777777" w:rsidR="001C6D8A" w:rsidRPr="003F5C4A" w:rsidRDefault="001C6D8A" w:rsidP="001C6D8A">
            <w:pPr>
              <w:rPr>
                <w:sz w:val="22"/>
                <w:szCs w:val="22"/>
              </w:rPr>
            </w:pPr>
            <w:r w:rsidRPr="003F5C4A">
              <w:rPr>
                <w:b/>
                <w:bCs/>
                <w:sz w:val="22"/>
                <w:szCs w:val="22"/>
              </w:rPr>
              <w:t>Equation</w:t>
            </w:r>
          </w:p>
        </w:tc>
        <w:tc>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p w14:paraId="79ED1491" w14:textId="12AF149E"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cs="Times New Roman"/>
                <w:sz w:val="22"/>
                <w:szCs w:val="22"/>
                <w:lang w:val="en-US"/>
              </w:rPr>
              <w:t>Incidence ~</w:t>
            </w:r>
            <w:r w:rsidRPr="003F5C4A">
              <w:rPr>
                <w:rFonts w:ascii="Times New Roman" w:hAnsi="Times New Roman"/>
                <w:sz w:val="22"/>
                <w:szCs w:val="22"/>
                <w:lang w:val="en-US"/>
              </w:rPr>
              <w:t xml:space="preserve"> </w:t>
            </w:r>
            <w:r w:rsidR="00C82BF6" w:rsidRPr="003F5C4A">
              <w:rPr>
                <w:rFonts w:ascii="Times New Roman" w:hAnsi="Times New Roman" w:cs="Times New Roman"/>
                <w:sz w:val="22"/>
                <w:szCs w:val="22"/>
                <w:lang w:val="en-US"/>
              </w:rPr>
              <w:t xml:space="preserve">measurement </w:t>
            </w:r>
            <w:r w:rsidR="00646972" w:rsidRPr="003F5C4A">
              <w:rPr>
                <w:rFonts w:ascii="Times New Roman" w:hAnsi="Times New Roman" w:cs="Times New Roman"/>
                <w:sz w:val="22"/>
                <w:szCs w:val="22"/>
                <w:lang w:val="en-US"/>
              </w:rPr>
              <w:t>* Farm</w:t>
            </w:r>
            <w:r w:rsidR="00646972" w:rsidRPr="003F5C4A">
              <w:rPr>
                <w:rFonts w:ascii="Times New Roman" w:hAnsi="Times New Roman"/>
                <w:sz w:val="22"/>
                <w:szCs w:val="22"/>
                <w:lang w:val="en-US"/>
              </w:rPr>
              <w:t xml:space="preserve"> + (1 | harvest) + (1| fruit)</w:t>
            </w:r>
          </w:p>
        </w:tc>
      </w:tr>
      <w:tr w:rsidR="001C6D8A" w:rsidRPr="003F5C4A" w14:paraId="087F4F11" w14:textId="77777777" w:rsidTr="00C53B6C">
        <w:trPr>
          <w:trHeight w:val="222"/>
        </w:trPr>
        <w:tc>
          <w:tcPr>
            <w:tcW w:w="1795" w:type="dxa"/>
            <w:gridSpan w:val="2"/>
            <w:tcBorders>
              <w:top w:val="single" w:sz="4" w:space="0" w:color="auto"/>
              <w:bottom w:val="nil"/>
            </w:tcBorders>
            <w:shd w:val="clear" w:color="auto" w:fill="FEFEFE"/>
            <w:tcMar>
              <w:top w:w="80" w:type="dxa"/>
              <w:left w:w="80" w:type="dxa"/>
              <w:bottom w:w="80" w:type="dxa"/>
              <w:right w:w="80" w:type="dxa"/>
            </w:tcMar>
          </w:tcPr>
          <w:p w14:paraId="4DC3CA50" w14:textId="77777777" w:rsidR="001C6D8A" w:rsidRPr="003F5C4A" w:rsidRDefault="001C6D8A" w:rsidP="001C6D8A">
            <w:pPr>
              <w:rPr>
                <w:sz w:val="22"/>
                <w:szCs w:val="22"/>
              </w:rPr>
            </w:pPr>
          </w:p>
        </w:tc>
        <w:tc>
          <w:tcPr>
            <w:tcW w:w="1710" w:type="dxa"/>
            <w:tcBorders>
              <w:top w:val="single" w:sz="4" w:space="0" w:color="auto"/>
              <w:bottom w:val="nil"/>
            </w:tcBorders>
            <w:shd w:val="clear" w:color="auto" w:fill="FEFEFE"/>
            <w:tcMar>
              <w:top w:w="80" w:type="dxa"/>
              <w:left w:w="80" w:type="dxa"/>
              <w:bottom w:w="80" w:type="dxa"/>
              <w:right w:w="80" w:type="dxa"/>
            </w:tcMar>
          </w:tcPr>
          <w:p w14:paraId="6B353407" w14:textId="77777777" w:rsidR="001C6D8A" w:rsidRPr="003F5C4A" w:rsidRDefault="001C6D8A" w:rsidP="001C6D8A">
            <w:pPr>
              <w:pStyle w:val="TableStyle2"/>
              <w:rPr>
                <w:rFonts w:ascii="Times New Roman" w:hAnsi="Times New Roman" w:cs="Times New Roman"/>
                <w:sz w:val="22"/>
                <w:szCs w:val="22"/>
                <w:lang w:val="en-US"/>
              </w:rPr>
            </w:pPr>
          </w:p>
        </w:tc>
        <w:tc>
          <w:tcPr>
            <w:tcW w:w="1080" w:type="dxa"/>
            <w:tcBorders>
              <w:top w:val="single" w:sz="4" w:space="0" w:color="auto"/>
              <w:bottom w:val="nil"/>
            </w:tcBorders>
            <w:shd w:val="clear" w:color="auto" w:fill="FEFEFE"/>
            <w:tcMar>
              <w:top w:w="80" w:type="dxa"/>
              <w:left w:w="80" w:type="dxa"/>
              <w:bottom w:w="80" w:type="dxa"/>
              <w:right w:w="80" w:type="dxa"/>
            </w:tcMar>
          </w:tcPr>
          <w:p w14:paraId="7319EFFE" w14:textId="77777777" w:rsidR="001C6D8A" w:rsidRPr="003F5C4A" w:rsidRDefault="001C6D8A" w:rsidP="001C6D8A">
            <w:pPr>
              <w:rPr>
                <w:sz w:val="22"/>
                <w:szCs w:val="22"/>
              </w:rPr>
            </w:pPr>
            <w:r w:rsidRPr="003F5C4A">
              <w:rPr>
                <w:b/>
                <w:bCs/>
                <w:sz w:val="22"/>
                <w:szCs w:val="22"/>
              </w:rPr>
              <w:t>Estimate</w:t>
            </w:r>
          </w:p>
        </w:tc>
        <w:tc>
          <w:tcPr>
            <w:tcW w:w="990" w:type="dxa"/>
            <w:tcBorders>
              <w:top w:val="single" w:sz="4" w:space="0" w:color="auto"/>
              <w:bottom w:val="nil"/>
            </w:tcBorders>
            <w:shd w:val="clear" w:color="auto" w:fill="FEFEFE"/>
            <w:tcMar>
              <w:top w:w="80" w:type="dxa"/>
              <w:left w:w="80" w:type="dxa"/>
              <w:bottom w:w="80" w:type="dxa"/>
              <w:right w:w="80" w:type="dxa"/>
            </w:tcMar>
          </w:tcPr>
          <w:p w14:paraId="4518E26D" w14:textId="77777777"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cs="Times New Roman"/>
                <w:b/>
                <w:bCs/>
                <w:sz w:val="22"/>
                <w:szCs w:val="22"/>
                <w:lang w:val="en-US"/>
              </w:rPr>
              <w:t>SE</w:t>
            </w:r>
          </w:p>
        </w:tc>
        <w:tc>
          <w:tcPr>
            <w:tcW w:w="1080" w:type="dxa"/>
            <w:tcBorders>
              <w:top w:val="single" w:sz="4" w:space="0" w:color="auto"/>
              <w:bottom w:val="nil"/>
            </w:tcBorders>
            <w:shd w:val="clear" w:color="auto" w:fill="FEFEFE"/>
            <w:tcMar>
              <w:top w:w="80" w:type="dxa"/>
              <w:left w:w="80" w:type="dxa"/>
              <w:bottom w:w="80" w:type="dxa"/>
              <w:right w:w="80" w:type="dxa"/>
            </w:tcMar>
          </w:tcPr>
          <w:p w14:paraId="66B352E0" w14:textId="77777777"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cs="Times New Roman"/>
                <w:b/>
                <w:bCs/>
                <w:sz w:val="22"/>
                <w:szCs w:val="22"/>
                <w:lang w:val="en-US"/>
              </w:rPr>
              <w:t>Z-</w:t>
            </w:r>
            <w:proofErr w:type="spellStart"/>
            <w:r w:rsidRPr="003F5C4A">
              <w:rPr>
                <w:rFonts w:ascii="Times New Roman" w:hAnsi="Times New Roman" w:cs="Times New Roman"/>
                <w:b/>
                <w:bCs/>
                <w:sz w:val="22"/>
                <w:szCs w:val="22"/>
                <w:lang w:val="en-US"/>
              </w:rPr>
              <w:t>val</w:t>
            </w:r>
            <w:proofErr w:type="spellEnd"/>
          </w:p>
        </w:tc>
      </w:tr>
      <w:tr w:rsidR="00646972" w:rsidRPr="003F5C4A" w14:paraId="3405DFE8"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1709040A" w14:textId="77777777" w:rsidR="00646972" w:rsidRPr="003F5C4A" w:rsidRDefault="00646972" w:rsidP="00646972">
            <w:pPr>
              <w:rPr>
                <w:sz w:val="22"/>
                <w:szCs w:val="22"/>
              </w:rPr>
            </w:pPr>
            <w:r w:rsidRPr="003F5C4A">
              <w:rPr>
                <w:b/>
                <w:bCs/>
                <w:sz w:val="22"/>
                <w:szCs w:val="22"/>
              </w:rPr>
              <w:t>Fixed effects</w:t>
            </w:r>
          </w:p>
        </w:tc>
        <w:tc>
          <w:tcPr>
            <w:tcW w:w="1710" w:type="dxa"/>
            <w:tcBorders>
              <w:top w:val="nil"/>
              <w:bottom w:val="nil"/>
            </w:tcBorders>
            <w:shd w:val="clear" w:color="auto" w:fill="FEFEFE"/>
            <w:tcMar>
              <w:top w:w="80" w:type="dxa"/>
              <w:left w:w="80" w:type="dxa"/>
              <w:bottom w:w="80" w:type="dxa"/>
              <w:right w:w="80" w:type="dxa"/>
            </w:tcMar>
          </w:tcPr>
          <w:p w14:paraId="4FECA456" w14:textId="695550D1" w:rsidR="00646972" w:rsidRPr="003F5C4A" w:rsidRDefault="00646972" w:rsidP="00646972">
            <w:pPr>
              <w:pStyle w:val="TableStyle2"/>
              <w:rPr>
                <w:rFonts w:ascii="Times New Roman" w:hAnsi="Times New Roman" w:cs="Times New Roman"/>
                <w:sz w:val="22"/>
                <w:szCs w:val="22"/>
                <w:lang w:val="en-US"/>
              </w:rPr>
            </w:pPr>
            <w:r w:rsidRPr="003F5C4A">
              <w:rPr>
                <w:rFonts w:ascii="Times New Roman" w:hAnsi="Times New Roman"/>
                <w:sz w:val="22"/>
                <w:szCs w:val="22"/>
                <w:lang w:val="en-US"/>
              </w:rPr>
              <w:t>Intercept</w:t>
            </w:r>
          </w:p>
        </w:tc>
        <w:tc>
          <w:tcPr>
            <w:tcW w:w="1080" w:type="dxa"/>
            <w:tcBorders>
              <w:top w:val="nil"/>
              <w:bottom w:val="nil"/>
            </w:tcBorders>
            <w:shd w:val="clear" w:color="auto" w:fill="FEFEFE"/>
            <w:tcMar>
              <w:top w:w="80" w:type="dxa"/>
              <w:left w:w="80" w:type="dxa"/>
              <w:bottom w:w="80" w:type="dxa"/>
              <w:right w:w="80" w:type="dxa"/>
            </w:tcMar>
          </w:tcPr>
          <w:p w14:paraId="446953A1" w14:textId="40FF278A" w:rsidR="00646972" w:rsidRPr="003F5C4A" w:rsidRDefault="00646972" w:rsidP="00646972">
            <w:pPr>
              <w:rPr>
                <w:sz w:val="22"/>
                <w:szCs w:val="22"/>
              </w:rPr>
            </w:pPr>
            <w:r w:rsidRPr="003F5C4A">
              <w:rPr>
                <w:sz w:val="22"/>
                <w:szCs w:val="22"/>
              </w:rPr>
              <w:t>3.58</w:t>
            </w:r>
          </w:p>
        </w:tc>
        <w:tc>
          <w:tcPr>
            <w:tcW w:w="990" w:type="dxa"/>
            <w:tcBorders>
              <w:top w:val="nil"/>
              <w:bottom w:val="nil"/>
            </w:tcBorders>
            <w:shd w:val="clear" w:color="auto" w:fill="FEFEFE"/>
            <w:tcMar>
              <w:top w:w="80" w:type="dxa"/>
              <w:left w:w="80" w:type="dxa"/>
              <w:bottom w:w="80" w:type="dxa"/>
              <w:right w:w="80" w:type="dxa"/>
            </w:tcMar>
          </w:tcPr>
          <w:p w14:paraId="17BA1FE8" w14:textId="73D251DF"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0.13</w:t>
            </w:r>
          </w:p>
        </w:tc>
        <w:tc>
          <w:tcPr>
            <w:tcW w:w="1080" w:type="dxa"/>
            <w:tcBorders>
              <w:top w:val="nil"/>
              <w:bottom w:val="nil"/>
            </w:tcBorders>
            <w:shd w:val="clear" w:color="auto" w:fill="FEFEFE"/>
            <w:tcMar>
              <w:top w:w="80" w:type="dxa"/>
              <w:left w:w="80" w:type="dxa"/>
              <w:bottom w:w="80" w:type="dxa"/>
              <w:right w:w="80" w:type="dxa"/>
            </w:tcMar>
          </w:tcPr>
          <w:p w14:paraId="5A66C7A5" w14:textId="04CDDBA1"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28.25</w:t>
            </w:r>
          </w:p>
        </w:tc>
      </w:tr>
      <w:tr w:rsidR="00646972" w:rsidRPr="003F5C4A" w14:paraId="59878C18"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606B8E63" w14:textId="77777777" w:rsidR="00646972" w:rsidRPr="003F5C4A" w:rsidRDefault="00646972" w:rsidP="00646972">
            <w:pPr>
              <w:rPr>
                <w:sz w:val="22"/>
                <w:szCs w:val="22"/>
              </w:rPr>
            </w:pPr>
          </w:p>
        </w:tc>
        <w:tc>
          <w:tcPr>
            <w:tcW w:w="1710" w:type="dxa"/>
            <w:tcBorders>
              <w:top w:val="nil"/>
              <w:bottom w:val="nil"/>
            </w:tcBorders>
            <w:shd w:val="clear" w:color="auto" w:fill="FEFEFE"/>
            <w:tcMar>
              <w:top w:w="80" w:type="dxa"/>
              <w:left w:w="80" w:type="dxa"/>
              <w:bottom w:w="80" w:type="dxa"/>
              <w:right w:w="80" w:type="dxa"/>
            </w:tcMar>
          </w:tcPr>
          <w:p w14:paraId="19425445" w14:textId="04848109" w:rsidR="00646972" w:rsidRPr="003F5C4A" w:rsidRDefault="00646972" w:rsidP="00646972">
            <w:pPr>
              <w:pStyle w:val="TableStyle2"/>
              <w:rPr>
                <w:rFonts w:ascii="Times New Roman" w:hAnsi="Times New Roman" w:cs="Times New Roman"/>
                <w:sz w:val="22"/>
                <w:szCs w:val="22"/>
                <w:lang w:val="en-US"/>
              </w:rPr>
            </w:pPr>
            <w:r w:rsidRPr="003F5C4A">
              <w:rPr>
                <w:rFonts w:ascii="Times New Roman" w:hAnsi="Times New Roman"/>
                <w:sz w:val="22"/>
                <w:szCs w:val="22"/>
                <w:lang w:val="en-US"/>
              </w:rPr>
              <w:t>21</w:t>
            </w:r>
            <w:del w:id="899" w:author="Sandra Mosquera Lopez" w:date="2022-02-02T17:21:00Z">
              <w:r w:rsidRPr="003F5C4A" w:rsidDel="008C2EA6">
                <w:rPr>
                  <w:rFonts w:ascii="Times New Roman" w:hAnsi="Times New Roman"/>
                  <w:sz w:val="22"/>
                  <w:szCs w:val="22"/>
                  <w:lang w:val="en-US"/>
                </w:rPr>
                <w:delText>dpc</w:delText>
              </w:r>
            </w:del>
            <w:ins w:id="900" w:author="Sandra Mosquera Lopez" w:date="2022-02-02T17:21:00Z">
              <w:r w:rsidR="008C2EA6">
                <w:rPr>
                  <w:rFonts w:ascii="Times New Roman" w:hAnsi="Times New Roman"/>
                  <w:sz w:val="22"/>
                  <w:szCs w:val="22"/>
                  <w:lang w:val="en-US"/>
                </w:rPr>
                <w:t>dph</w:t>
              </w:r>
            </w:ins>
          </w:p>
        </w:tc>
        <w:tc>
          <w:tcPr>
            <w:tcW w:w="1080" w:type="dxa"/>
            <w:tcBorders>
              <w:top w:val="nil"/>
              <w:bottom w:val="nil"/>
            </w:tcBorders>
            <w:shd w:val="clear" w:color="auto" w:fill="FEFEFE"/>
            <w:tcMar>
              <w:top w:w="80" w:type="dxa"/>
              <w:left w:w="80" w:type="dxa"/>
              <w:bottom w:w="80" w:type="dxa"/>
              <w:right w:w="80" w:type="dxa"/>
            </w:tcMar>
          </w:tcPr>
          <w:p w14:paraId="20A7888D" w14:textId="14318F89" w:rsidR="00646972" w:rsidRPr="003F5C4A" w:rsidRDefault="00646972" w:rsidP="00646972">
            <w:pPr>
              <w:rPr>
                <w:sz w:val="22"/>
                <w:szCs w:val="22"/>
              </w:rPr>
            </w:pPr>
            <w:r w:rsidRPr="003F5C4A">
              <w:rPr>
                <w:sz w:val="22"/>
                <w:szCs w:val="22"/>
              </w:rPr>
              <w:t>0.80</w:t>
            </w:r>
          </w:p>
        </w:tc>
        <w:tc>
          <w:tcPr>
            <w:tcW w:w="990" w:type="dxa"/>
            <w:tcBorders>
              <w:top w:val="nil"/>
              <w:bottom w:val="nil"/>
            </w:tcBorders>
            <w:shd w:val="clear" w:color="auto" w:fill="FEFEFE"/>
            <w:tcMar>
              <w:top w:w="80" w:type="dxa"/>
              <w:left w:w="80" w:type="dxa"/>
              <w:bottom w:w="80" w:type="dxa"/>
              <w:right w:w="80" w:type="dxa"/>
            </w:tcMar>
          </w:tcPr>
          <w:p w14:paraId="562E4683" w14:textId="07F3D23A"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0.01</w:t>
            </w:r>
          </w:p>
        </w:tc>
        <w:tc>
          <w:tcPr>
            <w:tcW w:w="1080" w:type="dxa"/>
            <w:tcBorders>
              <w:top w:val="nil"/>
              <w:bottom w:val="nil"/>
            </w:tcBorders>
            <w:shd w:val="clear" w:color="auto" w:fill="FEFEFE"/>
            <w:tcMar>
              <w:top w:w="80" w:type="dxa"/>
              <w:left w:w="80" w:type="dxa"/>
              <w:bottom w:w="80" w:type="dxa"/>
              <w:right w:w="80" w:type="dxa"/>
            </w:tcMar>
          </w:tcPr>
          <w:p w14:paraId="4853FFC2" w14:textId="0BA3B4C5"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118.85</w:t>
            </w:r>
          </w:p>
        </w:tc>
      </w:tr>
      <w:tr w:rsidR="00646972" w:rsidRPr="003F5C4A" w14:paraId="631A9083"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40164DA9" w14:textId="77777777" w:rsidR="00646972" w:rsidRPr="003F5C4A" w:rsidRDefault="00646972" w:rsidP="00646972">
            <w:pPr>
              <w:rPr>
                <w:sz w:val="22"/>
                <w:szCs w:val="22"/>
              </w:rPr>
            </w:pPr>
          </w:p>
        </w:tc>
        <w:tc>
          <w:tcPr>
            <w:tcW w:w="1710" w:type="dxa"/>
            <w:tcBorders>
              <w:top w:val="nil"/>
              <w:bottom w:val="nil"/>
            </w:tcBorders>
            <w:shd w:val="clear" w:color="auto" w:fill="FEFEFE"/>
            <w:tcMar>
              <w:top w:w="80" w:type="dxa"/>
              <w:left w:w="80" w:type="dxa"/>
              <w:bottom w:w="80" w:type="dxa"/>
              <w:right w:w="80" w:type="dxa"/>
            </w:tcMar>
          </w:tcPr>
          <w:p w14:paraId="32AE172D" w14:textId="3110614F" w:rsidR="00646972" w:rsidRPr="003F5C4A" w:rsidRDefault="00646972" w:rsidP="00646972">
            <w:pPr>
              <w:pStyle w:val="TableStyle2"/>
              <w:rPr>
                <w:rFonts w:ascii="Times New Roman" w:hAnsi="Times New Roman" w:cs="Times New Roman"/>
                <w:sz w:val="22"/>
                <w:szCs w:val="22"/>
                <w:lang w:val="en-US"/>
              </w:rPr>
            </w:pPr>
            <w:proofErr w:type="spellStart"/>
            <w:r w:rsidRPr="003F5C4A">
              <w:rPr>
                <w:rFonts w:ascii="Times New Roman" w:hAnsi="Times New Roman"/>
                <w:sz w:val="22"/>
                <w:szCs w:val="22"/>
                <w:lang w:val="en-US"/>
              </w:rPr>
              <w:t>Siani</w:t>
            </w:r>
            <w:proofErr w:type="spellEnd"/>
          </w:p>
        </w:tc>
        <w:tc>
          <w:tcPr>
            <w:tcW w:w="1080" w:type="dxa"/>
            <w:tcBorders>
              <w:top w:val="nil"/>
              <w:bottom w:val="nil"/>
            </w:tcBorders>
            <w:shd w:val="clear" w:color="auto" w:fill="FEFEFE"/>
            <w:tcMar>
              <w:top w:w="80" w:type="dxa"/>
              <w:left w:w="80" w:type="dxa"/>
              <w:bottom w:w="80" w:type="dxa"/>
              <w:right w:w="80" w:type="dxa"/>
            </w:tcMar>
          </w:tcPr>
          <w:p w14:paraId="5BBBD776" w14:textId="0A0DD7C0" w:rsidR="00646972" w:rsidRPr="003F5C4A" w:rsidRDefault="00646972" w:rsidP="00646972">
            <w:pPr>
              <w:rPr>
                <w:sz w:val="22"/>
                <w:szCs w:val="22"/>
              </w:rPr>
            </w:pPr>
            <w:r w:rsidRPr="003F5C4A">
              <w:rPr>
                <w:sz w:val="22"/>
                <w:szCs w:val="22"/>
              </w:rPr>
              <w:t>0.69</w:t>
            </w:r>
          </w:p>
        </w:tc>
        <w:tc>
          <w:tcPr>
            <w:tcW w:w="990" w:type="dxa"/>
            <w:tcBorders>
              <w:top w:val="nil"/>
              <w:bottom w:val="nil"/>
            </w:tcBorders>
            <w:shd w:val="clear" w:color="auto" w:fill="FEFEFE"/>
            <w:tcMar>
              <w:top w:w="80" w:type="dxa"/>
              <w:left w:w="80" w:type="dxa"/>
              <w:bottom w:w="80" w:type="dxa"/>
              <w:right w:w="80" w:type="dxa"/>
            </w:tcMar>
          </w:tcPr>
          <w:p w14:paraId="5045B9F6" w14:textId="244582CF"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0.03</w:t>
            </w:r>
          </w:p>
        </w:tc>
        <w:tc>
          <w:tcPr>
            <w:tcW w:w="1080" w:type="dxa"/>
            <w:tcBorders>
              <w:top w:val="nil"/>
              <w:bottom w:val="nil"/>
            </w:tcBorders>
            <w:shd w:val="clear" w:color="auto" w:fill="FEFEFE"/>
            <w:tcMar>
              <w:top w:w="80" w:type="dxa"/>
              <w:left w:w="80" w:type="dxa"/>
              <w:bottom w:w="80" w:type="dxa"/>
              <w:right w:w="80" w:type="dxa"/>
            </w:tcMar>
          </w:tcPr>
          <w:p w14:paraId="1DFBE205" w14:textId="429D74BC"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21.45</w:t>
            </w:r>
          </w:p>
        </w:tc>
      </w:tr>
      <w:tr w:rsidR="00646972" w:rsidRPr="003F5C4A" w14:paraId="44AB0B36"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0D26E25C" w14:textId="77777777" w:rsidR="00646972" w:rsidRPr="003F5C4A" w:rsidRDefault="00646972" w:rsidP="00646972">
            <w:pPr>
              <w:rPr>
                <w:sz w:val="22"/>
                <w:szCs w:val="22"/>
              </w:rPr>
            </w:pPr>
          </w:p>
        </w:tc>
        <w:tc>
          <w:tcPr>
            <w:tcW w:w="1710" w:type="dxa"/>
            <w:tcBorders>
              <w:top w:val="nil"/>
              <w:bottom w:val="nil"/>
            </w:tcBorders>
            <w:shd w:val="clear" w:color="auto" w:fill="FEFEFE"/>
            <w:tcMar>
              <w:top w:w="80" w:type="dxa"/>
              <w:left w:w="80" w:type="dxa"/>
              <w:bottom w:w="80" w:type="dxa"/>
              <w:right w:w="80" w:type="dxa"/>
            </w:tcMar>
          </w:tcPr>
          <w:p w14:paraId="27C6A510" w14:textId="6A56F698" w:rsidR="00646972" w:rsidRPr="003F5C4A" w:rsidRDefault="00646972" w:rsidP="00646972">
            <w:pPr>
              <w:pStyle w:val="TableStyle2"/>
              <w:rPr>
                <w:rFonts w:ascii="Times New Roman" w:hAnsi="Times New Roman" w:cs="Times New Roman"/>
                <w:sz w:val="22"/>
                <w:szCs w:val="22"/>
                <w:lang w:val="en-US"/>
              </w:rPr>
            </w:pPr>
            <w:r w:rsidRPr="003F5C4A">
              <w:rPr>
                <w:rFonts w:ascii="Times New Roman" w:hAnsi="Times New Roman"/>
                <w:sz w:val="22"/>
                <w:szCs w:val="22"/>
                <w:lang w:val="en-US"/>
              </w:rPr>
              <w:t>21</w:t>
            </w:r>
            <w:del w:id="901" w:author="Sandra Mosquera Lopez" w:date="2022-02-02T17:21:00Z">
              <w:r w:rsidRPr="003F5C4A" w:rsidDel="008C2EA6">
                <w:rPr>
                  <w:rFonts w:ascii="Times New Roman" w:hAnsi="Times New Roman"/>
                  <w:sz w:val="22"/>
                  <w:szCs w:val="22"/>
                  <w:lang w:val="en-US"/>
                </w:rPr>
                <w:delText>dpc</w:delText>
              </w:r>
            </w:del>
            <w:ins w:id="902" w:author="Sandra Mosquera Lopez" w:date="2022-02-02T17:21:00Z">
              <w:r w:rsidR="008C2EA6">
                <w:rPr>
                  <w:rFonts w:ascii="Times New Roman" w:hAnsi="Times New Roman"/>
                  <w:sz w:val="22"/>
                  <w:szCs w:val="22"/>
                  <w:lang w:val="en-US"/>
                </w:rPr>
                <w:t>dph</w:t>
              </w:r>
            </w:ins>
            <w:r w:rsidRPr="003F5C4A">
              <w:rPr>
                <w:rFonts w:ascii="Times New Roman" w:hAnsi="Times New Roman"/>
                <w:sz w:val="22"/>
                <w:szCs w:val="22"/>
                <w:lang w:val="en-US"/>
              </w:rPr>
              <w:t xml:space="preserve"> * </w:t>
            </w:r>
            <w:proofErr w:type="spellStart"/>
            <w:r w:rsidRPr="003F5C4A">
              <w:rPr>
                <w:rFonts w:ascii="Times New Roman" w:hAnsi="Times New Roman"/>
                <w:sz w:val="22"/>
                <w:szCs w:val="22"/>
                <w:lang w:val="en-US"/>
              </w:rPr>
              <w:t>Siani</w:t>
            </w:r>
            <w:proofErr w:type="spellEnd"/>
          </w:p>
        </w:tc>
        <w:tc>
          <w:tcPr>
            <w:tcW w:w="1080" w:type="dxa"/>
            <w:tcBorders>
              <w:top w:val="nil"/>
              <w:bottom w:val="nil"/>
            </w:tcBorders>
            <w:shd w:val="clear" w:color="auto" w:fill="FEFEFE"/>
            <w:tcMar>
              <w:top w:w="80" w:type="dxa"/>
              <w:left w:w="80" w:type="dxa"/>
              <w:bottom w:w="80" w:type="dxa"/>
              <w:right w:w="80" w:type="dxa"/>
            </w:tcMar>
          </w:tcPr>
          <w:p w14:paraId="0AB70ECA" w14:textId="258F1001" w:rsidR="00646972" w:rsidRPr="003F5C4A" w:rsidRDefault="00646972" w:rsidP="00646972">
            <w:pPr>
              <w:rPr>
                <w:sz w:val="22"/>
                <w:szCs w:val="22"/>
              </w:rPr>
            </w:pPr>
            <w:r w:rsidRPr="003F5C4A">
              <w:rPr>
                <w:sz w:val="22"/>
                <w:szCs w:val="22"/>
              </w:rPr>
              <w:t>0.14</w:t>
            </w:r>
          </w:p>
        </w:tc>
        <w:tc>
          <w:tcPr>
            <w:tcW w:w="990" w:type="dxa"/>
            <w:tcBorders>
              <w:top w:val="nil"/>
              <w:bottom w:val="nil"/>
            </w:tcBorders>
            <w:shd w:val="clear" w:color="auto" w:fill="FEFEFE"/>
            <w:tcMar>
              <w:top w:w="80" w:type="dxa"/>
              <w:left w:w="80" w:type="dxa"/>
              <w:bottom w:w="80" w:type="dxa"/>
              <w:right w:w="80" w:type="dxa"/>
            </w:tcMar>
          </w:tcPr>
          <w:p w14:paraId="2BBF02CC" w14:textId="6692A7D9"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0.01</w:t>
            </w:r>
          </w:p>
        </w:tc>
        <w:tc>
          <w:tcPr>
            <w:tcW w:w="1080" w:type="dxa"/>
            <w:tcBorders>
              <w:top w:val="nil"/>
              <w:bottom w:val="nil"/>
            </w:tcBorders>
            <w:shd w:val="clear" w:color="auto" w:fill="FEFEFE"/>
            <w:tcMar>
              <w:top w:w="80" w:type="dxa"/>
              <w:left w:w="80" w:type="dxa"/>
              <w:bottom w:w="80" w:type="dxa"/>
              <w:right w:w="80" w:type="dxa"/>
            </w:tcMar>
          </w:tcPr>
          <w:p w14:paraId="59DB146A" w14:textId="21CBB1B4"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18.05</w:t>
            </w:r>
          </w:p>
        </w:tc>
      </w:tr>
      <w:tr w:rsidR="001C6D8A" w:rsidRPr="003F5C4A" w14:paraId="6B9BD961"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3D2ADA1B" w14:textId="77777777" w:rsidR="001C6D8A" w:rsidRPr="003F5C4A" w:rsidRDefault="001C6D8A" w:rsidP="001C6D8A">
            <w:pPr>
              <w:rPr>
                <w:sz w:val="22"/>
                <w:szCs w:val="22"/>
              </w:rPr>
            </w:pPr>
          </w:p>
        </w:tc>
        <w:tc>
          <w:tcPr>
            <w:tcW w:w="1710" w:type="dxa"/>
            <w:tcBorders>
              <w:top w:val="nil"/>
              <w:bottom w:val="nil"/>
            </w:tcBorders>
            <w:shd w:val="clear" w:color="auto" w:fill="FEFEFE"/>
            <w:tcMar>
              <w:top w:w="80" w:type="dxa"/>
              <w:left w:w="80" w:type="dxa"/>
              <w:bottom w:w="80" w:type="dxa"/>
              <w:right w:w="80" w:type="dxa"/>
            </w:tcMar>
          </w:tcPr>
          <w:p w14:paraId="2FFE1EFE" w14:textId="77777777" w:rsidR="001C6D8A" w:rsidRPr="003F5C4A" w:rsidRDefault="001C6D8A" w:rsidP="001C6D8A">
            <w:pPr>
              <w:pStyle w:val="TableStyle2"/>
              <w:rPr>
                <w:rFonts w:ascii="Times New Roman" w:hAnsi="Times New Roman" w:cs="Times New Roman"/>
                <w:sz w:val="22"/>
                <w:szCs w:val="22"/>
                <w:lang w:val="en-US"/>
              </w:rPr>
            </w:pPr>
          </w:p>
        </w:tc>
        <w:tc>
          <w:tcPr>
            <w:tcW w:w="1080" w:type="dxa"/>
            <w:tcBorders>
              <w:top w:val="nil"/>
              <w:bottom w:val="nil"/>
            </w:tcBorders>
            <w:shd w:val="clear" w:color="auto" w:fill="FEFEFE"/>
            <w:tcMar>
              <w:top w:w="80" w:type="dxa"/>
              <w:left w:w="80" w:type="dxa"/>
              <w:bottom w:w="80" w:type="dxa"/>
              <w:right w:w="80" w:type="dxa"/>
            </w:tcMar>
          </w:tcPr>
          <w:p w14:paraId="42F7C04E" w14:textId="77777777" w:rsidR="001C6D8A" w:rsidRPr="003F5C4A" w:rsidRDefault="001C6D8A" w:rsidP="001C6D8A">
            <w:pPr>
              <w:rPr>
                <w:sz w:val="22"/>
                <w:szCs w:val="22"/>
              </w:rPr>
            </w:pPr>
          </w:p>
        </w:tc>
        <w:tc>
          <w:tcPr>
            <w:tcW w:w="990" w:type="dxa"/>
            <w:tcBorders>
              <w:top w:val="nil"/>
              <w:bottom w:val="nil"/>
            </w:tcBorders>
            <w:shd w:val="clear" w:color="auto" w:fill="FEFEFE"/>
            <w:tcMar>
              <w:top w:w="80" w:type="dxa"/>
              <w:left w:w="80" w:type="dxa"/>
              <w:bottom w:w="80" w:type="dxa"/>
              <w:right w:w="80" w:type="dxa"/>
            </w:tcMar>
          </w:tcPr>
          <w:p w14:paraId="3599357F" w14:textId="77777777"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cs="Times New Roman"/>
                <w:b/>
                <w:bCs/>
                <w:sz w:val="22"/>
                <w:szCs w:val="22"/>
                <w:lang w:val="en-US"/>
              </w:rPr>
              <w:t>Variance</w:t>
            </w:r>
          </w:p>
        </w:tc>
        <w:tc>
          <w:tcPr>
            <w:tcW w:w="1080" w:type="dxa"/>
            <w:tcBorders>
              <w:top w:val="nil"/>
              <w:bottom w:val="nil"/>
            </w:tcBorders>
            <w:shd w:val="clear" w:color="auto" w:fill="FEFEFE"/>
            <w:tcMar>
              <w:top w:w="80" w:type="dxa"/>
              <w:left w:w="80" w:type="dxa"/>
              <w:bottom w:w="80" w:type="dxa"/>
              <w:right w:w="80" w:type="dxa"/>
            </w:tcMar>
          </w:tcPr>
          <w:p w14:paraId="51A615B6" w14:textId="77777777" w:rsidR="001C6D8A" w:rsidRPr="003F5C4A" w:rsidRDefault="001C6D8A" w:rsidP="001C6D8A">
            <w:pPr>
              <w:pStyle w:val="TableStyle2"/>
              <w:jc w:val="center"/>
              <w:rPr>
                <w:rFonts w:ascii="Times New Roman" w:hAnsi="Times New Roman" w:cs="Times New Roman"/>
                <w:sz w:val="22"/>
                <w:szCs w:val="22"/>
                <w:lang w:val="en-US"/>
              </w:rPr>
            </w:pPr>
            <w:r w:rsidRPr="003F5C4A">
              <w:rPr>
                <w:rFonts w:ascii="Times New Roman" w:hAnsi="Times New Roman" w:cs="Times New Roman"/>
                <w:b/>
                <w:bCs/>
                <w:sz w:val="22"/>
                <w:szCs w:val="22"/>
                <w:lang w:val="en-US"/>
              </w:rPr>
              <w:t>SD</w:t>
            </w:r>
          </w:p>
        </w:tc>
      </w:tr>
      <w:tr w:rsidR="00646972" w:rsidRPr="003F5C4A" w14:paraId="4F12764E"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54EF5E84" w14:textId="77777777" w:rsidR="00646972" w:rsidRPr="003F5C4A" w:rsidRDefault="00646972" w:rsidP="00646972">
            <w:pPr>
              <w:rPr>
                <w:sz w:val="22"/>
                <w:szCs w:val="22"/>
              </w:rPr>
            </w:pPr>
            <w:r w:rsidRPr="003F5C4A">
              <w:rPr>
                <w:b/>
                <w:bCs/>
                <w:sz w:val="22"/>
                <w:szCs w:val="22"/>
              </w:rPr>
              <w:t>Random effects</w:t>
            </w:r>
          </w:p>
        </w:tc>
        <w:tc>
          <w:tcPr>
            <w:tcW w:w="1710" w:type="dxa"/>
            <w:tcBorders>
              <w:top w:val="nil"/>
              <w:bottom w:val="nil"/>
            </w:tcBorders>
            <w:shd w:val="clear" w:color="auto" w:fill="FEFEFE"/>
            <w:tcMar>
              <w:top w:w="80" w:type="dxa"/>
              <w:left w:w="80" w:type="dxa"/>
              <w:bottom w:w="80" w:type="dxa"/>
              <w:right w:w="80" w:type="dxa"/>
            </w:tcMar>
          </w:tcPr>
          <w:p w14:paraId="7E09C697" w14:textId="07B6F953" w:rsidR="00646972" w:rsidRPr="003F5C4A" w:rsidRDefault="00646972" w:rsidP="00646972">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 xml:space="preserve">1 | </w:t>
            </w:r>
            <w:r w:rsidR="002306A7" w:rsidRPr="003F5C4A">
              <w:rPr>
                <w:rFonts w:ascii="Times New Roman" w:hAnsi="Times New Roman" w:cs="Times New Roman"/>
                <w:sz w:val="22"/>
                <w:szCs w:val="22"/>
                <w:lang w:val="en-US"/>
              </w:rPr>
              <w:t>harvest</w:t>
            </w:r>
          </w:p>
        </w:tc>
        <w:tc>
          <w:tcPr>
            <w:tcW w:w="1080" w:type="dxa"/>
            <w:tcBorders>
              <w:top w:val="nil"/>
              <w:bottom w:val="nil"/>
            </w:tcBorders>
            <w:shd w:val="clear" w:color="auto" w:fill="FEFEFE"/>
            <w:tcMar>
              <w:top w:w="80" w:type="dxa"/>
              <w:left w:w="80" w:type="dxa"/>
              <w:bottom w:w="80" w:type="dxa"/>
              <w:right w:w="80" w:type="dxa"/>
            </w:tcMar>
          </w:tcPr>
          <w:p w14:paraId="58148A7C" w14:textId="77777777" w:rsidR="00646972" w:rsidRPr="003F5C4A" w:rsidRDefault="00646972" w:rsidP="00646972">
            <w:pPr>
              <w:rPr>
                <w:sz w:val="22"/>
                <w:szCs w:val="22"/>
              </w:rPr>
            </w:pPr>
            <w:r w:rsidRPr="003F5C4A">
              <w:rPr>
                <w:sz w:val="22"/>
                <w:szCs w:val="22"/>
              </w:rPr>
              <w:t>Intercept</w:t>
            </w:r>
          </w:p>
        </w:tc>
        <w:tc>
          <w:tcPr>
            <w:tcW w:w="990" w:type="dxa"/>
            <w:tcBorders>
              <w:top w:val="nil"/>
              <w:bottom w:val="nil"/>
            </w:tcBorders>
            <w:shd w:val="clear" w:color="auto" w:fill="FEFEFE"/>
            <w:tcMar>
              <w:top w:w="80" w:type="dxa"/>
              <w:left w:w="80" w:type="dxa"/>
              <w:bottom w:w="80" w:type="dxa"/>
              <w:right w:w="80" w:type="dxa"/>
            </w:tcMar>
          </w:tcPr>
          <w:p w14:paraId="2711AC29" w14:textId="25E47814" w:rsidR="00646972" w:rsidRPr="003F5C4A" w:rsidRDefault="00646972" w:rsidP="00646972">
            <w:pPr>
              <w:pStyle w:val="TableStyle2"/>
              <w:jc w:val="center"/>
              <w:rPr>
                <w:rFonts w:ascii="Times New Roman" w:hAnsi="Times New Roman" w:cs="Times New Roman"/>
                <w:b/>
                <w:bCs/>
                <w:sz w:val="22"/>
                <w:szCs w:val="22"/>
                <w:lang w:val="en-US"/>
              </w:rPr>
            </w:pPr>
            <w:r w:rsidRPr="003F5C4A">
              <w:rPr>
                <w:rFonts w:ascii="Times New Roman" w:hAnsi="Times New Roman"/>
                <w:sz w:val="22"/>
                <w:szCs w:val="22"/>
                <w:lang w:val="en-US"/>
              </w:rPr>
              <w:t>0.336</w:t>
            </w:r>
          </w:p>
        </w:tc>
        <w:tc>
          <w:tcPr>
            <w:tcW w:w="1080" w:type="dxa"/>
            <w:tcBorders>
              <w:top w:val="nil"/>
              <w:bottom w:val="nil"/>
            </w:tcBorders>
            <w:shd w:val="clear" w:color="auto" w:fill="FEFEFE"/>
            <w:tcMar>
              <w:top w:w="80" w:type="dxa"/>
              <w:left w:w="80" w:type="dxa"/>
              <w:bottom w:w="80" w:type="dxa"/>
              <w:right w:w="80" w:type="dxa"/>
            </w:tcMar>
          </w:tcPr>
          <w:p w14:paraId="6C06770F" w14:textId="3A0F4384" w:rsidR="00646972" w:rsidRPr="003F5C4A" w:rsidRDefault="00646972" w:rsidP="00646972">
            <w:pPr>
              <w:pStyle w:val="TableStyle2"/>
              <w:jc w:val="center"/>
              <w:rPr>
                <w:rFonts w:ascii="Times New Roman" w:hAnsi="Times New Roman" w:cs="Times New Roman"/>
                <w:b/>
                <w:bCs/>
                <w:sz w:val="22"/>
                <w:szCs w:val="22"/>
                <w:lang w:val="en-US"/>
              </w:rPr>
            </w:pPr>
            <w:r w:rsidRPr="003F5C4A">
              <w:rPr>
                <w:rFonts w:ascii="Times New Roman" w:hAnsi="Times New Roman"/>
                <w:sz w:val="22"/>
                <w:szCs w:val="22"/>
                <w:lang w:val="en-US"/>
              </w:rPr>
              <w:t>0.580</w:t>
            </w:r>
          </w:p>
        </w:tc>
      </w:tr>
      <w:tr w:rsidR="00646972" w:rsidRPr="003F5C4A" w14:paraId="1AC42C52" w14:textId="77777777" w:rsidTr="00C53B6C">
        <w:trPr>
          <w:trHeight w:val="222"/>
        </w:trPr>
        <w:tc>
          <w:tcPr>
            <w:tcW w:w="1795" w:type="dxa"/>
            <w:gridSpan w:val="2"/>
            <w:tcBorders>
              <w:top w:val="nil"/>
              <w:bottom w:val="single" w:sz="4" w:space="0" w:color="auto"/>
            </w:tcBorders>
            <w:shd w:val="clear" w:color="auto" w:fill="FEFEFE"/>
            <w:tcMar>
              <w:top w:w="80" w:type="dxa"/>
              <w:left w:w="80" w:type="dxa"/>
              <w:bottom w:w="80" w:type="dxa"/>
              <w:right w:w="80" w:type="dxa"/>
            </w:tcMar>
          </w:tcPr>
          <w:p w14:paraId="125171EB" w14:textId="77777777" w:rsidR="00646972" w:rsidRPr="003F5C4A" w:rsidRDefault="00646972" w:rsidP="00646972">
            <w:pPr>
              <w:rPr>
                <w:b/>
                <w:bCs/>
                <w:sz w:val="22"/>
                <w:szCs w:val="22"/>
              </w:rPr>
            </w:pPr>
          </w:p>
        </w:tc>
        <w:tc>
          <w:tcPr>
            <w:tcW w:w="1710" w:type="dxa"/>
            <w:tcBorders>
              <w:top w:val="nil"/>
              <w:bottom w:val="single" w:sz="4" w:space="0" w:color="auto"/>
            </w:tcBorders>
            <w:shd w:val="clear" w:color="auto" w:fill="FEFEFE"/>
            <w:tcMar>
              <w:top w:w="80" w:type="dxa"/>
              <w:left w:w="80" w:type="dxa"/>
              <w:bottom w:w="80" w:type="dxa"/>
              <w:right w:w="80" w:type="dxa"/>
            </w:tcMar>
          </w:tcPr>
          <w:p w14:paraId="598C0735" w14:textId="4220148D" w:rsidR="00646972" w:rsidRPr="003F5C4A" w:rsidRDefault="00646972" w:rsidP="00646972">
            <w:pPr>
              <w:pStyle w:val="TableStyle2"/>
              <w:rPr>
                <w:rFonts w:ascii="Times New Roman" w:hAnsi="Times New Roman" w:cs="Times New Roman"/>
                <w:sz w:val="22"/>
                <w:szCs w:val="22"/>
                <w:lang w:val="en-US"/>
              </w:rPr>
            </w:pPr>
            <w:r w:rsidRPr="003F5C4A">
              <w:rPr>
                <w:rFonts w:ascii="Times New Roman" w:hAnsi="Times New Roman" w:cs="Times New Roman"/>
                <w:sz w:val="22"/>
                <w:szCs w:val="22"/>
                <w:lang w:val="en-US"/>
              </w:rPr>
              <w:t xml:space="preserve">1 | </w:t>
            </w:r>
            <w:r w:rsidR="002306A7" w:rsidRPr="003F5C4A">
              <w:rPr>
                <w:rFonts w:ascii="Times New Roman" w:hAnsi="Times New Roman" w:cs="Times New Roman"/>
                <w:sz w:val="22"/>
                <w:szCs w:val="22"/>
                <w:lang w:val="en-US"/>
              </w:rPr>
              <w:t>fruit</w:t>
            </w:r>
          </w:p>
        </w:tc>
        <w:tc>
          <w:tcPr>
            <w:tcW w:w="1080" w:type="dxa"/>
            <w:tcBorders>
              <w:top w:val="nil"/>
              <w:bottom w:val="single" w:sz="4" w:space="0" w:color="auto"/>
            </w:tcBorders>
            <w:shd w:val="clear" w:color="auto" w:fill="FEFEFE"/>
            <w:tcMar>
              <w:top w:w="80" w:type="dxa"/>
              <w:left w:w="80" w:type="dxa"/>
              <w:bottom w:w="80" w:type="dxa"/>
              <w:right w:w="80" w:type="dxa"/>
            </w:tcMar>
          </w:tcPr>
          <w:p w14:paraId="6BFD56FD" w14:textId="77777777" w:rsidR="00646972" w:rsidRPr="003F5C4A" w:rsidRDefault="00646972" w:rsidP="00646972">
            <w:pPr>
              <w:rPr>
                <w:sz w:val="22"/>
                <w:szCs w:val="22"/>
              </w:rPr>
            </w:pPr>
            <w:r w:rsidRPr="003F5C4A">
              <w:rPr>
                <w:sz w:val="22"/>
                <w:szCs w:val="22"/>
              </w:rPr>
              <w:t>Intercept</w:t>
            </w:r>
          </w:p>
        </w:tc>
        <w:tc>
          <w:tcPr>
            <w:tcW w:w="990" w:type="dxa"/>
            <w:tcBorders>
              <w:top w:val="nil"/>
              <w:bottom w:val="single" w:sz="4" w:space="0" w:color="auto"/>
            </w:tcBorders>
            <w:shd w:val="clear" w:color="auto" w:fill="FEFEFE"/>
            <w:tcMar>
              <w:top w:w="80" w:type="dxa"/>
              <w:left w:w="80" w:type="dxa"/>
              <w:bottom w:w="80" w:type="dxa"/>
              <w:right w:w="80" w:type="dxa"/>
            </w:tcMar>
          </w:tcPr>
          <w:p w14:paraId="70FF26D6" w14:textId="21B25FB6"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0.062</w:t>
            </w:r>
          </w:p>
        </w:tc>
        <w:tc>
          <w:tcPr>
            <w:tcW w:w="1080" w:type="dxa"/>
            <w:tcBorders>
              <w:top w:val="nil"/>
              <w:bottom w:val="single" w:sz="4" w:space="0" w:color="auto"/>
            </w:tcBorders>
            <w:shd w:val="clear" w:color="auto" w:fill="FEFEFE"/>
            <w:tcMar>
              <w:top w:w="80" w:type="dxa"/>
              <w:left w:w="80" w:type="dxa"/>
              <w:bottom w:w="80" w:type="dxa"/>
              <w:right w:w="80" w:type="dxa"/>
            </w:tcMar>
          </w:tcPr>
          <w:p w14:paraId="0781D48F" w14:textId="6E7B1D21" w:rsidR="00646972" w:rsidRPr="003F5C4A" w:rsidRDefault="00646972" w:rsidP="00646972">
            <w:pPr>
              <w:pStyle w:val="TableStyle2"/>
              <w:jc w:val="center"/>
              <w:rPr>
                <w:rFonts w:ascii="Times New Roman" w:hAnsi="Times New Roman" w:cs="Times New Roman"/>
                <w:sz w:val="22"/>
                <w:szCs w:val="22"/>
                <w:lang w:val="en-US"/>
              </w:rPr>
            </w:pPr>
            <w:r w:rsidRPr="003F5C4A">
              <w:rPr>
                <w:rFonts w:ascii="Times New Roman" w:hAnsi="Times New Roman"/>
                <w:sz w:val="22"/>
                <w:szCs w:val="22"/>
                <w:lang w:val="en-US"/>
              </w:rPr>
              <w:t>0.250</w:t>
            </w:r>
          </w:p>
        </w:tc>
      </w:tr>
    </w:tbl>
    <w:p w14:paraId="236E7D60" w14:textId="77777777" w:rsidR="001C6D8A" w:rsidRPr="003F5C4A" w:rsidRDefault="001C6D8A" w:rsidP="001C6D8A">
      <w:pPr>
        <w:pStyle w:val="Body"/>
        <w:spacing w:line="288" w:lineRule="auto"/>
        <w:ind w:left="164"/>
        <w:rPr>
          <w:rFonts w:ascii="Times New Roman" w:eastAsia="Times New Roman" w:hAnsi="Times New Roman" w:cs="Times New Roman"/>
          <w:shd w:val="clear" w:color="auto" w:fill="FFFFFF"/>
        </w:rPr>
      </w:pPr>
    </w:p>
    <w:p w14:paraId="041BDCCF" w14:textId="77777777" w:rsidR="00567AD4" w:rsidRPr="003F5C4A" w:rsidRDefault="00567AD4" w:rsidP="00567AD4">
      <w:pPr>
        <w:pStyle w:val="Body"/>
        <w:spacing w:line="288" w:lineRule="auto"/>
        <w:rPr>
          <w:rFonts w:ascii="Times New Roman" w:hAnsi="Times New Roman"/>
          <w:shd w:val="clear" w:color="auto" w:fill="FFFFFF"/>
        </w:rPr>
      </w:pPr>
    </w:p>
    <w:p w14:paraId="3D95057E"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1900856C"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440B411F"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7ECE27A3"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45D38F33"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60298273"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337E5756"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10E944C1"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5FFF50AA" w14:textId="77777777" w:rsidR="00EE4878" w:rsidRPr="003F5C4A" w:rsidRDefault="00EE4878" w:rsidP="00EE4878">
      <w:pPr>
        <w:pStyle w:val="Body"/>
        <w:spacing w:line="288" w:lineRule="auto"/>
        <w:rPr>
          <w:rFonts w:ascii="Times New Roman" w:eastAsia="Times New Roman" w:hAnsi="Times New Roman" w:cs="Times New Roman"/>
          <w:shd w:val="clear" w:color="auto" w:fill="FFFFFF"/>
        </w:rPr>
      </w:pPr>
    </w:p>
    <w:p w14:paraId="0926300D" w14:textId="77777777" w:rsidR="00567AD4" w:rsidRPr="003F5C4A" w:rsidRDefault="00567AD4" w:rsidP="00567AD4">
      <w:pPr>
        <w:pStyle w:val="Body"/>
        <w:spacing w:line="288" w:lineRule="auto"/>
        <w:ind w:left="164"/>
        <w:rPr>
          <w:rFonts w:ascii="Times New Roman" w:hAnsi="Times New Roman"/>
        </w:rPr>
      </w:pPr>
    </w:p>
    <w:p w14:paraId="71214754" w14:textId="77777777" w:rsidR="00567AD4" w:rsidRPr="003F5C4A" w:rsidRDefault="00567AD4" w:rsidP="00567AD4">
      <w:pPr>
        <w:pStyle w:val="Body"/>
        <w:spacing w:line="288" w:lineRule="auto"/>
        <w:ind w:left="164"/>
        <w:rPr>
          <w:rFonts w:ascii="Times New Roman" w:hAnsi="Times New Roman"/>
        </w:rPr>
      </w:pPr>
    </w:p>
    <w:p w14:paraId="1BCDF268" w14:textId="77777777" w:rsidR="00567AD4" w:rsidRPr="003F5C4A" w:rsidRDefault="00567AD4" w:rsidP="00567AD4">
      <w:pPr>
        <w:pStyle w:val="Body"/>
        <w:spacing w:line="288" w:lineRule="auto"/>
        <w:ind w:left="164"/>
        <w:rPr>
          <w:rFonts w:ascii="Times New Roman" w:hAnsi="Times New Roman"/>
        </w:rPr>
      </w:pPr>
    </w:p>
    <w:p w14:paraId="165693BA" w14:textId="77777777" w:rsidR="00567AD4" w:rsidRPr="003F5C4A" w:rsidRDefault="00567AD4" w:rsidP="00567AD4">
      <w:pPr>
        <w:pStyle w:val="Body"/>
        <w:spacing w:line="288" w:lineRule="auto"/>
        <w:ind w:left="164"/>
        <w:rPr>
          <w:rFonts w:ascii="Times New Roman" w:hAnsi="Times New Roman"/>
        </w:rPr>
      </w:pPr>
    </w:p>
    <w:p w14:paraId="236E69E2" w14:textId="77777777" w:rsidR="00567AD4" w:rsidRPr="003F5C4A" w:rsidRDefault="00567AD4" w:rsidP="00567AD4">
      <w:pPr>
        <w:pStyle w:val="Body"/>
        <w:spacing w:line="288" w:lineRule="auto"/>
        <w:ind w:left="164"/>
        <w:rPr>
          <w:rFonts w:ascii="Times New Roman" w:hAnsi="Times New Roman"/>
        </w:rPr>
      </w:pPr>
    </w:p>
    <w:p w14:paraId="3E328894" w14:textId="2D9E88FD" w:rsidR="00567AD4" w:rsidRPr="003F5C4A" w:rsidRDefault="00567AD4" w:rsidP="00567AD4">
      <w:pPr>
        <w:pStyle w:val="Body"/>
        <w:spacing w:line="288" w:lineRule="auto"/>
        <w:rPr>
          <w:rFonts w:ascii="Times New Roman" w:hAnsi="Times New Roman"/>
        </w:rPr>
      </w:pPr>
    </w:p>
    <w:p w14:paraId="35FA1426" w14:textId="77777777" w:rsidR="00567AD4" w:rsidRPr="003F5C4A" w:rsidRDefault="00567AD4" w:rsidP="00567AD4">
      <w:pPr>
        <w:pStyle w:val="Body"/>
        <w:spacing w:line="288" w:lineRule="auto"/>
        <w:rPr>
          <w:rFonts w:ascii="Times New Roman" w:hAnsi="Times New Roman"/>
        </w:rPr>
      </w:pPr>
    </w:p>
    <w:p w14:paraId="6FF1766B" w14:textId="77777777" w:rsidR="00587176" w:rsidRPr="003F5C4A" w:rsidRDefault="00587176" w:rsidP="00587176">
      <w:pPr>
        <w:pStyle w:val="Body"/>
        <w:spacing w:line="288" w:lineRule="auto"/>
        <w:rPr>
          <w:rFonts w:ascii="Times New Roman" w:eastAsia="Times New Roman" w:hAnsi="Times New Roman" w:cs="Times New Roman"/>
          <w:shd w:val="clear" w:color="auto" w:fill="FFFFFF"/>
        </w:rPr>
      </w:pPr>
    </w:p>
    <w:p w14:paraId="0CE64F78" w14:textId="77777777" w:rsidR="00166925" w:rsidRPr="003F5C4A" w:rsidRDefault="00166925" w:rsidP="00166925">
      <w:pPr>
        <w:pStyle w:val="Body"/>
        <w:spacing w:line="288" w:lineRule="auto"/>
        <w:rPr>
          <w:rFonts w:ascii="Times New Roman" w:hAnsi="Times New Roman"/>
        </w:rPr>
      </w:pPr>
    </w:p>
    <w:p w14:paraId="045A58B2" w14:textId="77777777" w:rsidR="00BC0F6F" w:rsidRPr="003F5C4A" w:rsidRDefault="00BC0F6F" w:rsidP="00154012">
      <w:pPr>
        <w:pStyle w:val="Body"/>
        <w:spacing w:line="288" w:lineRule="auto"/>
        <w:rPr>
          <w:rFonts w:ascii="Times New Roman" w:hAnsi="Times New Roman"/>
          <w:b/>
          <w:bCs/>
          <w:shd w:val="clear" w:color="auto" w:fill="FFFFFF"/>
        </w:rPr>
      </w:pPr>
    </w:p>
    <w:p w14:paraId="1883F7DD" w14:textId="77777777" w:rsidR="00BC0F6F" w:rsidRPr="003F5C4A" w:rsidRDefault="00BC0F6F" w:rsidP="00154012">
      <w:pPr>
        <w:pStyle w:val="Body"/>
        <w:spacing w:line="288" w:lineRule="auto"/>
        <w:rPr>
          <w:rFonts w:ascii="Times New Roman" w:hAnsi="Times New Roman"/>
          <w:b/>
          <w:bCs/>
          <w:shd w:val="clear" w:color="auto" w:fill="FFFFFF"/>
        </w:rPr>
      </w:pPr>
    </w:p>
    <w:p w14:paraId="3326E283" w14:textId="77777777" w:rsidR="00BC0F6F" w:rsidRPr="003F5C4A" w:rsidRDefault="00BC0F6F" w:rsidP="00154012">
      <w:pPr>
        <w:pStyle w:val="Body"/>
        <w:spacing w:line="288" w:lineRule="auto"/>
        <w:rPr>
          <w:rFonts w:ascii="Times New Roman" w:hAnsi="Times New Roman"/>
          <w:b/>
          <w:bCs/>
          <w:shd w:val="clear" w:color="auto" w:fill="FFFFFF"/>
        </w:rPr>
      </w:pPr>
    </w:p>
    <w:p w14:paraId="3A3408A1" w14:textId="77777777" w:rsidR="00154012" w:rsidRPr="003F5C4A" w:rsidRDefault="00154012" w:rsidP="00154012">
      <w:pPr>
        <w:pStyle w:val="Body"/>
        <w:spacing w:line="288" w:lineRule="auto"/>
        <w:rPr>
          <w:rFonts w:ascii="Times New Roman" w:eastAsia="Times New Roman" w:hAnsi="Times New Roman" w:cs="Times New Roman"/>
          <w:shd w:val="clear" w:color="auto" w:fill="FFFFFF"/>
        </w:rPr>
      </w:pPr>
    </w:p>
    <w:p w14:paraId="631BC88E" w14:textId="77777777" w:rsidR="00376619" w:rsidRPr="003F5C4A" w:rsidRDefault="00376619" w:rsidP="00587176">
      <w:pPr>
        <w:pStyle w:val="Body"/>
        <w:spacing w:line="288" w:lineRule="auto"/>
        <w:rPr>
          <w:rFonts w:ascii="Arial Unicode MS" w:hAnsi="Arial Unicode MS"/>
          <w:shd w:val="clear" w:color="auto" w:fill="FFFFFF"/>
        </w:rPr>
      </w:pPr>
    </w:p>
    <w:p w14:paraId="637FA4B4" w14:textId="77777777" w:rsidR="00646972" w:rsidRPr="003F5C4A" w:rsidRDefault="00646972" w:rsidP="00587176">
      <w:pPr>
        <w:pStyle w:val="Body"/>
        <w:spacing w:line="288" w:lineRule="auto"/>
        <w:rPr>
          <w:rFonts w:ascii="Times New Roman" w:hAnsi="Times New Roman"/>
          <w:b/>
          <w:bCs/>
          <w:shd w:val="clear" w:color="auto" w:fill="FFFFFF"/>
        </w:rPr>
      </w:pPr>
    </w:p>
    <w:p w14:paraId="1930D3D9" w14:textId="77777777" w:rsidR="00646972" w:rsidRPr="003F5C4A" w:rsidRDefault="00646972" w:rsidP="00587176">
      <w:pPr>
        <w:pStyle w:val="Body"/>
        <w:spacing w:line="288" w:lineRule="auto"/>
        <w:rPr>
          <w:rFonts w:ascii="Times New Roman" w:hAnsi="Times New Roman"/>
          <w:b/>
          <w:bCs/>
          <w:shd w:val="clear" w:color="auto" w:fill="FFFFFF"/>
        </w:rPr>
      </w:pPr>
    </w:p>
    <w:p w14:paraId="7564F828" w14:textId="77777777" w:rsidR="00646972" w:rsidRPr="003F5C4A" w:rsidRDefault="00646972" w:rsidP="00587176">
      <w:pPr>
        <w:pStyle w:val="Body"/>
        <w:spacing w:line="288" w:lineRule="auto"/>
        <w:rPr>
          <w:rFonts w:ascii="Times New Roman" w:hAnsi="Times New Roman"/>
          <w:b/>
          <w:bCs/>
          <w:shd w:val="clear" w:color="auto" w:fill="FFFFFF"/>
        </w:rPr>
      </w:pPr>
    </w:p>
    <w:p w14:paraId="7EF76C0D" w14:textId="77777777" w:rsidR="00646972" w:rsidRPr="003F5C4A" w:rsidRDefault="00646972" w:rsidP="00587176">
      <w:pPr>
        <w:pStyle w:val="Body"/>
        <w:spacing w:line="288" w:lineRule="auto"/>
        <w:rPr>
          <w:rFonts w:ascii="Times New Roman" w:hAnsi="Times New Roman"/>
          <w:b/>
          <w:bCs/>
          <w:shd w:val="clear" w:color="auto" w:fill="FFFFFF"/>
        </w:rPr>
      </w:pPr>
    </w:p>
    <w:p w14:paraId="134B514C" w14:textId="77777777" w:rsidR="00646972" w:rsidRPr="003F5C4A" w:rsidRDefault="00646972" w:rsidP="00587176">
      <w:pPr>
        <w:pStyle w:val="Body"/>
        <w:spacing w:line="288" w:lineRule="auto"/>
        <w:rPr>
          <w:rFonts w:ascii="Times New Roman" w:hAnsi="Times New Roman"/>
          <w:b/>
          <w:bCs/>
          <w:shd w:val="clear" w:color="auto" w:fill="FFFFFF"/>
        </w:rPr>
      </w:pPr>
    </w:p>
    <w:p w14:paraId="38747748" w14:textId="77777777" w:rsidR="00646972" w:rsidRPr="003F5C4A" w:rsidRDefault="00646972" w:rsidP="00587176">
      <w:pPr>
        <w:pStyle w:val="Body"/>
        <w:spacing w:line="288" w:lineRule="auto"/>
        <w:rPr>
          <w:rFonts w:ascii="Times New Roman" w:hAnsi="Times New Roman"/>
          <w:b/>
          <w:bCs/>
          <w:shd w:val="clear" w:color="auto" w:fill="FFFFFF"/>
        </w:rPr>
      </w:pPr>
    </w:p>
    <w:p w14:paraId="0DB4E966" w14:textId="77777777" w:rsidR="00646972" w:rsidRPr="003F5C4A" w:rsidRDefault="00646972" w:rsidP="00587176">
      <w:pPr>
        <w:pStyle w:val="Body"/>
        <w:spacing w:line="288" w:lineRule="auto"/>
        <w:rPr>
          <w:rFonts w:ascii="Times New Roman" w:hAnsi="Times New Roman"/>
          <w:b/>
          <w:bCs/>
          <w:shd w:val="clear" w:color="auto" w:fill="FFFFFF"/>
        </w:rPr>
      </w:pPr>
    </w:p>
    <w:p w14:paraId="4539B649" w14:textId="77777777" w:rsidR="00646972" w:rsidRPr="003F5C4A" w:rsidRDefault="00646972" w:rsidP="00587176">
      <w:pPr>
        <w:pStyle w:val="Body"/>
        <w:spacing w:line="288" w:lineRule="auto"/>
        <w:rPr>
          <w:rFonts w:ascii="Times New Roman" w:hAnsi="Times New Roman"/>
          <w:b/>
          <w:bCs/>
          <w:shd w:val="clear" w:color="auto" w:fill="FFFFFF"/>
        </w:rPr>
      </w:pPr>
    </w:p>
    <w:p w14:paraId="3B435944" w14:textId="77777777" w:rsidR="00646972" w:rsidRPr="003F5C4A" w:rsidRDefault="00646972" w:rsidP="00587176">
      <w:pPr>
        <w:pStyle w:val="Body"/>
        <w:spacing w:line="288" w:lineRule="auto"/>
        <w:rPr>
          <w:rFonts w:ascii="Times New Roman" w:hAnsi="Times New Roman"/>
          <w:b/>
          <w:bCs/>
          <w:shd w:val="clear" w:color="auto" w:fill="FFFFFF"/>
        </w:rPr>
      </w:pPr>
    </w:p>
    <w:p w14:paraId="048F74D0" w14:textId="77777777" w:rsidR="00646972" w:rsidRPr="003F5C4A" w:rsidRDefault="00646972" w:rsidP="00587176">
      <w:pPr>
        <w:pStyle w:val="Body"/>
        <w:spacing w:line="288" w:lineRule="auto"/>
        <w:rPr>
          <w:rFonts w:ascii="Times New Roman" w:hAnsi="Times New Roman"/>
          <w:b/>
          <w:bCs/>
          <w:shd w:val="clear" w:color="auto" w:fill="FFFFFF"/>
        </w:rPr>
      </w:pPr>
    </w:p>
    <w:p w14:paraId="04647F12" w14:textId="77777777" w:rsidR="00646972" w:rsidRPr="003F5C4A" w:rsidRDefault="00646972" w:rsidP="00587176">
      <w:pPr>
        <w:pStyle w:val="Body"/>
        <w:spacing w:line="288" w:lineRule="auto"/>
        <w:rPr>
          <w:rFonts w:ascii="Times New Roman" w:hAnsi="Times New Roman"/>
          <w:b/>
          <w:bCs/>
          <w:shd w:val="clear" w:color="auto" w:fill="FFFFFF"/>
        </w:rPr>
      </w:pPr>
    </w:p>
    <w:p w14:paraId="48F675D2" w14:textId="77777777" w:rsidR="009828E9" w:rsidRPr="003F5C4A" w:rsidRDefault="009828E9" w:rsidP="00822A41">
      <w:pPr>
        <w:pStyle w:val="Body"/>
        <w:spacing w:line="360" w:lineRule="auto"/>
        <w:jc w:val="both"/>
        <w:rPr>
          <w:rFonts w:ascii="Times New Roman" w:hAnsi="Times New Roman"/>
          <w:b/>
          <w:bCs/>
          <w:shd w:val="clear" w:color="auto" w:fill="FFFFFF"/>
        </w:rPr>
      </w:pPr>
    </w:p>
    <w:p w14:paraId="532D6AC8" w14:textId="63FE28BB" w:rsidR="00822A41" w:rsidRPr="003F5C4A" w:rsidRDefault="00822A41" w:rsidP="009828E9">
      <w:pPr>
        <w:pStyle w:val="Body"/>
        <w:spacing w:line="360" w:lineRule="auto"/>
        <w:jc w:val="both"/>
        <w:rPr>
          <w:rFonts w:ascii="Times New Roman" w:hAnsi="Times New Roman" w:cs="Times New Roman"/>
        </w:rPr>
      </w:pPr>
      <w:r w:rsidRPr="003F5C4A">
        <w:rPr>
          <w:rFonts w:ascii="Times New Roman" w:hAnsi="Times New Roman"/>
          <w:b/>
          <w:bCs/>
          <w:shd w:val="clear" w:color="auto" w:fill="FFFFFF"/>
        </w:rPr>
        <w:t xml:space="preserve">Supplementary Table 5. </w:t>
      </w:r>
      <w:r w:rsidRPr="003F5C4A">
        <w:rPr>
          <w:rFonts w:ascii="Times New Roman" w:hAnsi="Times New Roman" w:cs="Times New Roman"/>
        </w:rPr>
        <w:t xml:space="preserve">Taxonomy and relative abundance of the </w:t>
      </w:r>
      <w:r w:rsidRPr="003F5C4A">
        <w:rPr>
          <w:rFonts w:ascii="Times New Roman" w:hAnsi="Times New Roman" w:cs="Times New Roman"/>
          <w:color w:val="auto"/>
          <w:shd w:val="clear" w:color="auto" w:fill="FFFFFF"/>
        </w:rPr>
        <w:t>amplicon sequence variants (ASVs) enriched (p</w:t>
      </w:r>
      <w:r w:rsidR="009828E9" w:rsidRPr="003F5C4A">
        <w:rPr>
          <w:rFonts w:ascii="Times New Roman" w:hAnsi="Times New Roman" w:cs="Times New Roman"/>
          <w:color w:val="auto"/>
          <w:shd w:val="clear" w:color="auto" w:fill="FFFFFF"/>
        </w:rPr>
        <w:t>-</w:t>
      </w:r>
      <w:r w:rsidRPr="003F5C4A">
        <w:rPr>
          <w:rFonts w:ascii="Times New Roman" w:hAnsi="Times New Roman" w:cs="Times New Roman"/>
          <w:color w:val="auto"/>
          <w:shd w:val="clear" w:color="auto" w:fill="FFFFFF"/>
        </w:rPr>
        <w:t>val</w:t>
      </w:r>
      <w:r w:rsidR="009828E9" w:rsidRPr="003F5C4A">
        <w:rPr>
          <w:rFonts w:ascii="Times New Roman" w:hAnsi="Times New Roman" w:cs="Times New Roman"/>
          <w:color w:val="auto"/>
          <w:shd w:val="clear" w:color="auto" w:fill="FFFFFF"/>
        </w:rPr>
        <w:t xml:space="preserve">ue </w:t>
      </w:r>
      <w:r w:rsidRPr="003F5C4A">
        <w:rPr>
          <w:rFonts w:ascii="Times New Roman" w:hAnsi="Times New Roman" w:cs="Times New Roman"/>
          <w:color w:val="auto"/>
          <w:shd w:val="clear" w:color="auto" w:fill="FFFFFF"/>
        </w:rPr>
        <w:t xml:space="preserve">&lt; 0.05) in the </w:t>
      </w:r>
      <w:r w:rsidRPr="003F5C4A">
        <w:rPr>
          <w:rFonts w:ascii="Times New Roman" w:hAnsi="Times New Roman" w:cs="Times New Roman"/>
          <w:color w:val="auto"/>
        </w:rPr>
        <w:t xml:space="preserve">fungal communities of avocado </w:t>
      </w:r>
      <w:r w:rsidRPr="003F5C4A">
        <w:rPr>
          <w:rFonts w:ascii="Times New Roman" w:hAnsi="Times New Roman"/>
          <w:color w:val="auto"/>
        </w:rPr>
        <w:t xml:space="preserve">cv. </w:t>
      </w:r>
      <w:r w:rsidRPr="003F5C4A">
        <w:rPr>
          <w:rFonts w:ascii="Times New Roman" w:hAnsi="Times New Roman"/>
        </w:rPr>
        <w:t>Hass</w:t>
      </w:r>
      <w:r w:rsidRPr="003F5C4A">
        <w:rPr>
          <w:rFonts w:ascii="Times New Roman" w:hAnsi="Times New Roman" w:cs="Times New Roman"/>
        </w:rPr>
        <w:t xml:space="preserve"> fruits with different </w:t>
      </w:r>
      <w:r w:rsidR="006B6B92" w:rsidRPr="003F5C4A">
        <w:rPr>
          <w:rFonts w:ascii="Times New Roman" w:hAnsi="Times New Roman"/>
        </w:rPr>
        <w:t xml:space="preserve">severities of lenticel damage </w:t>
      </w:r>
      <w:r w:rsidRPr="003F5C4A">
        <w:rPr>
          <w:rFonts w:ascii="Times New Roman" w:hAnsi="Times New Roman" w:cs="Times New Roman"/>
        </w:rPr>
        <w:t xml:space="preserve">(Mild and Severe) collected from the La </w:t>
      </w:r>
      <w:proofErr w:type="spellStart"/>
      <w:r w:rsidRPr="003F5C4A">
        <w:rPr>
          <w:rFonts w:ascii="Times New Roman" w:hAnsi="Times New Roman" w:cs="Times New Roman"/>
        </w:rPr>
        <w:t>Escondida</w:t>
      </w:r>
      <w:proofErr w:type="spellEnd"/>
      <w:r w:rsidRPr="003F5C4A">
        <w:rPr>
          <w:rFonts w:ascii="Times New Roman" w:hAnsi="Times New Roman" w:cs="Times New Roman"/>
        </w:rPr>
        <w:t xml:space="preserve"> during the </w:t>
      </w:r>
      <w:proofErr w:type="spellStart"/>
      <w:r w:rsidRPr="003F5C4A">
        <w:rPr>
          <w:rFonts w:ascii="Times New Roman" w:hAnsi="Times New Roman" w:cs="Times New Roman"/>
        </w:rPr>
        <w:t>traviesa</w:t>
      </w:r>
      <w:proofErr w:type="spellEnd"/>
      <w:r w:rsidRPr="003F5C4A">
        <w:rPr>
          <w:rFonts w:ascii="Times New Roman" w:hAnsi="Times New Roman" w:cs="Times New Roman"/>
        </w:rPr>
        <w:t xml:space="preserve"> harvest of 2020. In </w:t>
      </w:r>
      <w:r w:rsidRPr="003F5C4A">
        <w:rPr>
          <w:rFonts w:ascii="Times New Roman" w:hAnsi="Times New Roman" w:cs="Times New Roman"/>
        </w:rPr>
        <w:lastRenderedPageBreak/>
        <w:t>Black are the ASVs enriched in fruits with severe lenticel damage and Clade refers to the phylogeny shown in Fig 6.</w:t>
      </w:r>
    </w:p>
    <w:tbl>
      <w:tblPr>
        <w:tblW w:w="11399" w:type="dxa"/>
        <w:tblCellMar>
          <w:left w:w="70" w:type="dxa"/>
          <w:right w:w="70" w:type="dxa"/>
        </w:tblCellMar>
        <w:tblLook w:val="04A0" w:firstRow="1" w:lastRow="0" w:firstColumn="1" w:lastColumn="0" w:noHBand="0" w:noVBand="1"/>
      </w:tblPr>
      <w:tblGrid>
        <w:gridCol w:w="1060"/>
        <w:gridCol w:w="874"/>
        <w:gridCol w:w="920"/>
        <w:gridCol w:w="1998"/>
        <w:gridCol w:w="1909"/>
        <w:gridCol w:w="1961"/>
        <w:gridCol w:w="1717"/>
        <w:gridCol w:w="960"/>
      </w:tblGrid>
      <w:tr w:rsidR="00822A41" w:rsidRPr="003F5C4A" w14:paraId="701853C8" w14:textId="77777777" w:rsidTr="001D1AEB">
        <w:trPr>
          <w:trHeight w:val="516"/>
        </w:trPr>
        <w:tc>
          <w:tcPr>
            <w:tcW w:w="1060" w:type="dxa"/>
            <w:vMerge w:val="restart"/>
            <w:tcBorders>
              <w:top w:val="single" w:sz="4" w:space="0" w:color="auto"/>
              <w:left w:val="nil"/>
              <w:bottom w:val="single" w:sz="4" w:space="0" w:color="000000"/>
              <w:right w:val="nil"/>
            </w:tcBorders>
            <w:shd w:val="clear" w:color="auto" w:fill="auto"/>
            <w:vAlign w:val="center"/>
            <w:hideMark/>
          </w:tcPr>
          <w:p w14:paraId="5D8152B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Sequence</w:t>
            </w:r>
            <w:proofErr w:type="spellEnd"/>
            <w:r w:rsidRPr="003F5C4A">
              <w:rPr>
                <w:rFonts w:eastAsia="Times New Roman"/>
                <w:b/>
                <w:bCs/>
                <w:color w:val="000000"/>
                <w:sz w:val="22"/>
                <w:szCs w:val="22"/>
                <w:bdr w:val="none" w:sz="0" w:space="0" w:color="auto"/>
                <w:lang w:val="es-CO" w:eastAsia="es-CO"/>
              </w:rPr>
              <w:t xml:space="preserve"> </w:t>
            </w:r>
            <w:proofErr w:type="spellStart"/>
            <w:r w:rsidRPr="003F5C4A">
              <w:rPr>
                <w:rFonts w:eastAsia="Times New Roman"/>
                <w:b/>
                <w:bCs/>
                <w:color w:val="000000"/>
                <w:sz w:val="22"/>
                <w:szCs w:val="22"/>
                <w:bdr w:val="none" w:sz="0" w:space="0" w:color="auto"/>
                <w:lang w:val="es-CO" w:eastAsia="es-CO"/>
              </w:rPr>
              <w:t>variant</w:t>
            </w:r>
            <w:proofErr w:type="spellEnd"/>
            <w:r w:rsidRPr="003F5C4A">
              <w:rPr>
                <w:rFonts w:eastAsia="Times New Roman"/>
                <w:b/>
                <w:bCs/>
                <w:color w:val="000000"/>
                <w:sz w:val="22"/>
                <w:szCs w:val="22"/>
                <w:bdr w:val="none" w:sz="0" w:space="0" w:color="auto"/>
                <w:lang w:val="es-CO" w:eastAsia="es-CO"/>
              </w:rPr>
              <w:t xml:space="preserve"> </w:t>
            </w:r>
          </w:p>
        </w:tc>
        <w:tc>
          <w:tcPr>
            <w:tcW w:w="1794" w:type="dxa"/>
            <w:gridSpan w:val="2"/>
            <w:tcBorders>
              <w:top w:val="single" w:sz="4" w:space="0" w:color="auto"/>
              <w:left w:val="nil"/>
              <w:bottom w:val="single" w:sz="4" w:space="0" w:color="auto"/>
              <w:right w:val="nil"/>
            </w:tcBorders>
            <w:shd w:val="clear" w:color="auto" w:fill="auto"/>
            <w:vAlign w:val="center"/>
            <w:hideMark/>
          </w:tcPr>
          <w:p w14:paraId="454F715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 xml:space="preserve">Relative </w:t>
            </w:r>
            <w:proofErr w:type="spellStart"/>
            <w:r w:rsidRPr="003F5C4A">
              <w:rPr>
                <w:rFonts w:eastAsia="Times New Roman"/>
                <w:b/>
                <w:bCs/>
                <w:color w:val="000000"/>
                <w:sz w:val="22"/>
                <w:szCs w:val="22"/>
                <w:bdr w:val="none" w:sz="0" w:space="0" w:color="auto"/>
                <w:lang w:val="es-CO" w:eastAsia="es-CO"/>
              </w:rPr>
              <w:t>abundance</w:t>
            </w:r>
            <w:proofErr w:type="spellEnd"/>
            <w:r w:rsidRPr="003F5C4A">
              <w:rPr>
                <w:rFonts w:eastAsia="Times New Roman"/>
                <w:b/>
                <w:bCs/>
                <w:color w:val="000000"/>
                <w:sz w:val="22"/>
                <w:szCs w:val="22"/>
                <w:bdr w:val="none" w:sz="0" w:space="0" w:color="auto"/>
                <w:lang w:val="es-CO" w:eastAsia="es-CO"/>
              </w:rPr>
              <w:t xml:space="preserve"> (%)</w:t>
            </w:r>
          </w:p>
        </w:tc>
        <w:tc>
          <w:tcPr>
            <w:tcW w:w="7585" w:type="dxa"/>
            <w:gridSpan w:val="4"/>
            <w:tcBorders>
              <w:top w:val="single" w:sz="4" w:space="0" w:color="auto"/>
              <w:left w:val="nil"/>
              <w:bottom w:val="single" w:sz="4" w:space="0" w:color="auto"/>
              <w:right w:val="nil"/>
            </w:tcBorders>
            <w:shd w:val="clear" w:color="auto" w:fill="auto"/>
            <w:noWrap/>
            <w:vAlign w:val="center"/>
            <w:hideMark/>
          </w:tcPr>
          <w:p w14:paraId="13BC63F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Taxonomy</w:t>
            </w:r>
            <w:proofErr w:type="spellEnd"/>
          </w:p>
        </w:tc>
        <w:tc>
          <w:tcPr>
            <w:tcW w:w="960" w:type="dxa"/>
            <w:vMerge w:val="restart"/>
            <w:tcBorders>
              <w:top w:val="single" w:sz="4" w:space="0" w:color="auto"/>
              <w:left w:val="nil"/>
              <w:bottom w:val="single" w:sz="4" w:space="0" w:color="000000"/>
              <w:right w:val="nil"/>
            </w:tcBorders>
            <w:shd w:val="clear" w:color="auto" w:fill="auto"/>
            <w:noWrap/>
            <w:vAlign w:val="center"/>
            <w:hideMark/>
          </w:tcPr>
          <w:p w14:paraId="3D548FA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Clade</w:t>
            </w:r>
            <w:proofErr w:type="spellEnd"/>
          </w:p>
        </w:tc>
      </w:tr>
      <w:tr w:rsidR="00822A41" w:rsidRPr="003F5C4A" w14:paraId="1887530F" w14:textId="77777777" w:rsidTr="001D1AEB">
        <w:trPr>
          <w:trHeight w:val="456"/>
        </w:trPr>
        <w:tc>
          <w:tcPr>
            <w:tcW w:w="1060" w:type="dxa"/>
            <w:vMerge/>
            <w:tcBorders>
              <w:top w:val="single" w:sz="4" w:space="0" w:color="auto"/>
              <w:left w:val="nil"/>
              <w:bottom w:val="single" w:sz="4" w:space="0" w:color="000000"/>
              <w:right w:val="nil"/>
            </w:tcBorders>
            <w:vAlign w:val="center"/>
            <w:hideMark/>
          </w:tcPr>
          <w:p w14:paraId="7053167D"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c>
          <w:tcPr>
            <w:tcW w:w="874" w:type="dxa"/>
            <w:tcBorders>
              <w:top w:val="nil"/>
              <w:left w:val="nil"/>
              <w:bottom w:val="single" w:sz="4" w:space="0" w:color="auto"/>
              <w:right w:val="nil"/>
            </w:tcBorders>
            <w:shd w:val="clear" w:color="auto" w:fill="auto"/>
            <w:vAlign w:val="center"/>
            <w:hideMark/>
          </w:tcPr>
          <w:p w14:paraId="3E92BCE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Mild</w:t>
            </w:r>
            <w:proofErr w:type="spellEnd"/>
            <w:r w:rsidRPr="003F5C4A">
              <w:rPr>
                <w:rFonts w:eastAsia="Times New Roman"/>
                <w:b/>
                <w:bCs/>
                <w:color w:val="000000"/>
                <w:sz w:val="22"/>
                <w:szCs w:val="22"/>
                <w:bdr w:val="none" w:sz="0" w:space="0" w:color="auto"/>
                <w:lang w:val="es-CO" w:eastAsia="es-CO"/>
              </w:rPr>
              <w:t xml:space="preserve"> </w:t>
            </w:r>
            <w:proofErr w:type="spellStart"/>
            <w:r w:rsidRPr="003F5C4A">
              <w:rPr>
                <w:rFonts w:eastAsia="Times New Roman"/>
                <w:b/>
                <w:bCs/>
                <w:color w:val="000000"/>
                <w:sz w:val="22"/>
                <w:szCs w:val="22"/>
                <w:bdr w:val="none" w:sz="0" w:space="0" w:color="auto"/>
                <w:lang w:val="es-CO" w:eastAsia="es-CO"/>
              </w:rPr>
              <w:t>damage</w:t>
            </w:r>
            <w:proofErr w:type="spellEnd"/>
          </w:p>
        </w:tc>
        <w:tc>
          <w:tcPr>
            <w:tcW w:w="920" w:type="dxa"/>
            <w:tcBorders>
              <w:top w:val="nil"/>
              <w:left w:val="nil"/>
              <w:bottom w:val="single" w:sz="4" w:space="0" w:color="auto"/>
              <w:right w:val="nil"/>
            </w:tcBorders>
            <w:shd w:val="clear" w:color="auto" w:fill="auto"/>
            <w:vAlign w:val="center"/>
            <w:hideMark/>
          </w:tcPr>
          <w:p w14:paraId="1E66081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 xml:space="preserve">Severe </w:t>
            </w:r>
            <w:proofErr w:type="spellStart"/>
            <w:r w:rsidRPr="003F5C4A">
              <w:rPr>
                <w:rFonts w:eastAsia="Times New Roman"/>
                <w:b/>
                <w:bCs/>
                <w:color w:val="000000"/>
                <w:sz w:val="22"/>
                <w:szCs w:val="22"/>
                <w:bdr w:val="none" w:sz="0" w:space="0" w:color="auto"/>
                <w:lang w:val="es-CO" w:eastAsia="es-CO"/>
              </w:rPr>
              <w:t>damage</w:t>
            </w:r>
            <w:proofErr w:type="spellEnd"/>
          </w:p>
        </w:tc>
        <w:tc>
          <w:tcPr>
            <w:tcW w:w="1998" w:type="dxa"/>
            <w:tcBorders>
              <w:top w:val="nil"/>
              <w:left w:val="nil"/>
              <w:bottom w:val="single" w:sz="4" w:space="0" w:color="auto"/>
              <w:right w:val="nil"/>
            </w:tcBorders>
            <w:shd w:val="clear" w:color="auto" w:fill="auto"/>
            <w:noWrap/>
            <w:vAlign w:val="center"/>
            <w:hideMark/>
          </w:tcPr>
          <w:p w14:paraId="4B51453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Class</w:t>
            </w:r>
            <w:proofErr w:type="spellEnd"/>
          </w:p>
        </w:tc>
        <w:tc>
          <w:tcPr>
            <w:tcW w:w="1909" w:type="dxa"/>
            <w:tcBorders>
              <w:top w:val="nil"/>
              <w:left w:val="nil"/>
              <w:bottom w:val="single" w:sz="4" w:space="0" w:color="auto"/>
              <w:right w:val="nil"/>
            </w:tcBorders>
            <w:shd w:val="clear" w:color="auto" w:fill="auto"/>
            <w:noWrap/>
            <w:vAlign w:val="center"/>
            <w:hideMark/>
          </w:tcPr>
          <w:p w14:paraId="07D8B67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Order</w:t>
            </w:r>
            <w:proofErr w:type="spellEnd"/>
          </w:p>
        </w:tc>
        <w:tc>
          <w:tcPr>
            <w:tcW w:w="1961" w:type="dxa"/>
            <w:tcBorders>
              <w:top w:val="nil"/>
              <w:left w:val="nil"/>
              <w:bottom w:val="single" w:sz="4" w:space="0" w:color="auto"/>
              <w:right w:val="nil"/>
            </w:tcBorders>
            <w:shd w:val="clear" w:color="auto" w:fill="auto"/>
            <w:noWrap/>
            <w:vAlign w:val="center"/>
            <w:hideMark/>
          </w:tcPr>
          <w:p w14:paraId="1FDD575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Family</w:t>
            </w:r>
            <w:proofErr w:type="spellEnd"/>
          </w:p>
        </w:tc>
        <w:tc>
          <w:tcPr>
            <w:tcW w:w="1717" w:type="dxa"/>
            <w:tcBorders>
              <w:top w:val="nil"/>
              <w:left w:val="nil"/>
              <w:bottom w:val="single" w:sz="4" w:space="0" w:color="auto"/>
              <w:right w:val="nil"/>
            </w:tcBorders>
            <w:shd w:val="clear" w:color="auto" w:fill="auto"/>
            <w:noWrap/>
            <w:vAlign w:val="center"/>
            <w:hideMark/>
          </w:tcPr>
          <w:p w14:paraId="096B6E9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Genus</w:t>
            </w:r>
            <w:proofErr w:type="spellEnd"/>
          </w:p>
        </w:tc>
        <w:tc>
          <w:tcPr>
            <w:tcW w:w="960" w:type="dxa"/>
            <w:vMerge/>
            <w:tcBorders>
              <w:top w:val="single" w:sz="4" w:space="0" w:color="auto"/>
              <w:left w:val="nil"/>
              <w:bottom w:val="single" w:sz="4" w:space="0" w:color="000000"/>
              <w:right w:val="nil"/>
            </w:tcBorders>
            <w:vAlign w:val="center"/>
            <w:hideMark/>
          </w:tcPr>
          <w:p w14:paraId="797F0247"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655333D8" w14:textId="77777777" w:rsidTr="001D1AEB">
        <w:trPr>
          <w:trHeight w:val="288"/>
        </w:trPr>
        <w:tc>
          <w:tcPr>
            <w:tcW w:w="1060" w:type="dxa"/>
            <w:tcBorders>
              <w:top w:val="nil"/>
              <w:left w:val="nil"/>
              <w:bottom w:val="nil"/>
              <w:right w:val="nil"/>
            </w:tcBorders>
            <w:shd w:val="clear" w:color="auto" w:fill="auto"/>
            <w:noWrap/>
            <w:vAlign w:val="center"/>
            <w:hideMark/>
          </w:tcPr>
          <w:p w14:paraId="1A8A244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ASV_80</w:t>
            </w:r>
          </w:p>
        </w:tc>
        <w:tc>
          <w:tcPr>
            <w:tcW w:w="874" w:type="dxa"/>
            <w:tcBorders>
              <w:top w:val="nil"/>
              <w:left w:val="nil"/>
              <w:bottom w:val="nil"/>
              <w:right w:val="nil"/>
            </w:tcBorders>
            <w:shd w:val="clear" w:color="auto" w:fill="auto"/>
            <w:noWrap/>
            <w:vAlign w:val="center"/>
            <w:hideMark/>
          </w:tcPr>
          <w:p w14:paraId="409E18E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0.30</w:t>
            </w:r>
          </w:p>
        </w:tc>
        <w:tc>
          <w:tcPr>
            <w:tcW w:w="920" w:type="dxa"/>
            <w:tcBorders>
              <w:top w:val="nil"/>
              <w:left w:val="nil"/>
              <w:bottom w:val="nil"/>
              <w:right w:val="nil"/>
            </w:tcBorders>
            <w:shd w:val="clear" w:color="auto" w:fill="auto"/>
            <w:noWrap/>
            <w:vAlign w:val="center"/>
            <w:hideMark/>
          </w:tcPr>
          <w:p w14:paraId="0C2EF5D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0.10</w:t>
            </w:r>
          </w:p>
        </w:tc>
        <w:tc>
          <w:tcPr>
            <w:tcW w:w="1998" w:type="dxa"/>
            <w:tcBorders>
              <w:top w:val="nil"/>
              <w:left w:val="nil"/>
              <w:bottom w:val="nil"/>
              <w:right w:val="nil"/>
            </w:tcBorders>
            <w:shd w:val="clear" w:color="auto" w:fill="auto"/>
            <w:noWrap/>
            <w:vAlign w:val="center"/>
            <w:hideMark/>
          </w:tcPr>
          <w:p w14:paraId="009B213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09" w:type="dxa"/>
            <w:tcBorders>
              <w:top w:val="nil"/>
              <w:left w:val="nil"/>
              <w:bottom w:val="nil"/>
              <w:right w:val="nil"/>
            </w:tcBorders>
            <w:shd w:val="clear" w:color="auto" w:fill="auto"/>
            <w:noWrap/>
            <w:vAlign w:val="center"/>
            <w:hideMark/>
          </w:tcPr>
          <w:p w14:paraId="5A55ED1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61" w:type="dxa"/>
            <w:tcBorders>
              <w:top w:val="nil"/>
              <w:left w:val="nil"/>
              <w:bottom w:val="nil"/>
              <w:right w:val="nil"/>
            </w:tcBorders>
            <w:shd w:val="clear" w:color="auto" w:fill="auto"/>
            <w:noWrap/>
            <w:vAlign w:val="center"/>
            <w:hideMark/>
          </w:tcPr>
          <w:p w14:paraId="2D76128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717" w:type="dxa"/>
            <w:tcBorders>
              <w:top w:val="nil"/>
              <w:left w:val="nil"/>
              <w:bottom w:val="nil"/>
              <w:right w:val="nil"/>
            </w:tcBorders>
            <w:shd w:val="clear" w:color="auto" w:fill="auto"/>
            <w:noWrap/>
            <w:vAlign w:val="center"/>
            <w:hideMark/>
          </w:tcPr>
          <w:p w14:paraId="25B0C12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960" w:type="dxa"/>
            <w:vMerge w:val="restart"/>
            <w:tcBorders>
              <w:top w:val="nil"/>
              <w:left w:val="nil"/>
              <w:bottom w:val="nil"/>
              <w:right w:val="nil"/>
            </w:tcBorders>
            <w:shd w:val="clear" w:color="auto" w:fill="auto"/>
            <w:noWrap/>
            <w:vAlign w:val="center"/>
            <w:hideMark/>
          </w:tcPr>
          <w:p w14:paraId="08EF7474" w14:textId="77003348" w:rsidR="00822A41" w:rsidRPr="003F5C4A" w:rsidRDefault="00854072"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Pr>
                <w:rFonts w:eastAsia="Times New Roman"/>
                <w:color w:val="000000"/>
                <w:sz w:val="22"/>
                <w:szCs w:val="22"/>
                <w:bdr w:val="none" w:sz="0" w:space="0" w:color="auto"/>
                <w:lang w:val="es-CO" w:eastAsia="es-CO"/>
              </w:rPr>
              <w:t>I</w:t>
            </w:r>
            <w:r w:rsidR="00822A41" w:rsidRPr="003F5C4A">
              <w:rPr>
                <w:rFonts w:eastAsia="Times New Roman"/>
                <w:color w:val="000000"/>
                <w:sz w:val="22"/>
                <w:szCs w:val="22"/>
                <w:bdr w:val="none" w:sz="0" w:space="0" w:color="auto"/>
                <w:lang w:val="es-CO" w:eastAsia="es-CO"/>
              </w:rPr>
              <w:t>X</w:t>
            </w:r>
          </w:p>
        </w:tc>
      </w:tr>
      <w:tr w:rsidR="00822A41" w:rsidRPr="003F5C4A" w14:paraId="2724D1AF" w14:textId="77777777" w:rsidTr="001D1AEB">
        <w:trPr>
          <w:trHeight w:val="288"/>
        </w:trPr>
        <w:tc>
          <w:tcPr>
            <w:tcW w:w="1060" w:type="dxa"/>
            <w:tcBorders>
              <w:top w:val="nil"/>
              <w:left w:val="nil"/>
              <w:bottom w:val="nil"/>
              <w:right w:val="nil"/>
            </w:tcBorders>
            <w:shd w:val="clear" w:color="auto" w:fill="auto"/>
            <w:noWrap/>
            <w:vAlign w:val="center"/>
            <w:hideMark/>
          </w:tcPr>
          <w:p w14:paraId="43F8DE0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ASV_22</w:t>
            </w:r>
          </w:p>
        </w:tc>
        <w:tc>
          <w:tcPr>
            <w:tcW w:w="874" w:type="dxa"/>
            <w:tcBorders>
              <w:top w:val="nil"/>
              <w:left w:val="nil"/>
              <w:bottom w:val="nil"/>
              <w:right w:val="nil"/>
            </w:tcBorders>
            <w:shd w:val="clear" w:color="auto" w:fill="auto"/>
            <w:noWrap/>
            <w:vAlign w:val="center"/>
            <w:hideMark/>
          </w:tcPr>
          <w:p w14:paraId="3D6A965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1.60</w:t>
            </w:r>
          </w:p>
        </w:tc>
        <w:tc>
          <w:tcPr>
            <w:tcW w:w="920" w:type="dxa"/>
            <w:tcBorders>
              <w:top w:val="nil"/>
              <w:left w:val="nil"/>
              <w:bottom w:val="nil"/>
              <w:right w:val="nil"/>
            </w:tcBorders>
            <w:shd w:val="clear" w:color="auto" w:fill="auto"/>
            <w:noWrap/>
            <w:vAlign w:val="center"/>
            <w:hideMark/>
          </w:tcPr>
          <w:p w14:paraId="3D16AC1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1.30</w:t>
            </w:r>
          </w:p>
        </w:tc>
        <w:tc>
          <w:tcPr>
            <w:tcW w:w="1998" w:type="dxa"/>
            <w:tcBorders>
              <w:top w:val="nil"/>
              <w:left w:val="nil"/>
              <w:bottom w:val="nil"/>
              <w:right w:val="nil"/>
            </w:tcBorders>
            <w:shd w:val="clear" w:color="auto" w:fill="auto"/>
            <w:noWrap/>
            <w:vAlign w:val="center"/>
            <w:hideMark/>
          </w:tcPr>
          <w:p w14:paraId="29D4234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09" w:type="dxa"/>
            <w:tcBorders>
              <w:top w:val="nil"/>
              <w:left w:val="nil"/>
              <w:bottom w:val="nil"/>
              <w:right w:val="nil"/>
            </w:tcBorders>
            <w:shd w:val="clear" w:color="auto" w:fill="auto"/>
            <w:noWrap/>
            <w:vAlign w:val="center"/>
            <w:hideMark/>
          </w:tcPr>
          <w:p w14:paraId="4A5A347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61" w:type="dxa"/>
            <w:tcBorders>
              <w:top w:val="nil"/>
              <w:left w:val="nil"/>
              <w:bottom w:val="nil"/>
              <w:right w:val="nil"/>
            </w:tcBorders>
            <w:shd w:val="clear" w:color="auto" w:fill="auto"/>
            <w:noWrap/>
            <w:vAlign w:val="center"/>
            <w:hideMark/>
          </w:tcPr>
          <w:p w14:paraId="019C3CC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717" w:type="dxa"/>
            <w:tcBorders>
              <w:top w:val="nil"/>
              <w:left w:val="nil"/>
              <w:bottom w:val="nil"/>
              <w:right w:val="nil"/>
            </w:tcBorders>
            <w:shd w:val="clear" w:color="auto" w:fill="auto"/>
            <w:noWrap/>
            <w:vAlign w:val="center"/>
            <w:hideMark/>
          </w:tcPr>
          <w:p w14:paraId="61D4A64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960" w:type="dxa"/>
            <w:vMerge/>
            <w:tcBorders>
              <w:top w:val="nil"/>
              <w:left w:val="nil"/>
              <w:bottom w:val="nil"/>
              <w:right w:val="nil"/>
            </w:tcBorders>
            <w:vAlign w:val="center"/>
            <w:hideMark/>
          </w:tcPr>
          <w:p w14:paraId="35FC325C"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284D7575" w14:textId="77777777" w:rsidTr="001D1AEB">
        <w:trPr>
          <w:trHeight w:val="288"/>
        </w:trPr>
        <w:tc>
          <w:tcPr>
            <w:tcW w:w="1060" w:type="dxa"/>
            <w:tcBorders>
              <w:top w:val="nil"/>
              <w:left w:val="nil"/>
              <w:bottom w:val="nil"/>
              <w:right w:val="nil"/>
            </w:tcBorders>
            <w:shd w:val="clear" w:color="auto" w:fill="auto"/>
            <w:noWrap/>
            <w:vAlign w:val="center"/>
            <w:hideMark/>
          </w:tcPr>
          <w:p w14:paraId="4A8CED6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ASV_76</w:t>
            </w:r>
          </w:p>
        </w:tc>
        <w:tc>
          <w:tcPr>
            <w:tcW w:w="874" w:type="dxa"/>
            <w:tcBorders>
              <w:top w:val="nil"/>
              <w:left w:val="nil"/>
              <w:bottom w:val="nil"/>
              <w:right w:val="nil"/>
            </w:tcBorders>
            <w:shd w:val="clear" w:color="auto" w:fill="auto"/>
            <w:noWrap/>
            <w:vAlign w:val="center"/>
            <w:hideMark/>
          </w:tcPr>
          <w:p w14:paraId="1B7B950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0.40</w:t>
            </w:r>
          </w:p>
        </w:tc>
        <w:tc>
          <w:tcPr>
            <w:tcW w:w="920" w:type="dxa"/>
            <w:tcBorders>
              <w:top w:val="nil"/>
              <w:left w:val="nil"/>
              <w:bottom w:val="nil"/>
              <w:right w:val="nil"/>
            </w:tcBorders>
            <w:shd w:val="clear" w:color="auto" w:fill="auto"/>
            <w:noWrap/>
            <w:vAlign w:val="center"/>
            <w:hideMark/>
          </w:tcPr>
          <w:p w14:paraId="6F1111D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0.10</w:t>
            </w:r>
          </w:p>
        </w:tc>
        <w:tc>
          <w:tcPr>
            <w:tcW w:w="1998" w:type="dxa"/>
            <w:tcBorders>
              <w:top w:val="nil"/>
              <w:left w:val="nil"/>
              <w:bottom w:val="nil"/>
              <w:right w:val="nil"/>
            </w:tcBorders>
            <w:shd w:val="clear" w:color="auto" w:fill="auto"/>
            <w:noWrap/>
            <w:vAlign w:val="center"/>
            <w:hideMark/>
          </w:tcPr>
          <w:p w14:paraId="7CE77A2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09" w:type="dxa"/>
            <w:tcBorders>
              <w:top w:val="nil"/>
              <w:left w:val="nil"/>
              <w:bottom w:val="nil"/>
              <w:right w:val="nil"/>
            </w:tcBorders>
            <w:shd w:val="clear" w:color="auto" w:fill="auto"/>
            <w:noWrap/>
            <w:vAlign w:val="center"/>
            <w:hideMark/>
          </w:tcPr>
          <w:p w14:paraId="57469BA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61" w:type="dxa"/>
            <w:tcBorders>
              <w:top w:val="nil"/>
              <w:left w:val="nil"/>
              <w:bottom w:val="nil"/>
              <w:right w:val="nil"/>
            </w:tcBorders>
            <w:shd w:val="clear" w:color="auto" w:fill="auto"/>
            <w:noWrap/>
            <w:vAlign w:val="center"/>
            <w:hideMark/>
          </w:tcPr>
          <w:p w14:paraId="4ACE8CB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717" w:type="dxa"/>
            <w:tcBorders>
              <w:top w:val="nil"/>
              <w:left w:val="nil"/>
              <w:bottom w:val="nil"/>
              <w:right w:val="nil"/>
            </w:tcBorders>
            <w:shd w:val="clear" w:color="auto" w:fill="auto"/>
            <w:noWrap/>
            <w:vAlign w:val="center"/>
            <w:hideMark/>
          </w:tcPr>
          <w:p w14:paraId="70F93F0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960" w:type="dxa"/>
            <w:vMerge/>
            <w:tcBorders>
              <w:top w:val="nil"/>
              <w:left w:val="nil"/>
              <w:bottom w:val="nil"/>
              <w:right w:val="nil"/>
            </w:tcBorders>
            <w:vAlign w:val="center"/>
            <w:hideMark/>
          </w:tcPr>
          <w:p w14:paraId="24F363EE"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5FC5A5E1" w14:textId="77777777" w:rsidTr="001D1AEB">
        <w:trPr>
          <w:trHeight w:val="288"/>
        </w:trPr>
        <w:tc>
          <w:tcPr>
            <w:tcW w:w="11399" w:type="dxa"/>
            <w:gridSpan w:val="8"/>
            <w:tcBorders>
              <w:top w:val="single" w:sz="4" w:space="0" w:color="auto"/>
              <w:left w:val="nil"/>
              <w:bottom w:val="single" w:sz="4" w:space="0" w:color="auto"/>
              <w:right w:val="nil"/>
            </w:tcBorders>
            <w:shd w:val="clear" w:color="auto" w:fill="auto"/>
            <w:noWrap/>
            <w:vAlign w:val="center"/>
            <w:hideMark/>
          </w:tcPr>
          <w:p w14:paraId="1C14A9E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Basidiomycota</w:t>
            </w:r>
            <w:proofErr w:type="spellEnd"/>
          </w:p>
        </w:tc>
      </w:tr>
      <w:tr w:rsidR="00822A41" w:rsidRPr="003F5C4A" w14:paraId="1BD85EEE" w14:textId="77777777" w:rsidTr="001D1AEB">
        <w:trPr>
          <w:trHeight w:val="288"/>
        </w:trPr>
        <w:tc>
          <w:tcPr>
            <w:tcW w:w="1060" w:type="dxa"/>
            <w:tcBorders>
              <w:top w:val="nil"/>
              <w:left w:val="nil"/>
              <w:bottom w:val="single" w:sz="4" w:space="0" w:color="auto"/>
              <w:right w:val="nil"/>
            </w:tcBorders>
            <w:shd w:val="clear" w:color="auto" w:fill="auto"/>
            <w:noWrap/>
            <w:vAlign w:val="center"/>
            <w:hideMark/>
          </w:tcPr>
          <w:p w14:paraId="3C7988B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ASV_87</w:t>
            </w:r>
          </w:p>
        </w:tc>
        <w:tc>
          <w:tcPr>
            <w:tcW w:w="874" w:type="dxa"/>
            <w:tcBorders>
              <w:top w:val="nil"/>
              <w:left w:val="nil"/>
              <w:bottom w:val="single" w:sz="4" w:space="0" w:color="auto"/>
              <w:right w:val="nil"/>
            </w:tcBorders>
            <w:shd w:val="clear" w:color="auto" w:fill="auto"/>
            <w:noWrap/>
            <w:vAlign w:val="center"/>
            <w:hideMark/>
          </w:tcPr>
          <w:p w14:paraId="1D7EEED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0.26</w:t>
            </w:r>
          </w:p>
        </w:tc>
        <w:tc>
          <w:tcPr>
            <w:tcW w:w="920" w:type="dxa"/>
            <w:tcBorders>
              <w:top w:val="nil"/>
              <w:left w:val="nil"/>
              <w:bottom w:val="single" w:sz="4" w:space="0" w:color="auto"/>
              <w:right w:val="nil"/>
            </w:tcBorders>
            <w:shd w:val="clear" w:color="auto" w:fill="auto"/>
            <w:noWrap/>
            <w:vAlign w:val="center"/>
            <w:hideMark/>
          </w:tcPr>
          <w:p w14:paraId="299D421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0.18</w:t>
            </w:r>
          </w:p>
        </w:tc>
        <w:tc>
          <w:tcPr>
            <w:tcW w:w="1998" w:type="dxa"/>
            <w:tcBorders>
              <w:top w:val="nil"/>
              <w:left w:val="nil"/>
              <w:bottom w:val="single" w:sz="4" w:space="0" w:color="auto"/>
              <w:right w:val="nil"/>
            </w:tcBorders>
            <w:shd w:val="clear" w:color="auto" w:fill="auto"/>
            <w:noWrap/>
            <w:vAlign w:val="center"/>
            <w:hideMark/>
          </w:tcPr>
          <w:p w14:paraId="10FE191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09" w:type="dxa"/>
            <w:tcBorders>
              <w:top w:val="nil"/>
              <w:left w:val="nil"/>
              <w:bottom w:val="single" w:sz="4" w:space="0" w:color="auto"/>
              <w:right w:val="nil"/>
            </w:tcBorders>
            <w:shd w:val="clear" w:color="auto" w:fill="auto"/>
            <w:noWrap/>
            <w:vAlign w:val="center"/>
            <w:hideMark/>
          </w:tcPr>
          <w:p w14:paraId="7F1671C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61" w:type="dxa"/>
            <w:tcBorders>
              <w:top w:val="nil"/>
              <w:left w:val="nil"/>
              <w:bottom w:val="single" w:sz="4" w:space="0" w:color="auto"/>
              <w:right w:val="nil"/>
            </w:tcBorders>
            <w:shd w:val="clear" w:color="auto" w:fill="auto"/>
            <w:noWrap/>
            <w:vAlign w:val="center"/>
            <w:hideMark/>
          </w:tcPr>
          <w:p w14:paraId="1B17F65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717" w:type="dxa"/>
            <w:tcBorders>
              <w:top w:val="nil"/>
              <w:left w:val="nil"/>
              <w:bottom w:val="single" w:sz="4" w:space="0" w:color="auto"/>
              <w:right w:val="nil"/>
            </w:tcBorders>
            <w:shd w:val="clear" w:color="auto" w:fill="auto"/>
            <w:noWrap/>
            <w:vAlign w:val="center"/>
            <w:hideMark/>
          </w:tcPr>
          <w:p w14:paraId="0152955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960" w:type="dxa"/>
            <w:tcBorders>
              <w:top w:val="nil"/>
              <w:left w:val="nil"/>
              <w:bottom w:val="single" w:sz="4" w:space="0" w:color="auto"/>
              <w:right w:val="nil"/>
            </w:tcBorders>
            <w:shd w:val="clear" w:color="auto" w:fill="auto"/>
            <w:noWrap/>
            <w:vAlign w:val="center"/>
            <w:hideMark/>
          </w:tcPr>
          <w:p w14:paraId="5838F33D" w14:textId="2A32DD94"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X</w:t>
            </w:r>
            <w:r w:rsidR="00854072">
              <w:rPr>
                <w:rFonts w:eastAsia="Times New Roman"/>
                <w:color w:val="000000"/>
                <w:sz w:val="22"/>
                <w:szCs w:val="22"/>
                <w:bdr w:val="none" w:sz="0" w:space="0" w:color="auto"/>
                <w:lang w:val="es-CO" w:eastAsia="es-CO"/>
              </w:rPr>
              <w:t>III</w:t>
            </w:r>
          </w:p>
        </w:tc>
      </w:tr>
      <w:tr w:rsidR="001D1AEB" w:rsidRPr="003F5C4A" w14:paraId="70940970" w14:textId="77777777" w:rsidTr="001D1AEB">
        <w:trPr>
          <w:trHeight w:val="288"/>
        </w:trPr>
        <w:tc>
          <w:tcPr>
            <w:tcW w:w="1060" w:type="dxa"/>
            <w:tcBorders>
              <w:top w:val="nil"/>
              <w:left w:val="nil"/>
              <w:bottom w:val="nil"/>
              <w:right w:val="nil"/>
            </w:tcBorders>
            <w:shd w:val="clear" w:color="auto" w:fill="auto"/>
            <w:noWrap/>
            <w:vAlign w:val="center"/>
            <w:hideMark/>
          </w:tcPr>
          <w:p w14:paraId="56BE8163" w14:textId="0EEACCD1" w:rsidR="001D1AEB" w:rsidRPr="003F5C4A"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ASV_57</w:t>
            </w:r>
          </w:p>
        </w:tc>
        <w:tc>
          <w:tcPr>
            <w:tcW w:w="874" w:type="dxa"/>
            <w:tcBorders>
              <w:top w:val="nil"/>
              <w:left w:val="nil"/>
              <w:bottom w:val="nil"/>
              <w:right w:val="nil"/>
            </w:tcBorders>
            <w:shd w:val="clear" w:color="auto" w:fill="auto"/>
            <w:noWrap/>
            <w:vAlign w:val="center"/>
            <w:hideMark/>
          </w:tcPr>
          <w:p w14:paraId="6576A441" w14:textId="453E848E" w:rsidR="001D1AEB" w:rsidRPr="003F5C4A"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0.86</w:t>
            </w:r>
          </w:p>
        </w:tc>
        <w:tc>
          <w:tcPr>
            <w:tcW w:w="920" w:type="dxa"/>
            <w:tcBorders>
              <w:top w:val="nil"/>
              <w:left w:val="nil"/>
              <w:bottom w:val="nil"/>
              <w:right w:val="nil"/>
            </w:tcBorders>
            <w:shd w:val="clear" w:color="auto" w:fill="auto"/>
            <w:noWrap/>
            <w:vAlign w:val="center"/>
            <w:hideMark/>
          </w:tcPr>
          <w:p w14:paraId="13884408" w14:textId="0B03B07A" w:rsidR="001D1AEB" w:rsidRPr="003F5C4A"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0.10</w:t>
            </w:r>
          </w:p>
        </w:tc>
        <w:tc>
          <w:tcPr>
            <w:tcW w:w="1998" w:type="dxa"/>
            <w:tcBorders>
              <w:top w:val="nil"/>
              <w:left w:val="nil"/>
              <w:bottom w:val="nil"/>
              <w:right w:val="nil"/>
            </w:tcBorders>
            <w:shd w:val="clear" w:color="auto" w:fill="auto"/>
            <w:noWrap/>
            <w:vAlign w:val="center"/>
            <w:hideMark/>
          </w:tcPr>
          <w:p w14:paraId="6DA6A864" w14:textId="3ECB740A" w:rsidR="001D1AEB" w:rsidRPr="003F5C4A"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Cystobasidiomycetes</w:t>
            </w:r>
            <w:proofErr w:type="spellEnd"/>
          </w:p>
        </w:tc>
        <w:tc>
          <w:tcPr>
            <w:tcW w:w="1909" w:type="dxa"/>
            <w:tcBorders>
              <w:top w:val="nil"/>
              <w:left w:val="nil"/>
              <w:bottom w:val="nil"/>
              <w:right w:val="nil"/>
            </w:tcBorders>
            <w:shd w:val="clear" w:color="auto" w:fill="auto"/>
            <w:noWrap/>
            <w:vAlign w:val="center"/>
            <w:hideMark/>
          </w:tcPr>
          <w:p w14:paraId="2D96FB17" w14:textId="1D71EDB4" w:rsidR="001D1AEB" w:rsidRPr="003F5C4A"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Erythrobasidiales</w:t>
            </w:r>
            <w:proofErr w:type="spellEnd"/>
          </w:p>
        </w:tc>
        <w:tc>
          <w:tcPr>
            <w:tcW w:w="1961" w:type="dxa"/>
            <w:tcBorders>
              <w:top w:val="nil"/>
              <w:left w:val="nil"/>
              <w:bottom w:val="nil"/>
              <w:right w:val="nil"/>
            </w:tcBorders>
            <w:shd w:val="clear" w:color="auto" w:fill="auto"/>
            <w:noWrap/>
            <w:vAlign w:val="center"/>
            <w:hideMark/>
          </w:tcPr>
          <w:p w14:paraId="142B7773" w14:textId="6A82DC32" w:rsidR="001D1AEB" w:rsidRPr="003F5C4A"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Erythrobasidiaceae</w:t>
            </w:r>
            <w:proofErr w:type="spellEnd"/>
          </w:p>
        </w:tc>
        <w:tc>
          <w:tcPr>
            <w:tcW w:w="1717" w:type="dxa"/>
            <w:tcBorders>
              <w:top w:val="nil"/>
              <w:left w:val="nil"/>
              <w:bottom w:val="nil"/>
              <w:right w:val="nil"/>
            </w:tcBorders>
            <w:shd w:val="clear" w:color="auto" w:fill="auto"/>
            <w:noWrap/>
            <w:vAlign w:val="center"/>
            <w:hideMark/>
          </w:tcPr>
          <w:p w14:paraId="6292454D" w14:textId="5BFB7A5F" w:rsidR="001D1AEB" w:rsidRPr="003F5C4A"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Erythrobasidium</w:t>
            </w:r>
            <w:proofErr w:type="spellEnd"/>
          </w:p>
        </w:tc>
        <w:tc>
          <w:tcPr>
            <w:tcW w:w="960" w:type="dxa"/>
            <w:vMerge w:val="restart"/>
            <w:tcBorders>
              <w:top w:val="nil"/>
              <w:left w:val="nil"/>
              <w:bottom w:val="single" w:sz="4" w:space="0" w:color="000000"/>
              <w:right w:val="nil"/>
            </w:tcBorders>
            <w:shd w:val="clear" w:color="auto" w:fill="auto"/>
            <w:noWrap/>
            <w:vAlign w:val="center"/>
            <w:hideMark/>
          </w:tcPr>
          <w:p w14:paraId="2079829A" w14:textId="73F89AE7" w:rsidR="001D1AEB" w:rsidRPr="003F5C4A"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XII</w:t>
            </w:r>
          </w:p>
        </w:tc>
      </w:tr>
      <w:tr w:rsidR="00822A41" w:rsidRPr="003F5C4A" w14:paraId="0DFF297A" w14:textId="77777777" w:rsidTr="001D1AEB">
        <w:trPr>
          <w:trHeight w:val="288"/>
        </w:trPr>
        <w:tc>
          <w:tcPr>
            <w:tcW w:w="1060" w:type="dxa"/>
            <w:tcBorders>
              <w:top w:val="nil"/>
              <w:left w:val="nil"/>
              <w:bottom w:val="nil"/>
              <w:right w:val="nil"/>
            </w:tcBorders>
            <w:shd w:val="clear" w:color="auto" w:fill="auto"/>
            <w:noWrap/>
            <w:vAlign w:val="center"/>
            <w:hideMark/>
          </w:tcPr>
          <w:p w14:paraId="58B42A8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ASV_31</w:t>
            </w:r>
          </w:p>
        </w:tc>
        <w:tc>
          <w:tcPr>
            <w:tcW w:w="874" w:type="dxa"/>
            <w:tcBorders>
              <w:top w:val="nil"/>
              <w:left w:val="nil"/>
              <w:bottom w:val="nil"/>
              <w:right w:val="nil"/>
            </w:tcBorders>
            <w:shd w:val="clear" w:color="auto" w:fill="auto"/>
            <w:noWrap/>
            <w:vAlign w:val="center"/>
            <w:hideMark/>
          </w:tcPr>
          <w:p w14:paraId="12CFBB5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0.64</w:t>
            </w:r>
          </w:p>
        </w:tc>
        <w:tc>
          <w:tcPr>
            <w:tcW w:w="920" w:type="dxa"/>
            <w:tcBorders>
              <w:top w:val="nil"/>
              <w:left w:val="nil"/>
              <w:bottom w:val="nil"/>
              <w:right w:val="nil"/>
            </w:tcBorders>
            <w:shd w:val="clear" w:color="auto" w:fill="auto"/>
            <w:noWrap/>
            <w:vAlign w:val="center"/>
            <w:hideMark/>
          </w:tcPr>
          <w:p w14:paraId="46527A4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0.70</w:t>
            </w:r>
          </w:p>
        </w:tc>
        <w:tc>
          <w:tcPr>
            <w:tcW w:w="1998" w:type="dxa"/>
            <w:tcBorders>
              <w:top w:val="nil"/>
              <w:left w:val="nil"/>
              <w:bottom w:val="nil"/>
              <w:right w:val="nil"/>
            </w:tcBorders>
            <w:shd w:val="clear" w:color="auto" w:fill="auto"/>
            <w:noWrap/>
            <w:vAlign w:val="center"/>
            <w:hideMark/>
          </w:tcPr>
          <w:p w14:paraId="6528E94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Cystobasidiomycetes</w:t>
            </w:r>
            <w:proofErr w:type="spellEnd"/>
          </w:p>
        </w:tc>
        <w:tc>
          <w:tcPr>
            <w:tcW w:w="1909" w:type="dxa"/>
            <w:tcBorders>
              <w:top w:val="nil"/>
              <w:left w:val="nil"/>
              <w:bottom w:val="nil"/>
              <w:right w:val="nil"/>
            </w:tcBorders>
            <w:shd w:val="clear" w:color="auto" w:fill="auto"/>
            <w:noWrap/>
            <w:vAlign w:val="center"/>
            <w:hideMark/>
          </w:tcPr>
          <w:p w14:paraId="6D8B191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commentRangeStart w:id="903"/>
            <w:proofErr w:type="spellStart"/>
            <w:r w:rsidRPr="003F5C4A">
              <w:rPr>
                <w:rFonts w:eastAsia="Times New Roman"/>
                <w:b/>
                <w:bCs/>
                <w:color w:val="000000"/>
                <w:sz w:val="22"/>
                <w:szCs w:val="22"/>
                <w:bdr w:val="none" w:sz="0" w:space="0" w:color="auto"/>
                <w:lang w:val="es-CO" w:eastAsia="es-CO"/>
              </w:rPr>
              <w:t>Unidentified</w:t>
            </w:r>
            <w:commentRangeEnd w:id="903"/>
            <w:proofErr w:type="spellEnd"/>
            <w:r w:rsidR="008A15EE">
              <w:rPr>
                <w:rStyle w:val="CommentReference"/>
              </w:rPr>
              <w:commentReference w:id="903"/>
            </w:r>
          </w:p>
        </w:tc>
        <w:tc>
          <w:tcPr>
            <w:tcW w:w="1961" w:type="dxa"/>
            <w:tcBorders>
              <w:top w:val="nil"/>
              <w:left w:val="nil"/>
              <w:bottom w:val="nil"/>
              <w:right w:val="nil"/>
            </w:tcBorders>
            <w:shd w:val="clear" w:color="auto" w:fill="auto"/>
            <w:noWrap/>
            <w:vAlign w:val="center"/>
            <w:hideMark/>
          </w:tcPr>
          <w:p w14:paraId="0C4DA92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717" w:type="dxa"/>
            <w:tcBorders>
              <w:top w:val="nil"/>
              <w:left w:val="nil"/>
              <w:bottom w:val="nil"/>
              <w:right w:val="nil"/>
            </w:tcBorders>
            <w:shd w:val="clear" w:color="auto" w:fill="auto"/>
            <w:noWrap/>
            <w:vAlign w:val="center"/>
            <w:hideMark/>
          </w:tcPr>
          <w:p w14:paraId="1A5FCA8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960" w:type="dxa"/>
            <w:vMerge/>
            <w:tcBorders>
              <w:top w:val="nil"/>
              <w:left w:val="nil"/>
              <w:bottom w:val="single" w:sz="4" w:space="0" w:color="000000"/>
              <w:right w:val="nil"/>
            </w:tcBorders>
            <w:vAlign w:val="center"/>
            <w:hideMark/>
          </w:tcPr>
          <w:p w14:paraId="67E9C388"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70206503" w14:textId="77777777" w:rsidTr="001D1AEB">
        <w:trPr>
          <w:trHeight w:val="288"/>
        </w:trPr>
        <w:tc>
          <w:tcPr>
            <w:tcW w:w="1060" w:type="dxa"/>
            <w:tcBorders>
              <w:top w:val="nil"/>
              <w:left w:val="nil"/>
              <w:bottom w:val="nil"/>
              <w:right w:val="nil"/>
            </w:tcBorders>
            <w:shd w:val="clear" w:color="auto" w:fill="auto"/>
            <w:noWrap/>
            <w:vAlign w:val="center"/>
            <w:hideMark/>
          </w:tcPr>
          <w:p w14:paraId="129BD3F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ASV_30</w:t>
            </w:r>
          </w:p>
        </w:tc>
        <w:tc>
          <w:tcPr>
            <w:tcW w:w="874" w:type="dxa"/>
            <w:tcBorders>
              <w:top w:val="nil"/>
              <w:left w:val="nil"/>
              <w:bottom w:val="nil"/>
              <w:right w:val="nil"/>
            </w:tcBorders>
            <w:shd w:val="clear" w:color="auto" w:fill="auto"/>
            <w:noWrap/>
            <w:vAlign w:val="center"/>
            <w:hideMark/>
          </w:tcPr>
          <w:p w14:paraId="7F1F081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0.97</w:t>
            </w:r>
          </w:p>
        </w:tc>
        <w:tc>
          <w:tcPr>
            <w:tcW w:w="920" w:type="dxa"/>
            <w:tcBorders>
              <w:top w:val="nil"/>
              <w:left w:val="nil"/>
              <w:bottom w:val="nil"/>
              <w:right w:val="nil"/>
            </w:tcBorders>
            <w:shd w:val="clear" w:color="auto" w:fill="auto"/>
            <w:noWrap/>
            <w:vAlign w:val="center"/>
            <w:hideMark/>
          </w:tcPr>
          <w:p w14:paraId="64871D8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1.10</w:t>
            </w:r>
          </w:p>
        </w:tc>
        <w:tc>
          <w:tcPr>
            <w:tcW w:w="1998" w:type="dxa"/>
            <w:tcBorders>
              <w:top w:val="nil"/>
              <w:left w:val="nil"/>
              <w:bottom w:val="nil"/>
              <w:right w:val="nil"/>
            </w:tcBorders>
            <w:shd w:val="clear" w:color="auto" w:fill="auto"/>
            <w:noWrap/>
            <w:vAlign w:val="center"/>
            <w:hideMark/>
          </w:tcPr>
          <w:p w14:paraId="2E84613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Cystobasidiomycetes</w:t>
            </w:r>
            <w:proofErr w:type="spellEnd"/>
          </w:p>
        </w:tc>
        <w:tc>
          <w:tcPr>
            <w:tcW w:w="1909" w:type="dxa"/>
            <w:tcBorders>
              <w:top w:val="nil"/>
              <w:left w:val="nil"/>
              <w:bottom w:val="nil"/>
              <w:right w:val="nil"/>
            </w:tcBorders>
            <w:shd w:val="clear" w:color="auto" w:fill="auto"/>
            <w:noWrap/>
            <w:vAlign w:val="center"/>
            <w:hideMark/>
          </w:tcPr>
          <w:p w14:paraId="2791618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Cystobasidiales</w:t>
            </w:r>
            <w:proofErr w:type="spellEnd"/>
          </w:p>
        </w:tc>
        <w:tc>
          <w:tcPr>
            <w:tcW w:w="1961" w:type="dxa"/>
            <w:tcBorders>
              <w:top w:val="nil"/>
              <w:left w:val="nil"/>
              <w:bottom w:val="nil"/>
              <w:right w:val="nil"/>
            </w:tcBorders>
            <w:shd w:val="clear" w:color="auto" w:fill="auto"/>
            <w:noWrap/>
            <w:vAlign w:val="center"/>
            <w:hideMark/>
          </w:tcPr>
          <w:p w14:paraId="0F5751E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Cystobasidiaceae</w:t>
            </w:r>
            <w:proofErr w:type="spellEnd"/>
          </w:p>
        </w:tc>
        <w:tc>
          <w:tcPr>
            <w:tcW w:w="1717" w:type="dxa"/>
            <w:tcBorders>
              <w:top w:val="nil"/>
              <w:left w:val="nil"/>
              <w:bottom w:val="nil"/>
              <w:right w:val="nil"/>
            </w:tcBorders>
            <w:shd w:val="clear" w:color="auto" w:fill="auto"/>
            <w:noWrap/>
            <w:vAlign w:val="center"/>
            <w:hideMark/>
          </w:tcPr>
          <w:p w14:paraId="23ED1CC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Cystobasidium</w:t>
            </w:r>
            <w:proofErr w:type="spellEnd"/>
          </w:p>
        </w:tc>
        <w:tc>
          <w:tcPr>
            <w:tcW w:w="960" w:type="dxa"/>
            <w:vMerge/>
            <w:tcBorders>
              <w:top w:val="nil"/>
              <w:left w:val="nil"/>
              <w:bottom w:val="single" w:sz="4" w:space="0" w:color="000000"/>
              <w:right w:val="nil"/>
            </w:tcBorders>
            <w:vAlign w:val="center"/>
            <w:hideMark/>
          </w:tcPr>
          <w:p w14:paraId="5A75B15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5E7EEB5D" w14:textId="77777777" w:rsidTr="001D1AEB">
        <w:trPr>
          <w:trHeight w:val="288"/>
        </w:trPr>
        <w:tc>
          <w:tcPr>
            <w:tcW w:w="1060" w:type="dxa"/>
            <w:tcBorders>
              <w:top w:val="nil"/>
              <w:left w:val="nil"/>
              <w:bottom w:val="nil"/>
              <w:right w:val="nil"/>
            </w:tcBorders>
            <w:shd w:val="clear" w:color="auto" w:fill="auto"/>
            <w:noWrap/>
            <w:vAlign w:val="center"/>
            <w:hideMark/>
          </w:tcPr>
          <w:p w14:paraId="77BB319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ASV_95</w:t>
            </w:r>
          </w:p>
        </w:tc>
        <w:tc>
          <w:tcPr>
            <w:tcW w:w="874" w:type="dxa"/>
            <w:tcBorders>
              <w:top w:val="nil"/>
              <w:left w:val="nil"/>
              <w:bottom w:val="nil"/>
              <w:right w:val="nil"/>
            </w:tcBorders>
            <w:shd w:val="clear" w:color="auto" w:fill="auto"/>
            <w:noWrap/>
            <w:vAlign w:val="center"/>
            <w:hideMark/>
          </w:tcPr>
          <w:p w14:paraId="636A37C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0.31</w:t>
            </w:r>
          </w:p>
        </w:tc>
        <w:tc>
          <w:tcPr>
            <w:tcW w:w="920" w:type="dxa"/>
            <w:tcBorders>
              <w:top w:val="nil"/>
              <w:left w:val="nil"/>
              <w:bottom w:val="nil"/>
              <w:right w:val="nil"/>
            </w:tcBorders>
            <w:shd w:val="clear" w:color="auto" w:fill="auto"/>
            <w:noWrap/>
            <w:vAlign w:val="center"/>
            <w:hideMark/>
          </w:tcPr>
          <w:p w14:paraId="7CEBE4D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0.08</w:t>
            </w:r>
          </w:p>
        </w:tc>
        <w:tc>
          <w:tcPr>
            <w:tcW w:w="1998" w:type="dxa"/>
            <w:tcBorders>
              <w:top w:val="nil"/>
              <w:left w:val="nil"/>
              <w:bottom w:val="nil"/>
              <w:right w:val="nil"/>
            </w:tcBorders>
            <w:shd w:val="clear" w:color="auto" w:fill="auto"/>
            <w:noWrap/>
            <w:vAlign w:val="center"/>
            <w:hideMark/>
          </w:tcPr>
          <w:p w14:paraId="00B670B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Exobasidiomycetes</w:t>
            </w:r>
            <w:proofErr w:type="spellEnd"/>
          </w:p>
        </w:tc>
        <w:tc>
          <w:tcPr>
            <w:tcW w:w="1909" w:type="dxa"/>
            <w:tcBorders>
              <w:top w:val="nil"/>
              <w:left w:val="nil"/>
              <w:bottom w:val="nil"/>
              <w:right w:val="nil"/>
            </w:tcBorders>
            <w:shd w:val="clear" w:color="auto" w:fill="auto"/>
            <w:noWrap/>
            <w:vAlign w:val="center"/>
            <w:hideMark/>
          </w:tcPr>
          <w:p w14:paraId="720DB12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Golubeviales</w:t>
            </w:r>
            <w:proofErr w:type="spellEnd"/>
          </w:p>
        </w:tc>
        <w:tc>
          <w:tcPr>
            <w:tcW w:w="1961" w:type="dxa"/>
            <w:tcBorders>
              <w:top w:val="nil"/>
              <w:left w:val="nil"/>
              <w:bottom w:val="nil"/>
              <w:right w:val="nil"/>
            </w:tcBorders>
            <w:shd w:val="clear" w:color="auto" w:fill="auto"/>
            <w:noWrap/>
            <w:vAlign w:val="center"/>
            <w:hideMark/>
          </w:tcPr>
          <w:p w14:paraId="12512AB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Golubeviaceae</w:t>
            </w:r>
            <w:proofErr w:type="spellEnd"/>
          </w:p>
        </w:tc>
        <w:tc>
          <w:tcPr>
            <w:tcW w:w="1717" w:type="dxa"/>
            <w:tcBorders>
              <w:top w:val="nil"/>
              <w:left w:val="nil"/>
              <w:bottom w:val="nil"/>
              <w:right w:val="nil"/>
            </w:tcBorders>
            <w:shd w:val="clear" w:color="auto" w:fill="auto"/>
            <w:noWrap/>
            <w:vAlign w:val="center"/>
            <w:hideMark/>
          </w:tcPr>
          <w:p w14:paraId="4EE15B5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Golubevia</w:t>
            </w:r>
            <w:proofErr w:type="spellEnd"/>
          </w:p>
        </w:tc>
        <w:tc>
          <w:tcPr>
            <w:tcW w:w="960" w:type="dxa"/>
            <w:vMerge/>
            <w:tcBorders>
              <w:top w:val="nil"/>
              <w:left w:val="nil"/>
              <w:bottom w:val="single" w:sz="4" w:space="0" w:color="000000"/>
              <w:right w:val="nil"/>
            </w:tcBorders>
            <w:vAlign w:val="center"/>
            <w:hideMark/>
          </w:tcPr>
          <w:p w14:paraId="36791748"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01C9FAA2" w14:textId="77777777" w:rsidTr="001D1AEB">
        <w:trPr>
          <w:trHeight w:val="288"/>
        </w:trPr>
        <w:tc>
          <w:tcPr>
            <w:tcW w:w="1060" w:type="dxa"/>
            <w:tcBorders>
              <w:top w:val="nil"/>
              <w:left w:val="nil"/>
              <w:bottom w:val="nil"/>
              <w:right w:val="nil"/>
            </w:tcBorders>
            <w:shd w:val="clear" w:color="auto" w:fill="auto"/>
            <w:noWrap/>
            <w:vAlign w:val="center"/>
            <w:hideMark/>
          </w:tcPr>
          <w:p w14:paraId="4618303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ASV_53</w:t>
            </w:r>
          </w:p>
        </w:tc>
        <w:tc>
          <w:tcPr>
            <w:tcW w:w="874" w:type="dxa"/>
            <w:tcBorders>
              <w:top w:val="nil"/>
              <w:left w:val="nil"/>
              <w:bottom w:val="nil"/>
              <w:right w:val="nil"/>
            </w:tcBorders>
            <w:shd w:val="clear" w:color="auto" w:fill="auto"/>
            <w:noWrap/>
            <w:vAlign w:val="center"/>
            <w:hideMark/>
          </w:tcPr>
          <w:p w14:paraId="28FDA6B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0.86</w:t>
            </w:r>
          </w:p>
        </w:tc>
        <w:tc>
          <w:tcPr>
            <w:tcW w:w="920" w:type="dxa"/>
            <w:tcBorders>
              <w:top w:val="nil"/>
              <w:left w:val="nil"/>
              <w:bottom w:val="nil"/>
              <w:right w:val="nil"/>
            </w:tcBorders>
            <w:shd w:val="clear" w:color="auto" w:fill="auto"/>
            <w:noWrap/>
            <w:vAlign w:val="center"/>
            <w:hideMark/>
          </w:tcPr>
          <w:p w14:paraId="25F2597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0.17</w:t>
            </w:r>
          </w:p>
        </w:tc>
        <w:tc>
          <w:tcPr>
            <w:tcW w:w="1998" w:type="dxa"/>
            <w:tcBorders>
              <w:top w:val="nil"/>
              <w:left w:val="nil"/>
              <w:bottom w:val="nil"/>
              <w:right w:val="nil"/>
            </w:tcBorders>
            <w:shd w:val="clear" w:color="auto" w:fill="auto"/>
            <w:noWrap/>
            <w:vAlign w:val="center"/>
            <w:hideMark/>
          </w:tcPr>
          <w:p w14:paraId="5D5EAB3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Exobasidiomycetes</w:t>
            </w:r>
            <w:proofErr w:type="spellEnd"/>
          </w:p>
        </w:tc>
        <w:tc>
          <w:tcPr>
            <w:tcW w:w="1909" w:type="dxa"/>
            <w:tcBorders>
              <w:top w:val="nil"/>
              <w:left w:val="nil"/>
              <w:bottom w:val="nil"/>
              <w:right w:val="nil"/>
            </w:tcBorders>
            <w:shd w:val="clear" w:color="auto" w:fill="auto"/>
            <w:noWrap/>
            <w:vAlign w:val="center"/>
            <w:hideMark/>
          </w:tcPr>
          <w:p w14:paraId="13DAD19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Golubeviales</w:t>
            </w:r>
            <w:proofErr w:type="spellEnd"/>
          </w:p>
        </w:tc>
        <w:tc>
          <w:tcPr>
            <w:tcW w:w="1961" w:type="dxa"/>
            <w:tcBorders>
              <w:top w:val="nil"/>
              <w:left w:val="nil"/>
              <w:bottom w:val="nil"/>
              <w:right w:val="nil"/>
            </w:tcBorders>
            <w:shd w:val="clear" w:color="auto" w:fill="auto"/>
            <w:noWrap/>
            <w:vAlign w:val="center"/>
            <w:hideMark/>
          </w:tcPr>
          <w:p w14:paraId="4CA776A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Golubeviaceae</w:t>
            </w:r>
            <w:proofErr w:type="spellEnd"/>
          </w:p>
        </w:tc>
        <w:tc>
          <w:tcPr>
            <w:tcW w:w="1717" w:type="dxa"/>
            <w:tcBorders>
              <w:top w:val="nil"/>
              <w:left w:val="nil"/>
              <w:bottom w:val="nil"/>
              <w:right w:val="nil"/>
            </w:tcBorders>
            <w:shd w:val="clear" w:color="auto" w:fill="auto"/>
            <w:noWrap/>
            <w:vAlign w:val="center"/>
            <w:hideMark/>
          </w:tcPr>
          <w:p w14:paraId="4F80CF7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Golubevia</w:t>
            </w:r>
            <w:proofErr w:type="spellEnd"/>
          </w:p>
        </w:tc>
        <w:tc>
          <w:tcPr>
            <w:tcW w:w="960" w:type="dxa"/>
            <w:vMerge/>
            <w:tcBorders>
              <w:top w:val="nil"/>
              <w:left w:val="nil"/>
              <w:bottom w:val="single" w:sz="4" w:space="0" w:color="000000"/>
              <w:right w:val="nil"/>
            </w:tcBorders>
            <w:vAlign w:val="center"/>
            <w:hideMark/>
          </w:tcPr>
          <w:p w14:paraId="1BA41BC4"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6C1CD65A" w14:textId="77777777" w:rsidTr="001D1AEB">
        <w:trPr>
          <w:trHeight w:val="288"/>
        </w:trPr>
        <w:tc>
          <w:tcPr>
            <w:tcW w:w="1060" w:type="dxa"/>
            <w:tcBorders>
              <w:top w:val="nil"/>
              <w:left w:val="nil"/>
              <w:bottom w:val="single" w:sz="4" w:space="0" w:color="auto"/>
              <w:right w:val="nil"/>
            </w:tcBorders>
            <w:shd w:val="clear" w:color="auto" w:fill="auto"/>
            <w:noWrap/>
            <w:vAlign w:val="center"/>
            <w:hideMark/>
          </w:tcPr>
          <w:p w14:paraId="0290DE2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ASV_25</w:t>
            </w:r>
          </w:p>
        </w:tc>
        <w:tc>
          <w:tcPr>
            <w:tcW w:w="874" w:type="dxa"/>
            <w:tcBorders>
              <w:top w:val="nil"/>
              <w:left w:val="nil"/>
              <w:bottom w:val="single" w:sz="4" w:space="0" w:color="auto"/>
              <w:right w:val="nil"/>
            </w:tcBorders>
            <w:shd w:val="clear" w:color="auto" w:fill="auto"/>
            <w:noWrap/>
            <w:vAlign w:val="center"/>
            <w:hideMark/>
          </w:tcPr>
          <w:p w14:paraId="0AA80C3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1.50</w:t>
            </w:r>
          </w:p>
        </w:tc>
        <w:tc>
          <w:tcPr>
            <w:tcW w:w="920" w:type="dxa"/>
            <w:tcBorders>
              <w:top w:val="nil"/>
              <w:left w:val="nil"/>
              <w:bottom w:val="single" w:sz="4" w:space="0" w:color="auto"/>
              <w:right w:val="nil"/>
            </w:tcBorders>
            <w:shd w:val="clear" w:color="auto" w:fill="auto"/>
            <w:noWrap/>
            <w:vAlign w:val="center"/>
            <w:hideMark/>
          </w:tcPr>
          <w:p w14:paraId="6BE93F5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0.90</w:t>
            </w:r>
          </w:p>
        </w:tc>
        <w:tc>
          <w:tcPr>
            <w:tcW w:w="1998" w:type="dxa"/>
            <w:tcBorders>
              <w:top w:val="nil"/>
              <w:left w:val="nil"/>
              <w:bottom w:val="single" w:sz="4" w:space="0" w:color="auto"/>
              <w:right w:val="nil"/>
            </w:tcBorders>
            <w:shd w:val="clear" w:color="auto" w:fill="auto"/>
            <w:noWrap/>
            <w:vAlign w:val="center"/>
            <w:hideMark/>
          </w:tcPr>
          <w:p w14:paraId="6E31027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Exobasidiomycetes</w:t>
            </w:r>
            <w:proofErr w:type="spellEnd"/>
          </w:p>
        </w:tc>
        <w:tc>
          <w:tcPr>
            <w:tcW w:w="1909" w:type="dxa"/>
            <w:tcBorders>
              <w:top w:val="nil"/>
              <w:left w:val="nil"/>
              <w:bottom w:val="single" w:sz="4" w:space="0" w:color="auto"/>
              <w:right w:val="nil"/>
            </w:tcBorders>
            <w:shd w:val="clear" w:color="auto" w:fill="auto"/>
            <w:noWrap/>
            <w:vAlign w:val="center"/>
            <w:hideMark/>
          </w:tcPr>
          <w:p w14:paraId="693917A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Exobasidiales</w:t>
            </w:r>
            <w:proofErr w:type="spellEnd"/>
          </w:p>
        </w:tc>
        <w:tc>
          <w:tcPr>
            <w:tcW w:w="1961" w:type="dxa"/>
            <w:tcBorders>
              <w:top w:val="nil"/>
              <w:left w:val="nil"/>
              <w:bottom w:val="single" w:sz="4" w:space="0" w:color="auto"/>
              <w:right w:val="nil"/>
            </w:tcBorders>
            <w:shd w:val="clear" w:color="auto" w:fill="auto"/>
            <w:noWrap/>
            <w:vAlign w:val="center"/>
            <w:hideMark/>
          </w:tcPr>
          <w:p w14:paraId="4E4D3BF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Brachybasidiaceae</w:t>
            </w:r>
            <w:proofErr w:type="spellEnd"/>
          </w:p>
        </w:tc>
        <w:tc>
          <w:tcPr>
            <w:tcW w:w="1717" w:type="dxa"/>
            <w:tcBorders>
              <w:top w:val="nil"/>
              <w:left w:val="nil"/>
              <w:bottom w:val="single" w:sz="4" w:space="0" w:color="auto"/>
              <w:right w:val="nil"/>
            </w:tcBorders>
            <w:shd w:val="clear" w:color="auto" w:fill="auto"/>
            <w:noWrap/>
            <w:vAlign w:val="center"/>
            <w:hideMark/>
          </w:tcPr>
          <w:p w14:paraId="0401FB2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3F5C4A">
              <w:rPr>
                <w:rFonts w:eastAsia="Times New Roman"/>
                <w:i/>
                <w:iCs/>
                <w:color w:val="000000"/>
                <w:sz w:val="22"/>
                <w:szCs w:val="22"/>
                <w:bdr w:val="none" w:sz="0" w:space="0" w:color="auto"/>
                <w:lang w:val="es-CO" w:eastAsia="es-CO"/>
              </w:rPr>
              <w:t>Meira</w:t>
            </w:r>
          </w:p>
        </w:tc>
        <w:tc>
          <w:tcPr>
            <w:tcW w:w="960" w:type="dxa"/>
            <w:vMerge/>
            <w:tcBorders>
              <w:top w:val="nil"/>
              <w:left w:val="nil"/>
              <w:bottom w:val="single" w:sz="4" w:space="0" w:color="000000"/>
              <w:right w:val="nil"/>
            </w:tcBorders>
            <w:vAlign w:val="center"/>
            <w:hideMark/>
          </w:tcPr>
          <w:p w14:paraId="5B0BBB49"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051E16E1" w14:textId="77777777" w:rsidTr="001D1AEB">
        <w:trPr>
          <w:trHeight w:val="288"/>
        </w:trPr>
        <w:tc>
          <w:tcPr>
            <w:tcW w:w="1060" w:type="dxa"/>
            <w:tcBorders>
              <w:top w:val="nil"/>
              <w:left w:val="nil"/>
              <w:bottom w:val="nil"/>
              <w:right w:val="nil"/>
            </w:tcBorders>
            <w:shd w:val="clear" w:color="auto" w:fill="auto"/>
            <w:noWrap/>
            <w:vAlign w:val="center"/>
            <w:hideMark/>
          </w:tcPr>
          <w:p w14:paraId="29583E0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ASV_75</w:t>
            </w:r>
          </w:p>
        </w:tc>
        <w:tc>
          <w:tcPr>
            <w:tcW w:w="874" w:type="dxa"/>
            <w:tcBorders>
              <w:top w:val="nil"/>
              <w:left w:val="nil"/>
              <w:bottom w:val="nil"/>
              <w:right w:val="nil"/>
            </w:tcBorders>
            <w:shd w:val="clear" w:color="auto" w:fill="auto"/>
            <w:noWrap/>
            <w:vAlign w:val="center"/>
            <w:hideMark/>
          </w:tcPr>
          <w:p w14:paraId="395115D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0.62</w:t>
            </w:r>
          </w:p>
        </w:tc>
        <w:tc>
          <w:tcPr>
            <w:tcW w:w="920" w:type="dxa"/>
            <w:tcBorders>
              <w:top w:val="nil"/>
              <w:left w:val="nil"/>
              <w:bottom w:val="nil"/>
              <w:right w:val="nil"/>
            </w:tcBorders>
            <w:shd w:val="clear" w:color="auto" w:fill="auto"/>
            <w:noWrap/>
            <w:vAlign w:val="center"/>
            <w:hideMark/>
          </w:tcPr>
          <w:p w14:paraId="76C0D8B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0.02</w:t>
            </w:r>
          </w:p>
        </w:tc>
        <w:tc>
          <w:tcPr>
            <w:tcW w:w="1998" w:type="dxa"/>
            <w:tcBorders>
              <w:top w:val="nil"/>
              <w:left w:val="nil"/>
              <w:bottom w:val="nil"/>
              <w:right w:val="nil"/>
            </w:tcBorders>
            <w:shd w:val="clear" w:color="auto" w:fill="auto"/>
            <w:noWrap/>
            <w:vAlign w:val="center"/>
            <w:hideMark/>
          </w:tcPr>
          <w:p w14:paraId="5F47A47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Tremellomycetes</w:t>
            </w:r>
            <w:proofErr w:type="spellEnd"/>
          </w:p>
        </w:tc>
        <w:tc>
          <w:tcPr>
            <w:tcW w:w="1909" w:type="dxa"/>
            <w:tcBorders>
              <w:top w:val="nil"/>
              <w:left w:val="nil"/>
              <w:bottom w:val="nil"/>
              <w:right w:val="nil"/>
            </w:tcBorders>
            <w:shd w:val="clear" w:color="auto" w:fill="auto"/>
            <w:noWrap/>
            <w:vAlign w:val="center"/>
            <w:hideMark/>
          </w:tcPr>
          <w:p w14:paraId="5A7E943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Tremellales</w:t>
            </w:r>
            <w:proofErr w:type="spellEnd"/>
          </w:p>
        </w:tc>
        <w:tc>
          <w:tcPr>
            <w:tcW w:w="1961" w:type="dxa"/>
            <w:tcBorders>
              <w:top w:val="nil"/>
              <w:left w:val="nil"/>
              <w:bottom w:val="nil"/>
              <w:right w:val="nil"/>
            </w:tcBorders>
            <w:shd w:val="clear" w:color="auto" w:fill="auto"/>
            <w:noWrap/>
            <w:vAlign w:val="center"/>
            <w:hideMark/>
          </w:tcPr>
          <w:p w14:paraId="450A153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Bulleribasidiaceae</w:t>
            </w:r>
            <w:proofErr w:type="spellEnd"/>
          </w:p>
        </w:tc>
        <w:tc>
          <w:tcPr>
            <w:tcW w:w="1717" w:type="dxa"/>
            <w:tcBorders>
              <w:top w:val="nil"/>
              <w:left w:val="nil"/>
              <w:bottom w:val="nil"/>
              <w:right w:val="nil"/>
            </w:tcBorders>
            <w:shd w:val="clear" w:color="auto" w:fill="auto"/>
            <w:noWrap/>
            <w:vAlign w:val="center"/>
            <w:hideMark/>
          </w:tcPr>
          <w:p w14:paraId="2EDDDBF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Vishniacozyma</w:t>
            </w:r>
            <w:proofErr w:type="spellEnd"/>
          </w:p>
        </w:tc>
        <w:tc>
          <w:tcPr>
            <w:tcW w:w="960" w:type="dxa"/>
            <w:vMerge w:val="restart"/>
            <w:tcBorders>
              <w:top w:val="nil"/>
              <w:left w:val="nil"/>
              <w:bottom w:val="single" w:sz="4" w:space="0" w:color="000000"/>
              <w:right w:val="nil"/>
            </w:tcBorders>
            <w:shd w:val="clear" w:color="auto" w:fill="auto"/>
            <w:noWrap/>
            <w:vAlign w:val="center"/>
            <w:hideMark/>
          </w:tcPr>
          <w:p w14:paraId="104D6B67" w14:textId="0C3BDCCF"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XI</w:t>
            </w:r>
          </w:p>
        </w:tc>
      </w:tr>
      <w:tr w:rsidR="00822A41" w:rsidRPr="003F5C4A" w14:paraId="427393D1" w14:textId="77777777" w:rsidTr="001D1AEB">
        <w:trPr>
          <w:trHeight w:val="288"/>
        </w:trPr>
        <w:tc>
          <w:tcPr>
            <w:tcW w:w="1060" w:type="dxa"/>
            <w:tcBorders>
              <w:top w:val="nil"/>
              <w:left w:val="nil"/>
              <w:bottom w:val="nil"/>
              <w:right w:val="nil"/>
            </w:tcBorders>
            <w:shd w:val="clear" w:color="auto" w:fill="auto"/>
            <w:noWrap/>
            <w:vAlign w:val="center"/>
            <w:hideMark/>
          </w:tcPr>
          <w:p w14:paraId="350D741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ASV_11</w:t>
            </w:r>
          </w:p>
        </w:tc>
        <w:tc>
          <w:tcPr>
            <w:tcW w:w="874" w:type="dxa"/>
            <w:tcBorders>
              <w:top w:val="nil"/>
              <w:left w:val="nil"/>
              <w:bottom w:val="nil"/>
              <w:right w:val="nil"/>
            </w:tcBorders>
            <w:shd w:val="clear" w:color="auto" w:fill="auto"/>
            <w:noWrap/>
            <w:vAlign w:val="center"/>
            <w:hideMark/>
          </w:tcPr>
          <w:p w14:paraId="602B76B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5.40</w:t>
            </w:r>
          </w:p>
        </w:tc>
        <w:tc>
          <w:tcPr>
            <w:tcW w:w="920" w:type="dxa"/>
            <w:tcBorders>
              <w:top w:val="nil"/>
              <w:left w:val="nil"/>
              <w:bottom w:val="nil"/>
              <w:right w:val="nil"/>
            </w:tcBorders>
            <w:shd w:val="clear" w:color="auto" w:fill="auto"/>
            <w:noWrap/>
            <w:vAlign w:val="center"/>
            <w:hideMark/>
          </w:tcPr>
          <w:p w14:paraId="7E76149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0.72</w:t>
            </w:r>
          </w:p>
        </w:tc>
        <w:tc>
          <w:tcPr>
            <w:tcW w:w="1998" w:type="dxa"/>
            <w:tcBorders>
              <w:top w:val="nil"/>
              <w:left w:val="nil"/>
              <w:bottom w:val="nil"/>
              <w:right w:val="nil"/>
            </w:tcBorders>
            <w:shd w:val="clear" w:color="auto" w:fill="auto"/>
            <w:noWrap/>
            <w:vAlign w:val="center"/>
            <w:hideMark/>
          </w:tcPr>
          <w:p w14:paraId="13008A9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Tremellomycetes</w:t>
            </w:r>
            <w:proofErr w:type="spellEnd"/>
          </w:p>
        </w:tc>
        <w:tc>
          <w:tcPr>
            <w:tcW w:w="1909" w:type="dxa"/>
            <w:tcBorders>
              <w:top w:val="nil"/>
              <w:left w:val="nil"/>
              <w:bottom w:val="nil"/>
              <w:right w:val="nil"/>
            </w:tcBorders>
            <w:shd w:val="clear" w:color="auto" w:fill="auto"/>
            <w:noWrap/>
            <w:vAlign w:val="center"/>
            <w:hideMark/>
          </w:tcPr>
          <w:p w14:paraId="16D2BE3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Tremellales</w:t>
            </w:r>
            <w:proofErr w:type="spellEnd"/>
          </w:p>
        </w:tc>
        <w:tc>
          <w:tcPr>
            <w:tcW w:w="1961" w:type="dxa"/>
            <w:tcBorders>
              <w:top w:val="nil"/>
              <w:left w:val="nil"/>
              <w:bottom w:val="nil"/>
              <w:right w:val="nil"/>
            </w:tcBorders>
            <w:shd w:val="clear" w:color="auto" w:fill="auto"/>
            <w:noWrap/>
            <w:vAlign w:val="center"/>
            <w:hideMark/>
          </w:tcPr>
          <w:p w14:paraId="2DD8369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Bulleribasidiaceae</w:t>
            </w:r>
            <w:proofErr w:type="spellEnd"/>
          </w:p>
        </w:tc>
        <w:tc>
          <w:tcPr>
            <w:tcW w:w="1717" w:type="dxa"/>
            <w:tcBorders>
              <w:top w:val="nil"/>
              <w:left w:val="nil"/>
              <w:bottom w:val="nil"/>
              <w:right w:val="nil"/>
            </w:tcBorders>
            <w:shd w:val="clear" w:color="auto" w:fill="auto"/>
            <w:noWrap/>
            <w:vAlign w:val="center"/>
            <w:hideMark/>
          </w:tcPr>
          <w:p w14:paraId="5AB4482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Vishniacozyma</w:t>
            </w:r>
            <w:proofErr w:type="spellEnd"/>
          </w:p>
        </w:tc>
        <w:tc>
          <w:tcPr>
            <w:tcW w:w="960" w:type="dxa"/>
            <w:vMerge/>
            <w:tcBorders>
              <w:top w:val="nil"/>
              <w:left w:val="nil"/>
              <w:bottom w:val="single" w:sz="4" w:space="0" w:color="000000"/>
              <w:right w:val="nil"/>
            </w:tcBorders>
            <w:vAlign w:val="center"/>
            <w:hideMark/>
          </w:tcPr>
          <w:p w14:paraId="5140EA9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75B07203" w14:textId="77777777" w:rsidTr="001D1AEB">
        <w:trPr>
          <w:trHeight w:val="288"/>
        </w:trPr>
        <w:tc>
          <w:tcPr>
            <w:tcW w:w="1060" w:type="dxa"/>
            <w:tcBorders>
              <w:top w:val="nil"/>
              <w:left w:val="nil"/>
              <w:bottom w:val="nil"/>
              <w:right w:val="nil"/>
            </w:tcBorders>
            <w:shd w:val="clear" w:color="auto" w:fill="auto"/>
            <w:noWrap/>
            <w:vAlign w:val="center"/>
            <w:hideMark/>
          </w:tcPr>
          <w:p w14:paraId="66FA9C4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ASV_15</w:t>
            </w:r>
          </w:p>
        </w:tc>
        <w:tc>
          <w:tcPr>
            <w:tcW w:w="874" w:type="dxa"/>
            <w:tcBorders>
              <w:top w:val="nil"/>
              <w:left w:val="nil"/>
              <w:bottom w:val="nil"/>
              <w:right w:val="nil"/>
            </w:tcBorders>
            <w:shd w:val="clear" w:color="auto" w:fill="auto"/>
            <w:noWrap/>
            <w:vAlign w:val="center"/>
            <w:hideMark/>
          </w:tcPr>
          <w:p w14:paraId="374A4A7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4.50</w:t>
            </w:r>
          </w:p>
        </w:tc>
        <w:tc>
          <w:tcPr>
            <w:tcW w:w="920" w:type="dxa"/>
            <w:tcBorders>
              <w:top w:val="nil"/>
              <w:left w:val="nil"/>
              <w:bottom w:val="nil"/>
              <w:right w:val="nil"/>
            </w:tcBorders>
            <w:shd w:val="clear" w:color="auto" w:fill="auto"/>
            <w:noWrap/>
            <w:vAlign w:val="center"/>
            <w:hideMark/>
          </w:tcPr>
          <w:p w14:paraId="381704E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0.91</w:t>
            </w:r>
          </w:p>
        </w:tc>
        <w:tc>
          <w:tcPr>
            <w:tcW w:w="1998" w:type="dxa"/>
            <w:tcBorders>
              <w:top w:val="nil"/>
              <w:left w:val="nil"/>
              <w:bottom w:val="nil"/>
              <w:right w:val="nil"/>
            </w:tcBorders>
            <w:shd w:val="clear" w:color="auto" w:fill="auto"/>
            <w:noWrap/>
            <w:vAlign w:val="center"/>
            <w:hideMark/>
          </w:tcPr>
          <w:p w14:paraId="6623032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Tremellomycetes</w:t>
            </w:r>
            <w:proofErr w:type="spellEnd"/>
          </w:p>
        </w:tc>
        <w:tc>
          <w:tcPr>
            <w:tcW w:w="1909" w:type="dxa"/>
            <w:tcBorders>
              <w:top w:val="nil"/>
              <w:left w:val="nil"/>
              <w:bottom w:val="nil"/>
              <w:right w:val="nil"/>
            </w:tcBorders>
            <w:shd w:val="clear" w:color="auto" w:fill="auto"/>
            <w:noWrap/>
            <w:vAlign w:val="center"/>
            <w:hideMark/>
          </w:tcPr>
          <w:p w14:paraId="683DD49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Tremellales</w:t>
            </w:r>
            <w:proofErr w:type="spellEnd"/>
          </w:p>
        </w:tc>
        <w:tc>
          <w:tcPr>
            <w:tcW w:w="1961" w:type="dxa"/>
            <w:tcBorders>
              <w:top w:val="nil"/>
              <w:left w:val="nil"/>
              <w:bottom w:val="nil"/>
              <w:right w:val="nil"/>
            </w:tcBorders>
            <w:shd w:val="clear" w:color="auto" w:fill="auto"/>
            <w:noWrap/>
            <w:vAlign w:val="center"/>
            <w:hideMark/>
          </w:tcPr>
          <w:p w14:paraId="2710F59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Bulleribasidiaceae</w:t>
            </w:r>
            <w:proofErr w:type="spellEnd"/>
          </w:p>
        </w:tc>
        <w:tc>
          <w:tcPr>
            <w:tcW w:w="1717" w:type="dxa"/>
            <w:tcBorders>
              <w:top w:val="nil"/>
              <w:left w:val="nil"/>
              <w:bottom w:val="nil"/>
              <w:right w:val="nil"/>
            </w:tcBorders>
            <w:shd w:val="clear" w:color="auto" w:fill="auto"/>
            <w:noWrap/>
            <w:vAlign w:val="center"/>
            <w:hideMark/>
          </w:tcPr>
          <w:p w14:paraId="50A9F10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Vishniacozyma</w:t>
            </w:r>
            <w:proofErr w:type="spellEnd"/>
          </w:p>
        </w:tc>
        <w:tc>
          <w:tcPr>
            <w:tcW w:w="960" w:type="dxa"/>
            <w:vMerge/>
            <w:tcBorders>
              <w:top w:val="nil"/>
              <w:left w:val="nil"/>
              <w:bottom w:val="single" w:sz="4" w:space="0" w:color="000000"/>
              <w:right w:val="nil"/>
            </w:tcBorders>
            <w:vAlign w:val="center"/>
            <w:hideMark/>
          </w:tcPr>
          <w:p w14:paraId="228F7CB8"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2592B116" w14:textId="77777777" w:rsidTr="001D1AEB">
        <w:trPr>
          <w:trHeight w:val="288"/>
        </w:trPr>
        <w:tc>
          <w:tcPr>
            <w:tcW w:w="11399" w:type="dxa"/>
            <w:gridSpan w:val="8"/>
            <w:tcBorders>
              <w:top w:val="single" w:sz="4" w:space="0" w:color="auto"/>
              <w:left w:val="nil"/>
              <w:bottom w:val="single" w:sz="4" w:space="0" w:color="auto"/>
              <w:right w:val="nil"/>
            </w:tcBorders>
            <w:shd w:val="clear" w:color="auto" w:fill="auto"/>
            <w:noWrap/>
            <w:vAlign w:val="center"/>
            <w:hideMark/>
          </w:tcPr>
          <w:p w14:paraId="0D12CEC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Ascomycota</w:t>
            </w:r>
            <w:proofErr w:type="spellEnd"/>
          </w:p>
        </w:tc>
      </w:tr>
      <w:tr w:rsidR="00822A41" w:rsidRPr="003F5C4A" w14:paraId="11E8A459" w14:textId="77777777" w:rsidTr="001D1AEB">
        <w:trPr>
          <w:trHeight w:val="288"/>
        </w:trPr>
        <w:tc>
          <w:tcPr>
            <w:tcW w:w="1060" w:type="dxa"/>
            <w:tcBorders>
              <w:top w:val="nil"/>
              <w:left w:val="nil"/>
              <w:bottom w:val="nil"/>
              <w:right w:val="nil"/>
            </w:tcBorders>
            <w:shd w:val="clear" w:color="auto" w:fill="auto"/>
            <w:noWrap/>
            <w:vAlign w:val="center"/>
            <w:hideMark/>
          </w:tcPr>
          <w:p w14:paraId="07A04CD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ASV_24</w:t>
            </w:r>
          </w:p>
        </w:tc>
        <w:tc>
          <w:tcPr>
            <w:tcW w:w="874" w:type="dxa"/>
            <w:tcBorders>
              <w:top w:val="nil"/>
              <w:left w:val="nil"/>
              <w:bottom w:val="nil"/>
              <w:right w:val="nil"/>
            </w:tcBorders>
            <w:shd w:val="clear" w:color="auto" w:fill="auto"/>
            <w:noWrap/>
            <w:vAlign w:val="center"/>
            <w:hideMark/>
          </w:tcPr>
          <w:p w14:paraId="2BB0C89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0.02</w:t>
            </w:r>
          </w:p>
        </w:tc>
        <w:tc>
          <w:tcPr>
            <w:tcW w:w="920" w:type="dxa"/>
            <w:tcBorders>
              <w:top w:val="nil"/>
              <w:left w:val="nil"/>
              <w:bottom w:val="nil"/>
              <w:right w:val="nil"/>
            </w:tcBorders>
            <w:shd w:val="clear" w:color="auto" w:fill="auto"/>
            <w:noWrap/>
            <w:vAlign w:val="center"/>
            <w:hideMark/>
          </w:tcPr>
          <w:p w14:paraId="380D408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2.60</w:t>
            </w:r>
          </w:p>
        </w:tc>
        <w:tc>
          <w:tcPr>
            <w:tcW w:w="1998" w:type="dxa"/>
            <w:tcBorders>
              <w:top w:val="nil"/>
              <w:left w:val="nil"/>
              <w:bottom w:val="nil"/>
              <w:right w:val="nil"/>
            </w:tcBorders>
            <w:shd w:val="clear" w:color="auto" w:fill="auto"/>
            <w:noWrap/>
            <w:vAlign w:val="center"/>
            <w:hideMark/>
          </w:tcPr>
          <w:p w14:paraId="6F720AF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Dothideomycetes</w:t>
            </w:r>
            <w:proofErr w:type="spellEnd"/>
          </w:p>
        </w:tc>
        <w:tc>
          <w:tcPr>
            <w:tcW w:w="1909" w:type="dxa"/>
            <w:tcBorders>
              <w:top w:val="nil"/>
              <w:left w:val="nil"/>
              <w:bottom w:val="nil"/>
              <w:right w:val="nil"/>
            </w:tcBorders>
            <w:shd w:val="clear" w:color="auto" w:fill="auto"/>
            <w:noWrap/>
            <w:vAlign w:val="center"/>
            <w:hideMark/>
          </w:tcPr>
          <w:p w14:paraId="051B398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Pleosporales</w:t>
            </w:r>
            <w:proofErr w:type="spellEnd"/>
          </w:p>
        </w:tc>
        <w:tc>
          <w:tcPr>
            <w:tcW w:w="1961" w:type="dxa"/>
            <w:tcBorders>
              <w:top w:val="nil"/>
              <w:left w:val="nil"/>
              <w:bottom w:val="nil"/>
              <w:right w:val="nil"/>
            </w:tcBorders>
            <w:shd w:val="clear" w:color="auto" w:fill="auto"/>
            <w:noWrap/>
            <w:vAlign w:val="center"/>
            <w:hideMark/>
          </w:tcPr>
          <w:p w14:paraId="007A2EA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Phaeosphaeriaceae</w:t>
            </w:r>
            <w:proofErr w:type="spellEnd"/>
          </w:p>
        </w:tc>
        <w:tc>
          <w:tcPr>
            <w:tcW w:w="1717" w:type="dxa"/>
            <w:tcBorders>
              <w:top w:val="nil"/>
              <w:left w:val="nil"/>
              <w:bottom w:val="nil"/>
              <w:right w:val="nil"/>
            </w:tcBorders>
            <w:shd w:val="clear" w:color="auto" w:fill="auto"/>
            <w:noWrap/>
            <w:vAlign w:val="center"/>
            <w:hideMark/>
          </w:tcPr>
          <w:p w14:paraId="6A5BC0B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Setophoma</w:t>
            </w:r>
            <w:proofErr w:type="spellEnd"/>
          </w:p>
        </w:tc>
        <w:tc>
          <w:tcPr>
            <w:tcW w:w="960" w:type="dxa"/>
            <w:tcBorders>
              <w:top w:val="nil"/>
              <w:left w:val="nil"/>
              <w:bottom w:val="nil"/>
              <w:right w:val="nil"/>
            </w:tcBorders>
            <w:shd w:val="clear" w:color="auto" w:fill="auto"/>
            <w:noWrap/>
            <w:vAlign w:val="center"/>
            <w:hideMark/>
          </w:tcPr>
          <w:p w14:paraId="5CFDDBDD" w14:textId="3D4FA081"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V</w:t>
            </w:r>
          </w:p>
        </w:tc>
      </w:tr>
      <w:tr w:rsidR="00822A41" w:rsidRPr="003F5C4A" w14:paraId="5A3D882A" w14:textId="77777777" w:rsidTr="001D1AEB">
        <w:trPr>
          <w:trHeight w:val="288"/>
        </w:trPr>
        <w:tc>
          <w:tcPr>
            <w:tcW w:w="1060" w:type="dxa"/>
            <w:tcBorders>
              <w:top w:val="single" w:sz="4" w:space="0" w:color="auto"/>
              <w:left w:val="nil"/>
              <w:bottom w:val="nil"/>
              <w:right w:val="nil"/>
            </w:tcBorders>
            <w:shd w:val="clear" w:color="auto" w:fill="auto"/>
            <w:noWrap/>
            <w:vAlign w:val="center"/>
            <w:hideMark/>
          </w:tcPr>
          <w:p w14:paraId="24F5B5D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ASV_34</w:t>
            </w:r>
          </w:p>
        </w:tc>
        <w:tc>
          <w:tcPr>
            <w:tcW w:w="874" w:type="dxa"/>
            <w:tcBorders>
              <w:top w:val="single" w:sz="4" w:space="0" w:color="auto"/>
              <w:left w:val="nil"/>
              <w:bottom w:val="nil"/>
              <w:right w:val="nil"/>
            </w:tcBorders>
            <w:shd w:val="clear" w:color="auto" w:fill="auto"/>
            <w:noWrap/>
            <w:vAlign w:val="center"/>
            <w:hideMark/>
          </w:tcPr>
          <w:p w14:paraId="014E965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1.00</w:t>
            </w:r>
          </w:p>
        </w:tc>
        <w:tc>
          <w:tcPr>
            <w:tcW w:w="920" w:type="dxa"/>
            <w:tcBorders>
              <w:top w:val="single" w:sz="4" w:space="0" w:color="auto"/>
              <w:left w:val="nil"/>
              <w:bottom w:val="nil"/>
              <w:right w:val="nil"/>
            </w:tcBorders>
            <w:shd w:val="clear" w:color="auto" w:fill="auto"/>
            <w:noWrap/>
            <w:vAlign w:val="center"/>
            <w:hideMark/>
          </w:tcPr>
          <w:p w14:paraId="3EEB0E4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0.62</w:t>
            </w:r>
          </w:p>
        </w:tc>
        <w:tc>
          <w:tcPr>
            <w:tcW w:w="1998" w:type="dxa"/>
            <w:tcBorders>
              <w:top w:val="single" w:sz="4" w:space="0" w:color="auto"/>
              <w:left w:val="nil"/>
              <w:bottom w:val="nil"/>
              <w:right w:val="nil"/>
            </w:tcBorders>
            <w:shd w:val="clear" w:color="auto" w:fill="auto"/>
            <w:noWrap/>
            <w:vAlign w:val="center"/>
            <w:hideMark/>
          </w:tcPr>
          <w:p w14:paraId="5A9099B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Lecanoromycetes</w:t>
            </w:r>
            <w:proofErr w:type="spellEnd"/>
          </w:p>
        </w:tc>
        <w:tc>
          <w:tcPr>
            <w:tcW w:w="1909" w:type="dxa"/>
            <w:tcBorders>
              <w:top w:val="single" w:sz="4" w:space="0" w:color="auto"/>
              <w:left w:val="nil"/>
              <w:bottom w:val="nil"/>
              <w:right w:val="nil"/>
            </w:tcBorders>
            <w:shd w:val="clear" w:color="auto" w:fill="auto"/>
            <w:noWrap/>
            <w:vAlign w:val="center"/>
            <w:hideMark/>
          </w:tcPr>
          <w:p w14:paraId="7866869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Lecanorales</w:t>
            </w:r>
            <w:proofErr w:type="spellEnd"/>
          </w:p>
        </w:tc>
        <w:tc>
          <w:tcPr>
            <w:tcW w:w="1961" w:type="dxa"/>
            <w:tcBorders>
              <w:top w:val="single" w:sz="4" w:space="0" w:color="auto"/>
              <w:left w:val="nil"/>
              <w:bottom w:val="nil"/>
              <w:right w:val="nil"/>
            </w:tcBorders>
            <w:shd w:val="clear" w:color="auto" w:fill="auto"/>
            <w:noWrap/>
            <w:vAlign w:val="center"/>
            <w:hideMark/>
          </w:tcPr>
          <w:p w14:paraId="1046C2D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Ramalinaceae</w:t>
            </w:r>
            <w:proofErr w:type="spellEnd"/>
          </w:p>
        </w:tc>
        <w:tc>
          <w:tcPr>
            <w:tcW w:w="1717" w:type="dxa"/>
            <w:tcBorders>
              <w:top w:val="single" w:sz="4" w:space="0" w:color="auto"/>
              <w:left w:val="nil"/>
              <w:bottom w:val="nil"/>
              <w:right w:val="nil"/>
            </w:tcBorders>
            <w:shd w:val="clear" w:color="auto" w:fill="auto"/>
            <w:noWrap/>
            <w:vAlign w:val="center"/>
            <w:hideMark/>
          </w:tcPr>
          <w:p w14:paraId="05ACDC5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Bacidina</w:t>
            </w:r>
            <w:proofErr w:type="spellEnd"/>
          </w:p>
        </w:tc>
        <w:tc>
          <w:tcPr>
            <w:tcW w:w="960" w:type="dxa"/>
            <w:vMerge w:val="restart"/>
            <w:tcBorders>
              <w:top w:val="single" w:sz="4" w:space="0" w:color="auto"/>
              <w:left w:val="nil"/>
              <w:bottom w:val="single" w:sz="4" w:space="0" w:color="000000"/>
              <w:right w:val="nil"/>
            </w:tcBorders>
            <w:shd w:val="clear" w:color="auto" w:fill="auto"/>
            <w:noWrap/>
            <w:vAlign w:val="center"/>
            <w:hideMark/>
          </w:tcPr>
          <w:p w14:paraId="538CC3BA" w14:textId="3FD35B86" w:rsidR="00822A41" w:rsidRPr="003F5C4A" w:rsidRDefault="00854072"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Pr>
                <w:rFonts w:eastAsia="Times New Roman"/>
                <w:color w:val="000000"/>
                <w:sz w:val="22"/>
                <w:szCs w:val="22"/>
                <w:bdr w:val="none" w:sz="0" w:space="0" w:color="auto"/>
                <w:lang w:val="es-CO" w:eastAsia="es-CO"/>
              </w:rPr>
              <w:t>I</w:t>
            </w:r>
            <w:r w:rsidR="00822A41" w:rsidRPr="003F5C4A">
              <w:rPr>
                <w:rFonts w:eastAsia="Times New Roman"/>
                <w:color w:val="000000"/>
                <w:sz w:val="22"/>
                <w:szCs w:val="22"/>
                <w:bdr w:val="none" w:sz="0" w:space="0" w:color="auto"/>
                <w:lang w:val="es-CO" w:eastAsia="es-CO"/>
              </w:rPr>
              <w:t>V</w:t>
            </w:r>
          </w:p>
        </w:tc>
      </w:tr>
      <w:tr w:rsidR="00822A41" w:rsidRPr="003F5C4A" w14:paraId="47BD53A6" w14:textId="77777777" w:rsidTr="001D1AEB">
        <w:trPr>
          <w:trHeight w:val="288"/>
        </w:trPr>
        <w:tc>
          <w:tcPr>
            <w:tcW w:w="1060" w:type="dxa"/>
            <w:tcBorders>
              <w:top w:val="nil"/>
              <w:left w:val="nil"/>
              <w:bottom w:val="nil"/>
              <w:right w:val="nil"/>
            </w:tcBorders>
            <w:shd w:val="clear" w:color="auto" w:fill="auto"/>
            <w:noWrap/>
            <w:vAlign w:val="center"/>
            <w:hideMark/>
          </w:tcPr>
          <w:p w14:paraId="059DAC0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ASV_18</w:t>
            </w:r>
          </w:p>
        </w:tc>
        <w:tc>
          <w:tcPr>
            <w:tcW w:w="874" w:type="dxa"/>
            <w:tcBorders>
              <w:top w:val="nil"/>
              <w:left w:val="nil"/>
              <w:bottom w:val="nil"/>
              <w:right w:val="nil"/>
            </w:tcBorders>
            <w:shd w:val="clear" w:color="auto" w:fill="auto"/>
            <w:noWrap/>
            <w:vAlign w:val="center"/>
            <w:hideMark/>
          </w:tcPr>
          <w:p w14:paraId="0CDDF45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1.60</w:t>
            </w:r>
          </w:p>
        </w:tc>
        <w:tc>
          <w:tcPr>
            <w:tcW w:w="920" w:type="dxa"/>
            <w:tcBorders>
              <w:top w:val="nil"/>
              <w:left w:val="nil"/>
              <w:bottom w:val="nil"/>
              <w:right w:val="nil"/>
            </w:tcBorders>
            <w:shd w:val="clear" w:color="auto" w:fill="auto"/>
            <w:noWrap/>
            <w:vAlign w:val="center"/>
            <w:hideMark/>
          </w:tcPr>
          <w:p w14:paraId="39F39F5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2.30</w:t>
            </w:r>
          </w:p>
        </w:tc>
        <w:tc>
          <w:tcPr>
            <w:tcW w:w="1998" w:type="dxa"/>
            <w:tcBorders>
              <w:top w:val="nil"/>
              <w:left w:val="nil"/>
              <w:bottom w:val="nil"/>
              <w:right w:val="nil"/>
            </w:tcBorders>
            <w:shd w:val="clear" w:color="auto" w:fill="auto"/>
            <w:noWrap/>
            <w:vAlign w:val="center"/>
            <w:hideMark/>
          </w:tcPr>
          <w:p w14:paraId="5234E8D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Lecanoromycetes</w:t>
            </w:r>
            <w:proofErr w:type="spellEnd"/>
          </w:p>
        </w:tc>
        <w:tc>
          <w:tcPr>
            <w:tcW w:w="1909" w:type="dxa"/>
            <w:tcBorders>
              <w:top w:val="nil"/>
              <w:left w:val="nil"/>
              <w:bottom w:val="nil"/>
              <w:right w:val="nil"/>
            </w:tcBorders>
            <w:shd w:val="clear" w:color="auto" w:fill="auto"/>
            <w:noWrap/>
            <w:vAlign w:val="center"/>
            <w:hideMark/>
          </w:tcPr>
          <w:p w14:paraId="52D5028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Lecanorales</w:t>
            </w:r>
            <w:proofErr w:type="spellEnd"/>
          </w:p>
        </w:tc>
        <w:tc>
          <w:tcPr>
            <w:tcW w:w="1961" w:type="dxa"/>
            <w:tcBorders>
              <w:top w:val="nil"/>
              <w:left w:val="nil"/>
              <w:bottom w:val="nil"/>
              <w:right w:val="nil"/>
            </w:tcBorders>
            <w:shd w:val="clear" w:color="auto" w:fill="auto"/>
            <w:noWrap/>
            <w:vAlign w:val="center"/>
            <w:hideMark/>
          </w:tcPr>
          <w:p w14:paraId="50CDE18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Ramalinaceae</w:t>
            </w:r>
            <w:proofErr w:type="spellEnd"/>
          </w:p>
        </w:tc>
        <w:tc>
          <w:tcPr>
            <w:tcW w:w="1717" w:type="dxa"/>
            <w:tcBorders>
              <w:top w:val="nil"/>
              <w:left w:val="nil"/>
              <w:bottom w:val="nil"/>
              <w:right w:val="nil"/>
            </w:tcBorders>
            <w:shd w:val="clear" w:color="auto" w:fill="auto"/>
            <w:noWrap/>
            <w:vAlign w:val="center"/>
            <w:hideMark/>
          </w:tcPr>
          <w:p w14:paraId="05511F7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Bacidina</w:t>
            </w:r>
            <w:proofErr w:type="spellEnd"/>
          </w:p>
        </w:tc>
        <w:tc>
          <w:tcPr>
            <w:tcW w:w="960" w:type="dxa"/>
            <w:vMerge/>
            <w:tcBorders>
              <w:top w:val="single" w:sz="4" w:space="0" w:color="auto"/>
              <w:left w:val="nil"/>
              <w:bottom w:val="single" w:sz="4" w:space="0" w:color="000000"/>
              <w:right w:val="nil"/>
            </w:tcBorders>
            <w:vAlign w:val="center"/>
            <w:hideMark/>
          </w:tcPr>
          <w:p w14:paraId="143170B4"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7C273E98" w14:textId="77777777" w:rsidTr="001D1AEB">
        <w:trPr>
          <w:trHeight w:val="288"/>
        </w:trPr>
        <w:tc>
          <w:tcPr>
            <w:tcW w:w="1060" w:type="dxa"/>
            <w:tcBorders>
              <w:top w:val="nil"/>
              <w:left w:val="nil"/>
              <w:bottom w:val="single" w:sz="4" w:space="0" w:color="auto"/>
              <w:right w:val="nil"/>
            </w:tcBorders>
            <w:shd w:val="clear" w:color="auto" w:fill="auto"/>
            <w:noWrap/>
            <w:vAlign w:val="center"/>
            <w:hideMark/>
          </w:tcPr>
          <w:p w14:paraId="453EF23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ASV_6</w:t>
            </w:r>
          </w:p>
        </w:tc>
        <w:tc>
          <w:tcPr>
            <w:tcW w:w="874" w:type="dxa"/>
            <w:tcBorders>
              <w:top w:val="nil"/>
              <w:left w:val="nil"/>
              <w:bottom w:val="single" w:sz="4" w:space="0" w:color="auto"/>
              <w:right w:val="nil"/>
            </w:tcBorders>
            <w:shd w:val="clear" w:color="auto" w:fill="auto"/>
            <w:noWrap/>
            <w:vAlign w:val="center"/>
            <w:hideMark/>
          </w:tcPr>
          <w:p w14:paraId="1ADF7CA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4.90</w:t>
            </w:r>
          </w:p>
        </w:tc>
        <w:tc>
          <w:tcPr>
            <w:tcW w:w="920" w:type="dxa"/>
            <w:tcBorders>
              <w:top w:val="nil"/>
              <w:left w:val="nil"/>
              <w:bottom w:val="single" w:sz="4" w:space="0" w:color="auto"/>
              <w:right w:val="nil"/>
            </w:tcBorders>
            <w:shd w:val="clear" w:color="auto" w:fill="auto"/>
            <w:noWrap/>
            <w:vAlign w:val="center"/>
            <w:hideMark/>
          </w:tcPr>
          <w:p w14:paraId="0ABCF30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2.60</w:t>
            </w:r>
          </w:p>
        </w:tc>
        <w:tc>
          <w:tcPr>
            <w:tcW w:w="1998" w:type="dxa"/>
            <w:tcBorders>
              <w:top w:val="nil"/>
              <w:left w:val="nil"/>
              <w:bottom w:val="single" w:sz="4" w:space="0" w:color="auto"/>
              <w:right w:val="nil"/>
            </w:tcBorders>
            <w:shd w:val="clear" w:color="auto" w:fill="auto"/>
            <w:noWrap/>
            <w:vAlign w:val="center"/>
            <w:hideMark/>
          </w:tcPr>
          <w:p w14:paraId="0DC2F78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Leotiomycetes</w:t>
            </w:r>
            <w:proofErr w:type="spellEnd"/>
          </w:p>
        </w:tc>
        <w:tc>
          <w:tcPr>
            <w:tcW w:w="1909" w:type="dxa"/>
            <w:tcBorders>
              <w:top w:val="nil"/>
              <w:left w:val="nil"/>
              <w:bottom w:val="single" w:sz="4" w:space="0" w:color="auto"/>
              <w:right w:val="nil"/>
            </w:tcBorders>
            <w:shd w:val="clear" w:color="auto" w:fill="auto"/>
            <w:noWrap/>
            <w:vAlign w:val="center"/>
            <w:hideMark/>
          </w:tcPr>
          <w:p w14:paraId="0B9FD10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Thelebolales</w:t>
            </w:r>
            <w:proofErr w:type="spellEnd"/>
          </w:p>
        </w:tc>
        <w:tc>
          <w:tcPr>
            <w:tcW w:w="1961" w:type="dxa"/>
            <w:tcBorders>
              <w:top w:val="nil"/>
              <w:left w:val="nil"/>
              <w:bottom w:val="single" w:sz="4" w:space="0" w:color="auto"/>
              <w:right w:val="nil"/>
            </w:tcBorders>
            <w:shd w:val="clear" w:color="auto" w:fill="auto"/>
            <w:noWrap/>
            <w:vAlign w:val="center"/>
            <w:hideMark/>
          </w:tcPr>
          <w:p w14:paraId="0D2326E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Pseudeurotiaceae</w:t>
            </w:r>
            <w:proofErr w:type="spellEnd"/>
          </w:p>
        </w:tc>
        <w:tc>
          <w:tcPr>
            <w:tcW w:w="1717" w:type="dxa"/>
            <w:tcBorders>
              <w:top w:val="nil"/>
              <w:left w:val="nil"/>
              <w:bottom w:val="single" w:sz="4" w:space="0" w:color="auto"/>
              <w:right w:val="nil"/>
            </w:tcBorders>
            <w:shd w:val="clear" w:color="auto" w:fill="auto"/>
            <w:noWrap/>
            <w:vAlign w:val="center"/>
            <w:hideMark/>
          </w:tcPr>
          <w:p w14:paraId="1899381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Hyphozyma</w:t>
            </w:r>
            <w:proofErr w:type="spellEnd"/>
          </w:p>
        </w:tc>
        <w:tc>
          <w:tcPr>
            <w:tcW w:w="960" w:type="dxa"/>
            <w:vMerge/>
            <w:tcBorders>
              <w:top w:val="single" w:sz="4" w:space="0" w:color="auto"/>
              <w:left w:val="nil"/>
              <w:bottom w:val="single" w:sz="4" w:space="0" w:color="auto"/>
              <w:right w:val="nil"/>
            </w:tcBorders>
            <w:vAlign w:val="center"/>
            <w:hideMark/>
          </w:tcPr>
          <w:p w14:paraId="490912E9"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1D1AEB" w:rsidRPr="003F5C4A" w14:paraId="6AAFAB1A" w14:textId="77777777" w:rsidTr="001D1AEB">
        <w:trPr>
          <w:trHeight w:val="288"/>
        </w:trPr>
        <w:tc>
          <w:tcPr>
            <w:tcW w:w="1060" w:type="dxa"/>
            <w:tcBorders>
              <w:top w:val="single" w:sz="4" w:space="0" w:color="auto"/>
              <w:left w:val="nil"/>
              <w:bottom w:val="nil"/>
              <w:right w:val="nil"/>
            </w:tcBorders>
            <w:shd w:val="clear" w:color="auto" w:fill="auto"/>
            <w:noWrap/>
            <w:vAlign w:val="center"/>
            <w:hideMark/>
          </w:tcPr>
          <w:p w14:paraId="32E9021D" w14:textId="2924A9DF" w:rsidR="001D1AEB" w:rsidRPr="003F5C4A"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ASV_4</w:t>
            </w:r>
          </w:p>
        </w:tc>
        <w:tc>
          <w:tcPr>
            <w:tcW w:w="874" w:type="dxa"/>
            <w:tcBorders>
              <w:top w:val="single" w:sz="4" w:space="0" w:color="auto"/>
              <w:left w:val="nil"/>
              <w:bottom w:val="nil"/>
              <w:right w:val="nil"/>
            </w:tcBorders>
            <w:shd w:val="clear" w:color="auto" w:fill="auto"/>
            <w:noWrap/>
            <w:vAlign w:val="center"/>
            <w:hideMark/>
          </w:tcPr>
          <w:p w14:paraId="3002D29A" w14:textId="4A3B1490" w:rsidR="001D1AEB" w:rsidRPr="003F5C4A"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4.60</w:t>
            </w:r>
          </w:p>
        </w:tc>
        <w:tc>
          <w:tcPr>
            <w:tcW w:w="920" w:type="dxa"/>
            <w:tcBorders>
              <w:top w:val="single" w:sz="4" w:space="0" w:color="auto"/>
              <w:left w:val="nil"/>
              <w:bottom w:val="nil"/>
              <w:right w:val="nil"/>
            </w:tcBorders>
            <w:shd w:val="clear" w:color="auto" w:fill="auto"/>
            <w:noWrap/>
            <w:vAlign w:val="center"/>
            <w:hideMark/>
          </w:tcPr>
          <w:p w14:paraId="77561D08" w14:textId="65A4CD1D" w:rsidR="001D1AEB" w:rsidRPr="003F5C4A"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3.00</w:t>
            </w:r>
          </w:p>
        </w:tc>
        <w:tc>
          <w:tcPr>
            <w:tcW w:w="1998" w:type="dxa"/>
            <w:tcBorders>
              <w:top w:val="single" w:sz="4" w:space="0" w:color="auto"/>
              <w:left w:val="nil"/>
              <w:bottom w:val="nil"/>
              <w:right w:val="nil"/>
            </w:tcBorders>
            <w:shd w:val="clear" w:color="auto" w:fill="auto"/>
            <w:noWrap/>
            <w:vAlign w:val="center"/>
            <w:hideMark/>
          </w:tcPr>
          <w:p w14:paraId="3DA4B9DC" w14:textId="6CD478E7" w:rsidR="001D1AEB" w:rsidRPr="003F5C4A"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Dothideomycetes</w:t>
            </w:r>
            <w:proofErr w:type="spellEnd"/>
          </w:p>
        </w:tc>
        <w:tc>
          <w:tcPr>
            <w:tcW w:w="1909" w:type="dxa"/>
            <w:tcBorders>
              <w:top w:val="single" w:sz="4" w:space="0" w:color="auto"/>
              <w:left w:val="nil"/>
              <w:bottom w:val="nil"/>
              <w:right w:val="nil"/>
            </w:tcBorders>
            <w:shd w:val="clear" w:color="auto" w:fill="auto"/>
            <w:noWrap/>
            <w:vAlign w:val="center"/>
            <w:hideMark/>
          </w:tcPr>
          <w:p w14:paraId="737B13CC" w14:textId="636D1E51" w:rsidR="001D1AEB" w:rsidRPr="003F5C4A"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Capnodiales</w:t>
            </w:r>
            <w:proofErr w:type="spellEnd"/>
          </w:p>
        </w:tc>
        <w:tc>
          <w:tcPr>
            <w:tcW w:w="1961" w:type="dxa"/>
            <w:tcBorders>
              <w:top w:val="single" w:sz="4" w:space="0" w:color="auto"/>
              <w:left w:val="nil"/>
              <w:bottom w:val="nil"/>
              <w:right w:val="nil"/>
            </w:tcBorders>
            <w:shd w:val="clear" w:color="auto" w:fill="auto"/>
            <w:noWrap/>
            <w:vAlign w:val="center"/>
            <w:hideMark/>
          </w:tcPr>
          <w:p w14:paraId="53B36202" w14:textId="2FBE5D80" w:rsidR="001D1AEB" w:rsidRPr="003F5C4A"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Cladosporiaceae</w:t>
            </w:r>
            <w:proofErr w:type="spellEnd"/>
          </w:p>
        </w:tc>
        <w:tc>
          <w:tcPr>
            <w:tcW w:w="1717" w:type="dxa"/>
            <w:tcBorders>
              <w:top w:val="single" w:sz="4" w:space="0" w:color="auto"/>
              <w:left w:val="nil"/>
              <w:bottom w:val="nil"/>
              <w:right w:val="nil"/>
            </w:tcBorders>
            <w:shd w:val="clear" w:color="auto" w:fill="auto"/>
            <w:noWrap/>
            <w:vAlign w:val="center"/>
            <w:hideMark/>
          </w:tcPr>
          <w:p w14:paraId="23C3CBF5" w14:textId="1CC2B9AF" w:rsidR="001D1AEB" w:rsidRPr="003F5C4A"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Cladosporium</w:t>
            </w:r>
            <w:proofErr w:type="spellEnd"/>
          </w:p>
        </w:tc>
        <w:tc>
          <w:tcPr>
            <w:tcW w:w="960" w:type="dxa"/>
            <w:vMerge w:val="restart"/>
            <w:tcBorders>
              <w:top w:val="single" w:sz="4" w:space="0" w:color="auto"/>
              <w:left w:val="nil"/>
              <w:bottom w:val="single" w:sz="4" w:space="0" w:color="000000"/>
              <w:right w:val="nil"/>
            </w:tcBorders>
            <w:shd w:val="clear" w:color="auto" w:fill="auto"/>
            <w:noWrap/>
            <w:vAlign w:val="center"/>
            <w:hideMark/>
          </w:tcPr>
          <w:p w14:paraId="297438B1" w14:textId="77777777" w:rsidR="001D1AEB" w:rsidRPr="003F5C4A"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III</w:t>
            </w:r>
          </w:p>
        </w:tc>
      </w:tr>
      <w:tr w:rsidR="00822A41" w:rsidRPr="003F5C4A" w14:paraId="70E584AF" w14:textId="77777777" w:rsidTr="001D1AEB">
        <w:trPr>
          <w:trHeight w:val="288"/>
        </w:trPr>
        <w:tc>
          <w:tcPr>
            <w:tcW w:w="1060" w:type="dxa"/>
            <w:tcBorders>
              <w:top w:val="nil"/>
              <w:left w:val="nil"/>
              <w:bottom w:val="nil"/>
              <w:right w:val="nil"/>
            </w:tcBorders>
            <w:shd w:val="clear" w:color="auto" w:fill="auto"/>
            <w:noWrap/>
            <w:vAlign w:val="center"/>
            <w:hideMark/>
          </w:tcPr>
          <w:p w14:paraId="673D6AC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w:t>
            </w:r>
          </w:p>
        </w:tc>
        <w:tc>
          <w:tcPr>
            <w:tcW w:w="874" w:type="dxa"/>
            <w:tcBorders>
              <w:top w:val="nil"/>
              <w:left w:val="nil"/>
              <w:bottom w:val="nil"/>
              <w:right w:val="nil"/>
            </w:tcBorders>
            <w:shd w:val="clear" w:color="auto" w:fill="auto"/>
            <w:noWrap/>
            <w:vAlign w:val="center"/>
            <w:hideMark/>
          </w:tcPr>
          <w:p w14:paraId="3A36383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17.00</w:t>
            </w:r>
          </w:p>
        </w:tc>
        <w:tc>
          <w:tcPr>
            <w:tcW w:w="920" w:type="dxa"/>
            <w:tcBorders>
              <w:top w:val="nil"/>
              <w:left w:val="nil"/>
              <w:bottom w:val="nil"/>
              <w:right w:val="nil"/>
            </w:tcBorders>
            <w:shd w:val="clear" w:color="auto" w:fill="auto"/>
            <w:noWrap/>
            <w:vAlign w:val="center"/>
            <w:hideMark/>
          </w:tcPr>
          <w:p w14:paraId="4D18AE9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18.00</w:t>
            </w:r>
          </w:p>
        </w:tc>
        <w:tc>
          <w:tcPr>
            <w:tcW w:w="1998" w:type="dxa"/>
            <w:tcBorders>
              <w:top w:val="nil"/>
              <w:left w:val="nil"/>
              <w:bottom w:val="nil"/>
              <w:right w:val="nil"/>
            </w:tcBorders>
            <w:shd w:val="clear" w:color="auto" w:fill="auto"/>
            <w:noWrap/>
            <w:vAlign w:val="center"/>
            <w:hideMark/>
          </w:tcPr>
          <w:p w14:paraId="46EDB6C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909" w:type="dxa"/>
            <w:tcBorders>
              <w:top w:val="nil"/>
              <w:left w:val="nil"/>
              <w:bottom w:val="nil"/>
              <w:right w:val="nil"/>
            </w:tcBorders>
            <w:shd w:val="clear" w:color="auto" w:fill="auto"/>
            <w:noWrap/>
            <w:vAlign w:val="center"/>
            <w:hideMark/>
          </w:tcPr>
          <w:p w14:paraId="288AFDA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961" w:type="dxa"/>
            <w:tcBorders>
              <w:top w:val="nil"/>
              <w:left w:val="nil"/>
              <w:bottom w:val="nil"/>
              <w:right w:val="nil"/>
            </w:tcBorders>
            <w:shd w:val="clear" w:color="auto" w:fill="auto"/>
            <w:noWrap/>
            <w:vAlign w:val="center"/>
            <w:hideMark/>
          </w:tcPr>
          <w:p w14:paraId="7731394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717" w:type="dxa"/>
            <w:tcBorders>
              <w:top w:val="nil"/>
              <w:left w:val="nil"/>
              <w:bottom w:val="nil"/>
              <w:right w:val="nil"/>
            </w:tcBorders>
            <w:shd w:val="clear" w:color="auto" w:fill="auto"/>
            <w:noWrap/>
            <w:vAlign w:val="center"/>
            <w:hideMark/>
          </w:tcPr>
          <w:p w14:paraId="366EEAD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960" w:type="dxa"/>
            <w:vMerge/>
            <w:tcBorders>
              <w:top w:val="single" w:sz="4" w:space="0" w:color="auto"/>
              <w:left w:val="nil"/>
              <w:bottom w:val="single" w:sz="4" w:space="0" w:color="000000"/>
              <w:right w:val="nil"/>
            </w:tcBorders>
            <w:vAlign w:val="center"/>
            <w:hideMark/>
          </w:tcPr>
          <w:p w14:paraId="58347E7E"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472CACA4" w14:textId="77777777" w:rsidTr="001D1AEB">
        <w:trPr>
          <w:trHeight w:val="288"/>
        </w:trPr>
        <w:tc>
          <w:tcPr>
            <w:tcW w:w="1060" w:type="dxa"/>
            <w:tcBorders>
              <w:top w:val="nil"/>
              <w:left w:val="nil"/>
              <w:bottom w:val="nil"/>
              <w:right w:val="nil"/>
            </w:tcBorders>
            <w:shd w:val="clear" w:color="auto" w:fill="auto"/>
            <w:noWrap/>
            <w:vAlign w:val="center"/>
            <w:hideMark/>
          </w:tcPr>
          <w:p w14:paraId="3020106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w:t>
            </w:r>
          </w:p>
        </w:tc>
        <w:tc>
          <w:tcPr>
            <w:tcW w:w="874" w:type="dxa"/>
            <w:tcBorders>
              <w:top w:val="nil"/>
              <w:left w:val="nil"/>
              <w:bottom w:val="nil"/>
              <w:right w:val="nil"/>
            </w:tcBorders>
            <w:shd w:val="clear" w:color="auto" w:fill="auto"/>
            <w:noWrap/>
            <w:vAlign w:val="center"/>
            <w:hideMark/>
          </w:tcPr>
          <w:p w14:paraId="59222FB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3.60</w:t>
            </w:r>
          </w:p>
        </w:tc>
        <w:tc>
          <w:tcPr>
            <w:tcW w:w="920" w:type="dxa"/>
            <w:tcBorders>
              <w:top w:val="nil"/>
              <w:left w:val="nil"/>
              <w:bottom w:val="nil"/>
              <w:right w:val="nil"/>
            </w:tcBorders>
            <w:shd w:val="clear" w:color="auto" w:fill="auto"/>
            <w:noWrap/>
            <w:vAlign w:val="center"/>
            <w:hideMark/>
          </w:tcPr>
          <w:p w14:paraId="0F8E23D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1.20</w:t>
            </w:r>
          </w:p>
        </w:tc>
        <w:tc>
          <w:tcPr>
            <w:tcW w:w="1998" w:type="dxa"/>
            <w:tcBorders>
              <w:top w:val="nil"/>
              <w:left w:val="nil"/>
              <w:bottom w:val="nil"/>
              <w:right w:val="nil"/>
            </w:tcBorders>
            <w:shd w:val="clear" w:color="auto" w:fill="auto"/>
            <w:noWrap/>
            <w:vAlign w:val="center"/>
            <w:hideMark/>
          </w:tcPr>
          <w:p w14:paraId="5B0232E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09" w:type="dxa"/>
            <w:tcBorders>
              <w:top w:val="nil"/>
              <w:left w:val="nil"/>
              <w:bottom w:val="nil"/>
              <w:right w:val="nil"/>
            </w:tcBorders>
            <w:shd w:val="clear" w:color="auto" w:fill="auto"/>
            <w:noWrap/>
            <w:vAlign w:val="center"/>
            <w:hideMark/>
          </w:tcPr>
          <w:p w14:paraId="7E6746B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61" w:type="dxa"/>
            <w:tcBorders>
              <w:top w:val="nil"/>
              <w:left w:val="nil"/>
              <w:bottom w:val="nil"/>
              <w:right w:val="nil"/>
            </w:tcBorders>
            <w:shd w:val="clear" w:color="auto" w:fill="auto"/>
            <w:noWrap/>
            <w:vAlign w:val="center"/>
            <w:hideMark/>
          </w:tcPr>
          <w:p w14:paraId="5B10DE4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717" w:type="dxa"/>
            <w:tcBorders>
              <w:top w:val="nil"/>
              <w:left w:val="nil"/>
              <w:bottom w:val="nil"/>
              <w:right w:val="nil"/>
            </w:tcBorders>
            <w:shd w:val="clear" w:color="auto" w:fill="auto"/>
            <w:noWrap/>
            <w:vAlign w:val="center"/>
            <w:hideMark/>
          </w:tcPr>
          <w:p w14:paraId="312C371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960" w:type="dxa"/>
            <w:vMerge/>
            <w:tcBorders>
              <w:top w:val="single" w:sz="4" w:space="0" w:color="auto"/>
              <w:left w:val="nil"/>
              <w:bottom w:val="single" w:sz="4" w:space="0" w:color="000000"/>
              <w:right w:val="nil"/>
            </w:tcBorders>
            <w:vAlign w:val="center"/>
            <w:hideMark/>
          </w:tcPr>
          <w:p w14:paraId="084B2DE7"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44AA4278" w14:textId="77777777" w:rsidTr="001D1AEB">
        <w:trPr>
          <w:trHeight w:val="288"/>
        </w:trPr>
        <w:tc>
          <w:tcPr>
            <w:tcW w:w="1060" w:type="dxa"/>
            <w:tcBorders>
              <w:top w:val="nil"/>
              <w:left w:val="nil"/>
              <w:bottom w:val="nil"/>
              <w:right w:val="nil"/>
            </w:tcBorders>
            <w:shd w:val="clear" w:color="auto" w:fill="auto"/>
            <w:noWrap/>
            <w:vAlign w:val="center"/>
            <w:hideMark/>
          </w:tcPr>
          <w:p w14:paraId="17E7F27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ASV_51</w:t>
            </w:r>
          </w:p>
        </w:tc>
        <w:tc>
          <w:tcPr>
            <w:tcW w:w="874" w:type="dxa"/>
            <w:tcBorders>
              <w:top w:val="nil"/>
              <w:left w:val="nil"/>
              <w:bottom w:val="nil"/>
              <w:right w:val="nil"/>
            </w:tcBorders>
            <w:shd w:val="clear" w:color="auto" w:fill="auto"/>
            <w:noWrap/>
            <w:vAlign w:val="center"/>
            <w:hideMark/>
          </w:tcPr>
          <w:p w14:paraId="384E4FE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0.29</w:t>
            </w:r>
          </w:p>
        </w:tc>
        <w:tc>
          <w:tcPr>
            <w:tcW w:w="920" w:type="dxa"/>
            <w:tcBorders>
              <w:top w:val="nil"/>
              <w:left w:val="nil"/>
              <w:bottom w:val="nil"/>
              <w:right w:val="nil"/>
            </w:tcBorders>
            <w:shd w:val="clear" w:color="auto" w:fill="auto"/>
            <w:noWrap/>
            <w:vAlign w:val="center"/>
            <w:hideMark/>
          </w:tcPr>
          <w:p w14:paraId="2F5BDDA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0.05</w:t>
            </w:r>
          </w:p>
        </w:tc>
        <w:tc>
          <w:tcPr>
            <w:tcW w:w="1998" w:type="dxa"/>
            <w:tcBorders>
              <w:top w:val="nil"/>
              <w:left w:val="nil"/>
              <w:bottom w:val="nil"/>
              <w:right w:val="nil"/>
            </w:tcBorders>
            <w:shd w:val="clear" w:color="auto" w:fill="auto"/>
            <w:noWrap/>
            <w:vAlign w:val="center"/>
            <w:hideMark/>
          </w:tcPr>
          <w:p w14:paraId="72534B3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09" w:type="dxa"/>
            <w:tcBorders>
              <w:top w:val="nil"/>
              <w:left w:val="nil"/>
              <w:bottom w:val="nil"/>
              <w:right w:val="nil"/>
            </w:tcBorders>
            <w:shd w:val="clear" w:color="auto" w:fill="auto"/>
            <w:noWrap/>
            <w:vAlign w:val="center"/>
            <w:hideMark/>
          </w:tcPr>
          <w:p w14:paraId="0079B7B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61" w:type="dxa"/>
            <w:tcBorders>
              <w:top w:val="nil"/>
              <w:left w:val="nil"/>
              <w:bottom w:val="nil"/>
              <w:right w:val="nil"/>
            </w:tcBorders>
            <w:shd w:val="clear" w:color="auto" w:fill="auto"/>
            <w:noWrap/>
            <w:vAlign w:val="center"/>
            <w:hideMark/>
          </w:tcPr>
          <w:p w14:paraId="588940B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717" w:type="dxa"/>
            <w:tcBorders>
              <w:top w:val="nil"/>
              <w:left w:val="nil"/>
              <w:bottom w:val="nil"/>
              <w:right w:val="nil"/>
            </w:tcBorders>
            <w:shd w:val="clear" w:color="auto" w:fill="auto"/>
            <w:noWrap/>
            <w:vAlign w:val="center"/>
            <w:hideMark/>
          </w:tcPr>
          <w:p w14:paraId="2485966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960" w:type="dxa"/>
            <w:vMerge/>
            <w:tcBorders>
              <w:top w:val="single" w:sz="4" w:space="0" w:color="auto"/>
              <w:left w:val="nil"/>
              <w:bottom w:val="single" w:sz="4" w:space="0" w:color="000000"/>
              <w:right w:val="nil"/>
            </w:tcBorders>
            <w:vAlign w:val="center"/>
            <w:hideMark/>
          </w:tcPr>
          <w:p w14:paraId="33E71F58"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042A5B84" w14:textId="77777777" w:rsidTr="001D1AEB">
        <w:trPr>
          <w:trHeight w:val="288"/>
        </w:trPr>
        <w:tc>
          <w:tcPr>
            <w:tcW w:w="1060" w:type="dxa"/>
            <w:tcBorders>
              <w:top w:val="nil"/>
              <w:left w:val="nil"/>
              <w:bottom w:val="nil"/>
              <w:right w:val="nil"/>
            </w:tcBorders>
            <w:shd w:val="clear" w:color="auto" w:fill="auto"/>
            <w:noWrap/>
            <w:vAlign w:val="center"/>
            <w:hideMark/>
          </w:tcPr>
          <w:p w14:paraId="52C4C4B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ASV_12</w:t>
            </w:r>
          </w:p>
        </w:tc>
        <w:tc>
          <w:tcPr>
            <w:tcW w:w="874" w:type="dxa"/>
            <w:tcBorders>
              <w:top w:val="nil"/>
              <w:left w:val="nil"/>
              <w:bottom w:val="nil"/>
              <w:right w:val="nil"/>
            </w:tcBorders>
            <w:shd w:val="clear" w:color="auto" w:fill="auto"/>
            <w:noWrap/>
            <w:vAlign w:val="center"/>
            <w:hideMark/>
          </w:tcPr>
          <w:p w14:paraId="61BB997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0.80</w:t>
            </w:r>
          </w:p>
        </w:tc>
        <w:tc>
          <w:tcPr>
            <w:tcW w:w="920" w:type="dxa"/>
            <w:tcBorders>
              <w:top w:val="nil"/>
              <w:left w:val="nil"/>
              <w:bottom w:val="nil"/>
              <w:right w:val="nil"/>
            </w:tcBorders>
            <w:shd w:val="clear" w:color="auto" w:fill="auto"/>
            <w:noWrap/>
            <w:vAlign w:val="center"/>
            <w:hideMark/>
          </w:tcPr>
          <w:p w14:paraId="74FC37A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0.47</w:t>
            </w:r>
          </w:p>
        </w:tc>
        <w:tc>
          <w:tcPr>
            <w:tcW w:w="1998" w:type="dxa"/>
            <w:tcBorders>
              <w:top w:val="nil"/>
              <w:left w:val="nil"/>
              <w:bottom w:val="nil"/>
              <w:right w:val="nil"/>
            </w:tcBorders>
            <w:shd w:val="clear" w:color="auto" w:fill="auto"/>
            <w:noWrap/>
            <w:vAlign w:val="center"/>
            <w:hideMark/>
          </w:tcPr>
          <w:p w14:paraId="0AF033C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09" w:type="dxa"/>
            <w:tcBorders>
              <w:top w:val="nil"/>
              <w:left w:val="nil"/>
              <w:bottom w:val="nil"/>
              <w:right w:val="nil"/>
            </w:tcBorders>
            <w:shd w:val="clear" w:color="auto" w:fill="auto"/>
            <w:noWrap/>
            <w:vAlign w:val="center"/>
            <w:hideMark/>
          </w:tcPr>
          <w:p w14:paraId="3BFF03A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61" w:type="dxa"/>
            <w:tcBorders>
              <w:top w:val="nil"/>
              <w:left w:val="nil"/>
              <w:bottom w:val="nil"/>
              <w:right w:val="nil"/>
            </w:tcBorders>
            <w:shd w:val="clear" w:color="auto" w:fill="auto"/>
            <w:noWrap/>
            <w:vAlign w:val="center"/>
            <w:hideMark/>
          </w:tcPr>
          <w:p w14:paraId="413B030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717" w:type="dxa"/>
            <w:tcBorders>
              <w:top w:val="nil"/>
              <w:left w:val="nil"/>
              <w:bottom w:val="nil"/>
              <w:right w:val="nil"/>
            </w:tcBorders>
            <w:shd w:val="clear" w:color="auto" w:fill="auto"/>
            <w:noWrap/>
            <w:vAlign w:val="center"/>
            <w:hideMark/>
          </w:tcPr>
          <w:p w14:paraId="0FEF8DE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960" w:type="dxa"/>
            <w:vMerge/>
            <w:tcBorders>
              <w:top w:val="single" w:sz="4" w:space="0" w:color="auto"/>
              <w:left w:val="nil"/>
              <w:bottom w:val="single" w:sz="4" w:space="0" w:color="000000"/>
              <w:right w:val="nil"/>
            </w:tcBorders>
            <w:vAlign w:val="center"/>
            <w:hideMark/>
          </w:tcPr>
          <w:p w14:paraId="74232AB5"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27C6D638" w14:textId="77777777" w:rsidTr="001D1AEB">
        <w:trPr>
          <w:trHeight w:val="288"/>
        </w:trPr>
        <w:tc>
          <w:tcPr>
            <w:tcW w:w="1060" w:type="dxa"/>
            <w:tcBorders>
              <w:top w:val="nil"/>
              <w:left w:val="nil"/>
              <w:bottom w:val="nil"/>
              <w:right w:val="nil"/>
            </w:tcBorders>
            <w:shd w:val="clear" w:color="auto" w:fill="auto"/>
            <w:noWrap/>
            <w:vAlign w:val="center"/>
            <w:hideMark/>
          </w:tcPr>
          <w:p w14:paraId="680590D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w:t>
            </w:r>
          </w:p>
        </w:tc>
        <w:tc>
          <w:tcPr>
            <w:tcW w:w="874" w:type="dxa"/>
            <w:tcBorders>
              <w:top w:val="nil"/>
              <w:left w:val="nil"/>
              <w:bottom w:val="nil"/>
              <w:right w:val="nil"/>
            </w:tcBorders>
            <w:shd w:val="clear" w:color="auto" w:fill="auto"/>
            <w:noWrap/>
            <w:vAlign w:val="center"/>
            <w:hideMark/>
          </w:tcPr>
          <w:p w14:paraId="3893A48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6.20</w:t>
            </w:r>
          </w:p>
        </w:tc>
        <w:tc>
          <w:tcPr>
            <w:tcW w:w="920" w:type="dxa"/>
            <w:tcBorders>
              <w:top w:val="nil"/>
              <w:left w:val="nil"/>
              <w:bottom w:val="nil"/>
              <w:right w:val="nil"/>
            </w:tcBorders>
            <w:shd w:val="clear" w:color="auto" w:fill="auto"/>
            <w:noWrap/>
            <w:vAlign w:val="center"/>
            <w:hideMark/>
          </w:tcPr>
          <w:p w14:paraId="131B05D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2.90</w:t>
            </w:r>
          </w:p>
        </w:tc>
        <w:tc>
          <w:tcPr>
            <w:tcW w:w="1998" w:type="dxa"/>
            <w:tcBorders>
              <w:top w:val="nil"/>
              <w:left w:val="nil"/>
              <w:bottom w:val="nil"/>
              <w:right w:val="nil"/>
            </w:tcBorders>
            <w:shd w:val="clear" w:color="auto" w:fill="auto"/>
            <w:noWrap/>
            <w:vAlign w:val="center"/>
            <w:hideMark/>
          </w:tcPr>
          <w:p w14:paraId="0EBBD13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09" w:type="dxa"/>
            <w:tcBorders>
              <w:top w:val="nil"/>
              <w:left w:val="nil"/>
              <w:bottom w:val="nil"/>
              <w:right w:val="nil"/>
            </w:tcBorders>
            <w:shd w:val="clear" w:color="auto" w:fill="auto"/>
            <w:noWrap/>
            <w:vAlign w:val="center"/>
            <w:hideMark/>
          </w:tcPr>
          <w:p w14:paraId="5654EE3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61" w:type="dxa"/>
            <w:tcBorders>
              <w:top w:val="nil"/>
              <w:left w:val="nil"/>
              <w:bottom w:val="nil"/>
              <w:right w:val="nil"/>
            </w:tcBorders>
            <w:shd w:val="clear" w:color="auto" w:fill="auto"/>
            <w:noWrap/>
            <w:vAlign w:val="center"/>
            <w:hideMark/>
          </w:tcPr>
          <w:p w14:paraId="13445EC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717" w:type="dxa"/>
            <w:tcBorders>
              <w:top w:val="nil"/>
              <w:left w:val="nil"/>
              <w:bottom w:val="nil"/>
              <w:right w:val="nil"/>
            </w:tcBorders>
            <w:shd w:val="clear" w:color="auto" w:fill="auto"/>
            <w:noWrap/>
            <w:vAlign w:val="center"/>
            <w:hideMark/>
          </w:tcPr>
          <w:p w14:paraId="40F57A4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960" w:type="dxa"/>
            <w:vMerge/>
            <w:tcBorders>
              <w:top w:val="single" w:sz="4" w:space="0" w:color="auto"/>
              <w:left w:val="nil"/>
              <w:bottom w:val="single" w:sz="4" w:space="0" w:color="000000"/>
              <w:right w:val="nil"/>
            </w:tcBorders>
            <w:vAlign w:val="center"/>
            <w:hideMark/>
          </w:tcPr>
          <w:p w14:paraId="246091D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6F256436" w14:textId="77777777" w:rsidTr="001D1AEB">
        <w:trPr>
          <w:trHeight w:val="288"/>
        </w:trPr>
        <w:tc>
          <w:tcPr>
            <w:tcW w:w="1060" w:type="dxa"/>
            <w:tcBorders>
              <w:top w:val="nil"/>
              <w:left w:val="nil"/>
              <w:bottom w:val="nil"/>
              <w:right w:val="nil"/>
            </w:tcBorders>
            <w:shd w:val="clear" w:color="auto" w:fill="auto"/>
            <w:noWrap/>
            <w:vAlign w:val="center"/>
            <w:hideMark/>
          </w:tcPr>
          <w:p w14:paraId="1214ED4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ASV_7</w:t>
            </w:r>
          </w:p>
        </w:tc>
        <w:tc>
          <w:tcPr>
            <w:tcW w:w="874" w:type="dxa"/>
            <w:tcBorders>
              <w:top w:val="nil"/>
              <w:left w:val="nil"/>
              <w:bottom w:val="nil"/>
              <w:right w:val="nil"/>
            </w:tcBorders>
            <w:shd w:val="clear" w:color="auto" w:fill="auto"/>
            <w:noWrap/>
            <w:vAlign w:val="center"/>
            <w:hideMark/>
          </w:tcPr>
          <w:p w14:paraId="47DF627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2.10</w:t>
            </w:r>
          </w:p>
        </w:tc>
        <w:tc>
          <w:tcPr>
            <w:tcW w:w="920" w:type="dxa"/>
            <w:tcBorders>
              <w:top w:val="nil"/>
              <w:left w:val="nil"/>
              <w:bottom w:val="nil"/>
              <w:right w:val="nil"/>
            </w:tcBorders>
            <w:shd w:val="clear" w:color="auto" w:fill="auto"/>
            <w:noWrap/>
            <w:vAlign w:val="center"/>
            <w:hideMark/>
          </w:tcPr>
          <w:p w14:paraId="5FD1F08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0.94</w:t>
            </w:r>
          </w:p>
        </w:tc>
        <w:tc>
          <w:tcPr>
            <w:tcW w:w="1998" w:type="dxa"/>
            <w:tcBorders>
              <w:top w:val="nil"/>
              <w:left w:val="nil"/>
              <w:bottom w:val="nil"/>
              <w:right w:val="nil"/>
            </w:tcBorders>
            <w:shd w:val="clear" w:color="auto" w:fill="auto"/>
            <w:noWrap/>
            <w:vAlign w:val="center"/>
            <w:hideMark/>
          </w:tcPr>
          <w:p w14:paraId="1405882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09" w:type="dxa"/>
            <w:tcBorders>
              <w:top w:val="nil"/>
              <w:left w:val="nil"/>
              <w:bottom w:val="nil"/>
              <w:right w:val="nil"/>
            </w:tcBorders>
            <w:shd w:val="clear" w:color="auto" w:fill="auto"/>
            <w:noWrap/>
            <w:vAlign w:val="center"/>
            <w:hideMark/>
          </w:tcPr>
          <w:p w14:paraId="3345AFA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61" w:type="dxa"/>
            <w:tcBorders>
              <w:top w:val="nil"/>
              <w:left w:val="nil"/>
              <w:bottom w:val="nil"/>
              <w:right w:val="nil"/>
            </w:tcBorders>
            <w:shd w:val="clear" w:color="auto" w:fill="auto"/>
            <w:noWrap/>
            <w:vAlign w:val="center"/>
            <w:hideMark/>
          </w:tcPr>
          <w:p w14:paraId="136FEE2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717" w:type="dxa"/>
            <w:tcBorders>
              <w:top w:val="nil"/>
              <w:left w:val="nil"/>
              <w:bottom w:val="nil"/>
              <w:right w:val="nil"/>
            </w:tcBorders>
            <w:shd w:val="clear" w:color="auto" w:fill="auto"/>
            <w:noWrap/>
            <w:vAlign w:val="center"/>
            <w:hideMark/>
          </w:tcPr>
          <w:p w14:paraId="480F7A1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960" w:type="dxa"/>
            <w:vMerge/>
            <w:tcBorders>
              <w:top w:val="single" w:sz="4" w:space="0" w:color="auto"/>
              <w:left w:val="nil"/>
              <w:bottom w:val="single" w:sz="4" w:space="0" w:color="000000"/>
              <w:right w:val="nil"/>
            </w:tcBorders>
            <w:vAlign w:val="center"/>
            <w:hideMark/>
          </w:tcPr>
          <w:p w14:paraId="14CBF29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0DE9CD30" w14:textId="77777777" w:rsidTr="001D1AEB">
        <w:trPr>
          <w:trHeight w:val="288"/>
        </w:trPr>
        <w:tc>
          <w:tcPr>
            <w:tcW w:w="1060" w:type="dxa"/>
            <w:tcBorders>
              <w:top w:val="nil"/>
              <w:left w:val="nil"/>
              <w:bottom w:val="nil"/>
              <w:right w:val="nil"/>
            </w:tcBorders>
            <w:shd w:val="clear" w:color="auto" w:fill="auto"/>
            <w:noWrap/>
            <w:vAlign w:val="center"/>
            <w:hideMark/>
          </w:tcPr>
          <w:p w14:paraId="08826D0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ASV_42</w:t>
            </w:r>
          </w:p>
        </w:tc>
        <w:tc>
          <w:tcPr>
            <w:tcW w:w="874" w:type="dxa"/>
            <w:tcBorders>
              <w:top w:val="nil"/>
              <w:left w:val="nil"/>
              <w:bottom w:val="nil"/>
              <w:right w:val="nil"/>
            </w:tcBorders>
            <w:shd w:val="clear" w:color="auto" w:fill="auto"/>
            <w:noWrap/>
            <w:vAlign w:val="center"/>
            <w:hideMark/>
          </w:tcPr>
          <w:p w14:paraId="0E9D26F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0.64</w:t>
            </w:r>
          </w:p>
        </w:tc>
        <w:tc>
          <w:tcPr>
            <w:tcW w:w="920" w:type="dxa"/>
            <w:tcBorders>
              <w:top w:val="nil"/>
              <w:left w:val="nil"/>
              <w:bottom w:val="nil"/>
              <w:right w:val="nil"/>
            </w:tcBorders>
            <w:shd w:val="clear" w:color="auto" w:fill="auto"/>
            <w:noWrap/>
            <w:vAlign w:val="center"/>
            <w:hideMark/>
          </w:tcPr>
          <w:p w14:paraId="3DECBCE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0.81</w:t>
            </w:r>
          </w:p>
        </w:tc>
        <w:tc>
          <w:tcPr>
            <w:tcW w:w="1998" w:type="dxa"/>
            <w:tcBorders>
              <w:top w:val="nil"/>
              <w:left w:val="nil"/>
              <w:bottom w:val="nil"/>
              <w:right w:val="nil"/>
            </w:tcBorders>
            <w:shd w:val="clear" w:color="auto" w:fill="auto"/>
            <w:noWrap/>
            <w:vAlign w:val="center"/>
            <w:hideMark/>
          </w:tcPr>
          <w:p w14:paraId="3E16D3D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909" w:type="dxa"/>
            <w:tcBorders>
              <w:top w:val="nil"/>
              <w:left w:val="nil"/>
              <w:bottom w:val="nil"/>
              <w:right w:val="nil"/>
            </w:tcBorders>
            <w:shd w:val="clear" w:color="auto" w:fill="auto"/>
            <w:noWrap/>
            <w:vAlign w:val="center"/>
            <w:hideMark/>
          </w:tcPr>
          <w:p w14:paraId="0CC9994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961" w:type="dxa"/>
            <w:tcBorders>
              <w:top w:val="nil"/>
              <w:left w:val="nil"/>
              <w:bottom w:val="nil"/>
              <w:right w:val="nil"/>
            </w:tcBorders>
            <w:shd w:val="clear" w:color="auto" w:fill="auto"/>
            <w:noWrap/>
            <w:vAlign w:val="center"/>
            <w:hideMark/>
          </w:tcPr>
          <w:p w14:paraId="2D09044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717" w:type="dxa"/>
            <w:tcBorders>
              <w:top w:val="nil"/>
              <w:left w:val="nil"/>
              <w:bottom w:val="nil"/>
              <w:right w:val="nil"/>
            </w:tcBorders>
            <w:shd w:val="clear" w:color="auto" w:fill="auto"/>
            <w:noWrap/>
            <w:vAlign w:val="center"/>
            <w:hideMark/>
          </w:tcPr>
          <w:p w14:paraId="4DF6752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960" w:type="dxa"/>
            <w:vMerge/>
            <w:tcBorders>
              <w:top w:val="single" w:sz="4" w:space="0" w:color="auto"/>
              <w:left w:val="nil"/>
              <w:bottom w:val="single" w:sz="4" w:space="0" w:color="000000"/>
              <w:right w:val="nil"/>
            </w:tcBorders>
            <w:vAlign w:val="center"/>
            <w:hideMark/>
          </w:tcPr>
          <w:p w14:paraId="02F86290"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4985A6DB" w14:textId="77777777" w:rsidTr="001D1AEB">
        <w:trPr>
          <w:trHeight w:val="288"/>
        </w:trPr>
        <w:tc>
          <w:tcPr>
            <w:tcW w:w="1060" w:type="dxa"/>
            <w:tcBorders>
              <w:top w:val="nil"/>
              <w:left w:val="nil"/>
              <w:bottom w:val="nil"/>
              <w:right w:val="nil"/>
            </w:tcBorders>
            <w:shd w:val="clear" w:color="auto" w:fill="auto"/>
            <w:noWrap/>
            <w:vAlign w:val="center"/>
            <w:hideMark/>
          </w:tcPr>
          <w:p w14:paraId="5D71579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ASV_41</w:t>
            </w:r>
          </w:p>
        </w:tc>
        <w:tc>
          <w:tcPr>
            <w:tcW w:w="874" w:type="dxa"/>
            <w:tcBorders>
              <w:top w:val="nil"/>
              <w:left w:val="nil"/>
              <w:bottom w:val="nil"/>
              <w:right w:val="nil"/>
            </w:tcBorders>
            <w:shd w:val="clear" w:color="auto" w:fill="auto"/>
            <w:noWrap/>
            <w:vAlign w:val="center"/>
            <w:hideMark/>
          </w:tcPr>
          <w:p w14:paraId="603B4D8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0.72</w:t>
            </w:r>
          </w:p>
        </w:tc>
        <w:tc>
          <w:tcPr>
            <w:tcW w:w="920" w:type="dxa"/>
            <w:tcBorders>
              <w:top w:val="nil"/>
              <w:left w:val="nil"/>
              <w:bottom w:val="nil"/>
              <w:right w:val="nil"/>
            </w:tcBorders>
            <w:shd w:val="clear" w:color="auto" w:fill="auto"/>
            <w:noWrap/>
            <w:vAlign w:val="center"/>
            <w:hideMark/>
          </w:tcPr>
          <w:p w14:paraId="5E1AC51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0.74</w:t>
            </w:r>
          </w:p>
        </w:tc>
        <w:tc>
          <w:tcPr>
            <w:tcW w:w="1998" w:type="dxa"/>
            <w:tcBorders>
              <w:top w:val="nil"/>
              <w:left w:val="nil"/>
              <w:bottom w:val="nil"/>
              <w:right w:val="nil"/>
            </w:tcBorders>
            <w:shd w:val="clear" w:color="auto" w:fill="auto"/>
            <w:noWrap/>
            <w:vAlign w:val="center"/>
            <w:hideMark/>
          </w:tcPr>
          <w:p w14:paraId="44078C9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909" w:type="dxa"/>
            <w:tcBorders>
              <w:top w:val="nil"/>
              <w:left w:val="nil"/>
              <w:bottom w:val="nil"/>
              <w:right w:val="nil"/>
            </w:tcBorders>
            <w:shd w:val="clear" w:color="auto" w:fill="auto"/>
            <w:noWrap/>
            <w:vAlign w:val="center"/>
            <w:hideMark/>
          </w:tcPr>
          <w:p w14:paraId="70A8A3F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961" w:type="dxa"/>
            <w:tcBorders>
              <w:top w:val="nil"/>
              <w:left w:val="nil"/>
              <w:bottom w:val="nil"/>
              <w:right w:val="nil"/>
            </w:tcBorders>
            <w:shd w:val="clear" w:color="auto" w:fill="auto"/>
            <w:noWrap/>
            <w:vAlign w:val="center"/>
            <w:hideMark/>
          </w:tcPr>
          <w:p w14:paraId="10A810C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717" w:type="dxa"/>
            <w:tcBorders>
              <w:top w:val="nil"/>
              <w:left w:val="nil"/>
              <w:bottom w:val="nil"/>
              <w:right w:val="nil"/>
            </w:tcBorders>
            <w:shd w:val="clear" w:color="auto" w:fill="auto"/>
            <w:noWrap/>
            <w:vAlign w:val="center"/>
            <w:hideMark/>
          </w:tcPr>
          <w:p w14:paraId="1A98837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960" w:type="dxa"/>
            <w:vMerge/>
            <w:tcBorders>
              <w:top w:val="single" w:sz="4" w:space="0" w:color="auto"/>
              <w:left w:val="nil"/>
              <w:bottom w:val="single" w:sz="4" w:space="0" w:color="000000"/>
              <w:right w:val="nil"/>
            </w:tcBorders>
            <w:vAlign w:val="center"/>
            <w:hideMark/>
          </w:tcPr>
          <w:p w14:paraId="67F8A959"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22A41" w:rsidRPr="003F5C4A" w14:paraId="77C439F5" w14:textId="77777777" w:rsidTr="001D1AEB">
        <w:trPr>
          <w:trHeight w:val="288"/>
        </w:trPr>
        <w:tc>
          <w:tcPr>
            <w:tcW w:w="1060" w:type="dxa"/>
            <w:tcBorders>
              <w:top w:val="nil"/>
              <w:left w:val="nil"/>
              <w:bottom w:val="single" w:sz="4" w:space="0" w:color="auto"/>
              <w:right w:val="nil"/>
            </w:tcBorders>
            <w:shd w:val="clear" w:color="auto" w:fill="auto"/>
            <w:noWrap/>
            <w:vAlign w:val="center"/>
            <w:hideMark/>
          </w:tcPr>
          <w:p w14:paraId="7A7F2B3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ASV_60</w:t>
            </w:r>
          </w:p>
        </w:tc>
        <w:tc>
          <w:tcPr>
            <w:tcW w:w="874" w:type="dxa"/>
            <w:tcBorders>
              <w:top w:val="nil"/>
              <w:left w:val="nil"/>
              <w:bottom w:val="single" w:sz="4" w:space="0" w:color="auto"/>
              <w:right w:val="nil"/>
            </w:tcBorders>
            <w:shd w:val="clear" w:color="auto" w:fill="auto"/>
            <w:noWrap/>
            <w:vAlign w:val="center"/>
            <w:hideMark/>
          </w:tcPr>
          <w:p w14:paraId="7BA9477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0.51</w:t>
            </w:r>
          </w:p>
        </w:tc>
        <w:tc>
          <w:tcPr>
            <w:tcW w:w="920" w:type="dxa"/>
            <w:tcBorders>
              <w:top w:val="nil"/>
              <w:left w:val="nil"/>
              <w:bottom w:val="single" w:sz="4" w:space="0" w:color="auto"/>
              <w:right w:val="nil"/>
            </w:tcBorders>
            <w:shd w:val="clear" w:color="auto" w:fill="auto"/>
            <w:noWrap/>
            <w:vAlign w:val="center"/>
            <w:hideMark/>
          </w:tcPr>
          <w:p w14:paraId="2827E83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0.35</w:t>
            </w:r>
          </w:p>
        </w:tc>
        <w:tc>
          <w:tcPr>
            <w:tcW w:w="1998" w:type="dxa"/>
            <w:tcBorders>
              <w:top w:val="nil"/>
              <w:left w:val="nil"/>
              <w:bottom w:val="single" w:sz="4" w:space="0" w:color="auto"/>
              <w:right w:val="nil"/>
            </w:tcBorders>
            <w:shd w:val="clear" w:color="auto" w:fill="auto"/>
            <w:noWrap/>
            <w:vAlign w:val="center"/>
            <w:hideMark/>
          </w:tcPr>
          <w:p w14:paraId="1E04582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Dothideomycetes</w:t>
            </w:r>
            <w:proofErr w:type="spellEnd"/>
          </w:p>
        </w:tc>
        <w:tc>
          <w:tcPr>
            <w:tcW w:w="1909" w:type="dxa"/>
            <w:tcBorders>
              <w:top w:val="nil"/>
              <w:left w:val="nil"/>
              <w:bottom w:val="single" w:sz="4" w:space="0" w:color="auto"/>
              <w:right w:val="nil"/>
            </w:tcBorders>
            <w:shd w:val="clear" w:color="auto" w:fill="auto"/>
            <w:noWrap/>
            <w:vAlign w:val="center"/>
            <w:hideMark/>
          </w:tcPr>
          <w:p w14:paraId="27B79A2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Capnodiales</w:t>
            </w:r>
            <w:proofErr w:type="spellEnd"/>
          </w:p>
        </w:tc>
        <w:tc>
          <w:tcPr>
            <w:tcW w:w="1961" w:type="dxa"/>
            <w:tcBorders>
              <w:top w:val="nil"/>
              <w:left w:val="nil"/>
              <w:bottom w:val="single" w:sz="4" w:space="0" w:color="auto"/>
              <w:right w:val="nil"/>
            </w:tcBorders>
            <w:shd w:val="clear" w:color="auto" w:fill="auto"/>
            <w:noWrap/>
            <w:vAlign w:val="center"/>
            <w:hideMark/>
          </w:tcPr>
          <w:p w14:paraId="49A1A1E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Neodevriesiaceae</w:t>
            </w:r>
            <w:proofErr w:type="spellEnd"/>
          </w:p>
        </w:tc>
        <w:tc>
          <w:tcPr>
            <w:tcW w:w="1717" w:type="dxa"/>
            <w:tcBorders>
              <w:top w:val="nil"/>
              <w:left w:val="nil"/>
              <w:bottom w:val="single" w:sz="4" w:space="0" w:color="auto"/>
              <w:right w:val="nil"/>
            </w:tcBorders>
            <w:shd w:val="clear" w:color="auto" w:fill="auto"/>
            <w:noWrap/>
            <w:vAlign w:val="center"/>
            <w:hideMark/>
          </w:tcPr>
          <w:p w14:paraId="58CD360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Neodevriesia</w:t>
            </w:r>
            <w:proofErr w:type="spellEnd"/>
          </w:p>
        </w:tc>
        <w:tc>
          <w:tcPr>
            <w:tcW w:w="960" w:type="dxa"/>
            <w:vMerge/>
            <w:tcBorders>
              <w:top w:val="single" w:sz="4" w:space="0" w:color="auto"/>
              <w:left w:val="nil"/>
              <w:bottom w:val="single" w:sz="4" w:space="0" w:color="000000"/>
              <w:right w:val="nil"/>
            </w:tcBorders>
            <w:vAlign w:val="center"/>
            <w:hideMark/>
          </w:tcPr>
          <w:p w14:paraId="539E378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r w:rsidR="00854072" w:rsidRPr="003F5C4A" w14:paraId="77C591A7" w14:textId="77777777" w:rsidTr="00854072">
        <w:trPr>
          <w:trHeight w:val="288"/>
        </w:trPr>
        <w:tc>
          <w:tcPr>
            <w:tcW w:w="1060" w:type="dxa"/>
            <w:tcBorders>
              <w:top w:val="nil"/>
              <w:left w:val="nil"/>
              <w:bottom w:val="single" w:sz="4" w:space="0" w:color="auto"/>
              <w:right w:val="nil"/>
            </w:tcBorders>
            <w:shd w:val="clear" w:color="auto" w:fill="auto"/>
            <w:noWrap/>
            <w:vAlign w:val="center"/>
            <w:hideMark/>
          </w:tcPr>
          <w:p w14:paraId="3DF07400" w14:textId="64B2E872" w:rsidR="00854072" w:rsidRPr="003F5C4A" w:rsidRDefault="00854072" w:rsidP="0085407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ASV_9</w:t>
            </w:r>
          </w:p>
        </w:tc>
        <w:tc>
          <w:tcPr>
            <w:tcW w:w="874" w:type="dxa"/>
            <w:tcBorders>
              <w:top w:val="nil"/>
              <w:left w:val="nil"/>
              <w:bottom w:val="single" w:sz="4" w:space="0" w:color="auto"/>
              <w:right w:val="nil"/>
            </w:tcBorders>
            <w:shd w:val="clear" w:color="auto" w:fill="auto"/>
            <w:noWrap/>
            <w:vAlign w:val="center"/>
            <w:hideMark/>
          </w:tcPr>
          <w:p w14:paraId="4C9EF18D" w14:textId="28245CC4" w:rsidR="00854072" w:rsidRPr="003F5C4A" w:rsidRDefault="00854072" w:rsidP="0085407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0.65</w:t>
            </w:r>
          </w:p>
        </w:tc>
        <w:tc>
          <w:tcPr>
            <w:tcW w:w="920" w:type="dxa"/>
            <w:tcBorders>
              <w:top w:val="nil"/>
              <w:left w:val="nil"/>
              <w:bottom w:val="single" w:sz="4" w:space="0" w:color="auto"/>
              <w:right w:val="nil"/>
            </w:tcBorders>
            <w:shd w:val="clear" w:color="auto" w:fill="auto"/>
            <w:noWrap/>
            <w:vAlign w:val="center"/>
            <w:hideMark/>
          </w:tcPr>
          <w:p w14:paraId="08A587FE" w14:textId="39965F3F" w:rsidR="00854072" w:rsidRPr="003F5C4A" w:rsidRDefault="00854072" w:rsidP="0085407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0.37</w:t>
            </w:r>
          </w:p>
        </w:tc>
        <w:tc>
          <w:tcPr>
            <w:tcW w:w="1998" w:type="dxa"/>
            <w:tcBorders>
              <w:top w:val="nil"/>
              <w:left w:val="nil"/>
              <w:bottom w:val="single" w:sz="4" w:space="0" w:color="auto"/>
              <w:right w:val="nil"/>
            </w:tcBorders>
            <w:shd w:val="clear" w:color="auto" w:fill="auto"/>
            <w:noWrap/>
            <w:vAlign w:val="center"/>
            <w:hideMark/>
          </w:tcPr>
          <w:p w14:paraId="515EBF9D" w14:textId="5988D73F" w:rsidR="00854072" w:rsidRPr="003F5C4A" w:rsidRDefault="00854072" w:rsidP="0085407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09" w:type="dxa"/>
            <w:tcBorders>
              <w:top w:val="nil"/>
              <w:left w:val="nil"/>
              <w:bottom w:val="single" w:sz="4" w:space="0" w:color="auto"/>
              <w:right w:val="nil"/>
            </w:tcBorders>
            <w:shd w:val="clear" w:color="auto" w:fill="auto"/>
            <w:noWrap/>
            <w:vAlign w:val="center"/>
            <w:hideMark/>
          </w:tcPr>
          <w:p w14:paraId="3AE9C78C" w14:textId="7F8B89AB" w:rsidR="00854072" w:rsidRPr="003F5C4A" w:rsidRDefault="00854072" w:rsidP="0085407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61" w:type="dxa"/>
            <w:tcBorders>
              <w:top w:val="nil"/>
              <w:left w:val="nil"/>
              <w:bottom w:val="single" w:sz="4" w:space="0" w:color="auto"/>
              <w:right w:val="nil"/>
            </w:tcBorders>
            <w:shd w:val="clear" w:color="auto" w:fill="auto"/>
            <w:noWrap/>
            <w:vAlign w:val="center"/>
            <w:hideMark/>
          </w:tcPr>
          <w:p w14:paraId="359913B6" w14:textId="11280ED6" w:rsidR="00854072" w:rsidRPr="003F5C4A" w:rsidRDefault="00854072" w:rsidP="0085407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717" w:type="dxa"/>
            <w:tcBorders>
              <w:top w:val="nil"/>
              <w:left w:val="nil"/>
              <w:bottom w:val="single" w:sz="4" w:space="0" w:color="auto"/>
              <w:right w:val="nil"/>
            </w:tcBorders>
            <w:shd w:val="clear" w:color="auto" w:fill="auto"/>
            <w:noWrap/>
            <w:vAlign w:val="center"/>
            <w:hideMark/>
          </w:tcPr>
          <w:p w14:paraId="4C95FC64" w14:textId="1E84CC51" w:rsidR="00854072" w:rsidRPr="003F5C4A" w:rsidRDefault="00854072" w:rsidP="0085407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960" w:type="dxa"/>
            <w:tcBorders>
              <w:top w:val="nil"/>
              <w:left w:val="nil"/>
              <w:bottom w:val="single" w:sz="4" w:space="0" w:color="auto"/>
              <w:right w:val="nil"/>
            </w:tcBorders>
            <w:shd w:val="clear" w:color="auto" w:fill="auto"/>
            <w:noWrap/>
            <w:vAlign w:val="center"/>
            <w:hideMark/>
          </w:tcPr>
          <w:p w14:paraId="310068E9" w14:textId="77777777" w:rsidR="00854072" w:rsidRPr="003F5C4A" w:rsidRDefault="00854072" w:rsidP="0085407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II</w:t>
            </w:r>
          </w:p>
        </w:tc>
      </w:tr>
      <w:tr w:rsidR="00822A41" w:rsidRPr="003F5C4A" w14:paraId="5F0ED0DD" w14:textId="77777777" w:rsidTr="00854072">
        <w:trPr>
          <w:trHeight w:val="288"/>
        </w:trPr>
        <w:tc>
          <w:tcPr>
            <w:tcW w:w="1060" w:type="dxa"/>
            <w:tcBorders>
              <w:top w:val="single" w:sz="4" w:space="0" w:color="auto"/>
              <w:left w:val="nil"/>
              <w:bottom w:val="nil"/>
              <w:right w:val="nil"/>
            </w:tcBorders>
            <w:shd w:val="clear" w:color="auto" w:fill="auto"/>
            <w:noWrap/>
            <w:vAlign w:val="center"/>
            <w:hideMark/>
          </w:tcPr>
          <w:p w14:paraId="520153A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ASV_10</w:t>
            </w:r>
          </w:p>
        </w:tc>
        <w:tc>
          <w:tcPr>
            <w:tcW w:w="874" w:type="dxa"/>
            <w:tcBorders>
              <w:top w:val="single" w:sz="4" w:space="0" w:color="auto"/>
              <w:left w:val="nil"/>
              <w:bottom w:val="nil"/>
              <w:right w:val="nil"/>
            </w:tcBorders>
            <w:shd w:val="clear" w:color="auto" w:fill="auto"/>
            <w:noWrap/>
            <w:vAlign w:val="center"/>
            <w:hideMark/>
          </w:tcPr>
          <w:p w14:paraId="17F2361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3.90</w:t>
            </w:r>
          </w:p>
        </w:tc>
        <w:tc>
          <w:tcPr>
            <w:tcW w:w="920" w:type="dxa"/>
            <w:tcBorders>
              <w:top w:val="single" w:sz="4" w:space="0" w:color="auto"/>
              <w:left w:val="nil"/>
              <w:bottom w:val="nil"/>
              <w:right w:val="nil"/>
            </w:tcBorders>
            <w:shd w:val="clear" w:color="auto" w:fill="auto"/>
            <w:noWrap/>
            <w:vAlign w:val="center"/>
            <w:hideMark/>
          </w:tcPr>
          <w:p w14:paraId="4211A15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2.10</w:t>
            </w:r>
          </w:p>
        </w:tc>
        <w:tc>
          <w:tcPr>
            <w:tcW w:w="1998" w:type="dxa"/>
            <w:tcBorders>
              <w:top w:val="single" w:sz="4" w:space="0" w:color="auto"/>
              <w:left w:val="nil"/>
              <w:bottom w:val="nil"/>
              <w:right w:val="nil"/>
            </w:tcBorders>
            <w:shd w:val="clear" w:color="auto" w:fill="auto"/>
            <w:noWrap/>
            <w:vAlign w:val="center"/>
            <w:hideMark/>
          </w:tcPr>
          <w:p w14:paraId="39684F8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Eurotiomycetes</w:t>
            </w:r>
            <w:proofErr w:type="spellEnd"/>
          </w:p>
        </w:tc>
        <w:tc>
          <w:tcPr>
            <w:tcW w:w="1909" w:type="dxa"/>
            <w:tcBorders>
              <w:top w:val="single" w:sz="4" w:space="0" w:color="auto"/>
              <w:left w:val="nil"/>
              <w:bottom w:val="nil"/>
              <w:right w:val="nil"/>
            </w:tcBorders>
            <w:shd w:val="clear" w:color="auto" w:fill="auto"/>
            <w:noWrap/>
            <w:vAlign w:val="center"/>
            <w:hideMark/>
          </w:tcPr>
          <w:p w14:paraId="71C04A6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Chaetothyriales</w:t>
            </w:r>
            <w:proofErr w:type="spellEnd"/>
          </w:p>
        </w:tc>
        <w:tc>
          <w:tcPr>
            <w:tcW w:w="1961" w:type="dxa"/>
            <w:tcBorders>
              <w:top w:val="single" w:sz="4" w:space="0" w:color="auto"/>
              <w:left w:val="nil"/>
              <w:bottom w:val="nil"/>
              <w:right w:val="nil"/>
            </w:tcBorders>
            <w:shd w:val="clear" w:color="auto" w:fill="auto"/>
            <w:noWrap/>
            <w:vAlign w:val="center"/>
            <w:hideMark/>
          </w:tcPr>
          <w:p w14:paraId="78F3597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717" w:type="dxa"/>
            <w:tcBorders>
              <w:top w:val="single" w:sz="4" w:space="0" w:color="auto"/>
              <w:left w:val="nil"/>
              <w:bottom w:val="nil"/>
              <w:right w:val="nil"/>
            </w:tcBorders>
            <w:shd w:val="clear" w:color="auto" w:fill="auto"/>
            <w:noWrap/>
            <w:vAlign w:val="center"/>
            <w:hideMark/>
          </w:tcPr>
          <w:p w14:paraId="2ABCE4D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960" w:type="dxa"/>
            <w:vMerge w:val="restart"/>
            <w:tcBorders>
              <w:top w:val="single" w:sz="4" w:space="0" w:color="auto"/>
              <w:left w:val="nil"/>
              <w:bottom w:val="single" w:sz="4" w:space="0" w:color="000000"/>
              <w:right w:val="nil"/>
            </w:tcBorders>
            <w:shd w:val="clear" w:color="auto" w:fill="auto"/>
            <w:noWrap/>
            <w:vAlign w:val="center"/>
            <w:hideMark/>
          </w:tcPr>
          <w:p w14:paraId="2BA4744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I</w:t>
            </w:r>
          </w:p>
        </w:tc>
      </w:tr>
      <w:tr w:rsidR="00822A41" w:rsidRPr="003F5C4A" w14:paraId="4CE9E8C3" w14:textId="77777777" w:rsidTr="001D1AEB">
        <w:trPr>
          <w:trHeight w:val="288"/>
        </w:trPr>
        <w:tc>
          <w:tcPr>
            <w:tcW w:w="1060" w:type="dxa"/>
            <w:tcBorders>
              <w:top w:val="nil"/>
              <w:left w:val="nil"/>
              <w:bottom w:val="single" w:sz="4" w:space="0" w:color="auto"/>
              <w:right w:val="nil"/>
            </w:tcBorders>
            <w:shd w:val="clear" w:color="auto" w:fill="auto"/>
            <w:noWrap/>
            <w:vAlign w:val="center"/>
            <w:hideMark/>
          </w:tcPr>
          <w:p w14:paraId="566FAA2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ASV_13</w:t>
            </w:r>
          </w:p>
        </w:tc>
        <w:tc>
          <w:tcPr>
            <w:tcW w:w="874" w:type="dxa"/>
            <w:tcBorders>
              <w:top w:val="nil"/>
              <w:left w:val="nil"/>
              <w:bottom w:val="single" w:sz="4" w:space="0" w:color="auto"/>
              <w:right w:val="nil"/>
            </w:tcBorders>
            <w:shd w:val="clear" w:color="auto" w:fill="auto"/>
            <w:noWrap/>
            <w:vAlign w:val="center"/>
            <w:hideMark/>
          </w:tcPr>
          <w:p w14:paraId="14DF0A9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3.40</w:t>
            </w:r>
          </w:p>
        </w:tc>
        <w:tc>
          <w:tcPr>
            <w:tcW w:w="920" w:type="dxa"/>
            <w:tcBorders>
              <w:top w:val="nil"/>
              <w:left w:val="nil"/>
              <w:bottom w:val="single" w:sz="4" w:space="0" w:color="auto"/>
              <w:right w:val="nil"/>
            </w:tcBorders>
            <w:shd w:val="clear" w:color="auto" w:fill="auto"/>
            <w:noWrap/>
            <w:vAlign w:val="center"/>
            <w:hideMark/>
          </w:tcPr>
          <w:p w14:paraId="4BA5D85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2.30</w:t>
            </w:r>
          </w:p>
        </w:tc>
        <w:tc>
          <w:tcPr>
            <w:tcW w:w="1998" w:type="dxa"/>
            <w:tcBorders>
              <w:top w:val="nil"/>
              <w:left w:val="nil"/>
              <w:bottom w:val="single" w:sz="4" w:space="0" w:color="auto"/>
              <w:right w:val="nil"/>
            </w:tcBorders>
            <w:shd w:val="clear" w:color="auto" w:fill="auto"/>
            <w:noWrap/>
            <w:vAlign w:val="center"/>
            <w:hideMark/>
          </w:tcPr>
          <w:p w14:paraId="346A204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09" w:type="dxa"/>
            <w:tcBorders>
              <w:top w:val="nil"/>
              <w:left w:val="nil"/>
              <w:bottom w:val="single" w:sz="4" w:space="0" w:color="auto"/>
              <w:right w:val="nil"/>
            </w:tcBorders>
            <w:shd w:val="clear" w:color="auto" w:fill="auto"/>
            <w:noWrap/>
            <w:vAlign w:val="center"/>
            <w:hideMark/>
          </w:tcPr>
          <w:p w14:paraId="6665425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61" w:type="dxa"/>
            <w:tcBorders>
              <w:top w:val="nil"/>
              <w:left w:val="nil"/>
              <w:bottom w:val="single" w:sz="4" w:space="0" w:color="auto"/>
              <w:right w:val="nil"/>
            </w:tcBorders>
            <w:shd w:val="clear" w:color="auto" w:fill="auto"/>
            <w:noWrap/>
            <w:vAlign w:val="center"/>
            <w:hideMark/>
          </w:tcPr>
          <w:p w14:paraId="55AF222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717" w:type="dxa"/>
            <w:tcBorders>
              <w:top w:val="nil"/>
              <w:left w:val="nil"/>
              <w:bottom w:val="single" w:sz="4" w:space="0" w:color="auto"/>
              <w:right w:val="nil"/>
            </w:tcBorders>
            <w:shd w:val="clear" w:color="auto" w:fill="auto"/>
            <w:noWrap/>
            <w:vAlign w:val="center"/>
            <w:hideMark/>
          </w:tcPr>
          <w:p w14:paraId="3ABE197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960" w:type="dxa"/>
            <w:vMerge/>
            <w:tcBorders>
              <w:top w:val="nil"/>
              <w:left w:val="nil"/>
              <w:bottom w:val="single" w:sz="4" w:space="0" w:color="000000"/>
              <w:right w:val="nil"/>
            </w:tcBorders>
            <w:vAlign w:val="center"/>
            <w:hideMark/>
          </w:tcPr>
          <w:p w14:paraId="29E4E31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
        </w:tc>
      </w:tr>
    </w:tbl>
    <w:p w14:paraId="6A11FA7C" w14:textId="4FCEFF85" w:rsidR="00822A41" w:rsidRPr="003F5C4A" w:rsidRDefault="00822A41" w:rsidP="00240AD6">
      <w:pPr>
        <w:pStyle w:val="Body"/>
        <w:spacing w:line="360" w:lineRule="auto"/>
        <w:rPr>
          <w:rFonts w:ascii="Times New Roman" w:hAnsi="Times New Roman" w:cs="Times New Roman"/>
          <w:noProof/>
        </w:rPr>
      </w:pPr>
      <w:r w:rsidRPr="003F5C4A">
        <w:rPr>
          <w:rFonts w:ascii="Times New Roman" w:hAnsi="Times New Roman" w:cs="Times New Roman"/>
          <w:noProof/>
        </w:rPr>
        <w:t xml:space="preserve"> </w:t>
      </w:r>
    </w:p>
    <w:p w14:paraId="1DD8F71C" w14:textId="77777777" w:rsidR="00646972" w:rsidRPr="003F5C4A" w:rsidRDefault="00646972" w:rsidP="00587176">
      <w:pPr>
        <w:pStyle w:val="Body"/>
        <w:spacing w:line="288" w:lineRule="auto"/>
        <w:rPr>
          <w:rFonts w:ascii="Times New Roman" w:hAnsi="Times New Roman"/>
          <w:b/>
          <w:bCs/>
          <w:shd w:val="clear" w:color="auto" w:fill="FFFFFF"/>
        </w:rPr>
      </w:pPr>
    </w:p>
    <w:p w14:paraId="252D3B88" w14:textId="0A0C743D" w:rsidR="0032164D" w:rsidRPr="003F5C4A" w:rsidRDefault="0032164D" w:rsidP="0032164D">
      <w:pPr>
        <w:pStyle w:val="Body"/>
        <w:spacing w:line="360" w:lineRule="auto"/>
        <w:jc w:val="both"/>
        <w:rPr>
          <w:rFonts w:ascii="Times New Roman" w:hAnsi="Times New Roman" w:cs="Times New Roman"/>
          <w:noProof/>
        </w:rPr>
      </w:pPr>
      <w:r w:rsidRPr="003F5C4A">
        <w:rPr>
          <w:rFonts w:ascii="Times New Roman" w:hAnsi="Times New Roman"/>
          <w:b/>
          <w:bCs/>
          <w:shd w:val="clear" w:color="auto" w:fill="FFFFFF"/>
        </w:rPr>
        <w:t xml:space="preserve">Supplementary Table </w:t>
      </w:r>
      <w:r w:rsidR="005238F4" w:rsidRPr="003F5C4A">
        <w:rPr>
          <w:rFonts w:ascii="Times New Roman" w:hAnsi="Times New Roman"/>
          <w:b/>
          <w:bCs/>
          <w:shd w:val="clear" w:color="auto" w:fill="FFFFFF"/>
        </w:rPr>
        <w:t>6</w:t>
      </w:r>
      <w:r w:rsidRPr="003F5C4A">
        <w:rPr>
          <w:rFonts w:ascii="Times New Roman" w:hAnsi="Times New Roman"/>
          <w:b/>
          <w:bCs/>
          <w:shd w:val="clear" w:color="auto" w:fill="FFFFFF"/>
        </w:rPr>
        <w:t xml:space="preserve">. </w:t>
      </w:r>
      <w:r w:rsidRPr="003F5C4A">
        <w:rPr>
          <w:rFonts w:ascii="Times New Roman" w:hAnsi="Times New Roman" w:cs="Times New Roman"/>
        </w:rPr>
        <w:t xml:space="preserve">Taxonomy and relative abundance of the </w:t>
      </w:r>
      <w:r w:rsidRPr="003F5C4A">
        <w:rPr>
          <w:rFonts w:ascii="Times New Roman" w:hAnsi="Times New Roman" w:cs="Times New Roman"/>
          <w:color w:val="auto"/>
          <w:shd w:val="clear" w:color="auto" w:fill="FFFFFF"/>
        </w:rPr>
        <w:t>amplicon sequence variants (ASVs) enriched (p</w:t>
      </w:r>
      <w:r w:rsidR="009828E9" w:rsidRPr="003F5C4A">
        <w:rPr>
          <w:rFonts w:ascii="Times New Roman" w:hAnsi="Times New Roman" w:cs="Times New Roman"/>
          <w:color w:val="auto"/>
          <w:shd w:val="clear" w:color="auto" w:fill="FFFFFF"/>
        </w:rPr>
        <w:t>-</w:t>
      </w:r>
      <w:r w:rsidRPr="003F5C4A">
        <w:rPr>
          <w:rFonts w:ascii="Times New Roman" w:hAnsi="Times New Roman" w:cs="Times New Roman"/>
          <w:color w:val="auto"/>
          <w:shd w:val="clear" w:color="auto" w:fill="FFFFFF"/>
        </w:rPr>
        <w:t>val</w:t>
      </w:r>
      <w:r w:rsidR="009828E9" w:rsidRPr="003F5C4A">
        <w:rPr>
          <w:rFonts w:ascii="Times New Roman" w:hAnsi="Times New Roman" w:cs="Times New Roman"/>
          <w:color w:val="auto"/>
          <w:shd w:val="clear" w:color="auto" w:fill="FFFFFF"/>
        </w:rPr>
        <w:t xml:space="preserve">ue </w:t>
      </w:r>
      <w:r w:rsidRPr="003F5C4A">
        <w:rPr>
          <w:rFonts w:ascii="Times New Roman" w:hAnsi="Times New Roman" w:cs="Times New Roman"/>
          <w:color w:val="auto"/>
          <w:shd w:val="clear" w:color="auto" w:fill="FFFFFF"/>
        </w:rPr>
        <w:t xml:space="preserve">&lt; 0.05) in the </w:t>
      </w:r>
      <w:r w:rsidRPr="003F5C4A">
        <w:rPr>
          <w:rFonts w:ascii="Times New Roman" w:hAnsi="Times New Roman" w:cs="Times New Roman"/>
          <w:color w:val="auto"/>
        </w:rPr>
        <w:t xml:space="preserve">fungal communities of avocado </w:t>
      </w:r>
      <w:r w:rsidRPr="003F5C4A">
        <w:rPr>
          <w:rFonts w:ascii="Times New Roman" w:hAnsi="Times New Roman"/>
          <w:color w:val="auto"/>
        </w:rPr>
        <w:t xml:space="preserve">cv. </w:t>
      </w:r>
      <w:r w:rsidRPr="003F5C4A">
        <w:rPr>
          <w:rFonts w:ascii="Times New Roman" w:hAnsi="Times New Roman"/>
        </w:rPr>
        <w:t>Hass</w:t>
      </w:r>
      <w:r w:rsidRPr="003F5C4A">
        <w:rPr>
          <w:rFonts w:ascii="Times New Roman" w:hAnsi="Times New Roman" w:cs="Times New Roman"/>
        </w:rPr>
        <w:t xml:space="preserve"> fruits with different </w:t>
      </w:r>
      <w:r w:rsidR="006B6B92" w:rsidRPr="003F5C4A">
        <w:rPr>
          <w:rFonts w:ascii="Times New Roman" w:hAnsi="Times New Roman"/>
        </w:rPr>
        <w:t xml:space="preserve">severities of </w:t>
      </w:r>
      <w:r w:rsidR="006B6B92" w:rsidRPr="003F5C4A">
        <w:rPr>
          <w:rFonts w:ascii="Times New Roman" w:hAnsi="Times New Roman"/>
        </w:rPr>
        <w:lastRenderedPageBreak/>
        <w:t xml:space="preserve">lenticel damage </w:t>
      </w:r>
      <w:r w:rsidRPr="003F5C4A">
        <w:rPr>
          <w:rFonts w:ascii="Times New Roman" w:hAnsi="Times New Roman" w:cs="Times New Roman"/>
        </w:rPr>
        <w:t xml:space="preserve">(Mild and Severe) collected from the La Sinai during the </w:t>
      </w:r>
      <w:proofErr w:type="spellStart"/>
      <w:r w:rsidRPr="003F5C4A">
        <w:rPr>
          <w:rFonts w:ascii="Times New Roman" w:hAnsi="Times New Roman" w:cs="Times New Roman"/>
        </w:rPr>
        <w:t>traviesa</w:t>
      </w:r>
      <w:proofErr w:type="spellEnd"/>
      <w:r w:rsidRPr="003F5C4A">
        <w:rPr>
          <w:rFonts w:ascii="Times New Roman" w:hAnsi="Times New Roman" w:cs="Times New Roman"/>
        </w:rPr>
        <w:t xml:space="preserve"> harvest of 2020. </w:t>
      </w:r>
      <w:r w:rsidR="005238F4" w:rsidRPr="003F5C4A">
        <w:rPr>
          <w:rFonts w:ascii="Times New Roman" w:hAnsi="Times New Roman" w:cs="Times New Roman"/>
        </w:rPr>
        <w:t>In Black are the ASVs enriched in fruits with severe lenticel damage and Clade refers to the phylogeny shown in Fig 7</w:t>
      </w:r>
      <w:r w:rsidRPr="003F5C4A">
        <w:rPr>
          <w:rFonts w:ascii="Times New Roman" w:hAnsi="Times New Roman" w:cs="Times New Roman"/>
        </w:rPr>
        <w:t>.</w:t>
      </w:r>
      <w:r w:rsidRPr="003F5C4A">
        <w:rPr>
          <w:rFonts w:ascii="Times New Roman" w:hAnsi="Times New Roman" w:cs="Times New Roman"/>
          <w:noProof/>
        </w:rPr>
        <w:t xml:space="preserve"> </w:t>
      </w:r>
    </w:p>
    <w:p w14:paraId="1AD40CCC" w14:textId="77777777" w:rsidR="009828E9" w:rsidRPr="003F5C4A" w:rsidRDefault="009828E9" w:rsidP="0032164D">
      <w:pPr>
        <w:pStyle w:val="Body"/>
        <w:spacing w:line="360" w:lineRule="auto"/>
        <w:jc w:val="both"/>
        <w:rPr>
          <w:rFonts w:ascii="Times New Roman" w:hAnsi="Times New Roman" w:cs="Times New Roman"/>
          <w:noProof/>
        </w:rPr>
      </w:pPr>
    </w:p>
    <w:tbl>
      <w:tblPr>
        <w:tblW w:w="11660" w:type="dxa"/>
        <w:tblCellMar>
          <w:left w:w="70" w:type="dxa"/>
          <w:right w:w="70" w:type="dxa"/>
        </w:tblCellMar>
        <w:tblLook w:val="04A0" w:firstRow="1" w:lastRow="0" w:firstColumn="1" w:lastColumn="0" w:noHBand="0" w:noVBand="1"/>
      </w:tblPr>
      <w:tblGrid>
        <w:gridCol w:w="1021"/>
        <w:gridCol w:w="874"/>
        <w:gridCol w:w="874"/>
        <w:gridCol w:w="1986"/>
        <w:gridCol w:w="1986"/>
        <w:gridCol w:w="1985"/>
        <w:gridCol w:w="1790"/>
        <w:gridCol w:w="1144"/>
      </w:tblGrid>
      <w:tr w:rsidR="00822A41" w:rsidRPr="003F5C4A" w14:paraId="0DD9F4EF" w14:textId="77777777" w:rsidTr="00554E3C">
        <w:trPr>
          <w:trHeight w:val="552"/>
        </w:trPr>
        <w:tc>
          <w:tcPr>
            <w:tcW w:w="1021" w:type="dxa"/>
            <w:vMerge w:val="restart"/>
            <w:tcBorders>
              <w:top w:val="single" w:sz="4" w:space="0" w:color="auto"/>
              <w:left w:val="nil"/>
              <w:bottom w:val="single" w:sz="4" w:space="0" w:color="000000"/>
              <w:right w:val="nil"/>
            </w:tcBorders>
            <w:shd w:val="clear" w:color="auto" w:fill="auto"/>
            <w:vAlign w:val="center"/>
            <w:hideMark/>
          </w:tcPr>
          <w:p w14:paraId="4425647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Sequence</w:t>
            </w:r>
            <w:proofErr w:type="spellEnd"/>
            <w:r w:rsidRPr="003F5C4A">
              <w:rPr>
                <w:rFonts w:eastAsia="Times New Roman"/>
                <w:b/>
                <w:bCs/>
                <w:color w:val="000000"/>
                <w:sz w:val="22"/>
                <w:szCs w:val="22"/>
                <w:bdr w:val="none" w:sz="0" w:space="0" w:color="auto"/>
                <w:lang w:val="es-CO" w:eastAsia="es-CO"/>
              </w:rPr>
              <w:t xml:space="preserve"> </w:t>
            </w:r>
            <w:proofErr w:type="spellStart"/>
            <w:r w:rsidRPr="003F5C4A">
              <w:rPr>
                <w:rFonts w:eastAsia="Times New Roman"/>
                <w:b/>
                <w:bCs/>
                <w:color w:val="000000"/>
                <w:sz w:val="22"/>
                <w:szCs w:val="22"/>
                <w:bdr w:val="none" w:sz="0" w:space="0" w:color="auto"/>
                <w:lang w:val="es-CO" w:eastAsia="es-CO"/>
              </w:rPr>
              <w:t>variant</w:t>
            </w:r>
            <w:proofErr w:type="spellEnd"/>
            <w:r w:rsidRPr="003F5C4A">
              <w:rPr>
                <w:rFonts w:eastAsia="Times New Roman"/>
                <w:b/>
                <w:bCs/>
                <w:color w:val="000000"/>
                <w:sz w:val="22"/>
                <w:szCs w:val="22"/>
                <w:bdr w:val="none" w:sz="0" w:space="0" w:color="auto"/>
                <w:lang w:val="es-CO" w:eastAsia="es-CO"/>
              </w:rPr>
              <w:t xml:space="preserve"> </w:t>
            </w:r>
          </w:p>
        </w:tc>
        <w:tc>
          <w:tcPr>
            <w:tcW w:w="1748" w:type="dxa"/>
            <w:gridSpan w:val="2"/>
            <w:tcBorders>
              <w:top w:val="single" w:sz="4" w:space="0" w:color="auto"/>
              <w:left w:val="nil"/>
              <w:bottom w:val="single" w:sz="4" w:space="0" w:color="auto"/>
              <w:right w:val="nil"/>
            </w:tcBorders>
            <w:shd w:val="clear" w:color="auto" w:fill="auto"/>
            <w:vAlign w:val="bottom"/>
            <w:hideMark/>
          </w:tcPr>
          <w:p w14:paraId="698D16B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 xml:space="preserve">Relative </w:t>
            </w:r>
            <w:proofErr w:type="spellStart"/>
            <w:r w:rsidRPr="003F5C4A">
              <w:rPr>
                <w:rFonts w:eastAsia="Times New Roman"/>
                <w:b/>
                <w:bCs/>
                <w:color w:val="000000"/>
                <w:sz w:val="22"/>
                <w:szCs w:val="22"/>
                <w:bdr w:val="none" w:sz="0" w:space="0" w:color="auto"/>
                <w:lang w:val="es-CO" w:eastAsia="es-CO"/>
              </w:rPr>
              <w:t>abundance</w:t>
            </w:r>
            <w:proofErr w:type="spellEnd"/>
            <w:r w:rsidRPr="003F5C4A">
              <w:rPr>
                <w:rFonts w:eastAsia="Times New Roman"/>
                <w:b/>
                <w:bCs/>
                <w:color w:val="000000"/>
                <w:sz w:val="22"/>
                <w:szCs w:val="22"/>
                <w:bdr w:val="none" w:sz="0" w:space="0" w:color="auto"/>
                <w:lang w:val="es-CO" w:eastAsia="es-CO"/>
              </w:rPr>
              <w:t xml:space="preserve"> (%)</w:t>
            </w:r>
          </w:p>
        </w:tc>
        <w:tc>
          <w:tcPr>
            <w:tcW w:w="7747" w:type="dxa"/>
            <w:gridSpan w:val="4"/>
            <w:tcBorders>
              <w:top w:val="single" w:sz="4" w:space="0" w:color="auto"/>
              <w:left w:val="nil"/>
              <w:bottom w:val="single" w:sz="4" w:space="0" w:color="auto"/>
              <w:right w:val="nil"/>
            </w:tcBorders>
            <w:shd w:val="clear" w:color="auto" w:fill="auto"/>
            <w:vAlign w:val="center"/>
            <w:hideMark/>
          </w:tcPr>
          <w:p w14:paraId="64ADDF6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Taxonomy</w:t>
            </w:r>
            <w:proofErr w:type="spellEnd"/>
          </w:p>
        </w:tc>
        <w:tc>
          <w:tcPr>
            <w:tcW w:w="1144" w:type="dxa"/>
            <w:vMerge w:val="restart"/>
            <w:tcBorders>
              <w:top w:val="single" w:sz="4" w:space="0" w:color="auto"/>
              <w:left w:val="nil"/>
              <w:bottom w:val="single" w:sz="4" w:space="0" w:color="000000"/>
              <w:right w:val="nil"/>
            </w:tcBorders>
            <w:shd w:val="clear" w:color="auto" w:fill="auto"/>
            <w:noWrap/>
            <w:vAlign w:val="center"/>
            <w:hideMark/>
          </w:tcPr>
          <w:p w14:paraId="7D6103C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Clade</w:t>
            </w:r>
            <w:proofErr w:type="spellEnd"/>
          </w:p>
        </w:tc>
      </w:tr>
      <w:tr w:rsidR="00822A41" w:rsidRPr="003F5C4A" w14:paraId="44B6A4BD" w14:textId="77777777" w:rsidTr="00554E3C">
        <w:trPr>
          <w:trHeight w:val="708"/>
        </w:trPr>
        <w:tc>
          <w:tcPr>
            <w:tcW w:w="1021" w:type="dxa"/>
            <w:vMerge/>
            <w:tcBorders>
              <w:top w:val="single" w:sz="4" w:space="0" w:color="auto"/>
              <w:left w:val="nil"/>
              <w:bottom w:val="single" w:sz="4" w:space="0" w:color="000000"/>
              <w:right w:val="nil"/>
            </w:tcBorders>
            <w:vAlign w:val="center"/>
            <w:hideMark/>
          </w:tcPr>
          <w:p w14:paraId="7D962500"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c>
          <w:tcPr>
            <w:tcW w:w="874" w:type="dxa"/>
            <w:tcBorders>
              <w:top w:val="nil"/>
              <w:left w:val="nil"/>
              <w:bottom w:val="single" w:sz="4" w:space="0" w:color="auto"/>
              <w:right w:val="nil"/>
            </w:tcBorders>
            <w:shd w:val="clear" w:color="auto" w:fill="auto"/>
            <w:vAlign w:val="center"/>
            <w:hideMark/>
          </w:tcPr>
          <w:p w14:paraId="0416695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Mild</w:t>
            </w:r>
            <w:proofErr w:type="spellEnd"/>
            <w:r w:rsidRPr="003F5C4A">
              <w:rPr>
                <w:rFonts w:eastAsia="Times New Roman"/>
                <w:b/>
                <w:bCs/>
                <w:color w:val="000000"/>
                <w:sz w:val="22"/>
                <w:szCs w:val="22"/>
                <w:bdr w:val="none" w:sz="0" w:space="0" w:color="auto"/>
                <w:lang w:val="es-CO" w:eastAsia="es-CO"/>
              </w:rPr>
              <w:t xml:space="preserve"> </w:t>
            </w:r>
            <w:proofErr w:type="spellStart"/>
            <w:r w:rsidRPr="003F5C4A">
              <w:rPr>
                <w:rFonts w:eastAsia="Times New Roman"/>
                <w:b/>
                <w:bCs/>
                <w:color w:val="000000"/>
                <w:sz w:val="22"/>
                <w:szCs w:val="22"/>
                <w:bdr w:val="none" w:sz="0" w:space="0" w:color="auto"/>
                <w:lang w:val="es-CO" w:eastAsia="es-CO"/>
              </w:rPr>
              <w:t>damage</w:t>
            </w:r>
            <w:proofErr w:type="spellEnd"/>
          </w:p>
        </w:tc>
        <w:tc>
          <w:tcPr>
            <w:tcW w:w="874" w:type="dxa"/>
            <w:tcBorders>
              <w:top w:val="nil"/>
              <w:left w:val="nil"/>
              <w:bottom w:val="single" w:sz="4" w:space="0" w:color="auto"/>
              <w:right w:val="nil"/>
            </w:tcBorders>
            <w:shd w:val="clear" w:color="auto" w:fill="auto"/>
            <w:vAlign w:val="center"/>
            <w:hideMark/>
          </w:tcPr>
          <w:p w14:paraId="6AD3D74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 xml:space="preserve">Severe </w:t>
            </w:r>
            <w:proofErr w:type="spellStart"/>
            <w:r w:rsidRPr="003F5C4A">
              <w:rPr>
                <w:rFonts w:eastAsia="Times New Roman"/>
                <w:b/>
                <w:bCs/>
                <w:color w:val="000000"/>
                <w:sz w:val="22"/>
                <w:szCs w:val="22"/>
                <w:bdr w:val="none" w:sz="0" w:space="0" w:color="auto"/>
                <w:lang w:val="es-CO" w:eastAsia="es-CO"/>
              </w:rPr>
              <w:t>damage</w:t>
            </w:r>
            <w:proofErr w:type="spellEnd"/>
          </w:p>
        </w:tc>
        <w:tc>
          <w:tcPr>
            <w:tcW w:w="1986" w:type="dxa"/>
            <w:tcBorders>
              <w:top w:val="nil"/>
              <w:left w:val="nil"/>
              <w:bottom w:val="single" w:sz="4" w:space="0" w:color="auto"/>
              <w:right w:val="nil"/>
            </w:tcBorders>
            <w:shd w:val="clear" w:color="auto" w:fill="auto"/>
            <w:noWrap/>
            <w:vAlign w:val="center"/>
            <w:hideMark/>
          </w:tcPr>
          <w:p w14:paraId="5BF723E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Class</w:t>
            </w:r>
            <w:proofErr w:type="spellEnd"/>
          </w:p>
        </w:tc>
        <w:tc>
          <w:tcPr>
            <w:tcW w:w="1986" w:type="dxa"/>
            <w:tcBorders>
              <w:top w:val="nil"/>
              <w:left w:val="nil"/>
              <w:bottom w:val="single" w:sz="4" w:space="0" w:color="auto"/>
              <w:right w:val="nil"/>
            </w:tcBorders>
            <w:shd w:val="clear" w:color="auto" w:fill="auto"/>
            <w:noWrap/>
            <w:vAlign w:val="center"/>
            <w:hideMark/>
          </w:tcPr>
          <w:p w14:paraId="332A004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Order</w:t>
            </w:r>
            <w:proofErr w:type="spellEnd"/>
          </w:p>
        </w:tc>
        <w:tc>
          <w:tcPr>
            <w:tcW w:w="1985" w:type="dxa"/>
            <w:tcBorders>
              <w:top w:val="nil"/>
              <w:left w:val="nil"/>
              <w:bottom w:val="single" w:sz="4" w:space="0" w:color="auto"/>
              <w:right w:val="nil"/>
            </w:tcBorders>
            <w:shd w:val="clear" w:color="auto" w:fill="auto"/>
            <w:noWrap/>
            <w:vAlign w:val="center"/>
            <w:hideMark/>
          </w:tcPr>
          <w:p w14:paraId="6D58B08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Family</w:t>
            </w:r>
            <w:proofErr w:type="spellEnd"/>
          </w:p>
        </w:tc>
        <w:tc>
          <w:tcPr>
            <w:tcW w:w="1790" w:type="dxa"/>
            <w:tcBorders>
              <w:top w:val="nil"/>
              <w:left w:val="nil"/>
              <w:bottom w:val="single" w:sz="4" w:space="0" w:color="auto"/>
              <w:right w:val="nil"/>
            </w:tcBorders>
            <w:shd w:val="clear" w:color="auto" w:fill="auto"/>
            <w:noWrap/>
            <w:vAlign w:val="center"/>
            <w:hideMark/>
          </w:tcPr>
          <w:p w14:paraId="7E7A037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Genus</w:t>
            </w:r>
            <w:proofErr w:type="spellEnd"/>
          </w:p>
        </w:tc>
        <w:tc>
          <w:tcPr>
            <w:tcW w:w="1144" w:type="dxa"/>
            <w:vMerge/>
            <w:tcBorders>
              <w:top w:val="single" w:sz="4" w:space="0" w:color="auto"/>
              <w:left w:val="nil"/>
              <w:bottom w:val="single" w:sz="4" w:space="0" w:color="000000"/>
              <w:right w:val="nil"/>
            </w:tcBorders>
            <w:vAlign w:val="center"/>
            <w:hideMark/>
          </w:tcPr>
          <w:p w14:paraId="29E4AC67"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554E3C" w:rsidRPr="003F5C4A" w14:paraId="13312F94" w14:textId="77777777" w:rsidTr="00554E3C">
        <w:trPr>
          <w:trHeight w:val="288"/>
        </w:trPr>
        <w:tc>
          <w:tcPr>
            <w:tcW w:w="1021" w:type="dxa"/>
            <w:tcBorders>
              <w:top w:val="nil"/>
              <w:left w:val="nil"/>
              <w:bottom w:val="nil"/>
              <w:right w:val="nil"/>
            </w:tcBorders>
            <w:shd w:val="clear" w:color="auto" w:fill="auto"/>
            <w:noWrap/>
            <w:vAlign w:val="bottom"/>
            <w:hideMark/>
          </w:tcPr>
          <w:p w14:paraId="2DDABEC7" w14:textId="20273C8F"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ASV_37</w:t>
            </w:r>
          </w:p>
        </w:tc>
        <w:tc>
          <w:tcPr>
            <w:tcW w:w="874" w:type="dxa"/>
            <w:tcBorders>
              <w:top w:val="nil"/>
              <w:left w:val="nil"/>
              <w:bottom w:val="nil"/>
              <w:right w:val="nil"/>
            </w:tcBorders>
            <w:shd w:val="clear" w:color="auto" w:fill="auto"/>
            <w:noWrap/>
            <w:vAlign w:val="bottom"/>
            <w:hideMark/>
          </w:tcPr>
          <w:p w14:paraId="3BD5A326" w14:textId="068B0656"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2.00</w:t>
            </w:r>
          </w:p>
        </w:tc>
        <w:tc>
          <w:tcPr>
            <w:tcW w:w="874" w:type="dxa"/>
            <w:tcBorders>
              <w:top w:val="nil"/>
              <w:left w:val="nil"/>
              <w:bottom w:val="nil"/>
              <w:right w:val="nil"/>
            </w:tcBorders>
            <w:shd w:val="clear" w:color="auto" w:fill="auto"/>
            <w:noWrap/>
            <w:vAlign w:val="bottom"/>
            <w:hideMark/>
          </w:tcPr>
          <w:p w14:paraId="0DE0ADE4" w14:textId="7F846191"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0.73</w:t>
            </w:r>
          </w:p>
        </w:tc>
        <w:tc>
          <w:tcPr>
            <w:tcW w:w="1986" w:type="dxa"/>
            <w:tcBorders>
              <w:top w:val="nil"/>
              <w:left w:val="nil"/>
              <w:bottom w:val="nil"/>
              <w:right w:val="nil"/>
            </w:tcBorders>
            <w:shd w:val="clear" w:color="auto" w:fill="auto"/>
            <w:noWrap/>
            <w:vAlign w:val="bottom"/>
            <w:hideMark/>
          </w:tcPr>
          <w:p w14:paraId="7F7BC96F" w14:textId="5520E513"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86" w:type="dxa"/>
            <w:tcBorders>
              <w:top w:val="nil"/>
              <w:left w:val="nil"/>
              <w:bottom w:val="nil"/>
              <w:right w:val="nil"/>
            </w:tcBorders>
            <w:shd w:val="clear" w:color="auto" w:fill="auto"/>
            <w:noWrap/>
            <w:vAlign w:val="bottom"/>
            <w:hideMark/>
          </w:tcPr>
          <w:p w14:paraId="4AEB9DB6" w14:textId="408F51CA"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85" w:type="dxa"/>
            <w:tcBorders>
              <w:top w:val="nil"/>
              <w:left w:val="nil"/>
              <w:bottom w:val="nil"/>
              <w:right w:val="nil"/>
            </w:tcBorders>
            <w:shd w:val="clear" w:color="auto" w:fill="auto"/>
            <w:noWrap/>
            <w:vAlign w:val="bottom"/>
            <w:hideMark/>
          </w:tcPr>
          <w:p w14:paraId="4C0E28A8" w14:textId="4D62A740"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790" w:type="dxa"/>
            <w:tcBorders>
              <w:top w:val="nil"/>
              <w:left w:val="nil"/>
              <w:bottom w:val="nil"/>
              <w:right w:val="nil"/>
            </w:tcBorders>
            <w:shd w:val="clear" w:color="auto" w:fill="auto"/>
            <w:noWrap/>
            <w:vAlign w:val="bottom"/>
            <w:hideMark/>
          </w:tcPr>
          <w:p w14:paraId="563A9131" w14:textId="79B47964"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144" w:type="dxa"/>
            <w:vMerge w:val="restart"/>
            <w:tcBorders>
              <w:top w:val="nil"/>
              <w:left w:val="nil"/>
              <w:bottom w:val="single" w:sz="4" w:space="0" w:color="000000"/>
              <w:right w:val="nil"/>
            </w:tcBorders>
            <w:shd w:val="clear" w:color="auto" w:fill="auto"/>
            <w:noWrap/>
            <w:vAlign w:val="center"/>
            <w:hideMark/>
          </w:tcPr>
          <w:p w14:paraId="1FE0EEAD" w14:textId="0AE3C947" w:rsidR="00554E3C" w:rsidRPr="003F5C4A" w:rsidRDefault="00201EA2"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Pr>
                <w:rFonts w:eastAsia="Times New Roman"/>
                <w:b/>
                <w:bCs/>
                <w:color w:val="000000"/>
                <w:sz w:val="22"/>
                <w:szCs w:val="22"/>
                <w:bdr w:val="none" w:sz="0" w:space="0" w:color="auto"/>
                <w:lang w:val="es-CO" w:eastAsia="es-CO"/>
              </w:rPr>
              <w:t>IV</w:t>
            </w:r>
          </w:p>
        </w:tc>
      </w:tr>
      <w:tr w:rsidR="00822A41" w:rsidRPr="003F5C4A" w14:paraId="6CE21C88" w14:textId="77777777" w:rsidTr="00554E3C">
        <w:trPr>
          <w:trHeight w:val="288"/>
        </w:trPr>
        <w:tc>
          <w:tcPr>
            <w:tcW w:w="1021" w:type="dxa"/>
            <w:tcBorders>
              <w:top w:val="nil"/>
              <w:left w:val="nil"/>
              <w:bottom w:val="nil"/>
              <w:right w:val="nil"/>
            </w:tcBorders>
            <w:shd w:val="clear" w:color="auto" w:fill="auto"/>
            <w:noWrap/>
            <w:vAlign w:val="bottom"/>
            <w:hideMark/>
          </w:tcPr>
          <w:p w14:paraId="7D7255F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ASV_96</w:t>
            </w:r>
          </w:p>
        </w:tc>
        <w:tc>
          <w:tcPr>
            <w:tcW w:w="874" w:type="dxa"/>
            <w:tcBorders>
              <w:top w:val="nil"/>
              <w:left w:val="nil"/>
              <w:bottom w:val="nil"/>
              <w:right w:val="nil"/>
            </w:tcBorders>
            <w:shd w:val="clear" w:color="auto" w:fill="auto"/>
            <w:noWrap/>
            <w:vAlign w:val="bottom"/>
            <w:hideMark/>
          </w:tcPr>
          <w:p w14:paraId="265909C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0.09</w:t>
            </w:r>
          </w:p>
        </w:tc>
        <w:tc>
          <w:tcPr>
            <w:tcW w:w="874" w:type="dxa"/>
            <w:tcBorders>
              <w:top w:val="nil"/>
              <w:left w:val="nil"/>
              <w:bottom w:val="nil"/>
              <w:right w:val="nil"/>
            </w:tcBorders>
            <w:shd w:val="clear" w:color="auto" w:fill="auto"/>
            <w:noWrap/>
            <w:vAlign w:val="bottom"/>
            <w:hideMark/>
          </w:tcPr>
          <w:p w14:paraId="40D9B6F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0.57</w:t>
            </w:r>
          </w:p>
        </w:tc>
        <w:tc>
          <w:tcPr>
            <w:tcW w:w="1986" w:type="dxa"/>
            <w:tcBorders>
              <w:top w:val="nil"/>
              <w:left w:val="nil"/>
              <w:bottom w:val="nil"/>
              <w:right w:val="nil"/>
            </w:tcBorders>
            <w:shd w:val="clear" w:color="auto" w:fill="auto"/>
            <w:noWrap/>
            <w:vAlign w:val="bottom"/>
            <w:hideMark/>
          </w:tcPr>
          <w:p w14:paraId="7B4C219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986" w:type="dxa"/>
            <w:tcBorders>
              <w:top w:val="nil"/>
              <w:left w:val="nil"/>
              <w:bottom w:val="nil"/>
              <w:right w:val="nil"/>
            </w:tcBorders>
            <w:shd w:val="clear" w:color="auto" w:fill="auto"/>
            <w:noWrap/>
            <w:vAlign w:val="bottom"/>
            <w:hideMark/>
          </w:tcPr>
          <w:p w14:paraId="32B1F9E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985" w:type="dxa"/>
            <w:tcBorders>
              <w:top w:val="nil"/>
              <w:left w:val="nil"/>
              <w:bottom w:val="nil"/>
              <w:right w:val="nil"/>
            </w:tcBorders>
            <w:shd w:val="clear" w:color="auto" w:fill="auto"/>
            <w:noWrap/>
            <w:vAlign w:val="bottom"/>
            <w:hideMark/>
          </w:tcPr>
          <w:p w14:paraId="70CD98A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790" w:type="dxa"/>
            <w:tcBorders>
              <w:top w:val="nil"/>
              <w:left w:val="nil"/>
              <w:bottom w:val="nil"/>
              <w:right w:val="nil"/>
            </w:tcBorders>
            <w:shd w:val="clear" w:color="auto" w:fill="auto"/>
            <w:noWrap/>
            <w:vAlign w:val="bottom"/>
            <w:hideMark/>
          </w:tcPr>
          <w:p w14:paraId="1A65B77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144" w:type="dxa"/>
            <w:vMerge/>
            <w:tcBorders>
              <w:top w:val="nil"/>
              <w:left w:val="nil"/>
              <w:bottom w:val="single" w:sz="4" w:space="0" w:color="000000"/>
              <w:right w:val="nil"/>
            </w:tcBorders>
            <w:vAlign w:val="center"/>
            <w:hideMark/>
          </w:tcPr>
          <w:p w14:paraId="4B3C8C60"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3B29280F" w14:textId="77777777" w:rsidTr="00554E3C">
        <w:trPr>
          <w:trHeight w:val="288"/>
        </w:trPr>
        <w:tc>
          <w:tcPr>
            <w:tcW w:w="11660" w:type="dxa"/>
            <w:gridSpan w:val="8"/>
            <w:tcBorders>
              <w:top w:val="single" w:sz="4" w:space="0" w:color="auto"/>
              <w:left w:val="nil"/>
              <w:bottom w:val="single" w:sz="4" w:space="0" w:color="auto"/>
              <w:right w:val="nil"/>
            </w:tcBorders>
            <w:shd w:val="clear" w:color="auto" w:fill="auto"/>
            <w:noWrap/>
            <w:vAlign w:val="bottom"/>
            <w:hideMark/>
          </w:tcPr>
          <w:p w14:paraId="396D8F8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Basidiomycota</w:t>
            </w:r>
            <w:proofErr w:type="spellEnd"/>
          </w:p>
        </w:tc>
      </w:tr>
      <w:tr w:rsidR="00554E3C" w:rsidRPr="003F5C4A" w14:paraId="0DF6B45A" w14:textId="77777777" w:rsidTr="00554E3C">
        <w:trPr>
          <w:trHeight w:val="288"/>
        </w:trPr>
        <w:tc>
          <w:tcPr>
            <w:tcW w:w="1021" w:type="dxa"/>
            <w:tcBorders>
              <w:top w:val="nil"/>
              <w:left w:val="nil"/>
              <w:bottom w:val="nil"/>
              <w:right w:val="nil"/>
            </w:tcBorders>
            <w:shd w:val="clear" w:color="auto" w:fill="auto"/>
            <w:noWrap/>
            <w:vAlign w:val="bottom"/>
            <w:hideMark/>
          </w:tcPr>
          <w:p w14:paraId="34F28963" w14:textId="16E4CC0D"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ASV_140</w:t>
            </w:r>
          </w:p>
        </w:tc>
        <w:tc>
          <w:tcPr>
            <w:tcW w:w="874" w:type="dxa"/>
            <w:tcBorders>
              <w:top w:val="nil"/>
              <w:left w:val="nil"/>
              <w:bottom w:val="nil"/>
              <w:right w:val="nil"/>
            </w:tcBorders>
            <w:shd w:val="clear" w:color="auto" w:fill="auto"/>
            <w:noWrap/>
            <w:vAlign w:val="bottom"/>
            <w:hideMark/>
          </w:tcPr>
          <w:p w14:paraId="578D6ECF" w14:textId="3578C29F"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0.27</w:t>
            </w:r>
          </w:p>
        </w:tc>
        <w:tc>
          <w:tcPr>
            <w:tcW w:w="874" w:type="dxa"/>
            <w:tcBorders>
              <w:top w:val="nil"/>
              <w:left w:val="nil"/>
              <w:bottom w:val="nil"/>
              <w:right w:val="nil"/>
            </w:tcBorders>
            <w:shd w:val="clear" w:color="auto" w:fill="auto"/>
            <w:noWrap/>
            <w:vAlign w:val="bottom"/>
            <w:hideMark/>
          </w:tcPr>
          <w:p w14:paraId="67E0DEDA" w14:textId="4882C3E3"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0.06</w:t>
            </w:r>
          </w:p>
        </w:tc>
        <w:tc>
          <w:tcPr>
            <w:tcW w:w="1986" w:type="dxa"/>
            <w:tcBorders>
              <w:top w:val="nil"/>
              <w:left w:val="nil"/>
              <w:bottom w:val="nil"/>
              <w:right w:val="nil"/>
            </w:tcBorders>
            <w:shd w:val="clear" w:color="auto" w:fill="auto"/>
            <w:noWrap/>
            <w:vAlign w:val="bottom"/>
            <w:hideMark/>
          </w:tcPr>
          <w:p w14:paraId="38D2415D" w14:textId="65AF8344"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Cystobasidiomycetes</w:t>
            </w:r>
            <w:proofErr w:type="spellEnd"/>
          </w:p>
        </w:tc>
        <w:tc>
          <w:tcPr>
            <w:tcW w:w="1986" w:type="dxa"/>
            <w:tcBorders>
              <w:top w:val="nil"/>
              <w:left w:val="nil"/>
              <w:bottom w:val="nil"/>
              <w:right w:val="nil"/>
            </w:tcBorders>
            <w:shd w:val="clear" w:color="auto" w:fill="auto"/>
            <w:noWrap/>
            <w:vAlign w:val="bottom"/>
            <w:hideMark/>
          </w:tcPr>
          <w:p w14:paraId="75226366" w14:textId="06AC15B9"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Erythrobasidiales</w:t>
            </w:r>
            <w:proofErr w:type="spellEnd"/>
          </w:p>
        </w:tc>
        <w:tc>
          <w:tcPr>
            <w:tcW w:w="1985" w:type="dxa"/>
            <w:tcBorders>
              <w:top w:val="nil"/>
              <w:left w:val="nil"/>
              <w:bottom w:val="nil"/>
              <w:right w:val="nil"/>
            </w:tcBorders>
            <w:shd w:val="clear" w:color="auto" w:fill="auto"/>
            <w:noWrap/>
            <w:vAlign w:val="bottom"/>
            <w:hideMark/>
          </w:tcPr>
          <w:p w14:paraId="434C3F5C" w14:textId="6B6D9066"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Erythrobasidiaceae</w:t>
            </w:r>
            <w:proofErr w:type="spellEnd"/>
          </w:p>
        </w:tc>
        <w:tc>
          <w:tcPr>
            <w:tcW w:w="1790" w:type="dxa"/>
            <w:tcBorders>
              <w:top w:val="nil"/>
              <w:left w:val="nil"/>
              <w:bottom w:val="nil"/>
              <w:right w:val="nil"/>
            </w:tcBorders>
            <w:shd w:val="clear" w:color="auto" w:fill="auto"/>
            <w:noWrap/>
            <w:vAlign w:val="bottom"/>
            <w:hideMark/>
          </w:tcPr>
          <w:p w14:paraId="5F277746" w14:textId="5407C508"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Erythrobasidium</w:t>
            </w:r>
            <w:proofErr w:type="spellEnd"/>
          </w:p>
        </w:tc>
        <w:tc>
          <w:tcPr>
            <w:tcW w:w="1144" w:type="dxa"/>
            <w:vMerge w:val="restart"/>
            <w:tcBorders>
              <w:top w:val="nil"/>
              <w:left w:val="nil"/>
              <w:bottom w:val="single" w:sz="4" w:space="0" w:color="000000"/>
              <w:right w:val="nil"/>
            </w:tcBorders>
            <w:shd w:val="clear" w:color="auto" w:fill="auto"/>
            <w:noWrap/>
            <w:vAlign w:val="center"/>
            <w:hideMark/>
          </w:tcPr>
          <w:p w14:paraId="0817A3E1" w14:textId="1E4380FE" w:rsidR="00554E3C" w:rsidRPr="003F5C4A" w:rsidRDefault="00201EA2"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Pr>
                <w:rFonts w:eastAsia="Times New Roman"/>
                <w:b/>
                <w:bCs/>
                <w:color w:val="000000"/>
                <w:sz w:val="22"/>
                <w:szCs w:val="22"/>
                <w:bdr w:val="none" w:sz="0" w:space="0" w:color="auto"/>
                <w:lang w:val="es-CO" w:eastAsia="es-CO"/>
              </w:rPr>
              <w:t>VII</w:t>
            </w:r>
          </w:p>
        </w:tc>
      </w:tr>
      <w:tr w:rsidR="00822A41" w:rsidRPr="003F5C4A" w14:paraId="05F7D356" w14:textId="77777777" w:rsidTr="00554E3C">
        <w:trPr>
          <w:trHeight w:val="288"/>
        </w:trPr>
        <w:tc>
          <w:tcPr>
            <w:tcW w:w="1021" w:type="dxa"/>
            <w:tcBorders>
              <w:top w:val="nil"/>
              <w:left w:val="nil"/>
              <w:bottom w:val="nil"/>
              <w:right w:val="nil"/>
            </w:tcBorders>
            <w:shd w:val="clear" w:color="auto" w:fill="auto"/>
            <w:noWrap/>
            <w:vAlign w:val="bottom"/>
            <w:hideMark/>
          </w:tcPr>
          <w:p w14:paraId="6FB2471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ASV_117</w:t>
            </w:r>
          </w:p>
        </w:tc>
        <w:tc>
          <w:tcPr>
            <w:tcW w:w="874" w:type="dxa"/>
            <w:tcBorders>
              <w:top w:val="nil"/>
              <w:left w:val="nil"/>
              <w:bottom w:val="nil"/>
              <w:right w:val="nil"/>
            </w:tcBorders>
            <w:shd w:val="clear" w:color="auto" w:fill="auto"/>
            <w:noWrap/>
            <w:vAlign w:val="bottom"/>
            <w:hideMark/>
          </w:tcPr>
          <w:p w14:paraId="255D28E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0.32</w:t>
            </w:r>
          </w:p>
        </w:tc>
        <w:tc>
          <w:tcPr>
            <w:tcW w:w="874" w:type="dxa"/>
            <w:tcBorders>
              <w:top w:val="nil"/>
              <w:left w:val="nil"/>
              <w:bottom w:val="nil"/>
              <w:right w:val="nil"/>
            </w:tcBorders>
            <w:shd w:val="clear" w:color="auto" w:fill="auto"/>
            <w:noWrap/>
            <w:vAlign w:val="bottom"/>
            <w:hideMark/>
          </w:tcPr>
          <w:p w14:paraId="01F7C62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0.02</w:t>
            </w:r>
          </w:p>
        </w:tc>
        <w:tc>
          <w:tcPr>
            <w:tcW w:w="1986" w:type="dxa"/>
            <w:tcBorders>
              <w:top w:val="nil"/>
              <w:left w:val="nil"/>
              <w:bottom w:val="nil"/>
              <w:right w:val="nil"/>
            </w:tcBorders>
            <w:shd w:val="clear" w:color="auto" w:fill="auto"/>
            <w:noWrap/>
            <w:vAlign w:val="bottom"/>
            <w:hideMark/>
          </w:tcPr>
          <w:p w14:paraId="197A30B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Cystobasidiomycetes</w:t>
            </w:r>
            <w:proofErr w:type="spellEnd"/>
          </w:p>
        </w:tc>
        <w:tc>
          <w:tcPr>
            <w:tcW w:w="1986" w:type="dxa"/>
            <w:tcBorders>
              <w:top w:val="nil"/>
              <w:left w:val="nil"/>
              <w:bottom w:val="nil"/>
              <w:right w:val="nil"/>
            </w:tcBorders>
            <w:shd w:val="clear" w:color="auto" w:fill="auto"/>
            <w:noWrap/>
            <w:vAlign w:val="bottom"/>
            <w:hideMark/>
          </w:tcPr>
          <w:p w14:paraId="7FAAE4A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Erythrobasidiales</w:t>
            </w:r>
            <w:proofErr w:type="spellEnd"/>
          </w:p>
        </w:tc>
        <w:tc>
          <w:tcPr>
            <w:tcW w:w="1985" w:type="dxa"/>
            <w:tcBorders>
              <w:top w:val="nil"/>
              <w:left w:val="nil"/>
              <w:bottom w:val="nil"/>
              <w:right w:val="nil"/>
            </w:tcBorders>
            <w:shd w:val="clear" w:color="auto" w:fill="auto"/>
            <w:noWrap/>
            <w:vAlign w:val="bottom"/>
            <w:hideMark/>
          </w:tcPr>
          <w:p w14:paraId="5A137A5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Erythrobasidiaceae</w:t>
            </w:r>
            <w:proofErr w:type="spellEnd"/>
          </w:p>
        </w:tc>
        <w:tc>
          <w:tcPr>
            <w:tcW w:w="1790" w:type="dxa"/>
            <w:tcBorders>
              <w:top w:val="nil"/>
              <w:left w:val="nil"/>
              <w:bottom w:val="nil"/>
              <w:right w:val="nil"/>
            </w:tcBorders>
            <w:shd w:val="clear" w:color="auto" w:fill="auto"/>
            <w:noWrap/>
            <w:vAlign w:val="bottom"/>
            <w:hideMark/>
          </w:tcPr>
          <w:p w14:paraId="38485B8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Erythrobasidium</w:t>
            </w:r>
            <w:proofErr w:type="spellEnd"/>
          </w:p>
        </w:tc>
        <w:tc>
          <w:tcPr>
            <w:tcW w:w="1144" w:type="dxa"/>
            <w:vMerge/>
            <w:tcBorders>
              <w:top w:val="nil"/>
              <w:left w:val="nil"/>
              <w:bottom w:val="single" w:sz="4" w:space="0" w:color="000000"/>
              <w:right w:val="nil"/>
            </w:tcBorders>
            <w:vAlign w:val="center"/>
            <w:hideMark/>
          </w:tcPr>
          <w:p w14:paraId="4AED202A"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256FF68D" w14:textId="77777777" w:rsidTr="00554E3C">
        <w:trPr>
          <w:trHeight w:val="288"/>
        </w:trPr>
        <w:tc>
          <w:tcPr>
            <w:tcW w:w="1021" w:type="dxa"/>
            <w:tcBorders>
              <w:top w:val="nil"/>
              <w:left w:val="nil"/>
              <w:bottom w:val="nil"/>
              <w:right w:val="nil"/>
            </w:tcBorders>
            <w:shd w:val="clear" w:color="auto" w:fill="auto"/>
            <w:noWrap/>
            <w:vAlign w:val="bottom"/>
            <w:hideMark/>
          </w:tcPr>
          <w:p w14:paraId="7D4DEC4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ASV_33</w:t>
            </w:r>
          </w:p>
        </w:tc>
        <w:tc>
          <w:tcPr>
            <w:tcW w:w="874" w:type="dxa"/>
            <w:tcBorders>
              <w:top w:val="nil"/>
              <w:left w:val="nil"/>
              <w:bottom w:val="nil"/>
              <w:right w:val="nil"/>
            </w:tcBorders>
            <w:shd w:val="clear" w:color="auto" w:fill="auto"/>
            <w:noWrap/>
            <w:vAlign w:val="bottom"/>
            <w:hideMark/>
          </w:tcPr>
          <w:p w14:paraId="316D753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2.30</w:t>
            </w:r>
          </w:p>
        </w:tc>
        <w:tc>
          <w:tcPr>
            <w:tcW w:w="874" w:type="dxa"/>
            <w:tcBorders>
              <w:top w:val="nil"/>
              <w:left w:val="nil"/>
              <w:bottom w:val="nil"/>
              <w:right w:val="nil"/>
            </w:tcBorders>
            <w:shd w:val="clear" w:color="auto" w:fill="auto"/>
            <w:noWrap/>
            <w:vAlign w:val="bottom"/>
            <w:hideMark/>
          </w:tcPr>
          <w:p w14:paraId="4F37C0A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0.03</w:t>
            </w:r>
          </w:p>
        </w:tc>
        <w:tc>
          <w:tcPr>
            <w:tcW w:w="1986" w:type="dxa"/>
            <w:tcBorders>
              <w:top w:val="nil"/>
              <w:left w:val="nil"/>
              <w:bottom w:val="nil"/>
              <w:right w:val="nil"/>
            </w:tcBorders>
            <w:shd w:val="clear" w:color="auto" w:fill="auto"/>
            <w:noWrap/>
            <w:vAlign w:val="bottom"/>
            <w:hideMark/>
          </w:tcPr>
          <w:p w14:paraId="28E6036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Cystobasidiomycetes</w:t>
            </w:r>
            <w:proofErr w:type="spellEnd"/>
          </w:p>
        </w:tc>
        <w:tc>
          <w:tcPr>
            <w:tcW w:w="1986" w:type="dxa"/>
            <w:tcBorders>
              <w:top w:val="nil"/>
              <w:left w:val="nil"/>
              <w:bottom w:val="nil"/>
              <w:right w:val="nil"/>
            </w:tcBorders>
            <w:shd w:val="clear" w:color="auto" w:fill="auto"/>
            <w:noWrap/>
            <w:vAlign w:val="bottom"/>
            <w:hideMark/>
          </w:tcPr>
          <w:p w14:paraId="1B1C9C1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Cystobasidiomycetes</w:t>
            </w:r>
            <w:proofErr w:type="spellEnd"/>
          </w:p>
        </w:tc>
        <w:tc>
          <w:tcPr>
            <w:tcW w:w="1985" w:type="dxa"/>
            <w:tcBorders>
              <w:top w:val="nil"/>
              <w:left w:val="nil"/>
              <w:bottom w:val="nil"/>
              <w:right w:val="nil"/>
            </w:tcBorders>
            <w:shd w:val="clear" w:color="auto" w:fill="auto"/>
            <w:noWrap/>
            <w:vAlign w:val="bottom"/>
            <w:hideMark/>
          </w:tcPr>
          <w:p w14:paraId="339D283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Symmetrosporaceae</w:t>
            </w:r>
            <w:proofErr w:type="spellEnd"/>
          </w:p>
        </w:tc>
        <w:tc>
          <w:tcPr>
            <w:tcW w:w="1790" w:type="dxa"/>
            <w:tcBorders>
              <w:top w:val="nil"/>
              <w:left w:val="nil"/>
              <w:bottom w:val="nil"/>
              <w:right w:val="nil"/>
            </w:tcBorders>
            <w:shd w:val="clear" w:color="auto" w:fill="auto"/>
            <w:noWrap/>
            <w:vAlign w:val="bottom"/>
            <w:hideMark/>
          </w:tcPr>
          <w:p w14:paraId="2F1CF4F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Symmetrospora</w:t>
            </w:r>
            <w:proofErr w:type="spellEnd"/>
          </w:p>
        </w:tc>
        <w:tc>
          <w:tcPr>
            <w:tcW w:w="1144" w:type="dxa"/>
            <w:vMerge/>
            <w:tcBorders>
              <w:top w:val="nil"/>
              <w:left w:val="nil"/>
              <w:bottom w:val="single" w:sz="4" w:space="0" w:color="000000"/>
              <w:right w:val="nil"/>
            </w:tcBorders>
            <w:vAlign w:val="center"/>
            <w:hideMark/>
          </w:tcPr>
          <w:p w14:paraId="04ED7A0D"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07B63B1F" w14:textId="77777777" w:rsidTr="00554E3C">
        <w:trPr>
          <w:trHeight w:val="288"/>
        </w:trPr>
        <w:tc>
          <w:tcPr>
            <w:tcW w:w="1021" w:type="dxa"/>
            <w:tcBorders>
              <w:top w:val="nil"/>
              <w:left w:val="nil"/>
              <w:bottom w:val="nil"/>
              <w:right w:val="nil"/>
            </w:tcBorders>
            <w:shd w:val="clear" w:color="auto" w:fill="auto"/>
            <w:noWrap/>
            <w:vAlign w:val="bottom"/>
            <w:hideMark/>
          </w:tcPr>
          <w:p w14:paraId="5352510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ASV_20</w:t>
            </w:r>
          </w:p>
        </w:tc>
        <w:tc>
          <w:tcPr>
            <w:tcW w:w="874" w:type="dxa"/>
            <w:tcBorders>
              <w:top w:val="nil"/>
              <w:left w:val="nil"/>
              <w:bottom w:val="nil"/>
              <w:right w:val="nil"/>
            </w:tcBorders>
            <w:shd w:val="clear" w:color="auto" w:fill="auto"/>
            <w:noWrap/>
            <w:vAlign w:val="bottom"/>
            <w:hideMark/>
          </w:tcPr>
          <w:p w14:paraId="17FBFA5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5.80</w:t>
            </w:r>
          </w:p>
        </w:tc>
        <w:tc>
          <w:tcPr>
            <w:tcW w:w="874" w:type="dxa"/>
            <w:tcBorders>
              <w:top w:val="nil"/>
              <w:left w:val="nil"/>
              <w:bottom w:val="nil"/>
              <w:right w:val="nil"/>
            </w:tcBorders>
            <w:shd w:val="clear" w:color="auto" w:fill="auto"/>
            <w:noWrap/>
            <w:vAlign w:val="bottom"/>
            <w:hideMark/>
          </w:tcPr>
          <w:p w14:paraId="38BF082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0.60</w:t>
            </w:r>
          </w:p>
        </w:tc>
        <w:tc>
          <w:tcPr>
            <w:tcW w:w="1986" w:type="dxa"/>
            <w:tcBorders>
              <w:top w:val="nil"/>
              <w:left w:val="nil"/>
              <w:bottom w:val="nil"/>
              <w:right w:val="nil"/>
            </w:tcBorders>
            <w:shd w:val="clear" w:color="auto" w:fill="auto"/>
            <w:noWrap/>
            <w:vAlign w:val="bottom"/>
            <w:hideMark/>
          </w:tcPr>
          <w:p w14:paraId="13A7F33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Cystobasidiomycetes</w:t>
            </w:r>
            <w:proofErr w:type="spellEnd"/>
          </w:p>
        </w:tc>
        <w:tc>
          <w:tcPr>
            <w:tcW w:w="1986" w:type="dxa"/>
            <w:tcBorders>
              <w:top w:val="nil"/>
              <w:left w:val="nil"/>
              <w:bottom w:val="nil"/>
              <w:right w:val="nil"/>
            </w:tcBorders>
            <w:shd w:val="clear" w:color="auto" w:fill="auto"/>
            <w:noWrap/>
            <w:vAlign w:val="bottom"/>
            <w:hideMark/>
          </w:tcPr>
          <w:p w14:paraId="2D2A704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Cystobasidiomycetes</w:t>
            </w:r>
            <w:proofErr w:type="spellEnd"/>
          </w:p>
        </w:tc>
        <w:tc>
          <w:tcPr>
            <w:tcW w:w="1985" w:type="dxa"/>
            <w:tcBorders>
              <w:top w:val="nil"/>
              <w:left w:val="nil"/>
              <w:bottom w:val="nil"/>
              <w:right w:val="nil"/>
            </w:tcBorders>
            <w:shd w:val="clear" w:color="auto" w:fill="auto"/>
            <w:noWrap/>
            <w:vAlign w:val="bottom"/>
            <w:hideMark/>
          </w:tcPr>
          <w:p w14:paraId="502231D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Symmetrosporaceae</w:t>
            </w:r>
            <w:proofErr w:type="spellEnd"/>
          </w:p>
        </w:tc>
        <w:tc>
          <w:tcPr>
            <w:tcW w:w="1790" w:type="dxa"/>
            <w:tcBorders>
              <w:top w:val="nil"/>
              <w:left w:val="nil"/>
              <w:bottom w:val="nil"/>
              <w:right w:val="nil"/>
            </w:tcBorders>
            <w:shd w:val="clear" w:color="auto" w:fill="auto"/>
            <w:noWrap/>
            <w:vAlign w:val="bottom"/>
            <w:hideMark/>
          </w:tcPr>
          <w:p w14:paraId="4ADE6A4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Symmetrospora</w:t>
            </w:r>
            <w:proofErr w:type="spellEnd"/>
          </w:p>
        </w:tc>
        <w:tc>
          <w:tcPr>
            <w:tcW w:w="1144" w:type="dxa"/>
            <w:vMerge/>
            <w:tcBorders>
              <w:top w:val="nil"/>
              <w:left w:val="nil"/>
              <w:bottom w:val="single" w:sz="4" w:space="0" w:color="000000"/>
              <w:right w:val="nil"/>
            </w:tcBorders>
            <w:vAlign w:val="center"/>
            <w:hideMark/>
          </w:tcPr>
          <w:p w14:paraId="51A024F2"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2683E64" w14:textId="77777777" w:rsidTr="00554E3C">
        <w:trPr>
          <w:trHeight w:val="288"/>
        </w:trPr>
        <w:tc>
          <w:tcPr>
            <w:tcW w:w="1021" w:type="dxa"/>
            <w:tcBorders>
              <w:top w:val="nil"/>
              <w:left w:val="nil"/>
              <w:bottom w:val="nil"/>
              <w:right w:val="nil"/>
            </w:tcBorders>
            <w:shd w:val="clear" w:color="auto" w:fill="auto"/>
            <w:noWrap/>
            <w:vAlign w:val="bottom"/>
            <w:hideMark/>
          </w:tcPr>
          <w:p w14:paraId="7506DA9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ASV_32</w:t>
            </w:r>
          </w:p>
        </w:tc>
        <w:tc>
          <w:tcPr>
            <w:tcW w:w="874" w:type="dxa"/>
            <w:tcBorders>
              <w:top w:val="nil"/>
              <w:left w:val="nil"/>
              <w:bottom w:val="nil"/>
              <w:right w:val="nil"/>
            </w:tcBorders>
            <w:shd w:val="clear" w:color="auto" w:fill="auto"/>
            <w:noWrap/>
            <w:vAlign w:val="bottom"/>
            <w:hideMark/>
          </w:tcPr>
          <w:p w14:paraId="22FDCEB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0.30</w:t>
            </w:r>
          </w:p>
        </w:tc>
        <w:tc>
          <w:tcPr>
            <w:tcW w:w="874" w:type="dxa"/>
            <w:tcBorders>
              <w:top w:val="nil"/>
              <w:left w:val="nil"/>
              <w:bottom w:val="nil"/>
              <w:right w:val="nil"/>
            </w:tcBorders>
            <w:shd w:val="clear" w:color="auto" w:fill="auto"/>
            <w:noWrap/>
            <w:vAlign w:val="bottom"/>
            <w:hideMark/>
          </w:tcPr>
          <w:p w14:paraId="7DF125D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986" w:type="dxa"/>
            <w:tcBorders>
              <w:top w:val="nil"/>
              <w:left w:val="nil"/>
              <w:bottom w:val="nil"/>
              <w:right w:val="nil"/>
            </w:tcBorders>
            <w:shd w:val="clear" w:color="auto" w:fill="auto"/>
            <w:noWrap/>
            <w:vAlign w:val="bottom"/>
            <w:hideMark/>
          </w:tcPr>
          <w:p w14:paraId="27467D2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Cystobasidiomycetes</w:t>
            </w:r>
            <w:proofErr w:type="spellEnd"/>
          </w:p>
        </w:tc>
        <w:tc>
          <w:tcPr>
            <w:tcW w:w="1986" w:type="dxa"/>
            <w:tcBorders>
              <w:top w:val="nil"/>
              <w:left w:val="nil"/>
              <w:bottom w:val="nil"/>
              <w:right w:val="nil"/>
            </w:tcBorders>
            <w:shd w:val="clear" w:color="auto" w:fill="auto"/>
            <w:noWrap/>
            <w:vAlign w:val="bottom"/>
            <w:hideMark/>
          </w:tcPr>
          <w:p w14:paraId="563B3FE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Cystobasidiomycetes</w:t>
            </w:r>
            <w:proofErr w:type="spellEnd"/>
          </w:p>
        </w:tc>
        <w:tc>
          <w:tcPr>
            <w:tcW w:w="1985" w:type="dxa"/>
            <w:tcBorders>
              <w:top w:val="nil"/>
              <w:left w:val="nil"/>
              <w:bottom w:val="nil"/>
              <w:right w:val="nil"/>
            </w:tcBorders>
            <w:shd w:val="clear" w:color="auto" w:fill="auto"/>
            <w:noWrap/>
            <w:vAlign w:val="bottom"/>
            <w:hideMark/>
          </w:tcPr>
          <w:p w14:paraId="3A0FE78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Symmetrosporaceae</w:t>
            </w:r>
            <w:proofErr w:type="spellEnd"/>
          </w:p>
        </w:tc>
        <w:tc>
          <w:tcPr>
            <w:tcW w:w="1790" w:type="dxa"/>
            <w:tcBorders>
              <w:top w:val="nil"/>
              <w:left w:val="nil"/>
              <w:bottom w:val="nil"/>
              <w:right w:val="nil"/>
            </w:tcBorders>
            <w:shd w:val="clear" w:color="auto" w:fill="auto"/>
            <w:noWrap/>
            <w:vAlign w:val="bottom"/>
            <w:hideMark/>
          </w:tcPr>
          <w:p w14:paraId="0F32C32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Symmetrospora</w:t>
            </w:r>
            <w:proofErr w:type="spellEnd"/>
          </w:p>
        </w:tc>
        <w:tc>
          <w:tcPr>
            <w:tcW w:w="1144" w:type="dxa"/>
            <w:vMerge/>
            <w:tcBorders>
              <w:top w:val="nil"/>
              <w:left w:val="nil"/>
              <w:bottom w:val="single" w:sz="4" w:space="0" w:color="000000"/>
              <w:right w:val="nil"/>
            </w:tcBorders>
            <w:vAlign w:val="center"/>
            <w:hideMark/>
          </w:tcPr>
          <w:p w14:paraId="297541C0"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CF6A0BA" w14:textId="77777777" w:rsidTr="00554E3C">
        <w:trPr>
          <w:trHeight w:val="288"/>
        </w:trPr>
        <w:tc>
          <w:tcPr>
            <w:tcW w:w="1021" w:type="dxa"/>
            <w:tcBorders>
              <w:top w:val="nil"/>
              <w:left w:val="nil"/>
              <w:bottom w:val="nil"/>
              <w:right w:val="nil"/>
            </w:tcBorders>
            <w:shd w:val="clear" w:color="auto" w:fill="auto"/>
            <w:noWrap/>
            <w:vAlign w:val="bottom"/>
            <w:hideMark/>
          </w:tcPr>
          <w:p w14:paraId="442E3B6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ASV_31</w:t>
            </w:r>
          </w:p>
        </w:tc>
        <w:tc>
          <w:tcPr>
            <w:tcW w:w="874" w:type="dxa"/>
            <w:tcBorders>
              <w:top w:val="nil"/>
              <w:left w:val="nil"/>
              <w:bottom w:val="nil"/>
              <w:right w:val="nil"/>
            </w:tcBorders>
            <w:shd w:val="clear" w:color="auto" w:fill="auto"/>
            <w:noWrap/>
            <w:vAlign w:val="bottom"/>
            <w:hideMark/>
          </w:tcPr>
          <w:p w14:paraId="3CAA87C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1.30</w:t>
            </w:r>
          </w:p>
        </w:tc>
        <w:tc>
          <w:tcPr>
            <w:tcW w:w="874" w:type="dxa"/>
            <w:tcBorders>
              <w:top w:val="nil"/>
              <w:left w:val="nil"/>
              <w:bottom w:val="nil"/>
              <w:right w:val="nil"/>
            </w:tcBorders>
            <w:shd w:val="clear" w:color="auto" w:fill="auto"/>
            <w:noWrap/>
            <w:vAlign w:val="bottom"/>
            <w:hideMark/>
          </w:tcPr>
          <w:p w14:paraId="7528E76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0.05</w:t>
            </w:r>
          </w:p>
        </w:tc>
        <w:tc>
          <w:tcPr>
            <w:tcW w:w="1986" w:type="dxa"/>
            <w:tcBorders>
              <w:top w:val="nil"/>
              <w:left w:val="nil"/>
              <w:bottom w:val="nil"/>
              <w:right w:val="nil"/>
            </w:tcBorders>
            <w:shd w:val="clear" w:color="auto" w:fill="auto"/>
            <w:noWrap/>
            <w:vAlign w:val="bottom"/>
            <w:hideMark/>
          </w:tcPr>
          <w:p w14:paraId="3D42B7D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Cystobasidiomycetes</w:t>
            </w:r>
            <w:proofErr w:type="spellEnd"/>
          </w:p>
        </w:tc>
        <w:tc>
          <w:tcPr>
            <w:tcW w:w="1986" w:type="dxa"/>
            <w:tcBorders>
              <w:top w:val="nil"/>
              <w:left w:val="nil"/>
              <w:bottom w:val="nil"/>
              <w:right w:val="nil"/>
            </w:tcBorders>
            <w:shd w:val="clear" w:color="auto" w:fill="auto"/>
            <w:noWrap/>
            <w:vAlign w:val="bottom"/>
            <w:hideMark/>
          </w:tcPr>
          <w:p w14:paraId="439336A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85" w:type="dxa"/>
            <w:tcBorders>
              <w:top w:val="nil"/>
              <w:left w:val="nil"/>
              <w:bottom w:val="nil"/>
              <w:right w:val="nil"/>
            </w:tcBorders>
            <w:shd w:val="clear" w:color="auto" w:fill="auto"/>
            <w:noWrap/>
            <w:vAlign w:val="bottom"/>
            <w:hideMark/>
          </w:tcPr>
          <w:p w14:paraId="01A3869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790" w:type="dxa"/>
            <w:tcBorders>
              <w:top w:val="nil"/>
              <w:left w:val="nil"/>
              <w:bottom w:val="nil"/>
              <w:right w:val="nil"/>
            </w:tcBorders>
            <w:shd w:val="clear" w:color="auto" w:fill="auto"/>
            <w:noWrap/>
            <w:vAlign w:val="bottom"/>
            <w:hideMark/>
          </w:tcPr>
          <w:p w14:paraId="796E5ED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144" w:type="dxa"/>
            <w:vMerge/>
            <w:tcBorders>
              <w:top w:val="nil"/>
              <w:left w:val="nil"/>
              <w:bottom w:val="single" w:sz="4" w:space="0" w:color="000000"/>
              <w:right w:val="nil"/>
            </w:tcBorders>
            <w:vAlign w:val="center"/>
            <w:hideMark/>
          </w:tcPr>
          <w:p w14:paraId="1A3922BE"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78281FBB" w14:textId="77777777" w:rsidTr="00554E3C">
        <w:trPr>
          <w:trHeight w:val="288"/>
        </w:trPr>
        <w:tc>
          <w:tcPr>
            <w:tcW w:w="1021" w:type="dxa"/>
            <w:tcBorders>
              <w:top w:val="nil"/>
              <w:left w:val="nil"/>
              <w:bottom w:val="nil"/>
              <w:right w:val="nil"/>
            </w:tcBorders>
            <w:shd w:val="clear" w:color="auto" w:fill="auto"/>
            <w:noWrap/>
            <w:vAlign w:val="bottom"/>
            <w:hideMark/>
          </w:tcPr>
          <w:p w14:paraId="102C794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ASV_54</w:t>
            </w:r>
          </w:p>
        </w:tc>
        <w:tc>
          <w:tcPr>
            <w:tcW w:w="874" w:type="dxa"/>
            <w:tcBorders>
              <w:top w:val="nil"/>
              <w:left w:val="nil"/>
              <w:bottom w:val="nil"/>
              <w:right w:val="nil"/>
            </w:tcBorders>
            <w:shd w:val="clear" w:color="auto" w:fill="auto"/>
            <w:noWrap/>
            <w:vAlign w:val="bottom"/>
            <w:hideMark/>
          </w:tcPr>
          <w:p w14:paraId="1535114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1.10</w:t>
            </w:r>
          </w:p>
        </w:tc>
        <w:tc>
          <w:tcPr>
            <w:tcW w:w="874" w:type="dxa"/>
            <w:tcBorders>
              <w:top w:val="nil"/>
              <w:left w:val="nil"/>
              <w:bottom w:val="nil"/>
              <w:right w:val="nil"/>
            </w:tcBorders>
            <w:shd w:val="clear" w:color="auto" w:fill="auto"/>
            <w:noWrap/>
            <w:vAlign w:val="bottom"/>
            <w:hideMark/>
          </w:tcPr>
          <w:p w14:paraId="2FE58A8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986" w:type="dxa"/>
            <w:tcBorders>
              <w:top w:val="nil"/>
              <w:left w:val="nil"/>
              <w:bottom w:val="nil"/>
              <w:right w:val="nil"/>
            </w:tcBorders>
            <w:shd w:val="clear" w:color="auto" w:fill="auto"/>
            <w:noWrap/>
            <w:vAlign w:val="bottom"/>
            <w:hideMark/>
          </w:tcPr>
          <w:p w14:paraId="13FFD81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Cystobasidiomycetes</w:t>
            </w:r>
            <w:proofErr w:type="spellEnd"/>
          </w:p>
        </w:tc>
        <w:tc>
          <w:tcPr>
            <w:tcW w:w="1986" w:type="dxa"/>
            <w:tcBorders>
              <w:top w:val="nil"/>
              <w:left w:val="nil"/>
              <w:bottom w:val="nil"/>
              <w:right w:val="nil"/>
            </w:tcBorders>
            <w:shd w:val="clear" w:color="auto" w:fill="auto"/>
            <w:noWrap/>
            <w:vAlign w:val="bottom"/>
            <w:hideMark/>
          </w:tcPr>
          <w:p w14:paraId="5912115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85" w:type="dxa"/>
            <w:tcBorders>
              <w:top w:val="nil"/>
              <w:left w:val="nil"/>
              <w:bottom w:val="nil"/>
              <w:right w:val="nil"/>
            </w:tcBorders>
            <w:shd w:val="clear" w:color="auto" w:fill="auto"/>
            <w:noWrap/>
            <w:vAlign w:val="bottom"/>
            <w:hideMark/>
          </w:tcPr>
          <w:p w14:paraId="25313EA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790" w:type="dxa"/>
            <w:tcBorders>
              <w:top w:val="nil"/>
              <w:left w:val="nil"/>
              <w:bottom w:val="nil"/>
              <w:right w:val="nil"/>
            </w:tcBorders>
            <w:shd w:val="clear" w:color="auto" w:fill="auto"/>
            <w:noWrap/>
            <w:vAlign w:val="bottom"/>
            <w:hideMark/>
          </w:tcPr>
          <w:p w14:paraId="6D3C8D8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144" w:type="dxa"/>
            <w:vMerge/>
            <w:tcBorders>
              <w:top w:val="nil"/>
              <w:left w:val="nil"/>
              <w:bottom w:val="single" w:sz="4" w:space="0" w:color="000000"/>
              <w:right w:val="nil"/>
            </w:tcBorders>
            <w:vAlign w:val="center"/>
            <w:hideMark/>
          </w:tcPr>
          <w:p w14:paraId="470DD16D"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2AD7509D" w14:textId="77777777" w:rsidTr="00554E3C">
        <w:trPr>
          <w:trHeight w:val="288"/>
        </w:trPr>
        <w:tc>
          <w:tcPr>
            <w:tcW w:w="1021" w:type="dxa"/>
            <w:tcBorders>
              <w:top w:val="nil"/>
              <w:left w:val="nil"/>
              <w:bottom w:val="nil"/>
              <w:right w:val="nil"/>
            </w:tcBorders>
            <w:shd w:val="clear" w:color="auto" w:fill="auto"/>
            <w:noWrap/>
            <w:vAlign w:val="bottom"/>
            <w:hideMark/>
          </w:tcPr>
          <w:p w14:paraId="18225CA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ASV_123</w:t>
            </w:r>
          </w:p>
        </w:tc>
        <w:tc>
          <w:tcPr>
            <w:tcW w:w="874" w:type="dxa"/>
            <w:tcBorders>
              <w:top w:val="nil"/>
              <w:left w:val="nil"/>
              <w:bottom w:val="nil"/>
              <w:right w:val="nil"/>
            </w:tcBorders>
            <w:shd w:val="clear" w:color="auto" w:fill="auto"/>
            <w:noWrap/>
            <w:vAlign w:val="bottom"/>
            <w:hideMark/>
          </w:tcPr>
          <w:p w14:paraId="7948D27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0.31</w:t>
            </w:r>
          </w:p>
        </w:tc>
        <w:tc>
          <w:tcPr>
            <w:tcW w:w="874" w:type="dxa"/>
            <w:tcBorders>
              <w:top w:val="nil"/>
              <w:left w:val="nil"/>
              <w:bottom w:val="nil"/>
              <w:right w:val="nil"/>
            </w:tcBorders>
            <w:shd w:val="clear" w:color="auto" w:fill="auto"/>
            <w:noWrap/>
            <w:vAlign w:val="bottom"/>
            <w:hideMark/>
          </w:tcPr>
          <w:p w14:paraId="79BE5B9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0.09</w:t>
            </w:r>
          </w:p>
        </w:tc>
        <w:tc>
          <w:tcPr>
            <w:tcW w:w="1986" w:type="dxa"/>
            <w:tcBorders>
              <w:top w:val="nil"/>
              <w:left w:val="nil"/>
              <w:bottom w:val="nil"/>
              <w:right w:val="nil"/>
            </w:tcBorders>
            <w:shd w:val="clear" w:color="auto" w:fill="auto"/>
            <w:noWrap/>
            <w:vAlign w:val="bottom"/>
            <w:hideMark/>
          </w:tcPr>
          <w:p w14:paraId="16CBC92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Spiculogloeomycetes</w:t>
            </w:r>
            <w:proofErr w:type="spellEnd"/>
          </w:p>
        </w:tc>
        <w:tc>
          <w:tcPr>
            <w:tcW w:w="1986" w:type="dxa"/>
            <w:tcBorders>
              <w:top w:val="nil"/>
              <w:left w:val="nil"/>
              <w:bottom w:val="nil"/>
              <w:right w:val="nil"/>
            </w:tcBorders>
            <w:shd w:val="clear" w:color="auto" w:fill="auto"/>
            <w:noWrap/>
            <w:vAlign w:val="bottom"/>
            <w:hideMark/>
          </w:tcPr>
          <w:p w14:paraId="22EFCFC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Spiculogloeales</w:t>
            </w:r>
            <w:proofErr w:type="spellEnd"/>
          </w:p>
        </w:tc>
        <w:tc>
          <w:tcPr>
            <w:tcW w:w="1985" w:type="dxa"/>
            <w:tcBorders>
              <w:top w:val="nil"/>
              <w:left w:val="nil"/>
              <w:bottom w:val="nil"/>
              <w:right w:val="nil"/>
            </w:tcBorders>
            <w:shd w:val="clear" w:color="auto" w:fill="auto"/>
            <w:noWrap/>
            <w:vAlign w:val="bottom"/>
            <w:hideMark/>
          </w:tcPr>
          <w:p w14:paraId="6502E87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Spiculogloeaceae</w:t>
            </w:r>
            <w:proofErr w:type="spellEnd"/>
          </w:p>
        </w:tc>
        <w:tc>
          <w:tcPr>
            <w:tcW w:w="1790" w:type="dxa"/>
            <w:tcBorders>
              <w:top w:val="nil"/>
              <w:left w:val="nil"/>
              <w:bottom w:val="nil"/>
              <w:right w:val="nil"/>
            </w:tcBorders>
            <w:shd w:val="clear" w:color="auto" w:fill="auto"/>
            <w:noWrap/>
            <w:vAlign w:val="bottom"/>
            <w:hideMark/>
          </w:tcPr>
          <w:p w14:paraId="3B9E3CD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Phyllozyma</w:t>
            </w:r>
            <w:proofErr w:type="spellEnd"/>
          </w:p>
        </w:tc>
        <w:tc>
          <w:tcPr>
            <w:tcW w:w="1144" w:type="dxa"/>
            <w:vMerge/>
            <w:tcBorders>
              <w:top w:val="nil"/>
              <w:left w:val="nil"/>
              <w:bottom w:val="single" w:sz="4" w:space="0" w:color="000000"/>
              <w:right w:val="nil"/>
            </w:tcBorders>
            <w:vAlign w:val="center"/>
            <w:hideMark/>
          </w:tcPr>
          <w:p w14:paraId="40918CE7"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3464B5CE" w14:textId="77777777" w:rsidTr="00554E3C">
        <w:trPr>
          <w:trHeight w:val="288"/>
        </w:trPr>
        <w:tc>
          <w:tcPr>
            <w:tcW w:w="1021" w:type="dxa"/>
            <w:tcBorders>
              <w:top w:val="nil"/>
              <w:left w:val="nil"/>
              <w:bottom w:val="nil"/>
              <w:right w:val="nil"/>
            </w:tcBorders>
            <w:shd w:val="clear" w:color="auto" w:fill="auto"/>
            <w:noWrap/>
            <w:vAlign w:val="bottom"/>
            <w:hideMark/>
          </w:tcPr>
          <w:p w14:paraId="213C509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ASV_182</w:t>
            </w:r>
          </w:p>
        </w:tc>
        <w:tc>
          <w:tcPr>
            <w:tcW w:w="874" w:type="dxa"/>
            <w:tcBorders>
              <w:top w:val="nil"/>
              <w:left w:val="nil"/>
              <w:bottom w:val="nil"/>
              <w:right w:val="nil"/>
            </w:tcBorders>
            <w:shd w:val="clear" w:color="auto" w:fill="auto"/>
            <w:noWrap/>
            <w:vAlign w:val="bottom"/>
            <w:hideMark/>
          </w:tcPr>
          <w:p w14:paraId="21EC2AC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0.21</w:t>
            </w:r>
          </w:p>
        </w:tc>
        <w:tc>
          <w:tcPr>
            <w:tcW w:w="874" w:type="dxa"/>
            <w:tcBorders>
              <w:top w:val="nil"/>
              <w:left w:val="nil"/>
              <w:bottom w:val="nil"/>
              <w:right w:val="nil"/>
            </w:tcBorders>
            <w:shd w:val="clear" w:color="auto" w:fill="auto"/>
            <w:noWrap/>
            <w:vAlign w:val="bottom"/>
            <w:hideMark/>
          </w:tcPr>
          <w:p w14:paraId="7C3245D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0.01</w:t>
            </w:r>
          </w:p>
        </w:tc>
        <w:tc>
          <w:tcPr>
            <w:tcW w:w="1986" w:type="dxa"/>
            <w:tcBorders>
              <w:top w:val="nil"/>
              <w:left w:val="nil"/>
              <w:bottom w:val="nil"/>
              <w:right w:val="nil"/>
            </w:tcBorders>
            <w:shd w:val="clear" w:color="auto" w:fill="auto"/>
            <w:noWrap/>
            <w:vAlign w:val="bottom"/>
            <w:hideMark/>
          </w:tcPr>
          <w:p w14:paraId="2FAF689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Agaricomycetes</w:t>
            </w:r>
            <w:proofErr w:type="spellEnd"/>
          </w:p>
        </w:tc>
        <w:tc>
          <w:tcPr>
            <w:tcW w:w="1986" w:type="dxa"/>
            <w:tcBorders>
              <w:top w:val="nil"/>
              <w:left w:val="nil"/>
              <w:bottom w:val="nil"/>
              <w:right w:val="nil"/>
            </w:tcBorders>
            <w:shd w:val="clear" w:color="auto" w:fill="auto"/>
            <w:noWrap/>
            <w:vAlign w:val="bottom"/>
            <w:hideMark/>
          </w:tcPr>
          <w:p w14:paraId="774BFD9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85" w:type="dxa"/>
            <w:tcBorders>
              <w:top w:val="nil"/>
              <w:left w:val="nil"/>
              <w:bottom w:val="nil"/>
              <w:right w:val="nil"/>
            </w:tcBorders>
            <w:shd w:val="clear" w:color="auto" w:fill="auto"/>
            <w:noWrap/>
            <w:vAlign w:val="bottom"/>
            <w:hideMark/>
          </w:tcPr>
          <w:p w14:paraId="394D2F9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790" w:type="dxa"/>
            <w:tcBorders>
              <w:top w:val="nil"/>
              <w:left w:val="nil"/>
              <w:bottom w:val="nil"/>
              <w:right w:val="nil"/>
            </w:tcBorders>
            <w:shd w:val="clear" w:color="auto" w:fill="auto"/>
            <w:noWrap/>
            <w:vAlign w:val="bottom"/>
            <w:hideMark/>
          </w:tcPr>
          <w:p w14:paraId="6126F57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144" w:type="dxa"/>
            <w:vMerge/>
            <w:tcBorders>
              <w:top w:val="nil"/>
              <w:left w:val="nil"/>
              <w:bottom w:val="single" w:sz="4" w:space="0" w:color="000000"/>
              <w:right w:val="nil"/>
            </w:tcBorders>
            <w:vAlign w:val="center"/>
            <w:hideMark/>
          </w:tcPr>
          <w:p w14:paraId="2EA2BE21"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4E718826" w14:textId="77777777" w:rsidTr="00554E3C">
        <w:trPr>
          <w:trHeight w:val="288"/>
        </w:trPr>
        <w:tc>
          <w:tcPr>
            <w:tcW w:w="1021" w:type="dxa"/>
            <w:tcBorders>
              <w:top w:val="nil"/>
              <w:left w:val="nil"/>
              <w:bottom w:val="nil"/>
              <w:right w:val="nil"/>
            </w:tcBorders>
            <w:shd w:val="clear" w:color="auto" w:fill="auto"/>
            <w:noWrap/>
            <w:vAlign w:val="bottom"/>
            <w:hideMark/>
          </w:tcPr>
          <w:p w14:paraId="098E674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ASV_179</w:t>
            </w:r>
          </w:p>
        </w:tc>
        <w:tc>
          <w:tcPr>
            <w:tcW w:w="874" w:type="dxa"/>
            <w:tcBorders>
              <w:top w:val="nil"/>
              <w:left w:val="nil"/>
              <w:bottom w:val="nil"/>
              <w:right w:val="nil"/>
            </w:tcBorders>
            <w:shd w:val="clear" w:color="auto" w:fill="auto"/>
            <w:noWrap/>
            <w:vAlign w:val="bottom"/>
            <w:hideMark/>
          </w:tcPr>
          <w:p w14:paraId="371BF8C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0.01</w:t>
            </w:r>
          </w:p>
        </w:tc>
        <w:tc>
          <w:tcPr>
            <w:tcW w:w="874" w:type="dxa"/>
            <w:tcBorders>
              <w:top w:val="nil"/>
              <w:left w:val="nil"/>
              <w:bottom w:val="nil"/>
              <w:right w:val="nil"/>
            </w:tcBorders>
            <w:shd w:val="clear" w:color="auto" w:fill="auto"/>
            <w:noWrap/>
            <w:vAlign w:val="bottom"/>
            <w:hideMark/>
          </w:tcPr>
          <w:p w14:paraId="4724357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0.21</w:t>
            </w:r>
          </w:p>
        </w:tc>
        <w:tc>
          <w:tcPr>
            <w:tcW w:w="1986" w:type="dxa"/>
            <w:tcBorders>
              <w:top w:val="nil"/>
              <w:left w:val="nil"/>
              <w:bottom w:val="nil"/>
              <w:right w:val="nil"/>
            </w:tcBorders>
            <w:shd w:val="clear" w:color="auto" w:fill="auto"/>
            <w:noWrap/>
            <w:vAlign w:val="bottom"/>
            <w:hideMark/>
          </w:tcPr>
          <w:p w14:paraId="5324DE5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986" w:type="dxa"/>
            <w:tcBorders>
              <w:top w:val="nil"/>
              <w:left w:val="nil"/>
              <w:bottom w:val="nil"/>
              <w:right w:val="nil"/>
            </w:tcBorders>
            <w:shd w:val="clear" w:color="auto" w:fill="auto"/>
            <w:noWrap/>
            <w:vAlign w:val="bottom"/>
            <w:hideMark/>
          </w:tcPr>
          <w:p w14:paraId="487298F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985" w:type="dxa"/>
            <w:tcBorders>
              <w:top w:val="nil"/>
              <w:left w:val="nil"/>
              <w:bottom w:val="nil"/>
              <w:right w:val="nil"/>
            </w:tcBorders>
            <w:shd w:val="clear" w:color="auto" w:fill="auto"/>
            <w:noWrap/>
            <w:vAlign w:val="bottom"/>
            <w:hideMark/>
          </w:tcPr>
          <w:p w14:paraId="6F62B15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790" w:type="dxa"/>
            <w:tcBorders>
              <w:top w:val="nil"/>
              <w:left w:val="nil"/>
              <w:bottom w:val="nil"/>
              <w:right w:val="nil"/>
            </w:tcBorders>
            <w:shd w:val="clear" w:color="auto" w:fill="auto"/>
            <w:noWrap/>
            <w:vAlign w:val="bottom"/>
            <w:hideMark/>
          </w:tcPr>
          <w:p w14:paraId="383940C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144" w:type="dxa"/>
            <w:vMerge/>
            <w:tcBorders>
              <w:top w:val="nil"/>
              <w:left w:val="nil"/>
              <w:bottom w:val="single" w:sz="4" w:space="0" w:color="000000"/>
              <w:right w:val="nil"/>
            </w:tcBorders>
            <w:vAlign w:val="center"/>
            <w:hideMark/>
          </w:tcPr>
          <w:p w14:paraId="0775D4CE"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6690FDFA" w14:textId="77777777" w:rsidTr="00554E3C">
        <w:trPr>
          <w:trHeight w:val="288"/>
        </w:trPr>
        <w:tc>
          <w:tcPr>
            <w:tcW w:w="1021" w:type="dxa"/>
            <w:tcBorders>
              <w:top w:val="nil"/>
              <w:left w:val="nil"/>
              <w:bottom w:val="single" w:sz="4" w:space="0" w:color="auto"/>
              <w:right w:val="nil"/>
            </w:tcBorders>
            <w:shd w:val="clear" w:color="auto" w:fill="auto"/>
            <w:noWrap/>
            <w:vAlign w:val="bottom"/>
            <w:hideMark/>
          </w:tcPr>
          <w:p w14:paraId="7481052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ASV_145</w:t>
            </w:r>
          </w:p>
        </w:tc>
        <w:tc>
          <w:tcPr>
            <w:tcW w:w="874" w:type="dxa"/>
            <w:tcBorders>
              <w:top w:val="nil"/>
              <w:left w:val="nil"/>
              <w:bottom w:val="single" w:sz="4" w:space="0" w:color="auto"/>
              <w:right w:val="nil"/>
            </w:tcBorders>
            <w:shd w:val="clear" w:color="auto" w:fill="auto"/>
            <w:noWrap/>
            <w:vAlign w:val="bottom"/>
            <w:hideMark/>
          </w:tcPr>
          <w:p w14:paraId="14B0745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0.02</w:t>
            </w:r>
          </w:p>
        </w:tc>
        <w:tc>
          <w:tcPr>
            <w:tcW w:w="874" w:type="dxa"/>
            <w:tcBorders>
              <w:top w:val="nil"/>
              <w:left w:val="nil"/>
              <w:bottom w:val="single" w:sz="4" w:space="0" w:color="auto"/>
              <w:right w:val="nil"/>
            </w:tcBorders>
            <w:shd w:val="clear" w:color="auto" w:fill="auto"/>
            <w:noWrap/>
            <w:vAlign w:val="bottom"/>
            <w:hideMark/>
          </w:tcPr>
          <w:p w14:paraId="506C74D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0.30</w:t>
            </w:r>
          </w:p>
        </w:tc>
        <w:tc>
          <w:tcPr>
            <w:tcW w:w="1986" w:type="dxa"/>
            <w:tcBorders>
              <w:top w:val="nil"/>
              <w:left w:val="nil"/>
              <w:bottom w:val="single" w:sz="4" w:space="0" w:color="auto"/>
              <w:right w:val="nil"/>
            </w:tcBorders>
            <w:shd w:val="clear" w:color="auto" w:fill="auto"/>
            <w:noWrap/>
            <w:vAlign w:val="bottom"/>
            <w:hideMark/>
          </w:tcPr>
          <w:p w14:paraId="6BCB354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986" w:type="dxa"/>
            <w:tcBorders>
              <w:top w:val="nil"/>
              <w:left w:val="nil"/>
              <w:bottom w:val="single" w:sz="4" w:space="0" w:color="auto"/>
              <w:right w:val="nil"/>
            </w:tcBorders>
            <w:shd w:val="clear" w:color="auto" w:fill="auto"/>
            <w:noWrap/>
            <w:vAlign w:val="bottom"/>
            <w:hideMark/>
          </w:tcPr>
          <w:p w14:paraId="6DC777B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985" w:type="dxa"/>
            <w:tcBorders>
              <w:top w:val="nil"/>
              <w:left w:val="nil"/>
              <w:bottom w:val="single" w:sz="4" w:space="0" w:color="auto"/>
              <w:right w:val="nil"/>
            </w:tcBorders>
            <w:shd w:val="clear" w:color="auto" w:fill="auto"/>
            <w:noWrap/>
            <w:vAlign w:val="bottom"/>
            <w:hideMark/>
          </w:tcPr>
          <w:p w14:paraId="1849D8F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790" w:type="dxa"/>
            <w:tcBorders>
              <w:top w:val="nil"/>
              <w:left w:val="nil"/>
              <w:bottom w:val="single" w:sz="4" w:space="0" w:color="auto"/>
              <w:right w:val="nil"/>
            </w:tcBorders>
            <w:shd w:val="clear" w:color="auto" w:fill="auto"/>
            <w:noWrap/>
            <w:vAlign w:val="bottom"/>
            <w:hideMark/>
          </w:tcPr>
          <w:p w14:paraId="6414677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144" w:type="dxa"/>
            <w:vMerge/>
            <w:tcBorders>
              <w:top w:val="nil"/>
              <w:left w:val="nil"/>
              <w:bottom w:val="single" w:sz="4" w:space="0" w:color="auto"/>
              <w:right w:val="nil"/>
            </w:tcBorders>
            <w:vAlign w:val="center"/>
            <w:hideMark/>
          </w:tcPr>
          <w:p w14:paraId="7DD16EB4"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554E3C" w:rsidRPr="003F5C4A" w14:paraId="1B25CBE6" w14:textId="77777777" w:rsidTr="00554E3C">
        <w:trPr>
          <w:trHeight w:val="288"/>
        </w:trPr>
        <w:tc>
          <w:tcPr>
            <w:tcW w:w="1021" w:type="dxa"/>
            <w:tcBorders>
              <w:top w:val="single" w:sz="4" w:space="0" w:color="auto"/>
              <w:left w:val="nil"/>
              <w:bottom w:val="nil"/>
              <w:right w:val="nil"/>
            </w:tcBorders>
            <w:shd w:val="clear" w:color="auto" w:fill="auto"/>
            <w:noWrap/>
            <w:vAlign w:val="bottom"/>
            <w:hideMark/>
          </w:tcPr>
          <w:p w14:paraId="58A6A2B9" w14:textId="149D2D09"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ASV_11</w:t>
            </w:r>
          </w:p>
        </w:tc>
        <w:tc>
          <w:tcPr>
            <w:tcW w:w="874" w:type="dxa"/>
            <w:tcBorders>
              <w:top w:val="single" w:sz="4" w:space="0" w:color="auto"/>
              <w:left w:val="nil"/>
              <w:bottom w:val="nil"/>
              <w:right w:val="nil"/>
            </w:tcBorders>
            <w:shd w:val="clear" w:color="auto" w:fill="auto"/>
            <w:noWrap/>
            <w:vAlign w:val="bottom"/>
            <w:hideMark/>
          </w:tcPr>
          <w:p w14:paraId="0BBD6A34" w14:textId="54DA9D75"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1.70</w:t>
            </w:r>
          </w:p>
        </w:tc>
        <w:tc>
          <w:tcPr>
            <w:tcW w:w="874" w:type="dxa"/>
            <w:tcBorders>
              <w:top w:val="single" w:sz="4" w:space="0" w:color="auto"/>
              <w:left w:val="nil"/>
              <w:bottom w:val="nil"/>
              <w:right w:val="nil"/>
            </w:tcBorders>
            <w:shd w:val="clear" w:color="auto" w:fill="auto"/>
            <w:noWrap/>
            <w:vAlign w:val="bottom"/>
            <w:hideMark/>
          </w:tcPr>
          <w:p w14:paraId="7C9FFBF1" w14:textId="23A1F996"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0.57</w:t>
            </w:r>
          </w:p>
        </w:tc>
        <w:tc>
          <w:tcPr>
            <w:tcW w:w="1986" w:type="dxa"/>
            <w:tcBorders>
              <w:top w:val="single" w:sz="4" w:space="0" w:color="auto"/>
              <w:left w:val="nil"/>
              <w:bottom w:val="nil"/>
              <w:right w:val="nil"/>
            </w:tcBorders>
            <w:shd w:val="clear" w:color="auto" w:fill="auto"/>
            <w:noWrap/>
            <w:vAlign w:val="bottom"/>
            <w:hideMark/>
          </w:tcPr>
          <w:p w14:paraId="20914F74" w14:textId="08CDB18F"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Tremellomycetes</w:t>
            </w:r>
            <w:proofErr w:type="spellEnd"/>
          </w:p>
        </w:tc>
        <w:tc>
          <w:tcPr>
            <w:tcW w:w="1986" w:type="dxa"/>
            <w:tcBorders>
              <w:top w:val="single" w:sz="4" w:space="0" w:color="auto"/>
              <w:left w:val="nil"/>
              <w:bottom w:val="nil"/>
              <w:right w:val="nil"/>
            </w:tcBorders>
            <w:shd w:val="clear" w:color="auto" w:fill="auto"/>
            <w:noWrap/>
            <w:vAlign w:val="bottom"/>
            <w:hideMark/>
          </w:tcPr>
          <w:p w14:paraId="01A1D535" w14:textId="5B11E338"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Tremellales</w:t>
            </w:r>
            <w:proofErr w:type="spellEnd"/>
          </w:p>
        </w:tc>
        <w:tc>
          <w:tcPr>
            <w:tcW w:w="1985" w:type="dxa"/>
            <w:tcBorders>
              <w:top w:val="single" w:sz="4" w:space="0" w:color="auto"/>
              <w:left w:val="nil"/>
              <w:bottom w:val="nil"/>
              <w:right w:val="nil"/>
            </w:tcBorders>
            <w:shd w:val="clear" w:color="auto" w:fill="auto"/>
            <w:noWrap/>
            <w:vAlign w:val="bottom"/>
            <w:hideMark/>
          </w:tcPr>
          <w:p w14:paraId="387D1158" w14:textId="2B3A2267"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Bulleribasidiaceae</w:t>
            </w:r>
            <w:proofErr w:type="spellEnd"/>
          </w:p>
        </w:tc>
        <w:tc>
          <w:tcPr>
            <w:tcW w:w="1790" w:type="dxa"/>
            <w:tcBorders>
              <w:top w:val="single" w:sz="4" w:space="0" w:color="auto"/>
              <w:left w:val="nil"/>
              <w:bottom w:val="nil"/>
              <w:right w:val="nil"/>
            </w:tcBorders>
            <w:shd w:val="clear" w:color="auto" w:fill="auto"/>
            <w:noWrap/>
            <w:vAlign w:val="bottom"/>
            <w:hideMark/>
          </w:tcPr>
          <w:p w14:paraId="310F3490" w14:textId="601D3638"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Vishniacozyma</w:t>
            </w:r>
            <w:proofErr w:type="spellEnd"/>
          </w:p>
        </w:tc>
        <w:tc>
          <w:tcPr>
            <w:tcW w:w="1144" w:type="dxa"/>
            <w:tcBorders>
              <w:top w:val="single" w:sz="4" w:space="0" w:color="auto"/>
              <w:left w:val="nil"/>
              <w:bottom w:val="single" w:sz="4" w:space="0" w:color="000000"/>
              <w:right w:val="nil"/>
            </w:tcBorders>
            <w:shd w:val="clear" w:color="auto" w:fill="auto"/>
            <w:noWrap/>
            <w:vAlign w:val="center"/>
            <w:hideMark/>
          </w:tcPr>
          <w:p w14:paraId="2F604437" w14:textId="08DBD1DF"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VII</w:t>
            </w:r>
          </w:p>
        </w:tc>
      </w:tr>
      <w:tr w:rsidR="00822A41" w:rsidRPr="003F5C4A" w14:paraId="1E365006" w14:textId="77777777" w:rsidTr="00554E3C">
        <w:trPr>
          <w:trHeight w:val="288"/>
        </w:trPr>
        <w:tc>
          <w:tcPr>
            <w:tcW w:w="11660" w:type="dxa"/>
            <w:gridSpan w:val="8"/>
            <w:tcBorders>
              <w:top w:val="single" w:sz="4" w:space="0" w:color="auto"/>
              <w:left w:val="nil"/>
              <w:bottom w:val="single" w:sz="4" w:space="0" w:color="auto"/>
              <w:right w:val="nil"/>
            </w:tcBorders>
            <w:shd w:val="clear" w:color="auto" w:fill="auto"/>
            <w:noWrap/>
            <w:vAlign w:val="bottom"/>
            <w:hideMark/>
          </w:tcPr>
          <w:p w14:paraId="297F92F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Ascomycota</w:t>
            </w:r>
            <w:proofErr w:type="spellEnd"/>
          </w:p>
        </w:tc>
      </w:tr>
      <w:tr w:rsidR="00822A41" w:rsidRPr="003F5C4A" w14:paraId="4E3798C2" w14:textId="77777777" w:rsidTr="00554E3C">
        <w:trPr>
          <w:trHeight w:val="288"/>
        </w:trPr>
        <w:tc>
          <w:tcPr>
            <w:tcW w:w="1021" w:type="dxa"/>
            <w:tcBorders>
              <w:top w:val="nil"/>
              <w:left w:val="nil"/>
              <w:bottom w:val="nil"/>
              <w:right w:val="nil"/>
            </w:tcBorders>
            <w:shd w:val="clear" w:color="auto" w:fill="auto"/>
            <w:noWrap/>
            <w:vAlign w:val="bottom"/>
            <w:hideMark/>
          </w:tcPr>
          <w:p w14:paraId="4144B55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ASV_38</w:t>
            </w:r>
          </w:p>
        </w:tc>
        <w:tc>
          <w:tcPr>
            <w:tcW w:w="874" w:type="dxa"/>
            <w:tcBorders>
              <w:top w:val="nil"/>
              <w:left w:val="nil"/>
              <w:bottom w:val="nil"/>
              <w:right w:val="nil"/>
            </w:tcBorders>
            <w:shd w:val="clear" w:color="auto" w:fill="auto"/>
            <w:noWrap/>
            <w:vAlign w:val="bottom"/>
            <w:hideMark/>
          </w:tcPr>
          <w:p w14:paraId="03ED2D7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0.23</w:t>
            </w:r>
          </w:p>
        </w:tc>
        <w:tc>
          <w:tcPr>
            <w:tcW w:w="874" w:type="dxa"/>
            <w:tcBorders>
              <w:top w:val="nil"/>
              <w:left w:val="nil"/>
              <w:bottom w:val="nil"/>
              <w:right w:val="nil"/>
            </w:tcBorders>
            <w:shd w:val="clear" w:color="auto" w:fill="auto"/>
            <w:noWrap/>
            <w:vAlign w:val="bottom"/>
            <w:hideMark/>
          </w:tcPr>
          <w:p w14:paraId="3CF5C87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0.04</w:t>
            </w:r>
          </w:p>
        </w:tc>
        <w:tc>
          <w:tcPr>
            <w:tcW w:w="1986" w:type="dxa"/>
            <w:tcBorders>
              <w:top w:val="nil"/>
              <w:left w:val="nil"/>
              <w:bottom w:val="nil"/>
              <w:right w:val="nil"/>
            </w:tcBorders>
            <w:shd w:val="clear" w:color="auto" w:fill="auto"/>
            <w:noWrap/>
            <w:vAlign w:val="bottom"/>
            <w:hideMark/>
          </w:tcPr>
          <w:p w14:paraId="3C17FA0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Dothideomycetes</w:t>
            </w:r>
            <w:proofErr w:type="spellEnd"/>
          </w:p>
        </w:tc>
        <w:tc>
          <w:tcPr>
            <w:tcW w:w="1986" w:type="dxa"/>
            <w:tcBorders>
              <w:top w:val="nil"/>
              <w:left w:val="nil"/>
              <w:bottom w:val="nil"/>
              <w:right w:val="nil"/>
            </w:tcBorders>
            <w:shd w:val="clear" w:color="auto" w:fill="auto"/>
            <w:noWrap/>
            <w:vAlign w:val="bottom"/>
            <w:hideMark/>
          </w:tcPr>
          <w:p w14:paraId="7EDEFFD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Pleosporales</w:t>
            </w:r>
            <w:proofErr w:type="spellEnd"/>
          </w:p>
        </w:tc>
        <w:tc>
          <w:tcPr>
            <w:tcW w:w="1985" w:type="dxa"/>
            <w:tcBorders>
              <w:top w:val="nil"/>
              <w:left w:val="nil"/>
              <w:bottom w:val="nil"/>
              <w:right w:val="nil"/>
            </w:tcBorders>
            <w:shd w:val="clear" w:color="auto" w:fill="auto"/>
            <w:noWrap/>
            <w:vAlign w:val="bottom"/>
            <w:hideMark/>
          </w:tcPr>
          <w:p w14:paraId="4C0977C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Didymellaceae</w:t>
            </w:r>
            <w:proofErr w:type="spellEnd"/>
          </w:p>
        </w:tc>
        <w:tc>
          <w:tcPr>
            <w:tcW w:w="1790" w:type="dxa"/>
            <w:tcBorders>
              <w:top w:val="nil"/>
              <w:left w:val="nil"/>
              <w:bottom w:val="nil"/>
              <w:right w:val="nil"/>
            </w:tcBorders>
            <w:shd w:val="clear" w:color="auto" w:fill="auto"/>
            <w:noWrap/>
            <w:vAlign w:val="bottom"/>
            <w:hideMark/>
          </w:tcPr>
          <w:p w14:paraId="2245E33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144" w:type="dxa"/>
            <w:vMerge w:val="restart"/>
            <w:tcBorders>
              <w:top w:val="nil"/>
              <w:left w:val="nil"/>
              <w:bottom w:val="single" w:sz="4" w:space="0" w:color="000000"/>
              <w:right w:val="nil"/>
            </w:tcBorders>
            <w:shd w:val="clear" w:color="auto" w:fill="auto"/>
            <w:noWrap/>
            <w:vAlign w:val="center"/>
            <w:hideMark/>
          </w:tcPr>
          <w:p w14:paraId="6E29A1F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VI</w:t>
            </w:r>
          </w:p>
        </w:tc>
      </w:tr>
      <w:tr w:rsidR="00822A41" w:rsidRPr="003F5C4A" w14:paraId="31AD7564" w14:textId="77777777" w:rsidTr="00554E3C">
        <w:trPr>
          <w:trHeight w:val="288"/>
        </w:trPr>
        <w:tc>
          <w:tcPr>
            <w:tcW w:w="1021" w:type="dxa"/>
            <w:tcBorders>
              <w:top w:val="nil"/>
              <w:left w:val="nil"/>
              <w:bottom w:val="nil"/>
              <w:right w:val="nil"/>
            </w:tcBorders>
            <w:shd w:val="clear" w:color="auto" w:fill="auto"/>
            <w:noWrap/>
            <w:vAlign w:val="bottom"/>
            <w:hideMark/>
          </w:tcPr>
          <w:p w14:paraId="1EB8901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ASV_115</w:t>
            </w:r>
          </w:p>
        </w:tc>
        <w:tc>
          <w:tcPr>
            <w:tcW w:w="874" w:type="dxa"/>
            <w:tcBorders>
              <w:top w:val="nil"/>
              <w:left w:val="nil"/>
              <w:bottom w:val="nil"/>
              <w:right w:val="nil"/>
            </w:tcBorders>
            <w:shd w:val="clear" w:color="auto" w:fill="auto"/>
            <w:noWrap/>
            <w:vAlign w:val="bottom"/>
            <w:hideMark/>
          </w:tcPr>
          <w:p w14:paraId="297CFFB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0.25</w:t>
            </w:r>
          </w:p>
        </w:tc>
        <w:tc>
          <w:tcPr>
            <w:tcW w:w="874" w:type="dxa"/>
            <w:tcBorders>
              <w:top w:val="nil"/>
              <w:left w:val="nil"/>
              <w:bottom w:val="nil"/>
              <w:right w:val="nil"/>
            </w:tcBorders>
            <w:shd w:val="clear" w:color="auto" w:fill="auto"/>
            <w:noWrap/>
            <w:vAlign w:val="bottom"/>
            <w:hideMark/>
          </w:tcPr>
          <w:p w14:paraId="3B6A501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0.05</w:t>
            </w:r>
          </w:p>
        </w:tc>
        <w:tc>
          <w:tcPr>
            <w:tcW w:w="1986" w:type="dxa"/>
            <w:tcBorders>
              <w:top w:val="nil"/>
              <w:left w:val="nil"/>
              <w:bottom w:val="nil"/>
              <w:right w:val="nil"/>
            </w:tcBorders>
            <w:shd w:val="clear" w:color="auto" w:fill="auto"/>
            <w:noWrap/>
            <w:vAlign w:val="bottom"/>
            <w:hideMark/>
          </w:tcPr>
          <w:p w14:paraId="788F68E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Dothideomycetes</w:t>
            </w:r>
            <w:proofErr w:type="spellEnd"/>
          </w:p>
        </w:tc>
        <w:tc>
          <w:tcPr>
            <w:tcW w:w="1986" w:type="dxa"/>
            <w:tcBorders>
              <w:top w:val="nil"/>
              <w:left w:val="nil"/>
              <w:bottom w:val="nil"/>
              <w:right w:val="nil"/>
            </w:tcBorders>
            <w:shd w:val="clear" w:color="auto" w:fill="auto"/>
            <w:noWrap/>
            <w:vAlign w:val="bottom"/>
            <w:hideMark/>
          </w:tcPr>
          <w:p w14:paraId="30B965D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Pleosporales</w:t>
            </w:r>
            <w:proofErr w:type="spellEnd"/>
          </w:p>
        </w:tc>
        <w:tc>
          <w:tcPr>
            <w:tcW w:w="1985" w:type="dxa"/>
            <w:tcBorders>
              <w:top w:val="nil"/>
              <w:left w:val="nil"/>
              <w:bottom w:val="nil"/>
              <w:right w:val="nil"/>
            </w:tcBorders>
            <w:shd w:val="clear" w:color="auto" w:fill="auto"/>
            <w:noWrap/>
            <w:vAlign w:val="bottom"/>
            <w:hideMark/>
          </w:tcPr>
          <w:p w14:paraId="53852B8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Pleosporaceae</w:t>
            </w:r>
            <w:proofErr w:type="spellEnd"/>
          </w:p>
        </w:tc>
        <w:tc>
          <w:tcPr>
            <w:tcW w:w="1790" w:type="dxa"/>
            <w:tcBorders>
              <w:top w:val="nil"/>
              <w:left w:val="nil"/>
              <w:bottom w:val="nil"/>
              <w:right w:val="nil"/>
            </w:tcBorders>
            <w:shd w:val="clear" w:color="auto" w:fill="auto"/>
            <w:noWrap/>
            <w:vAlign w:val="bottom"/>
            <w:hideMark/>
          </w:tcPr>
          <w:p w14:paraId="36E45B0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Stemphylium</w:t>
            </w:r>
            <w:proofErr w:type="spellEnd"/>
          </w:p>
        </w:tc>
        <w:tc>
          <w:tcPr>
            <w:tcW w:w="1144" w:type="dxa"/>
            <w:vMerge/>
            <w:tcBorders>
              <w:top w:val="nil"/>
              <w:left w:val="nil"/>
              <w:bottom w:val="single" w:sz="4" w:space="0" w:color="000000"/>
              <w:right w:val="nil"/>
            </w:tcBorders>
            <w:vAlign w:val="center"/>
            <w:hideMark/>
          </w:tcPr>
          <w:p w14:paraId="7185B63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4E3B92F1" w14:textId="77777777" w:rsidTr="00554E3C">
        <w:trPr>
          <w:trHeight w:val="288"/>
        </w:trPr>
        <w:tc>
          <w:tcPr>
            <w:tcW w:w="1021" w:type="dxa"/>
            <w:tcBorders>
              <w:top w:val="single" w:sz="4" w:space="0" w:color="auto"/>
              <w:left w:val="nil"/>
              <w:bottom w:val="nil"/>
              <w:right w:val="nil"/>
            </w:tcBorders>
            <w:shd w:val="clear" w:color="auto" w:fill="auto"/>
            <w:noWrap/>
            <w:vAlign w:val="bottom"/>
            <w:hideMark/>
          </w:tcPr>
          <w:p w14:paraId="1FFC923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ASV_124</w:t>
            </w:r>
          </w:p>
        </w:tc>
        <w:tc>
          <w:tcPr>
            <w:tcW w:w="874" w:type="dxa"/>
            <w:tcBorders>
              <w:top w:val="single" w:sz="4" w:space="0" w:color="auto"/>
              <w:left w:val="nil"/>
              <w:bottom w:val="nil"/>
              <w:right w:val="nil"/>
            </w:tcBorders>
            <w:shd w:val="clear" w:color="auto" w:fill="auto"/>
            <w:noWrap/>
            <w:vAlign w:val="bottom"/>
            <w:hideMark/>
          </w:tcPr>
          <w:p w14:paraId="37827FE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0.02</w:t>
            </w:r>
          </w:p>
        </w:tc>
        <w:tc>
          <w:tcPr>
            <w:tcW w:w="874" w:type="dxa"/>
            <w:tcBorders>
              <w:top w:val="single" w:sz="4" w:space="0" w:color="auto"/>
              <w:left w:val="nil"/>
              <w:bottom w:val="nil"/>
              <w:right w:val="nil"/>
            </w:tcBorders>
            <w:shd w:val="clear" w:color="auto" w:fill="auto"/>
            <w:noWrap/>
            <w:vAlign w:val="bottom"/>
            <w:hideMark/>
          </w:tcPr>
          <w:p w14:paraId="2472A48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0.26</w:t>
            </w:r>
          </w:p>
        </w:tc>
        <w:tc>
          <w:tcPr>
            <w:tcW w:w="1986" w:type="dxa"/>
            <w:tcBorders>
              <w:top w:val="single" w:sz="4" w:space="0" w:color="auto"/>
              <w:left w:val="nil"/>
              <w:bottom w:val="nil"/>
              <w:right w:val="nil"/>
            </w:tcBorders>
            <w:shd w:val="clear" w:color="auto" w:fill="auto"/>
            <w:noWrap/>
            <w:vAlign w:val="bottom"/>
            <w:hideMark/>
          </w:tcPr>
          <w:p w14:paraId="5D1EAB6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Sordariomycetes</w:t>
            </w:r>
            <w:proofErr w:type="spellEnd"/>
          </w:p>
        </w:tc>
        <w:tc>
          <w:tcPr>
            <w:tcW w:w="1986" w:type="dxa"/>
            <w:tcBorders>
              <w:top w:val="single" w:sz="4" w:space="0" w:color="auto"/>
              <w:left w:val="nil"/>
              <w:bottom w:val="nil"/>
              <w:right w:val="nil"/>
            </w:tcBorders>
            <w:shd w:val="clear" w:color="auto" w:fill="auto"/>
            <w:noWrap/>
            <w:vAlign w:val="bottom"/>
            <w:hideMark/>
          </w:tcPr>
          <w:p w14:paraId="7CA3735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Glomerellales</w:t>
            </w:r>
            <w:proofErr w:type="spellEnd"/>
          </w:p>
        </w:tc>
        <w:tc>
          <w:tcPr>
            <w:tcW w:w="1985" w:type="dxa"/>
            <w:tcBorders>
              <w:top w:val="single" w:sz="4" w:space="0" w:color="auto"/>
              <w:left w:val="nil"/>
              <w:bottom w:val="nil"/>
              <w:right w:val="nil"/>
            </w:tcBorders>
            <w:shd w:val="clear" w:color="auto" w:fill="auto"/>
            <w:noWrap/>
            <w:vAlign w:val="bottom"/>
            <w:hideMark/>
          </w:tcPr>
          <w:p w14:paraId="258E109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Glomerellaceae</w:t>
            </w:r>
            <w:proofErr w:type="spellEnd"/>
          </w:p>
        </w:tc>
        <w:tc>
          <w:tcPr>
            <w:tcW w:w="1790" w:type="dxa"/>
            <w:tcBorders>
              <w:top w:val="single" w:sz="4" w:space="0" w:color="auto"/>
              <w:left w:val="nil"/>
              <w:bottom w:val="nil"/>
              <w:right w:val="nil"/>
            </w:tcBorders>
            <w:shd w:val="clear" w:color="auto" w:fill="auto"/>
            <w:noWrap/>
            <w:vAlign w:val="bottom"/>
            <w:hideMark/>
          </w:tcPr>
          <w:p w14:paraId="561FBEF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Colletotrichum</w:t>
            </w:r>
            <w:proofErr w:type="spellEnd"/>
          </w:p>
        </w:tc>
        <w:tc>
          <w:tcPr>
            <w:tcW w:w="1144" w:type="dxa"/>
            <w:vMerge w:val="restart"/>
            <w:tcBorders>
              <w:top w:val="nil"/>
              <w:left w:val="nil"/>
              <w:bottom w:val="single" w:sz="4" w:space="0" w:color="000000"/>
              <w:right w:val="nil"/>
            </w:tcBorders>
            <w:shd w:val="clear" w:color="auto" w:fill="auto"/>
            <w:noWrap/>
            <w:vAlign w:val="center"/>
            <w:hideMark/>
          </w:tcPr>
          <w:p w14:paraId="1AEE97A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V</w:t>
            </w:r>
          </w:p>
        </w:tc>
      </w:tr>
      <w:tr w:rsidR="00822A41" w:rsidRPr="003F5C4A" w14:paraId="318688FF" w14:textId="77777777" w:rsidTr="00554E3C">
        <w:trPr>
          <w:trHeight w:val="288"/>
        </w:trPr>
        <w:tc>
          <w:tcPr>
            <w:tcW w:w="1021" w:type="dxa"/>
            <w:tcBorders>
              <w:top w:val="nil"/>
              <w:left w:val="nil"/>
              <w:bottom w:val="nil"/>
              <w:right w:val="nil"/>
            </w:tcBorders>
            <w:shd w:val="clear" w:color="auto" w:fill="auto"/>
            <w:noWrap/>
            <w:vAlign w:val="bottom"/>
            <w:hideMark/>
          </w:tcPr>
          <w:p w14:paraId="5E80FBC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ASV_65</w:t>
            </w:r>
          </w:p>
        </w:tc>
        <w:tc>
          <w:tcPr>
            <w:tcW w:w="874" w:type="dxa"/>
            <w:tcBorders>
              <w:top w:val="nil"/>
              <w:left w:val="nil"/>
              <w:bottom w:val="nil"/>
              <w:right w:val="nil"/>
            </w:tcBorders>
            <w:shd w:val="clear" w:color="auto" w:fill="auto"/>
            <w:noWrap/>
            <w:vAlign w:val="bottom"/>
            <w:hideMark/>
          </w:tcPr>
          <w:p w14:paraId="154794B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0.06</w:t>
            </w:r>
          </w:p>
        </w:tc>
        <w:tc>
          <w:tcPr>
            <w:tcW w:w="874" w:type="dxa"/>
            <w:tcBorders>
              <w:top w:val="nil"/>
              <w:left w:val="nil"/>
              <w:bottom w:val="nil"/>
              <w:right w:val="nil"/>
            </w:tcBorders>
            <w:shd w:val="clear" w:color="auto" w:fill="auto"/>
            <w:noWrap/>
            <w:vAlign w:val="bottom"/>
            <w:hideMark/>
          </w:tcPr>
          <w:p w14:paraId="7620729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0.69</w:t>
            </w:r>
          </w:p>
        </w:tc>
        <w:tc>
          <w:tcPr>
            <w:tcW w:w="1986" w:type="dxa"/>
            <w:tcBorders>
              <w:top w:val="nil"/>
              <w:left w:val="nil"/>
              <w:bottom w:val="nil"/>
              <w:right w:val="nil"/>
            </w:tcBorders>
            <w:shd w:val="clear" w:color="auto" w:fill="auto"/>
            <w:noWrap/>
            <w:vAlign w:val="bottom"/>
            <w:hideMark/>
          </w:tcPr>
          <w:p w14:paraId="55D8E35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Sordariomycetes</w:t>
            </w:r>
            <w:proofErr w:type="spellEnd"/>
          </w:p>
        </w:tc>
        <w:tc>
          <w:tcPr>
            <w:tcW w:w="1986" w:type="dxa"/>
            <w:tcBorders>
              <w:top w:val="nil"/>
              <w:left w:val="nil"/>
              <w:bottom w:val="nil"/>
              <w:right w:val="nil"/>
            </w:tcBorders>
            <w:shd w:val="clear" w:color="auto" w:fill="auto"/>
            <w:noWrap/>
            <w:vAlign w:val="bottom"/>
            <w:hideMark/>
          </w:tcPr>
          <w:p w14:paraId="7C9694B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Glomerellales</w:t>
            </w:r>
            <w:proofErr w:type="spellEnd"/>
          </w:p>
        </w:tc>
        <w:tc>
          <w:tcPr>
            <w:tcW w:w="1985" w:type="dxa"/>
            <w:tcBorders>
              <w:top w:val="nil"/>
              <w:left w:val="nil"/>
              <w:bottom w:val="nil"/>
              <w:right w:val="nil"/>
            </w:tcBorders>
            <w:shd w:val="clear" w:color="auto" w:fill="auto"/>
            <w:noWrap/>
            <w:vAlign w:val="bottom"/>
            <w:hideMark/>
          </w:tcPr>
          <w:p w14:paraId="37D4F47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Glomerellaceae</w:t>
            </w:r>
            <w:proofErr w:type="spellEnd"/>
          </w:p>
        </w:tc>
        <w:tc>
          <w:tcPr>
            <w:tcW w:w="1790" w:type="dxa"/>
            <w:tcBorders>
              <w:top w:val="nil"/>
              <w:left w:val="nil"/>
              <w:bottom w:val="nil"/>
              <w:right w:val="nil"/>
            </w:tcBorders>
            <w:shd w:val="clear" w:color="auto" w:fill="auto"/>
            <w:noWrap/>
            <w:vAlign w:val="bottom"/>
            <w:hideMark/>
          </w:tcPr>
          <w:p w14:paraId="7FB3895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Colletotrichum</w:t>
            </w:r>
            <w:proofErr w:type="spellEnd"/>
          </w:p>
        </w:tc>
        <w:tc>
          <w:tcPr>
            <w:tcW w:w="1144" w:type="dxa"/>
            <w:vMerge/>
            <w:tcBorders>
              <w:top w:val="nil"/>
              <w:left w:val="nil"/>
              <w:bottom w:val="single" w:sz="4" w:space="0" w:color="000000"/>
              <w:right w:val="nil"/>
            </w:tcBorders>
            <w:vAlign w:val="center"/>
            <w:hideMark/>
          </w:tcPr>
          <w:p w14:paraId="25A7CD95"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5C1B87C5" w14:textId="77777777" w:rsidTr="00554E3C">
        <w:trPr>
          <w:trHeight w:val="288"/>
        </w:trPr>
        <w:tc>
          <w:tcPr>
            <w:tcW w:w="1021" w:type="dxa"/>
            <w:tcBorders>
              <w:top w:val="nil"/>
              <w:left w:val="nil"/>
              <w:bottom w:val="single" w:sz="4" w:space="0" w:color="auto"/>
              <w:right w:val="nil"/>
            </w:tcBorders>
            <w:shd w:val="clear" w:color="auto" w:fill="auto"/>
            <w:noWrap/>
            <w:vAlign w:val="bottom"/>
            <w:hideMark/>
          </w:tcPr>
          <w:p w14:paraId="11427D8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ASV_114</w:t>
            </w:r>
          </w:p>
        </w:tc>
        <w:tc>
          <w:tcPr>
            <w:tcW w:w="874" w:type="dxa"/>
            <w:tcBorders>
              <w:top w:val="nil"/>
              <w:left w:val="nil"/>
              <w:bottom w:val="single" w:sz="4" w:space="0" w:color="auto"/>
              <w:right w:val="nil"/>
            </w:tcBorders>
            <w:shd w:val="clear" w:color="auto" w:fill="auto"/>
            <w:noWrap/>
            <w:vAlign w:val="bottom"/>
            <w:hideMark/>
          </w:tcPr>
          <w:p w14:paraId="3ED5495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0.06</w:t>
            </w:r>
          </w:p>
        </w:tc>
        <w:tc>
          <w:tcPr>
            <w:tcW w:w="874" w:type="dxa"/>
            <w:tcBorders>
              <w:top w:val="nil"/>
              <w:left w:val="nil"/>
              <w:bottom w:val="single" w:sz="4" w:space="0" w:color="auto"/>
              <w:right w:val="nil"/>
            </w:tcBorders>
            <w:shd w:val="clear" w:color="auto" w:fill="auto"/>
            <w:noWrap/>
            <w:vAlign w:val="bottom"/>
            <w:hideMark/>
          </w:tcPr>
          <w:p w14:paraId="176AED5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0.39</w:t>
            </w:r>
          </w:p>
        </w:tc>
        <w:tc>
          <w:tcPr>
            <w:tcW w:w="1986" w:type="dxa"/>
            <w:tcBorders>
              <w:top w:val="nil"/>
              <w:left w:val="nil"/>
              <w:bottom w:val="single" w:sz="4" w:space="0" w:color="auto"/>
              <w:right w:val="nil"/>
            </w:tcBorders>
            <w:shd w:val="clear" w:color="auto" w:fill="auto"/>
            <w:noWrap/>
            <w:vAlign w:val="bottom"/>
            <w:hideMark/>
          </w:tcPr>
          <w:p w14:paraId="7C1FE39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Sordariomycetes</w:t>
            </w:r>
            <w:proofErr w:type="spellEnd"/>
          </w:p>
        </w:tc>
        <w:tc>
          <w:tcPr>
            <w:tcW w:w="1986" w:type="dxa"/>
            <w:tcBorders>
              <w:top w:val="nil"/>
              <w:left w:val="nil"/>
              <w:bottom w:val="single" w:sz="4" w:space="0" w:color="auto"/>
              <w:right w:val="nil"/>
            </w:tcBorders>
            <w:shd w:val="clear" w:color="auto" w:fill="auto"/>
            <w:noWrap/>
            <w:vAlign w:val="bottom"/>
            <w:hideMark/>
          </w:tcPr>
          <w:p w14:paraId="6E6A1E0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Glomerellales</w:t>
            </w:r>
            <w:proofErr w:type="spellEnd"/>
          </w:p>
        </w:tc>
        <w:tc>
          <w:tcPr>
            <w:tcW w:w="1985" w:type="dxa"/>
            <w:tcBorders>
              <w:top w:val="nil"/>
              <w:left w:val="nil"/>
              <w:bottom w:val="single" w:sz="4" w:space="0" w:color="auto"/>
              <w:right w:val="nil"/>
            </w:tcBorders>
            <w:shd w:val="clear" w:color="auto" w:fill="auto"/>
            <w:noWrap/>
            <w:vAlign w:val="bottom"/>
            <w:hideMark/>
          </w:tcPr>
          <w:p w14:paraId="780E98D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Glomerellaceae</w:t>
            </w:r>
            <w:proofErr w:type="spellEnd"/>
          </w:p>
        </w:tc>
        <w:tc>
          <w:tcPr>
            <w:tcW w:w="1790" w:type="dxa"/>
            <w:tcBorders>
              <w:top w:val="nil"/>
              <w:left w:val="nil"/>
              <w:bottom w:val="single" w:sz="4" w:space="0" w:color="auto"/>
              <w:right w:val="nil"/>
            </w:tcBorders>
            <w:shd w:val="clear" w:color="auto" w:fill="auto"/>
            <w:noWrap/>
            <w:vAlign w:val="bottom"/>
            <w:hideMark/>
          </w:tcPr>
          <w:p w14:paraId="6309F65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Colletotrichum</w:t>
            </w:r>
            <w:proofErr w:type="spellEnd"/>
          </w:p>
        </w:tc>
        <w:tc>
          <w:tcPr>
            <w:tcW w:w="1144" w:type="dxa"/>
            <w:vMerge/>
            <w:tcBorders>
              <w:top w:val="nil"/>
              <w:left w:val="nil"/>
              <w:bottom w:val="single" w:sz="4" w:space="0" w:color="auto"/>
              <w:right w:val="nil"/>
            </w:tcBorders>
            <w:vAlign w:val="center"/>
            <w:hideMark/>
          </w:tcPr>
          <w:p w14:paraId="103BAAFE"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43890C87" w14:textId="77777777" w:rsidTr="00554E3C">
        <w:trPr>
          <w:trHeight w:val="288"/>
        </w:trPr>
        <w:tc>
          <w:tcPr>
            <w:tcW w:w="1021" w:type="dxa"/>
            <w:tcBorders>
              <w:top w:val="single" w:sz="4" w:space="0" w:color="auto"/>
              <w:left w:val="nil"/>
              <w:bottom w:val="nil"/>
              <w:right w:val="nil"/>
            </w:tcBorders>
            <w:shd w:val="clear" w:color="auto" w:fill="auto"/>
            <w:noWrap/>
            <w:vAlign w:val="bottom"/>
            <w:hideMark/>
          </w:tcPr>
          <w:p w14:paraId="7E96138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ASV_28</w:t>
            </w:r>
          </w:p>
        </w:tc>
        <w:tc>
          <w:tcPr>
            <w:tcW w:w="874" w:type="dxa"/>
            <w:tcBorders>
              <w:top w:val="single" w:sz="4" w:space="0" w:color="auto"/>
              <w:left w:val="nil"/>
              <w:bottom w:val="nil"/>
              <w:right w:val="nil"/>
            </w:tcBorders>
            <w:shd w:val="clear" w:color="auto" w:fill="auto"/>
            <w:noWrap/>
            <w:vAlign w:val="bottom"/>
            <w:hideMark/>
          </w:tcPr>
          <w:p w14:paraId="5E7775C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0.41</w:t>
            </w:r>
          </w:p>
        </w:tc>
        <w:tc>
          <w:tcPr>
            <w:tcW w:w="874" w:type="dxa"/>
            <w:tcBorders>
              <w:top w:val="single" w:sz="4" w:space="0" w:color="auto"/>
              <w:left w:val="nil"/>
              <w:bottom w:val="nil"/>
              <w:right w:val="nil"/>
            </w:tcBorders>
            <w:shd w:val="clear" w:color="auto" w:fill="auto"/>
            <w:noWrap/>
            <w:vAlign w:val="bottom"/>
            <w:hideMark/>
          </w:tcPr>
          <w:p w14:paraId="27ED865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0.02</w:t>
            </w:r>
          </w:p>
        </w:tc>
        <w:tc>
          <w:tcPr>
            <w:tcW w:w="1986" w:type="dxa"/>
            <w:tcBorders>
              <w:top w:val="single" w:sz="4" w:space="0" w:color="auto"/>
              <w:left w:val="nil"/>
              <w:bottom w:val="nil"/>
              <w:right w:val="nil"/>
            </w:tcBorders>
            <w:shd w:val="clear" w:color="auto" w:fill="auto"/>
            <w:noWrap/>
            <w:vAlign w:val="bottom"/>
            <w:hideMark/>
          </w:tcPr>
          <w:p w14:paraId="5E47A2E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Leotiomycetes</w:t>
            </w:r>
            <w:proofErr w:type="spellEnd"/>
          </w:p>
        </w:tc>
        <w:tc>
          <w:tcPr>
            <w:tcW w:w="1986" w:type="dxa"/>
            <w:tcBorders>
              <w:top w:val="single" w:sz="4" w:space="0" w:color="auto"/>
              <w:left w:val="nil"/>
              <w:bottom w:val="nil"/>
              <w:right w:val="nil"/>
            </w:tcBorders>
            <w:shd w:val="clear" w:color="auto" w:fill="auto"/>
            <w:noWrap/>
            <w:vAlign w:val="bottom"/>
            <w:hideMark/>
          </w:tcPr>
          <w:p w14:paraId="7D4155F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Thelebolales</w:t>
            </w:r>
            <w:proofErr w:type="spellEnd"/>
          </w:p>
        </w:tc>
        <w:tc>
          <w:tcPr>
            <w:tcW w:w="1985" w:type="dxa"/>
            <w:tcBorders>
              <w:top w:val="single" w:sz="4" w:space="0" w:color="auto"/>
              <w:left w:val="nil"/>
              <w:bottom w:val="nil"/>
              <w:right w:val="nil"/>
            </w:tcBorders>
            <w:shd w:val="clear" w:color="auto" w:fill="auto"/>
            <w:noWrap/>
            <w:vAlign w:val="bottom"/>
            <w:hideMark/>
          </w:tcPr>
          <w:p w14:paraId="4E8B49E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Pseudeurotiaceae</w:t>
            </w:r>
            <w:proofErr w:type="spellEnd"/>
          </w:p>
        </w:tc>
        <w:tc>
          <w:tcPr>
            <w:tcW w:w="1790" w:type="dxa"/>
            <w:tcBorders>
              <w:top w:val="single" w:sz="4" w:space="0" w:color="auto"/>
              <w:left w:val="nil"/>
              <w:bottom w:val="nil"/>
              <w:right w:val="nil"/>
            </w:tcBorders>
            <w:shd w:val="clear" w:color="auto" w:fill="auto"/>
            <w:noWrap/>
            <w:vAlign w:val="bottom"/>
            <w:hideMark/>
          </w:tcPr>
          <w:p w14:paraId="509F223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144" w:type="dxa"/>
            <w:vMerge w:val="restart"/>
            <w:tcBorders>
              <w:top w:val="single" w:sz="4" w:space="0" w:color="auto"/>
              <w:left w:val="nil"/>
              <w:bottom w:val="single" w:sz="4" w:space="0" w:color="000000"/>
              <w:right w:val="nil"/>
            </w:tcBorders>
            <w:shd w:val="clear" w:color="auto" w:fill="auto"/>
            <w:noWrap/>
            <w:vAlign w:val="center"/>
            <w:hideMark/>
          </w:tcPr>
          <w:p w14:paraId="03F0AF7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IV</w:t>
            </w:r>
          </w:p>
        </w:tc>
      </w:tr>
      <w:tr w:rsidR="00822A41" w:rsidRPr="003F5C4A" w14:paraId="1725A256" w14:textId="77777777" w:rsidTr="00554E3C">
        <w:trPr>
          <w:trHeight w:val="288"/>
        </w:trPr>
        <w:tc>
          <w:tcPr>
            <w:tcW w:w="1021" w:type="dxa"/>
            <w:tcBorders>
              <w:top w:val="nil"/>
              <w:left w:val="nil"/>
              <w:bottom w:val="nil"/>
              <w:right w:val="nil"/>
            </w:tcBorders>
            <w:shd w:val="clear" w:color="auto" w:fill="auto"/>
            <w:noWrap/>
            <w:vAlign w:val="bottom"/>
            <w:hideMark/>
          </w:tcPr>
          <w:p w14:paraId="78AA559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ASV_40</w:t>
            </w:r>
          </w:p>
        </w:tc>
        <w:tc>
          <w:tcPr>
            <w:tcW w:w="874" w:type="dxa"/>
            <w:tcBorders>
              <w:top w:val="nil"/>
              <w:left w:val="nil"/>
              <w:bottom w:val="nil"/>
              <w:right w:val="nil"/>
            </w:tcBorders>
            <w:shd w:val="clear" w:color="auto" w:fill="auto"/>
            <w:noWrap/>
            <w:vAlign w:val="bottom"/>
            <w:hideMark/>
          </w:tcPr>
          <w:p w14:paraId="39A1B10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0.27</w:t>
            </w:r>
          </w:p>
        </w:tc>
        <w:tc>
          <w:tcPr>
            <w:tcW w:w="874" w:type="dxa"/>
            <w:tcBorders>
              <w:top w:val="nil"/>
              <w:left w:val="nil"/>
              <w:bottom w:val="nil"/>
              <w:right w:val="nil"/>
            </w:tcBorders>
            <w:shd w:val="clear" w:color="auto" w:fill="auto"/>
            <w:noWrap/>
            <w:vAlign w:val="bottom"/>
            <w:hideMark/>
          </w:tcPr>
          <w:p w14:paraId="0B10740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2.60</w:t>
            </w:r>
          </w:p>
        </w:tc>
        <w:tc>
          <w:tcPr>
            <w:tcW w:w="1986" w:type="dxa"/>
            <w:tcBorders>
              <w:top w:val="nil"/>
              <w:left w:val="nil"/>
              <w:bottom w:val="nil"/>
              <w:right w:val="nil"/>
            </w:tcBorders>
            <w:shd w:val="clear" w:color="auto" w:fill="auto"/>
            <w:noWrap/>
            <w:vAlign w:val="bottom"/>
            <w:hideMark/>
          </w:tcPr>
          <w:p w14:paraId="113F929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Dothideomycetes</w:t>
            </w:r>
            <w:proofErr w:type="spellEnd"/>
          </w:p>
        </w:tc>
        <w:tc>
          <w:tcPr>
            <w:tcW w:w="1986" w:type="dxa"/>
            <w:tcBorders>
              <w:top w:val="nil"/>
              <w:left w:val="nil"/>
              <w:bottom w:val="nil"/>
              <w:right w:val="nil"/>
            </w:tcBorders>
            <w:shd w:val="clear" w:color="auto" w:fill="auto"/>
            <w:noWrap/>
            <w:vAlign w:val="bottom"/>
            <w:hideMark/>
          </w:tcPr>
          <w:p w14:paraId="4EE6D21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Capnodiales</w:t>
            </w:r>
            <w:proofErr w:type="spellEnd"/>
          </w:p>
        </w:tc>
        <w:tc>
          <w:tcPr>
            <w:tcW w:w="1985" w:type="dxa"/>
            <w:tcBorders>
              <w:top w:val="nil"/>
              <w:left w:val="nil"/>
              <w:bottom w:val="nil"/>
              <w:right w:val="nil"/>
            </w:tcBorders>
            <w:shd w:val="clear" w:color="auto" w:fill="auto"/>
            <w:noWrap/>
            <w:vAlign w:val="bottom"/>
            <w:hideMark/>
          </w:tcPr>
          <w:p w14:paraId="0815A6A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Mycosphaerellaceae</w:t>
            </w:r>
            <w:proofErr w:type="spellEnd"/>
          </w:p>
        </w:tc>
        <w:tc>
          <w:tcPr>
            <w:tcW w:w="1790" w:type="dxa"/>
            <w:tcBorders>
              <w:top w:val="nil"/>
              <w:left w:val="nil"/>
              <w:bottom w:val="nil"/>
              <w:right w:val="nil"/>
            </w:tcBorders>
            <w:shd w:val="clear" w:color="auto" w:fill="auto"/>
            <w:noWrap/>
            <w:vAlign w:val="bottom"/>
            <w:hideMark/>
          </w:tcPr>
          <w:p w14:paraId="41A70B4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Geastrumia</w:t>
            </w:r>
            <w:proofErr w:type="spellEnd"/>
          </w:p>
        </w:tc>
        <w:tc>
          <w:tcPr>
            <w:tcW w:w="1144" w:type="dxa"/>
            <w:vMerge/>
            <w:tcBorders>
              <w:top w:val="nil"/>
              <w:left w:val="nil"/>
              <w:bottom w:val="single" w:sz="4" w:space="0" w:color="000000"/>
              <w:right w:val="nil"/>
            </w:tcBorders>
            <w:vAlign w:val="center"/>
            <w:hideMark/>
          </w:tcPr>
          <w:p w14:paraId="4068FFA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5CB471A" w14:textId="77777777" w:rsidTr="00554E3C">
        <w:trPr>
          <w:trHeight w:val="288"/>
        </w:trPr>
        <w:tc>
          <w:tcPr>
            <w:tcW w:w="1021" w:type="dxa"/>
            <w:tcBorders>
              <w:top w:val="nil"/>
              <w:left w:val="nil"/>
              <w:bottom w:val="nil"/>
              <w:right w:val="nil"/>
            </w:tcBorders>
            <w:shd w:val="clear" w:color="auto" w:fill="auto"/>
            <w:noWrap/>
            <w:vAlign w:val="bottom"/>
            <w:hideMark/>
          </w:tcPr>
          <w:p w14:paraId="19D174D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ASV_112</w:t>
            </w:r>
          </w:p>
        </w:tc>
        <w:tc>
          <w:tcPr>
            <w:tcW w:w="874" w:type="dxa"/>
            <w:tcBorders>
              <w:top w:val="nil"/>
              <w:left w:val="nil"/>
              <w:bottom w:val="nil"/>
              <w:right w:val="nil"/>
            </w:tcBorders>
            <w:shd w:val="clear" w:color="auto" w:fill="auto"/>
            <w:noWrap/>
            <w:vAlign w:val="bottom"/>
            <w:hideMark/>
          </w:tcPr>
          <w:p w14:paraId="137C2D6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0.07</w:t>
            </w:r>
          </w:p>
        </w:tc>
        <w:tc>
          <w:tcPr>
            <w:tcW w:w="874" w:type="dxa"/>
            <w:tcBorders>
              <w:top w:val="nil"/>
              <w:left w:val="nil"/>
              <w:bottom w:val="nil"/>
              <w:right w:val="nil"/>
            </w:tcBorders>
            <w:shd w:val="clear" w:color="auto" w:fill="auto"/>
            <w:noWrap/>
            <w:vAlign w:val="bottom"/>
            <w:hideMark/>
          </w:tcPr>
          <w:p w14:paraId="1DE6A55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0.44</w:t>
            </w:r>
          </w:p>
        </w:tc>
        <w:tc>
          <w:tcPr>
            <w:tcW w:w="1986" w:type="dxa"/>
            <w:tcBorders>
              <w:top w:val="nil"/>
              <w:left w:val="nil"/>
              <w:bottom w:val="nil"/>
              <w:right w:val="nil"/>
            </w:tcBorders>
            <w:shd w:val="clear" w:color="auto" w:fill="auto"/>
            <w:noWrap/>
            <w:vAlign w:val="bottom"/>
            <w:hideMark/>
          </w:tcPr>
          <w:p w14:paraId="34616A5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Dothideomycetes</w:t>
            </w:r>
            <w:proofErr w:type="spellEnd"/>
          </w:p>
        </w:tc>
        <w:tc>
          <w:tcPr>
            <w:tcW w:w="1986" w:type="dxa"/>
            <w:tcBorders>
              <w:top w:val="nil"/>
              <w:left w:val="nil"/>
              <w:bottom w:val="nil"/>
              <w:right w:val="nil"/>
            </w:tcBorders>
            <w:shd w:val="clear" w:color="auto" w:fill="auto"/>
            <w:noWrap/>
            <w:vAlign w:val="bottom"/>
            <w:hideMark/>
          </w:tcPr>
          <w:p w14:paraId="1839A23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985" w:type="dxa"/>
            <w:tcBorders>
              <w:top w:val="nil"/>
              <w:left w:val="nil"/>
              <w:bottom w:val="nil"/>
              <w:right w:val="nil"/>
            </w:tcBorders>
            <w:shd w:val="clear" w:color="auto" w:fill="auto"/>
            <w:noWrap/>
            <w:vAlign w:val="bottom"/>
            <w:hideMark/>
          </w:tcPr>
          <w:p w14:paraId="7610CF3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790" w:type="dxa"/>
            <w:tcBorders>
              <w:top w:val="nil"/>
              <w:left w:val="nil"/>
              <w:bottom w:val="nil"/>
              <w:right w:val="nil"/>
            </w:tcBorders>
            <w:shd w:val="clear" w:color="auto" w:fill="auto"/>
            <w:noWrap/>
            <w:vAlign w:val="bottom"/>
            <w:hideMark/>
          </w:tcPr>
          <w:p w14:paraId="7DE9D2B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144" w:type="dxa"/>
            <w:vMerge/>
            <w:tcBorders>
              <w:top w:val="nil"/>
              <w:left w:val="nil"/>
              <w:bottom w:val="single" w:sz="4" w:space="0" w:color="000000"/>
              <w:right w:val="nil"/>
            </w:tcBorders>
            <w:vAlign w:val="center"/>
            <w:hideMark/>
          </w:tcPr>
          <w:p w14:paraId="0E455B46"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554E3C" w:rsidRPr="003F5C4A" w14:paraId="4D8BE28F" w14:textId="77777777" w:rsidTr="00554E3C">
        <w:trPr>
          <w:trHeight w:val="288"/>
        </w:trPr>
        <w:tc>
          <w:tcPr>
            <w:tcW w:w="1021" w:type="dxa"/>
            <w:tcBorders>
              <w:top w:val="single" w:sz="4" w:space="0" w:color="auto"/>
              <w:left w:val="nil"/>
              <w:bottom w:val="nil"/>
              <w:right w:val="nil"/>
            </w:tcBorders>
            <w:shd w:val="clear" w:color="auto" w:fill="auto"/>
            <w:noWrap/>
            <w:vAlign w:val="bottom"/>
            <w:hideMark/>
          </w:tcPr>
          <w:p w14:paraId="37AB1995" w14:textId="199793FB"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ASV_14</w:t>
            </w:r>
          </w:p>
        </w:tc>
        <w:tc>
          <w:tcPr>
            <w:tcW w:w="874" w:type="dxa"/>
            <w:tcBorders>
              <w:top w:val="single" w:sz="4" w:space="0" w:color="auto"/>
              <w:left w:val="nil"/>
              <w:bottom w:val="nil"/>
              <w:right w:val="nil"/>
            </w:tcBorders>
            <w:shd w:val="clear" w:color="auto" w:fill="auto"/>
            <w:noWrap/>
            <w:vAlign w:val="bottom"/>
            <w:hideMark/>
          </w:tcPr>
          <w:p w14:paraId="3A014657" w14:textId="24A2345B"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0.50</w:t>
            </w:r>
          </w:p>
        </w:tc>
        <w:tc>
          <w:tcPr>
            <w:tcW w:w="874" w:type="dxa"/>
            <w:tcBorders>
              <w:top w:val="single" w:sz="4" w:space="0" w:color="auto"/>
              <w:left w:val="nil"/>
              <w:bottom w:val="nil"/>
              <w:right w:val="nil"/>
            </w:tcBorders>
            <w:shd w:val="clear" w:color="auto" w:fill="auto"/>
            <w:noWrap/>
            <w:vAlign w:val="bottom"/>
            <w:hideMark/>
          </w:tcPr>
          <w:p w14:paraId="5DF44FF2" w14:textId="301DBE70"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9.70</w:t>
            </w:r>
          </w:p>
        </w:tc>
        <w:tc>
          <w:tcPr>
            <w:tcW w:w="1986" w:type="dxa"/>
            <w:tcBorders>
              <w:top w:val="single" w:sz="4" w:space="0" w:color="auto"/>
              <w:left w:val="nil"/>
              <w:bottom w:val="nil"/>
              <w:right w:val="nil"/>
            </w:tcBorders>
            <w:shd w:val="clear" w:color="auto" w:fill="auto"/>
            <w:noWrap/>
            <w:vAlign w:val="bottom"/>
            <w:hideMark/>
          </w:tcPr>
          <w:p w14:paraId="00ABD6AD" w14:textId="57522E94"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Dothideomycetes</w:t>
            </w:r>
            <w:proofErr w:type="spellEnd"/>
          </w:p>
        </w:tc>
        <w:tc>
          <w:tcPr>
            <w:tcW w:w="1986" w:type="dxa"/>
            <w:tcBorders>
              <w:top w:val="single" w:sz="4" w:space="0" w:color="auto"/>
              <w:left w:val="nil"/>
              <w:bottom w:val="nil"/>
              <w:right w:val="nil"/>
            </w:tcBorders>
            <w:shd w:val="clear" w:color="auto" w:fill="auto"/>
            <w:noWrap/>
            <w:vAlign w:val="bottom"/>
            <w:hideMark/>
          </w:tcPr>
          <w:p w14:paraId="5B576391" w14:textId="3A1B6412"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Capnodiales</w:t>
            </w:r>
            <w:proofErr w:type="spellEnd"/>
          </w:p>
        </w:tc>
        <w:tc>
          <w:tcPr>
            <w:tcW w:w="1985" w:type="dxa"/>
            <w:tcBorders>
              <w:top w:val="single" w:sz="4" w:space="0" w:color="auto"/>
              <w:left w:val="nil"/>
              <w:bottom w:val="nil"/>
              <w:right w:val="nil"/>
            </w:tcBorders>
            <w:shd w:val="clear" w:color="auto" w:fill="auto"/>
            <w:noWrap/>
            <w:vAlign w:val="bottom"/>
            <w:hideMark/>
          </w:tcPr>
          <w:p w14:paraId="42939EC6" w14:textId="321B43B5"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Mycosphaerellaceae</w:t>
            </w:r>
            <w:proofErr w:type="spellEnd"/>
          </w:p>
        </w:tc>
        <w:tc>
          <w:tcPr>
            <w:tcW w:w="1790" w:type="dxa"/>
            <w:tcBorders>
              <w:top w:val="single" w:sz="4" w:space="0" w:color="auto"/>
              <w:left w:val="nil"/>
              <w:bottom w:val="nil"/>
              <w:right w:val="nil"/>
            </w:tcBorders>
            <w:shd w:val="clear" w:color="auto" w:fill="auto"/>
            <w:noWrap/>
            <w:vAlign w:val="bottom"/>
            <w:hideMark/>
          </w:tcPr>
          <w:p w14:paraId="343EE2DA" w14:textId="586D17B5"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Pseudocercospora</w:t>
            </w:r>
            <w:proofErr w:type="spellEnd"/>
          </w:p>
        </w:tc>
        <w:tc>
          <w:tcPr>
            <w:tcW w:w="1144" w:type="dxa"/>
            <w:vMerge w:val="restart"/>
            <w:tcBorders>
              <w:top w:val="nil"/>
              <w:left w:val="nil"/>
              <w:bottom w:val="single" w:sz="4" w:space="0" w:color="000000"/>
              <w:right w:val="nil"/>
            </w:tcBorders>
            <w:shd w:val="clear" w:color="auto" w:fill="auto"/>
            <w:noWrap/>
            <w:vAlign w:val="center"/>
            <w:hideMark/>
          </w:tcPr>
          <w:p w14:paraId="6B91A5A0" w14:textId="77777777" w:rsidR="00554E3C" w:rsidRPr="003F5C4A"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III</w:t>
            </w:r>
          </w:p>
        </w:tc>
      </w:tr>
      <w:tr w:rsidR="00822A41" w:rsidRPr="003F5C4A" w14:paraId="5C07B071" w14:textId="77777777" w:rsidTr="00554E3C">
        <w:trPr>
          <w:trHeight w:val="288"/>
        </w:trPr>
        <w:tc>
          <w:tcPr>
            <w:tcW w:w="1021" w:type="dxa"/>
            <w:tcBorders>
              <w:top w:val="nil"/>
              <w:left w:val="nil"/>
              <w:bottom w:val="nil"/>
              <w:right w:val="nil"/>
            </w:tcBorders>
            <w:shd w:val="clear" w:color="auto" w:fill="auto"/>
            <w:noWrap/>
            <w:vAlign w:val="bottom"/>
            <w:hideMark/>
          </w:tcPr>
          <w:p w14:paraId="520961B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ASV_151</w:t>
            </w:r>
          </w:p>
        </w:tc>
        <w:tc>
          <w:tcPr>
            <w:tcW w:w="874" w:type="dxa"/>
            <w:tcBorders>
              <w:top w:val="nil"/>
              <w:left w:val="nil"/>
              <w:bottom w:val="nil"/>
              <w:right w:val="nil"/>
            </w:tcBorders>
            <w:shd w:val="clear" w:color="auto" w:fill="auto"/>
            <w:noWrap/>
            <w:vAlign w:val="bottom"/>
            <w:hideMark/>
          </w:tcPr>
          <w:p w14:paraId="4CF5B27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0.06</w:t>
            </w:r>
          </w:p>
        </w:tc>
        <w:tc>
          <w:tcPr>
            <w:tcW w:w="874" w:type="dxa"/>
            <w:tcBorders>
              <w:top w:val="nil"/>
              <w:left w:val="nil"/>
              <w:bottom w:val="nil"/>
              <w:right w:val="nil"/>
            </w:tcBorders>
            <w:shd w:val="clear" w:color="auto" w:fill="auto"/>
            <w:noWrap/>
            <w:vAlign w:val="bottom"/>
            <w:hideMark/>
          </w:tcPr>
          <w:p w14:paraId="08CD7AE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0.24</w:t>
            </w:r>
          </w:p>
        </w:tc>
        <w:tc>
          <w:tcPr>
            <w:tcW w:w="1986" w:type="dxa"/>
            <w:tcBorders>
              <w:top w:val="nil"/>
              <w:left w:val="nil"/>
              <w:bottom w:val="nil"/>
              <w:right w:val="nil"/>
            </w:tcBorders>
            <w:shd w:val="clear" w:color="auto" w:fill="auto"/>
            <w:noWrap/>
            <w:vAlign w:val="bottom"/>
            <w:hideMark/>
          </w:tcPr>
          <w:p w14:paraId="4DF064F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Dothideomycetes</w:t>
            </w:r>
            <w:proofErr w:type="spellEnd"/>
          </w:p>
        </w:tc>
        <w:tc>
          <w:tcPr>
            <w:tcW w:w="1986" w:type="dxa"/>
            <w:tcBorders>
              <w:top w:val="nil"/>
              <w:left w:val="nil"/>
              <w:bottom w:val="nil"/>
              <w:right w:val="nil"/>
            </w:tcBorders>
            <w:shd w:val="clear" w:color="auto" w:fill="auto"/>
            <w:noWrap/>
            <w:vAlign w:val="bottom"/>
            <w:hideMark/>
          </w:tcPr>
          <w:p w14:paraId="1A5EB71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Capnodiales</w:t>
            </w:r>
            <w:proofErr w:type="spellEnd"/>
          </w:p>
        </w:tc>
        <w:tc>
          <w:tcPr>
            <w:tcW w:w="1985" w:type="dxa"/>
            <w:tcBorders>
              <w:top w:val="nil"/>
              <w:left w:val="nil"/>
              <w:bottom w:val="nil"/>
              <w:right w:val="nil"/>
            </w:tcBorders>
            <w:shd w:val="clear" w:color="auto" w:fill="auto"/>
            <w:noWrap/>
            <w:vAlign w:val="bottom"/>
            <w:hideMark/>
          </w:tcPr>
          <w:p w14:paraId="3EA2D94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Mycosphaerellaceae</w:t>
            </w:r>
            <w:proofErr w:type="spellEnd"/>
          </w:p>
        </w:tc>
        <w:tc>
          <w:tcPr>
            <w:tcW w:w="1790" w:type="dxa"/>
            <w:tcBorders>
              <w:top w:val="nil"/>
              <w:left w:val="nil"/>
              <w:bottom w:val="nil"/>
              <w:right w:val="nil"/>
            </w:tcBorders>
            <w:shd w:val="clear" w:color="auto" w:fill="auto"/>
            <w:noWrap/>
            <w:vAlign w:val="bottom"/>
            <w:hideMark/>
          </w:tcPr>
          <w:p w14:paraId="08755BA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144" w:type="dxa"/>
            <w:vMerge/>
            <w:tcBorders>
              <w:top w:val="nil"/>
              <w:left w:val="nil"/>
              <w:bottom w:val="single" w:sz="4" w:space="0" w:color="000000"/>
              <w:right w:val="nil"/>
            </w:tcBorders>
            <w:vAlign w:val="center"/>
            <w:hideMark/>
          </w:tcPr>
          <w:p w14:paraId="194A8CC9"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2A4AE534" w14:textId="77777777" w:rsidTr="00554E3C">
        <w:trPr>
          <w:trHeight w:val="288"/>
        </w:trPr>
        <w:tc>
          <w:tcPr>
            <w:tcW w:w="1021" w:type="dxa"/>
            <w:tcBorders>
              <w:top w:val="nil"/>
              <w:left w:val="nil"/>
              <w:bottom w:val="nil"/>
              <w:right w:val="nil"/>
            </w:tcBorders>
            <w:shd w:val="clear" w:color="auto" w:fill="auto"/>
            <w:noWrap/>
            <w:vAlign w:val="bottom"/>
            <w:hideMark/>
          </w:tcPr>
          <w:p w14:paraId="460E53F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ASV_125</w:t>
            </w:r>
          </w:p>
        </w:tc>
        <w:tc>
          <w:tcPr>
            <w:tcW w:w="874" w:type="dxa"/>
            <w:tcBorders>
              <w:top w:val="nil"/>
              <w:left w:val="nil"/>
              <w:bottom w:val="nil"/>
              <w:right w:val="nil"/>
            </w:tcBorders>
            <w:shd w:val="clear" w:color="auto" w:fill="auto"/>
            <w:noWrap/>
            <w:vAlign w:val="bottom"/>
            <w:hideMark/>
          </w:tcPr>
          <w:p w14:paraId="2EB7B4D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0.06</w:t>
            </w:r>
          </w:p>
        </w:tc>
        <w:tc>
          <w:tcPr>
            <w:tcW w:w="874" w:type="dxa"/>
            <w:tcBorders>
              <w:top w:val="nil"/>
              <w:left w:val="nil"/>
              <w:bottom w:val="nil"/>
              <w:right w:val="nil"/>
            </w:tcBorders>
            <w:shd w:val="clear" w:color="auto" w:fill="auto"/>
            <w:noWrap/>
            <w:vAlign w:val="bottom"/>
            <w:hideMark/>
          </w:tcPr>
          <w:p w14:paraId="58A1B05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0.34</w:t>
            </w:r>
          </w:p>
        </w:tc>
        <w:tc>
          <w:tcPr>
            <w:tcW w:w="1986" w:type="dxa"/>
            <w:tcBorders>
              <w:top w:val="nil"/>
              <w:left w:val="nil"/>
              <w:bottom w:val="nil"/>
              <w:right w:val="nil"/>
            </w:tcBorders>
            <w:shd w:val="clear" w:color="auto" w:fill="auto"/>
            <w:noWrap/>
            <w:vAlign w:val="bottom"/>
            <w:hideMark/>
          </w:tcPr>
          <w:p w14:paraId="4DF5D1D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Dothideomycetes</w:t>
            </w:r>
            <w:proofErr w:type="spellEnd"/>
          </w:p>
        </w:tc>
        <w:tc>
          <w:tcPr>
            <w:tcW w:w="1986" w:type="dxa"/>
            <w:tcBorders>
              <w:top w:val="nil"/>
              <w:left w:val="nil"/>
              <w:bottom w:val="nil"/>
              <w:right w:val="nil"/>
            </w:tcBorders>
            <w:shd w:val="clear" w:color="auto" w:fill="auto"/>
            <w:noWrap/>
            <w:vAlign w:val="bottom"/>
            <w:hideMark/>
          </w:tcPr>
          <w:p w14:paraId="6A800AB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Capnodiales</w:t>
            </w:r>
            <w:proofErr w:type="spellEnd"/>
          </w:p>
        </w:tc>
        <w:tc>
          <w:tcPr>
            <w:tcW w:w="1985" w:type="dxa"/>
            <w:tcBorders>
              <w:top w:val="nil"/>
              <w:left w:val="nil"/>
              <w:bottom w:val="nil"/>
              <w:right w:val="nil"/>
            </w:tcBorders>
            <w:shd w:val="clear" w:color="auto" w:fill="auto"/>
            <w:noWrap/>
            <w:vAlign w:val="bottom"/>
            <w:hideMark/>
          </w:tcPr>
          <w:p w14:paraId="4D27A74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Mycosphaerellaceae</w:t>
            </w:r>
            <w:proofErr w:type="spellEnd"/>
          </w:p>
        </w:tc>
        <w:tc>
          <w:tcPr>
            <w:tcW w:w="1790" w:type="dxa"/>
            <w:tcBorders>
              <w:top w:val="nil"/>
              <w:left w:val="nil"/>
              <w:bottom w:val="nil"/>
              <w:right w:val="nil"/>
            </w:tcBorders>
            <w:shd w:val="clear" w:color="auto" w:fill="auto"/>
            <w:noWrap/>
            <w:vAlign w:val="bottom"/>
            <w:hideMark/>
          </w:tcPr>
          <w:p w14:paraId="054953B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144" w:type="dxa"/>
            <w:vMerge/>
            <w:tcBorders>
              <w:top w:val="nil"/>
              <w:left w:val="nil"/>
              <w:bottom w:val="single" w:sz="4" w:space="0" w:color="000000"/>
              <w:right w:val="nil"/>
            </w:tcBorders>
            <w:vAlign w:val="center"/>
            <w:hideMark/>
          </w:tcPr>
          <w:p w14:paraId="691D7629"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00D7DE12" w14:textId="77777777" w:rsidTr="00554E3C">
        <w:trPr>
          <w:trHeight w:val="312"/>
        </w:trPr>
        <w:tc>
          <w:tcPr>
            <w:tcW w:w="1021" w:type="dxa"/>
            <w:tcBorders>
              <w:top w:val="nil"/>
              <w:left w:val="nil"/>
              <w:bottom w:val="nil"/>
              <w:right w:val="nil"/>
            </w:tcBorders>
            <w:shd w:val="clear" w:color="auto" w:fill="auto"/>
            <w:noWrap/>
            <w:vAlign w:val="bottom"/>
            <w:hideMark/>
          </w:tcPr>
          <w:p w14:paraId="1647BB5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ASV_4</w:t>
            </w:r>
          </w:p>
        </w:tc>
        <w:tc>
          <w:tcPr>
            <w:tcW w:w="874" w:type="dxa"/>
            <w:tcBorders>
              <w:top w:val="nil"/>
              <w:left w:val="nil"/>
              <w:bottom w:val="nil"/>
              <w:right w:val="nil"/>
            </w:tcBorders>
            <w:shd w:val="clear" w:color="auto" w:fill="auto"/>
            <w:noWrap/>
            <w:vAlign w:val="bottom"/>
            <w:hideMark/>
          </w:tcPr>
          <w:p w14:paraId="58EB662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5.10</w:t>
            </w:r>
          </w:p>
        </w:tc>
        <w:tc>
          <w:tcPr>
            <w:tcW w:w="874" w:type="dxa"/>
            <w:tcBorders>
              <w:top w:val="nil"/>
              <w:left w:val="nil"/>
              <w:bottom w:val="nil"/>
              <w:right w:val="nil"/>
            </w:tcBorders>
            <w:shd w:val="clear" w:color="auto" w:fill="auto"/>
            <w:noWrap/>
            <w:vAlign w:val="bottom"/>
            <w:hideMark/>
          </w:tcPr>
          <w:p w14:paraId="59B9D22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1.50</w:t>
            </w:r>
          </w:p>
        </w:tc>
        <w:tc>
          <w:tcPr>
            <w:tcW w:w="1986" w:type="dxa"/>
            <w:tcBorders>
              <w:top w:val="nil"/>
              <w:left w:val="nil"/>
              <w:bottom w:val="nil"/>
              <w:right w:val="nil"/>
            </w:tcBorders>
            <w:shd w:val="clear" w:color="auto" w:fill="auto"/>
            <w:noWrap/>
            <w:vAlign w:val="bottom"/>
            <w:hideMark/>
          </w:tcPr>
          <w:p w14:paraId="48C138E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Dothideomycetes</w:t>
            </w:r>
            <w:proofErr w:type="spellEnd"/>
          </w:p>
        </w:tc>
        <w:tc>
          <w:tcPr>
            <w:tcW w:w="1986" w:type="dxa"/>
            <w:tcBorders>
              <w:top w:val="nil"/>
              <w:left w:val="nil"/>
              <w:bottom w:val="nil"/>
              <w:right w:val="nil"/>
            </w:tcBorders>
            <w:shd w:val="clear" w:color="auto" w:fill="auto"/>
            <w:noWrap/>
            <w:vAlign w:val="bottom"/>
            <w:hideMark/>
          </w:tcPr>
          <w:p w14:paraId="37AFE77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Capnodiales</w:t>
            </w:r>
            <w:proofErr w:type="spellEnd"/>
          </w:p>
        </w:tc>
        <w:tc>
          <w:tcPr>
            <w:tcW w:w="1985" w:type="dxa"/>
            <w:tcBorders>
              <w:top w:val="nil"/>
              <w:left w:val="nil"/>
              <w:bottom w:val="nil"/>
              <w:right w:val="nil"/>
            </w:tcBorders>
            <w:shd w:val="clear" w:color="auto" w:fill="auto"/>
            <w:noWrap/>
            <w:vAlign w:val="bottom"/>
            <w:hideMark/>
          </w:tcPr>
          <w:p w14:paraId="7250280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Cladosporiaceae</w:t>
            </w:r>
            <w:proofErr w:type="spellEnd"/>
          </w:p>
        </w:tc>
        <w:tc>
          <w:tcPr>
            <w:tcW w:w="1790" w:type="dxa"/>
            <w:tcBorders>
              <w:top w:val="nil"/>
              <w:left w:val="nil"/>
              <w:bottom w:val="nil"/>
              <w:right w:val="nil"/>
            </w:tcBorders>
            <w:shd w:val="clear" w:color="auto" w:fill="auto"/>
            <w:noWrap/>
            <w:vAlign w:val="bottom"/>
            <w:hideMark/>
          </w:tcPr>
          <w:p w14:paraId="081DA12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Cladosporium</w:t>
            </w:r>
            <w:proofErr w:type="spellEnd"/>
          </w:p>
        </w:tc>
        <w:tc>
          <w:tcPr>
            <w:tcW w:w="1144" w:type="dxa"/>
            <w:vMerge/>
            <w:tcBorders>
              <w:top w:val="nil"/>
              <w:left w:val="nil"/>
              <w:bottom w:val="single" w:sz="4" w:space="0" w:color="000000"/>
              <w:right w:val="nil"/>
            </w:tcBorders>
            <w:vAlign w:val="center"/>
            <w:hideMark/>
          </w:tcPr>
          <w:p w14:paraId="73BBA5E3"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39F82DFF" w14:textId="77777777" w:rsidTr="00554E3C">
        <w:trPr>
          <w:trHeight w:val="312"/>
        </w:trPr>
        <w:tc>
          <w:tcPr>
            <w:tcW w:w="1021" w:type="dxa"/>
            <w:tcBorders>
              <w:top w:val="nil"/>
              <w:left w:val="nil"/>
              <w:bottom w:val="nil"/>
              <w:right w:val="nil"/>
            </w:tcBorders>
            <w:shd w:val="clear" w:color="auto" w:fill="auto"/>
            <w:noWrap/>
            <w:vAlign w:val="bottom"/>
            <w:hideMark/>
          </w:tcPr>
          <w:p w14:paraId="392FE03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w:t>
            </w:r>
          </w:p>
        </w:tc>
        <w:tc>
          <w:tcPr>
            <w:tcW w:w="874" w:type="dxa"/>
            <w:tcBorders>
              <w:top w:val="nil"/>
              <w:left w:val="nil"/>
              <w:bottom w:val="nil"/>
              <w:right w:val="nil"/>
            </w:tcBorders>
            <w:shd w:val="clear" w:color="auto" w:fill="auto"/>
            <w:noWrap/>
            <w:vAlign w:val="bottom"/>
            <w:hideMark/>
          </w:tcPr>
          <w:p w14:paraId="7CB8C3F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21.00</w:t>
            </w:r>
          </w:p>
        </w:tc>
        <w:tc>
          <w:tcPr>
            <w:tcW w:w="874" w:type="dxa"/>
            <w:tcBorders>
              <w:top w:val="nil"/>
              <w:left w:val="nil"/>
              <w:bottom w:val="nil"/>
              <w:right w:val="nil"/>
            </w:tcBorders>
            <w:shd w:val="clear" w:color="auto" w:fill="auto"/>
            <w:noWrap/>
            <w:vAlign w:val="bottom"/>
            <w:hideMark/>
          </w:tcPr>
          <w:p w14:paraId="5743BB5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2.30</w:t>
            </w:r>
          </w:p>
        </w:tc>
        <w:tc>
          <w:tcPr>
            <w:tcW w:w="1986" w:type="dxa"/>
            <w:tcBorders>
              <w:top w:val="nil"/>
              <w:left w:val="nil"/>
              <w:bottom w:val="nil"/>
              <w:right w:val="nil"/>
            </w:tcBorders>
            <w:shd w:val="clear" w:color="auto" w:fill="auto"/>
            <w:noWrap/>
            <w:vAlign w:val="bottom"/>
            <w:hideMark/>
          </w:tcPr>
          <w:p w14:paraId="5C76F15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86" w:type="dxa"/>
            <w:tcBorders>
              <w:top w:val="nil"/>
              <w:left w:val="nil"/>
              <w:bottom w:val="nil"/>
              <w:right w:val="nil"/>
            </w:tcBorders>
            <w:shd w:val="clear" w:color="auto" w:fill="auto"/>
            <w:noWrap/>
            <w:vAlign w:val="bottom"/>
            <w:hideMark/>
          </w:tcPr>
          <w:p w14:paraId="5A147BC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985" w:type="dxa"/>
            <w:tcBorders>
              <w:top w:val="nil"/>
              <w:left w:val="nil"/>
              <w:bottom w:val="nil"/>
              <w:right w:val="nil"/>
            </w:tcBorders>
            <w:shd w:val="clear" w:color="auto" w:fill="auto"/>
            <w:noWrap/>
            <w:vAlign w:val="bottom"/>
            <w:hideMark/>
          </w:tcPr>
          <w:p w14:paraId="5EDE5D5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790" w:type="dxa"/>
            <w:tcBorders>
              <w:top w:val="nil"/>
              <w:left w:val="nil"/>
              <w:bottom w:val="nil"/>
              <w:right w:val="nil"/>
            </w:tcBorders>
            <w:shd w:val="clear" w:color="auto" w:fill="auto"/>
            <w:noWrap/>
            <w:vAlign w:val="bottom"/>
            <w:hideMark/>
          </w:tcPr>
          <w:p w14:paraId="13AF7B5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proofErr w:type="spellStart"/>
            <w:r w:rsidRPr="003F5C4A">
              <w:rPr>
                <w:rFonts w:eastAsia="Times New Roman"/>
                <w:color w:val="000000"/>
                <w:sz w:val="22"/>
                <w:szCs w:val="22"/>
                <w:bdr w:val="none" w:sz="0" w:space="0" w:color="auto"/>
                <w:lang w:val="es-CO" w:eastAsia="es-CO"/>
              </w:rPr>
              <w:t>Unidentified</w:t>
            </w:r>
            <w:proofErr w:type="spellEnd"/>
          </w:p>
        </w:tc>
        <w:tc>
          <w:tcPr>
            <w:tcW w:w="1144" w:type="dxa"/>
            <w:vMerge/>
            <w:tcBorders>
              <w:top w:val="nil"/>
              <w:left w:val="nil"/>
              <w:bottom w:val="single" w:sz="4" w:space="0" w:color="000000"/>
              <w:right w:val="nil"/>
            </w:tcBorders>
            <w:vAlign w:val="center"/>
            <w:hideMark/>
          </w:tcPr>
          <w:p w14:paraId="4E1C97CB"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23CFDCFB" w14:textId="77777777" w:rsidTr="00554E3C">
        <w:trPr>
          <w:trHeight w:val="312"/>
        </w:trPr>
        <w:tc>
          <w:tcPr>
            <w:tcW w:w="1021" w:type="dxa"/>
            <w:tcBorders>
              <w:top w:val="nil"/>
              <w:left w:val="nil"/>
              <w:bottom w:val="nil"/>
              <w:right w:val="nil"/>
            </w:tcBorders>
            <w:shd w:val="clear" w:color="auto" w:fill="auto"/>
            <w:noWrap/>
            <w:vAlign w:val="bottom"/>
            <w:hideMark/>
          </w:tcPr>
          <w:p w14:paraId="35B7FDF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ASV_175</w:t>
            </w:r>
          </w:p>
        </w:tc>
        <w:tc>
          <w:tcPr>
            <w:tcW w:w="874" w:type="dxa"/>
            <w:tcBorders>
              <w:top w:val="nil"/>
              <w:left w:val="nil"/>
              <w:bottom w:val="nil"/>
              <w:right w:val="nil"/>
            </w:tcBorders>
            <w:shd w:val="clear" w:color="auto" w:fill="auto"/>
            <w:noWrap/>
            <w:vAlign w:val="bottom"/>
            <w:hideMark/>
          </w:tcPr>
          <w:p w14:paraId="6E96A9F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0.03</w:t>
            </w:r>
          </w:p>
        </w:tc>
        <w:tc>
          <w:tcPr>
            <w:tcW w:w="874" w:type="dxa"/>
            <w:tcBorders>
              <w:top w:val="nil"/>
              <w:left w:val="nil"/>
              <w:bottom w:val="nil"/>
              <w:right w:val="nil"/>
            </w:tcBorders>
            <w:shd w:val="clear" w:color="auto" w:fill="auto"/>
            <w:noWrap/>
            <w:vAlign w:val="bottom"/>
            <w:hideMark/>
          </w:tcPr>
          <w:p w14:paraId="2502921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0.22</w:t>
            </w:r>
          </w:p>
        </w:tc>
        <w:tc>
          <w:tcPr>
            <w:tcW w:w="1986" w:type="dxa"/>
            <w:tcBorders>
              <w:top w:val="nil"/>
              <w:left w:val="nil"/>
              <w:bottom w:val="nil"/>
              <w:right w:val="nil"/>
            </w:tcBorders>
            <w:shd w:val="clear" w:color="auto" w:fill="auto"/>
            <w:noWrap/>
            <w:vAlign w:val="bottom"/>
            <w:hideMark/>
          </w:tcPr>
          <w:p w14:paraId="6EAC3D4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986" w:type="dxa"/>
            <w:tcBorders>
              <w:top w:val="nil"/>
              <w:left w:val="nil"/>
              <w:bottom w:val="nil"/>
              <w:right w:val="nil"/>
            </w:tcBorders>
            <w:shd w:val="clear" w:color="auto" w:fill="auto"/>
            <w:noWrap/>
            <w:vAlign w:val="bottom"/>
            <w:hideMark/>
          </w:tcPr>
          <w:p w14:paraId="60B77EF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985" w:type="dxa"/>
            <w:tcBorders>
              <w:top w:val="nil"/>
              <w:left w:val="nil"/>
              <w:bottom w:val="nil"/>
              <w:right w:val="nil"/>
            </w:tcBorders>
            <w:shd w:val="clear" w:color="auto" w:fill="auto"/>
            <w:noWrap/>
            <w:vAlign w:val="bottom"/>
            <w:hideMark/>
          </w:tcPr>
          <w:p w14:paraId="7A8FCB1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790" w:type="dxa"/>
            <w:tcBorders>
              <w:top w:val="nil"/>
              <w:left w:val="nil"/>
              <w:bottom w:val="nil"/>
              <w:right w:val="nil"/>
            </w:tcBorders>
            <w:shd w:val="clear" w:color="auto" w:fill="auto"/>
            <w:noWrap/>
            <w:vAlign w:val="bottom"/>
            <w:hideMark/>
          </w:tcPr>
          <w:p w14:paraId="796EEBA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144" w:type="dxa"/>
            <w:vMerge/>
            <w:tcBorders>
              <w:top w:val="nil"/>
              <w:left w:val="nil"/>
              <w:bottom w:val="single" w:sz="4" w:space="0" w:color="000000"/>
              <w:right w:val="nil"/>
            </w:tcBorders>
            <w:vAlign w:val="center"/>
            <w:hideMark/>
          </w:tcPr>
          <w:p w14:paraId="2F53256F"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FF3FF61" w14:textId="77777777" w:rsidTr="00554E3C">
        <w:trPr>
          <w:trHeight w:val="312"/>
        </w:trPr>
        <w:tc>
          <w:tcPr>
            <w:tcW w:w="1021" w:type="dxa"/>
            <w:tcBorders>
              <w:top w:val="nil"/>
              <w:left w:val="nil"/>
              <w:bottom w:val="nil"/>
              <w:right w:val="nil"/>
            </w:tcBorders>
            <w:shd w:val="clear" w:color="auto" w:fill="auto"/>
            <w:noWrap/>
            <w:vAlign w:val="bottom"/>
            <w:hideMark/>
          </w:tcPr>
          <w:p w14:paraId="785D51D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ASV_3</w:t>
            </w:r>
          </w:p>
        </w:tc>
        <w:tc>
          <w:tcPr>
            <w:tcW w:w="874" w:type="dxa"/>
            <w:tcBorders>
              <w:top w:val="nil"/>
              <w:left w:val="nil"/>
              <w:bottom w:val="nil"/>
              <w:right w:val="nil"/>
            </w:tcBorders>
            <w:shd w:val="clear" w:color="auto" w:fill="auto"/>
            <w:noWrap/>
            <w:vAlign w:val="bottom"/>
            <w:hideMark/>
          </w:tcPr>
          <w:p w14:paraId="2F1A6C7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2.40</w:t>
            </w:r>
          </w:p>
        </w:tc>
        <w:tc>
          <w:tcPr>
            <w:tcW w:w="874" w:type="dxa"/>
            <w:tcBorders>
              <w:top w:val="nil"/>
              <w:left w:val="nil"/>
              <w:bottom w:val="nil"/>
              <w:right w:val="nil"/>
            </w:tcBorders>
            <w:shd w:val="clear" w:color="auto" w:fill="auto"/>
            <w:noWrap/>
            <w:vAlign w:val="bottom"/>
            <w:hideMark/>
          </w:tcPr>
          <w:p w14:paraId="23C001B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8.40</w:t>
            </w:r>
          </w:p>
        </w:tc>
        <w:tc>
          <w:tcPr>
            <w:tcW w:w="1986" w:type="dxa"/>
            <w:tcBorders>
              <w:top w:val="nil"/>
              <w:left w:val="nil"/>
              <w:bottom w:val="nil"/>
              <w:right w:val="nil"/>
            </w:tcBorders>
            <w:shd w:val="clear" w:color="auto" w:fill="auto"/>
            <w:noWrap/>
            <w:vAlign w:val="bottom"/>
            <w:hideMark/>
          </w:tcPr>
          <w:p w14:paraId="180DFC2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986" w:type="dxa"/>
            <w:tcBorders>
              <w:top w:val="nil"/>
              <w:left w:val="nil"/>
              <w:bottom w:val="nil"/>
              <w:right w:val="nil"/>
            </w:tcBorders>
            <w:shd w:val="clear" w:color="auto" w:fill="auto"/>
            <w:noWrap/>
            <w:vAlign w:val="bottom"/>
            <w:hideMark/>
          </w:tcPr>
          <w:p w14:paraId="6B8F52FC"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985" w:type="dxa"/>
            <w:tcBorders>
              <w:top w:val="nil"/>
              <w:left w:val="nil"/>
              <w:bottom w:val="nil"/>
              <w:right w:val="nil"/>
            </w:tcBorders>
            <w:shd w:val="clear" w:color="auto" w:fill="auto"/>
            <w:noWrap/>
            <w:vAlign w:val="bottom"/>
            <w:hideMark/>
          </w:tcPr>
          <w:p w14:paraId="746F802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790" w:type="dxa"/>
            <w:tcBorders>
              <w:top w:val="nil"/>
              <w:left w:val="nil"/>
              <w:bottom w:val="nil"/>
              <w:right w:val="nil"/>
            </w:tcBorders>
            <w:shd w:val="clear" w:color="auto" w:fill="auto"/>
            <w:noWrap/>
            <w:vAlign w:val="bottom"/>
            <w:hideMark/>
          </w:tcPr>
          <w:p w14:paraId="749587F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144" w:type="dxa"/>
            <w:vMerge/>
            <w:tcBorders>
              <w:top w:val="nil"/>
              <w:left w:val="nil"/>
              <w:bottom w:val="single" w:sz="4" w:space="0" w:color="000000"/>
              <w:right w:val="nil"/>
            </w:tcBorders>
            <w:vAlign w:val="center"/>
            <w:hideMark/>
          </w:tcPr>
          <w:p w14:paraId="278E7A3B"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5392B7EF" w14:textId="77777777" w:rsidTr="00554E3C">
        <w:trPr>
          <w:trHeight w:val="312"/>
        </w:trPr>
        <w:tc>
          <w:tcPr>
            <w:tcW w:w="1021" w:type="dxa"/>
            <w:tcBorders>
              <w:top w:val="nil"/>
              <w:left w:val="nil"/>
              <w:bottom w:val="nil"/>
              <w:right w:val="nil"/>
            </w:tcBorders>
            <w:shd w:val="clear" w:color="auto" w:fill="auto"/>
            <w:noWrap/>
            <w:vAlign w:val="bottom"/>
            <w:hideMark/>
          </w:tcPr>
          <w:p w14:paraId="6E98ECD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ASV_7</w:t>
            </w:r>
          </w:p>
        </w:tc>
        <w:tc>
          <w:tcPr>
            <w:tcW w:w="874" w:type="dxa"/>
            <w:tcBorders>
              <w:top w:val="nil"/>
              <w:left w:val="nil"/>
              <w:bottom w:val="nil"/>
              <w:right w:val="nil"/>
            </w:tcBorders>
            <w:shd w:val="clear" w:color="auto" w:fill="auto"/>
            <w:noWrap/>
            <w:vAlign w:val="bottom"/>
            <w:hideMark/>
          </w:tcPr>
          <w:p w14:paraId="7BC24A8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2.40</w:t>
            </w:r>
          </w:p>
        </w:tc>
        <w:tc>
          <w:tcPr>
            <w:tcW w:w="874" w:type="dxa"/>
            <w:tcBorders>
              <w:top w:val="nil"/>
              <w:left w:val="nil"/>
              <w:bottom w:val="nil"/>
              <w:right w:val="nil"/>
            </w:tcBorders>
            <w:shd w:val="clear" w:color="auto" w:fill="auto"/>
            <w:noWrap/>
            <w:vAlign w:val="bottom"/>
            <w:hideMark/>
          </w:tcPr>
          <w:p w14:paraId="67B1B17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7.90</w:t>
            </w:r>
          </w:p>
        </w:tc>
        <w:tc>
          <w:tcPr>
            <w:tcW w:w="1986" w:type="dxa"/>
            <w:tcBorders>
              <w:top w:val="nil"/>
              <w:left w:val="nil"/>
              <w:bottom w:val="nil"/>
              <w:right w:val="nil"/>
            </w:tcBorders>
            <w:shd w:val="clear" w:color="auto" w:fill="auto"/>
            <w:noWrap/>
            <w:vAlign w:val="bottom"/>
            <w:hideMark/>
          </w:tcPr>
          <w:p w14:paraId="26F3459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986" w:type="dxa"/>
            <w:tcBorders>
              <w:top w:val="nil"/>
              <w:left w:val="nil"/>
              <w:bottom w:val="nil"/>
              <w:right w:val="nil"/>
            </w:tcBorders>
            <w:shd w:val="clear" w:color="auto" w:fill="auto"/>
            <w:noWrap/>
            <w:vAlign w:val="bottom"/>
            <w:hideMark/>
          </w:tcPr>
          <w:p w14:paraId="5DC2176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985" w:type="dxa"/>
            <w:tcBorders>
              <w:top w:val="nil"/>
              <w:left w:val="nil"/>
              <w:bottom w:val="nil"/>
              <w:right w:val="nil"/>
            </w:tcBorders>
            <w:shd w:val="clear" w:color="auto" w:fill="auto"/>
            <w:noWrap/>
            <w:vAlign w:val="bottom"/>
            <w:hideMark/>
          </w:tcPr>
          <w:p w14:paraId="7A09EC2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790" w:type="dxa"/>
            <w:tcBorders>
              <w:top w:val="nil"/>
              <w:left w:val="nil"/>
              <w:bottom w:val="nil"/>
              <w:right w:val="nil"/>
            </w:tcBorders>
            <w:shd w:val="clear" w:color="auto" w:fill="auto"/>
            <w:noWrap/>
            <w:vAlign w:val="bottom"/>
            <w:hideMark/>
          </w:tcPr>
          <w:p w14:paraId="69B513B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144" w:type="dxa"/>
            <w:vMerge/>
            <w:tcBorders>
              <w:top w:val="nil"/>
              <w:left w:val="nil"/>
              <w:bottom w:val="single" w:sz="4" w:space="0" w:color="000000"/>
              <w:right w:val="nil"/>
            </w:tcBorders>
            <w:vAlign w:val="center"/>
            <w:hideMark/>
          </w:tcPr>
          <w:p w14:paraId="62C25062"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42A6067C" w14:textId="77777777" w:rsidTr="00201EA2">
        <w:trPr>
          <w:trHeight w:val="312"/>
        </w:trPr>
        <w:tc>
          <w:tcPr>
            <w:tcW w:w="1021" w:type="dxa"/>
            <w:tcBorders>
              <w:top w:val="nil"/>
              <w:left w:val="nil"/>
              <w:bottom w:val="single" w:sz="4" w:space="0" w:color="auto"/>
              <w:right w:val="nil"/>
            </w:tcBorders>
            <w:shd w:val="clear" w:color="auto" w:fill="auto"/>
            <w:noWrap/>
            <w:vAlign w:val="bottom"/>
            <w:hideMark/>
          </w:tcPr>
          <w:p w14:paraId="3EA7411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ASV_70</w:t>
            </w:r>
          </w:p>
        </w:tc>
        <w:tc>
          <w:tcPr>
            <w:tcW w:w="874" w:type="dxa"/>
            <w:tcBorders>
              <w:top w:val="nil"/>
              <w:left w:val="nil"/>
              <w:bottom w:val="single" w:sz="4" w:space="0" w:color="auto"/>
              <w:right w:val="nil"/>
            </w:tcBorders>
            <w:shd w:val="clear" w:color="auto" w:fill="auto"/>
            <w:noWrap/>
            <w:vAlign w:val="bottom"/>
            <w:hideMark/>
          </w:tcPr>
          <w:p w14:paraId="3178CD1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0.08</w:t>
            </w:r>
          </w:p>
        </w:tc>
        <w:tc>
          <w:tcPr>
            <w:tcW w:w="874" w:type="dxa"/>
            <w:tcBorders>
              <w:top w:val="nil"/>
              <w:left w:val="nil"/>
              <w:bottom w:val="single" w:sz="4" w:space="0" w:color="auto"/>
              <w:right w:val="nil"/>
            </w:tcBorders>
            <w:shd w:val="clear" w:color="auto" w:fill="auto"/>
            <w:noWrap/>
            <w:vAlign w:val="bottom"/>
            <w:hideMark/>
          </w:tcPr>
          <w:p w14:paraId="0261055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1.20</w:t>
            </w:r>
          </w:p>
        </w:tc>
        <w:tc>
          <w:tcPr>
            <w:tcW w:w="1986" w:type="dxa"/>
            <w:tcBorders>
              <w:top w:val="nil"/>
              <w:left w:val="nil"/>
              <w:bottom w:val="single" w:sz="4" w:space="0" w:color="auto"/>
              <w:right w:val="nil"/>
            </w:tcBorders>
            <w:shd w:val="clear" w:color="auto" w:fill="auto"/>
            <w:noWrap/>
            <w:vAlign w:val="bottom"/>
            <w:hideMark/>
          </w:tcPr>
          <w:p w14:paraId="5F16722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986" w:type="dxa"/>
            <w:tcBorders>
              <w:top w:val="nil"/>
              <w:left w:val="nil"/>
              <w:bottom w:val="single" w:sz="4" w:space="0" w:color="auto"/>
              <w:right w:val="nil"/>
            </w:tcBorders>
            <w:shd w:val="clear" w:color="auto" w:fill="auto"/>
            <w:noWrap/>
            <w:vAlign w:val="bottom"/>
            <w:hideMark/>
          </w:tcPr>
          <w:p w14:paraId="7B255D8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985" w:type="dxa"/>
            <w:tcBorders>
              <w:top w:val="nil"/>
              <w:left w:val="nil"/>
              <w:bottom w:val="single" w:sz="4" w:space="0" w:color="auto"/>
              <w:right w:val="nil"/>
            </w:tcBorders>
            <w:shd w:val="clear" w:color="auto" w:fill="auto"/>
            <w:noWrap/>
            <w:vAlign w:val="bottom"/>
            <w:hideMark/>
          </w:tcPr>
          <w:p w14:paraId="63826A2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790" w:type="dxa"/>
            <w:tcBorders>
              <w:top w:val="nil"/>
              <w:left w:val="nil"/>
              <w:bottom w:val="single" w:sz="4" w:space="0" w:color="auto"/>
              <w:right w:val="nil"/>
            </w:tcBorders>
            <w:shd w:val="clear" w:color="auto" w:fill="auto"/>
            <w:noWrap/>
            <w:vAlign w:val="bottom"/>
            <w:hideMark/>
          </w:tcPr>
          <w:p w14:paraId="1D2F06C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144" w:type="dxa"/>
            <w:vMerge/>
            <w:tcBorders>
              <w:top w:val="nil"/>
              <w:left w:val="nil"/>
              <w:bottom w:val="single" w:sz="4" w:space="0" w:color="auto"/>
              <w:right w:val="nil"/>
            </w:tcBorders>
            <w:vAlign w:val="center"/>
            <w:hideMark/>
          </w:tcPr>
          <w:p w14:paraId="3022D083"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CB30CE5" w14:textId="77777777" w:rsidTr="00201EA2">
        <w:trPr>
          <w:trHeight w:val="288"/>
        </w:trPr>
        <w:tc>
          <w:tcPr>
            <w:tcW w:w="1021" w:type="dxa"/>
            <w:tcBorders>
              <w:top w:val="single" w:sz="4" w:space="0" w:color="auto"/>
              <w:left w:val="nil"/>
              <w:bottom w:val="nil"/>
              <w:right w:val="nil"/>
            </w:tcBorders>
            <w:shd w:val="clear" w:color="auto" w:fill="auto"/>
            <w:noWrap/>
            <w:vAlign w:val="bottom"/>
            <w:hideMark/>
          </w:tcPr>
          <w:p w14:paraId="7688721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lastRenderedPageBreak/>
              <w:t>ASV_109</w:t>
            </w:r>
          </w:p>
        </w:tc>
        <w:tc>
          <w:tcPr>
            <w:tcW w:w="874" w:type="dxa"/>
            <w:tcBorders>
              <w:top w:val="single" w:sz="4" w:space="0" w:color="auto"/>
              <w:left w:val="nil"/>
              <w:bottom w:val="nil"/>
              <w:right w:val="nil"/>
            </w:tcBorders>
            <w:shd w:val="clear" w:color="auto" w:fill="auto"/>
            <w:noWrap/>
            <w:vAlign w:val="bottom"/>
            <w:hideMark/>
          </w:tcPr>
          <w:p w14:paraId="6B8D104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0.02</w:t>
            </w:r>
          </w:p>
        </w:tc>
        <w:tc>
          <w:tcPr>
            <w:tcW w:w="874" w:type="dxa"/>
            <w:tcBorders>
              <w:top w:val="single" w:sz="4" w:space="0" w:color="auto"/>
              <w:left w:val="nil"/>
              <w:bottom w:val="nil"/>
              <w:right w:val="nil"/>
            </w:tcBorders>
            <w:shd w:val="clear" w:color="auto" w:fill="auto"/>
            <w:noWrap/>
            <w:vAlign w:val="bottom"/>
            <w:hideMark/>
          </w:tcPr>
          <w:p w14:paraId="1DB74C3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0.44</w:t>
            </w:r>
          </w:p>
        </w:tc>
        <w:tc>
          <w:tcPr>
            <w:tcW w:w="1986" w:type="dxa"/>
            <w:tcBorders>
              <w:top w:val="single" w:sz="4" w:space="0" w:color="auto"/>
              <w:left w:val="nil"/>
              <w:bottom w:val="nil"/>
              <w:right w:val="nil"/>
            </w:tcBorders>
            <w:shd w:val="clear" w:color="auto" w:fill="auto"/>
            <w:noWrap/>
            <w:vAlign w:val="bottom"/>
            <w:hideMark/>
          </w:tcPr>
          <w:p w14:paraId="1BF49A2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Eurotiomycetes</w:t>
            </w:r>
            <w:proofErr w:type="spellEnd"/>
          </w:p>
        </w:tc>
        <w:tc>
          <w:tcPr>
            <w:tcW w:w="1986" w:type="dxa"/>
            <w:tcBorders>
              <w:top w:val="single" w:sz="4" w:space="0" w:color="auto"/>
              <w:left w:val="nil"/>
              <w:bottom w:val="nil"/>
              <w:right w:val="nil"/>
            </w:tcBorders>
            <w:shd w:val="clear" w:color="auto" w:fill="auto"/>
            <w:noWrap/>
            <w:vAlign w:val="bottom"/>
            <w:hideMark/>
          </w:tcPr>
          <w:p w14:paraId="11CA836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Chaetothyriales</w:t>
            </w:r>
            <w:proofErr w:type="spellEnd"/>
          </w:p>
        </w:tc>
        <w:tc>
          <w:tcPr>
            <w:tcW w:w="1985" w:type="dxa"/>
            <w:tcBorders>
              <w:top w:val="single" w:sz="4" w:space="0" w:color="auto"/>
              <w:left w:val="nil"/>
              <w:bottom w:val="nil"/>
              <w:right w:val="nil"/>
            </w:tcBorders>
            <w:shd w:val="clear" w:color="auto" w:fill="auto"/>
            <w:noWrap/>
            <w:vAlign w:val="bottom"/>
            <w:hideMark/>
          </w:tcPr>
          <w:p w14:paraId="21204AA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790" w:type="dxa"/>
            <w:tcBorders>
              <w:top w:val="single" w:sz="4" w:space="0" w:color="auto"/>
              <w:left w:val="nil"/>
              <w:bottom w:val="nil"/>
              <w:right w:val="nil"/>
            </w:tcBorders>
            <w:shd w:val="clear" w:color="auto" w:fill="auto"/>
            <w:noWrap/>
            <w:vAlign w:val="bottom"/>
            <w:hideMark/>
          </w:tcPr>
          <w:p w14:paraId="6EDCDE01"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144" w:type="dxa"/>
            <w:vMerge w:val="restart"/>
            <w:tcBorders>
              <w:top w:val="single" w:sz="4" w:space="0" w:color="auto"/>
              <w:left w:val="nil"/>
              <w:bottom w:val="single" w:sz="4" w:space="0" w:color="000000"/>
              <w:right w:val="nil"/>
            </w:tcBorders>
            <w:shd w:val="clear" w:color="auto" w:fill="auto"/>
            <w:noWrap/>
            <w:vAlign w:val="center"/>
            <w:hideMark/>
          </w:tcPr>
          <w:p w14:paraId="2A3DB77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II</w:t>
            </w:r>
          </w:p>
        </w:tc>
      </w:tr>
      <w:tr w:rsidR="00822A41" w:rsidRPr="003F5C4A" w14:paraId="6B8D960D" w14:textId="77777777" w:rsidTr="00554E3C">
        <w:trPr>
          <w:trHeight w:val="288"/>
        </w:trPr>
        <w:tc>
          <w:tcPr>
            <w:tcW w:w="1021" w:type="dxa"/>
            <w:tcBorders>
              <w:top w:val="nil"/>
              <w:left w:val="nil"/>
              <w:bottom w:val="nil"/>
              <w:right w:val="nil"/>
            </w:tcBorders>
            <w:shd w:val="clear" w:color="auto" w:fill="auto"/>
            <w:noWrap/>
            <w:vAlign w:val="bottom"/>
            <w:hideMark/>
          </w:tcPr>
          <w:p w14:paraId="1C02726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ASV_129</w:t>
            </w:r>
          </w:p>
        </w:tc>
        <w:tc>
          <w:tcPr>
            <w:tcW w:w="874" w:type="dxa"/>
            <w:tcBorders>
              <w:top w:val="nil"/>
              <w:left w:val="nil"/>
              <w:bottom w:val="nil"/>
              <w:right w:val="nil"/>
            </w:tcBorders>
            <w:shd w:val="clear" w:color="auto" w:fill="auto"/>
            <w:noWrap/>
            <w:vAlign w:val="bottom"/>
            <w:hideMark/>
          </w:tcPr>
          <w:p w14:paraId="24EC932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0.03</w:t>
            </w:r>
          </w:p>
        </w:tc>
        <w:tc>
          <w:tcPr>
            <w:tcW w:w="874" w:type="dxa"/>
            <w:tcBorders>
              <w:top w:val="nil"/>
              <w:left w:val="nil"/>
              <w:bottom w:val="nil"/>
              <w:right w:val="nil"/>
            </w:tcBorders>
            <w:shd w:val="clear" w:color="auto" w:fill="auto"/>
            <w:noWrap/>
            <w:vAlign w:val="bottom"/>
            <w:hideMark/>
          </w:tcPr>
          <w:p w14:paraId="22D5BA3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0.32</w:t>
            </w:r>
          </w:p>
        </w:tc>
        <w:tc>
          <w:tcPr>
            <w:tcW w:w="1986" w:type="dxa"/>
            <w:tcBorders>
              <w:top w:val="nil"/>
              <w:left w:val="nil"/>
              <w:bottom w:val="nil"/>
              <w:right w:val="nil"/>
            </w:tcBorders>
            <w:shd w:val="clear" w:color="auto" w:fill="auto"/>
            <w:noWrap/>
            <w:vAlign w:val="bottom"/>
            <w:hideMark/>
          </w:tcPr>
          <w:p w14:paraId="7C55F6F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Eurotiomycetes</w:t>
            </w:r>
            <w:proofErr w:type="spellEnd"/>
          </w:p>
        </w:tc>
        <w:tc>
          <w:tcPr>
            <w:tcW w:w="1986" w:type="dxa"/>
            <w:tcBorders>
              <w:top w:val="nil"/>
              <w:left w:val="nil"/>
              <w:bottom w:val="nil"/>
              <w:right w:val="nil"/>
            </w:tcBorders>
            <w:shd w:val="clear" w:color="auto" w:fill="auto"/>
            <w:noWrap/>
            <w:vAlign w:val="bottom"/>
            <w:hideMark/>
          </w:tcPr>
          <w:p w14:paraId="08F169C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Chaetothyriales</w:t>
            </w:r>
            <w:proofErr w:type="spellEnd"/>
          </w:p>
        </w:tc>
        <w:tc>
          <w:tcPr>
            <w:tcW w:w="1985" w:type="dxa"/>
            <w:tcBorders>
              <w:top w:val="nil"/>
              <w:left w:val="nil"/>
              <w:bottom w:val="nil"/>
              <w:right w:val="nil"/>
            </w:tcBorders>
            <w:shd w:val="clear" w:color="auto" w:fill="auto"/>
            <w:noWrap/>
            <w:vAlign w:val="bottom"/>
            <w:hideMark/>
          </w:tcPr>
          <w:p w14:paraId="3072F82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Trichomeriaceae</w:t>
            </w:r>
            <w:proofErr w:type="spellEnd"/>
          </w:p>
        </w:tc>
        <w:tc>
          <w:tcPr>
            <w:tcW w:w="1790" w:type="dxa"/>
            <w:tcBorders>
              <w:top w:val="nil"/>
              <w:left w:val="nil"/>
              <w:bottom w:val="nil"/>
              <w:right w:val="nil"/>
            </w:tcBorders>
            <w:shd w:val="clear" w:color="auto" w:fill="auto"/>
            <w:noWrap/>
            <w:vAlign w:val="bottom"/>
            <w:hideMark/>
          </w:tcPr>
          <w:p w14:paraId="45A64D8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Trichomerium</w:t>
            </w:r>
            <w:proofErr w:type="spellEnd"/>
          </w:p>
        </w:tc>
        <w:tc>
          <w:tcPr>
            <w:tcW w:w="1144" w:type="dxa"/>
            <w:vMerge/>
            <w:tcBorders>
              <w:top w:val="nil"/>
              <w:left w:val="nil"/>
              <w:bottom w:val="single" w:sz="4" w:space="0" w:color="000000"/>
              <w:right w:val="nil"/>
            </w:tcBorders>
            <w:vAlign w:val="center"/>
            <w:hideMark/>
          </w:tcPr>
          <w:p w14:paraId="17F9F736"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07CFDCA9" w14:textId="77777777" w:rsidTr="00554E3C">
        <w:trPr>
          <w:trHeight w:val="288"/>
        </w:trPr>
        <w:tc>
          <w:tcPr>
            <w:tcW w:w="1021" w:type="dxa"/>
            <w:tcBorders>
              <w:top w:val="nil"/>
              <w:left w:val="nil"/>
              <w:bottom w:val="nil"/>
              <w:right w:val="nil"/>
            </w:tcBorders>
            <w:shd w:val="clear" w:color="auto" w:fill="auto"/>
            <w:noWrap/>
            <w:vAlign w:val="bottom"/>
            <w:hideMark/>
          </w:tcPr>
          <w:p w14:paraId="31C25CD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ASV_92</w:t>
            </w:r>
          </w:p>
        </w:tc>
        <w:tc>
          <w:tcPr>
            <w:tcW w:w="874" w:type="dxa"/>
            <w:tcBorders>
              <w:top w:val="nil"/>
              <w:left w:val="nil"/>
              <w:bottom w:val="nil"/>
              <w:right w:val="nil"/>
            </w:tcBorders>
            <w:shd w:val="clear" w:color="auto" w:fill="auto"/>
            <w:noWrap/>
            <w:vAlign w:val="bottom"/>
            <w:hideMark/>
          </w:tcPr>
          <w:p w14:paraId="0870A88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0.04</w:t>
            </w:r>
          </w:p>
        </w:tc>
        <w:tc>
          <w:tcPr>
            <w:tcW w:w="874" w:type="dxa"/>
            <w:tcBorders>
              <w:top w:val="nil"/>
              <w:left w:val="nil"/>
              <w:bottom w:val="nil"/>
              <w:right w:val="nil"/>
            </w:tcBorders>
            <w:shd w:val="clear" w:color="auto" w:fill="auto"/>
            <w:noWrap/>
            <w:vAlign w:val="bottom"/>
            <w:hideMark/>
          </w:tcPr>
          <w:p w14:paraId="64FD352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0.41</w:t>
            </w:r>
          </w:p>
        </w:tc>
        <w:tc>
          <w:tcPr>
            <w:tcW w:w="1986" w:type="dxa"/>
            <w:tcBorders>
              <w:top w:val="nil"/>
              <w:left w:val="nil"/>
              <w:bottom w:val="nil"/>
              <w:right w:val="nil"/>
            </w:tcBorders>
            <w:shd w:val="clear" w:color="auto" w:fill="auto"/>
            <w:noWrap/>
            <w:vAlign w:val="bottom"/>
            <w:hideMark/>
          </w:tcPr>
          <w:p w14:paraId="60EC0BC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Eurotiomycetes</w:t>
            </w:r>
            <w:proofErr w:type="spellEnd"/>
          </w:p>
        </w:tc>
        <w:tc>
          <w:tcPr>
            <w:tcW w:w="1986" w:type="dxa"/>
            <w:tcBorders>
              <w:top w:val="nil"/>
              <w:left w:val="nil"/>
              <w:bottom w:val="nil"/>
              <w:right w:val="nil"/>
            </w:tcBorders>
            <w:shd w:val="clear" w:color="auto" w:fill="auto"/>
            <w:noWrap/>
            <w:vAlign w:val="bottom"/>
            <w:hideMark/>
          </w:tcPr>
          <w:p w14:paraId="5A8CB47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Chaetothyriales</w:t>
            </w:r>
            <w:proofErr w:type="spellEnd"/>
          </w:p>
        </w:tc>
        <w:tc>
          <w:tcPr>
            <w:tcW w:w="1985" w:type="dxa"/>
            <w:tcBorders>
              <w:top w:val="nil"/>
              <w:left w:val="nil"/>
              <w:bottom w:val="nil"/>
              <w:right w:val="nil"/>
            </w:tcBorders>
            <w:shd w:val="clear" w:color="auto" w:fill="auto"/>
            <w:noWrap/>
            <w:vAlign w:val="bottom"/>
            <w:hideMark/>
          </w:tcPr>
          <w:p w14:paraId="62F558D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Trichomeriaceae</w:t>
            </w:r>
            <w:proofErr w:type="spellEnd"/>
          </w:p>
        </w:tc>
        <w:tc>
          <w:tcPr>
            <w:tcW w:w="1790" w:type="dxa"/>
            <w:tcBorders>
              <w:top w:val="nil"/>
              <w:left w:val="nil"/>
              <w:bottom w:val="nil"/>
              <w:right w:val="nil"/>
            </w:tcBorders>
            <w:shd w:val="clear" w:color="auto" w:fill="auto"/>
            <w:noWrap/>
            <w:vAlign w:val="bottom"/>
            <w:hideMark/>
          </w:tcPr>
          <w:p w14:paraId="795EB8E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Trichomerium</w:t>
            </w:r>
            <w:proofErr w:type="spellEnd"/>
          </w:p>
        </w:tc>
        <w:tc>
          <w:tcPr>
            <w:tcW w:w="1144" w:type="dxa"/>
            <w:vMerge/>
            <w:tcBorders>
              <w:top w:val="nil"/>
              <w:left w:val="nil"/>
              <w:bottom w:val="single" w:sz="4" w:space="0" w:color="000000"/>
              <w:right w:val="nil"/>
            </w:tcBorders>
            <w:vAlign w:val="center"/>
            <w:hideMark/>
          </w:tcPr>
          <w:p w14:paraId="41E84C9C"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586C385" w14:textId="77777777" w:rsidTr="00554E3C">
        <w:trPr>
          <w:trHeight w:val="288"/>
        </w:trPr>
        <w:tc>
          <w:tcPr>
            <w:tcW w:w="1021" w:type="dxa"/>
            <w:tcBorders>
              <w:top w:val="nil"/>
              <w:left w:val="nil"/>
              <w:bottom w:val="nil"/>
              <w:right w:val="nil"/>
            </w:tcBorders>
            <w:shd w:val="clear" w:color="auto" w:fill="auto"/>
            <w:noWrap/>
            <w:vAlign w:val="bottom"/>
            <w:hideMark/>
          </w:tcPr>
          <w:p w14:paraId="4C50E6A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ASV_110</w:t>
            </w:r>
          </w:p>
        </w:tc>
        <w:tc>
          <w:tcPr>
            <w:tcW w:w="874" w:type="dxa"/>
            <w:tcBorders>
              <w:top w:val="nil"/>
              <w:left w:val="nil"/>
              <w:bottom w:val="nil"/>
              <w:right w:val="nil"/>
            </w:tcBorders>
            <w:shd w:val="clear" w:color="auto" w:fill="auto"/>
            <w:noWrap/>
            <w:vAlign w:val="bottom"/>
            <w:hideMark/>
          </w:tcPr>
          <w:p w14:paraId="56AD9BC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0.04</w:t>
            </w:r>
          </w:p>
        </w:tc>
        <w:tc>
          <w:tcPr>
            <w:tcW w:w="874" w:type="dxa"/>
            <w:tcBorders>
              <w:top w:val="nil"/>
              <w:left w:val="nil"/>
              <w:bottom w:val="nil"/>
              <w:right w:val="nil"/>
            </w:tcBorders>
            <w:shd w:val="clear" w:color="auto" w:fill="auto"/>
            <w:noWrap/>
            <w:vAlign w:val="bottom"/>
            <w:hideMark/>
          </w:tcPr>
          <w:p w14:paraId="5D3D74C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0.33</w:t>
            </w:r>
          </w:p>
        </w:tc>
        <w:tc>
          <w:tcPr>
            <w:tcW w:w="1986" w:type="dxa"/>
            <w:tcBorders>
              <w:top w:val="nil"/>
              <w:left w:val="nil"/>
              <w:bottom w:val="nil"/>
              <w:right w:val="nil"/>
            </w:tcBorders>
            <w:shd w:val="clear" w:color="auto" w:fill="auto"/>
            <w:noWrap/>
            <w:vAlign w:val="bottom"/>
            <w:hideMark/>
          </w:tcPr>
          <w:p w14:paraId="19B620E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Eurotiomycetes</w:t>
            </w:r>
            <w:proofErr w:type="spellEnd"/>
          </w:p>
        </w:tc>
        <w:tc>
          <w:tcPr>
            <w:tcW w:w="1986" w:type="dxa"/>
            <w:tcBorders>
              <w:top w:val="nil"/>
              <w:left w:val="nil"/>
              <w:bottom w:val="nil"/>
              <w:right w:val="nil"/>
            </w:tcBorders>
            <w:shd w:val="clear" w:color="auto" w:fill="auto"/>
            <w:noWrap/>
            <w:vAlign w:val="bottom"/>
            <w:hideMark/>
          </w:tcPr>
          <w:p w14:paraId="7B192E9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Chaetothyriales</w:t>
            </w:r>
            <w:proofErr w:type="spellEnd"/>
          </w:p>
        </w:tc>
        <w:tc>
          <w:tcPr>
            <w:tcW w:w="1985" w:type="dxa"/>
            <w:tcBorders>
              <w:top w:val="nil"/>
              <w:left w:val="nil"/>
              <w:bottom w:val="nil"/>
              <w:right w:val="nil"/>
            </w:tcBorders>
            <w:shd w:val="clear" w:color="auto" w:fill="auto"/>
            <w:noWrap/>
            <w:vAlign w:val="bottom"/>
            <w:hideMark/>
          </w:tcPr>
          <w:p w14:paraId="101DF7B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Trichomeriaceae</w:t>
            </w:r>
            <w:proofErr w:type="spellEnd"/>
          </w:p>
        </w:tc>
        <w:tc>
          <w:tcPr>
            <w:tcW w:w="1790" w:type="dxa"/>
            <w:tcBorders>
              <w:top w:val="nil"/>
              <w:left w:val="nil"/>
              <w:bottom w:val="nil"/>
              <w:right w:val="nil"/>
            </w:tcBorders>
            <w:shd w:val="clear" w:color="auto" w:fill="auto"/>
            <w:noWrap/>
            <w:vAlign w:val="bottom"/>
            <w:hideMark/>
          </w:tcPr>
          <w:p w14:paraId="68B496E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Trichomerium</w:t>
            </w:r>
            <w:proofErr w:type="spellEnd"/>
          </w:p>
        </w:tc>
        <w:tc>
          <w:tcPr>
            <w:tcW w:w="1144" w:type="dxa"/>
            <w:vMerge/>
            <w:tcBorders>
              <w:top w:val="nil"/>
              <w:left w:val="nil"/>
              <w:bottom w:val="single" w:sz="4" w:space="0" w:color="000000"/>
              <w:right w:val="nil"/>
            </w:tcBorders>
            <w:vAlign w:val="center"/>
            <w:hideMark/>
          </w:tcPr>
          <w:p w14:paraId="730EB01A"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5306D17A" w14:textId="77777777" w:rsidTr="00554E3C">
        <w:trPr>
          <w:trHeight w:val="288"/>
        </w:trPr>
        <w:tc>
          <w:tcPr>
            <w:tcW w:w="1021" w:type="dxa"/>
            <w:tcBorders>
              <w:top w:val="nil"/>
              <w:left w:val="nil"/>
              <w:bottom w:val="nil"/>
              <w:right w:val="nil"/>
            </w:tcBorders>
            <w:shd w:val="clear" w:color="auto" w:fill="auto"/>
            <w:noWrap/>
            <w:vAlign w:val="bottom"/>
            <w:hideMark/>
          </w:tcPr>
          <w:p w14:paraId="6E07725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ASV_10</w:t>
            </w:r>
          </w:p>
        </w:tc>
        <w:tc>
          <w:tcPr>
            <w:tcW w:w="874" w:type="dxa"/>
            <w:tcBorders>
              <w:top w:val="nil"/>
              <w:left w:val="nil"/>
              <w:bottom w:val="nil"/>
              <w:right w:val="nil"/>
            </w:tcBorders>
            <w:shd w:val="clear" w:color="auto" w:fill="auto"/>
            <w:noWrap/>
            <w:vAlign w:val="bottom"/>
            <w:hideMark/>
          </w:tcPr>
          <w:p w14:paraId="2EBAA08B"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0.52</w:t>
            </w:r>
          </w:p>
        </w:tc>
        <w:tc>
          <w:tcPr>
            <w:tcW w:w="874" w:type="dxa"/>
            <w:tcBorders>
              <w:top w:val="nil"/>
              <w:left w:val="nil"/>
              <w:bottom w:val="nil"/>
              <w:right w:val="nil"/>
            </w:tcBorders>
            <w:shd w:val="clear" w:color="auto" w:fill="auto"/>
            <w:noWrap/>
            <w:vAlign w:val="bottom"/>
            <w:hideMark/>
          </w:tcPr>
          <w:p w14:paraId="48ADB0A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2.10</w:t>
            </w:r>
          </w:p>
        </w:tc>
        <w:tc>
          <w:tcPr>
            <w:tcW w:w="1986" w:type="dxa"/>
            <w:tcBorders>
              <w:top w:val="nil"/>
              <w:left w:val="nil"/>
              <w:bottom w:val="nil"/>
              <w:right w:val="nil"/>
            </w:tcBorders>
            <w:shd w:val="clear" w:color="auto" w:fill="auto"/>
            <w:noWrap/>
            <w:vAlign w:val="bottom"/>
            <w:hideMark/>
          </w:tcPr>
          <w:p w14:paraId="4A5F3E20"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Eurotiomycetes</w:t>
            </w:r>
            <w:proofErr w:type="spellEnd"/>
          </w:p>
        </w:tc>
        <w:tc>
          <w:tcPr>
            <w:tcW w:w="1986" w:type="dxa"/>
            <w:tcBorders>
              <w:top w:val="nil"/>
              <w:left w:val="nil"/>
              <w:bottom w:val="nil"/>
              <w:right w:val="nil"/>
            </w:tcBorders>
            <w:shd w:val="clear" w:color="auto" w:fill="auto"/>
            <w:noWrap/>
            <w:vAlign w:val="bottom"/>
            <w:hideMark/>
          </w:tcPr>
          <w:p w14:paraId="42DF3FB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proofErr w:type="spellStart"/>
            <w:r w:rsidRPr="003F5C4A">
              <w:rPr>
                <w:rFonts w:eastAsia="Times New Roman"/>
                <w:b/>
                <w:bCs/>
                <w:i/>
                <w:iCs/>
                <w:color w:val="000000"/>
                <w:sz w:val="22"/>
                <w:szCs w:val="22"/>
                <w:bdr w:val="none" w:sz="0" w:space="0" w:color="auto"/>
                <w:lang w:val="es-CO" w:eastAsia="es-CO"/>
              </w:rPr>
              <w:t>Chaetothyriales</w:t>
            </w:r>
            <w:proofErr w:type="spellEnd"/>
          </w:p>
        </w:tc>
        <w:tc>
          <w:tcPr>
            <w:tcW w:w="1985" w:type="dxa"/>
            <w:tcBorders>
              <w:top w:val="nil"/>
              <w:left w:val="nil"/>
              <w:bottom w:val="nil"/>
              <w:right w:val="nil"/>
            </w:tcBorders>
            <w:shd w:val="clear" w:color="auto" w:fill="auto"/>
            <w:noWrap/>
            <w:vAlign w:val="bottom"/>
            <w:hideMark/>
          </w:tcPr>
          <w:p w14:paraId="099B62F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790" w:type="dxa"/>
            <w:tcBorders>
              <w:top w:val="nil"/>
              <w:left w:val="nil"/>
              <w:bottom w:val="nil"/>
              <w:right w:val="nil"/>
            </w:tcBorders>
            <w:shd w:val="clear" w:color="auto" w:fill="auto"/>
            <w:noWrap/>
            <w:vAlign w:val="bottom"/>
            <w:hideMark/>
          </w:tcPr>
          <w:p w14:paraId="293136CA"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144" w:type="dxa"/>
            <w:vMerge/>
            <w:tcBorders>
              <w:top w:val="nil"/>
              <w:left w:val="nil"/>
              <w:bottom w:val="single" w:sz="4" w:space="0" w:color="000000"/>
              <w:right w:val="nil"/>
            </w:tcBorders>
            <w:vAlign w:val="center"/>
            <w:hideMark/>
          </w:tcPr>
          <w:p w14:paraId="600FA3AB"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345E8167" w14:textId="77777777" w:rsidTr="00201EA2">
        <w:trPr>
          <w:trHeight w:val="288"/>
        </w:trPr>
        <w:tc>
          <w:tcPr>
            <w:tcW w:w="1021" w:type="dxa"/>
            <w:tcBorders>
              <w:top w:val="nil"/>
              <w:left w:val="nil"/>
              <w:bottom w:val="single" w:sz="4" w:space="0" w:color="auto"/>
              <w:right w:val="nil"/>
            </w:tcBorders>
            <w:shd w:val="clear" w:color="auto" w:fill="auto"/>
            <w:noWrap/>
            <w:vAlign w:val="bottom"/>
            <w:hideMark/>
          </w:tcPr>
          <w:p w14:paraId="479F26E9"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ASV_13</w:t>
            </w:r>
          </w:p>
        </w:tc>
        <w:tc>
          <w:tcPr>
            <w:tcW w:w="874" w:type="dxa"/>
            <w:tcBorders>
              <w:top w:val="nil"/>
              <w:left w:val="nil"/>
              <w:bottom w:val="single" w:sz="4" w:space="0" w:color="auto"/>
              <w:right w:val="nil"/>
            </w:tcBorders>
            <w:shd w:val="clear" w:color="auto" w:fill="auto"/>
            <w:noWrap/>
            <w:vAlign w:val="bottom"/>
            <w:hideMark/>
          </w:tcPr>
          <w:p w14:paraId="3FA4A092"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0.02</w:t>
            </w:r>
          </w:p>
        </w:tc>
        <w:tc>
          <w:tcPr>
            <w:tcW w:w="874" w:type="dxa"/>
            <w:tcBorders>
              <w:top w:val="nil"/>
              <w:left w:val="nil"/>
              <w:bottom w:val="single" w:sz="4" w:space="0" w:color="auto"/>
              <w:right w:val="nil"/>
            </w:tcBorders>
            <w:shd w:val="clear" w:color="auto" w:fill="auto"/>
            <w:noWrap/>
            <w:vAlign w:val="bottom"/>
            <w:hideMark/>
          </w:tcPr>
          <w:p w14:paraId="29B0D868"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1.10</w:t>
            </w:r>
          </w:p>
        </w:tc>
        <w:tc>
          <w:tcPr>
            <w:tcW w:w="1986" w:type="dxa"/>
            <w:tcBorders>
              <w:top w:val="nil"/>
              <w:left w:val="nil"/>
              <w:bottom w:val="single" w:sz="4" w:space="0" w:color="auto"/>
              <w:right w:val="nil"/>
            </w:tcBorders>
            <w:shd w:val="clear" w:color="auto" w:fill="auto"/>
            <w:noWrap/>
            <w:vAlign w:val="bottom"/>
            <w:hideMark/>
          </w:tcPr>
          <w:p w14:paraId="006ADFAF"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986" w:type="dxa"/>
            <w:tcBorders>
              <w:top w:val="nil"/>
              <w:left w:val="nil"/>
              <w:bottom w:val="single" w:sz="4" w:space="0" w:color="auto"/>
              <w:right w:val="nil"/>
            </w:tcBorders>
            <w:shd w:val="clear" w:color="auto" w:fill="auto"/>
            <w:noWrap/>
            <w:vAlign w:val="bottom"/>
            <w:hideMark/>
          </w:tcPr>
          <w:p w14:paraId="1F13DE2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985" w:type="dxa"/>
            <w:tcBorders>
              <w:top w:val="nil"/>
              <w:left w:val="nil"/>
              <w:bottom w:val="single" w:sz="4" w:space="0" w:color="auto"/>
              <w:right w:val="nil"/>
            </w:tcBorders>
            <w:shd w:val="clear" w:color="auto" w:fill="auto"/>
            <w:noWrap/>
            <w:vAlign w:val="bottom"/>
            <w:hideMark/>
          </w:tcPr>
          <w:p w14:paraId="583DF34E"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790" w:type="dxa"/>
            <w:tcBorders>
              <w:top w:val="nil"/>
              <w:left w:val="nil"/>
              <w:bottom w:val="single" w:sz="4" w:space="0" w:color="auto"/>
              <w:right w:val="nil"/>
            </w:tcBorders>
            <w:shd w:val="clear" w:color="auto" w:fill="auto"/>
            <w:noWrap/>
            <w:vAlign w:val="bottom"/>
            <w:hideMark/>
          </w:tcPr>
          <w:p w14:paraId="5BABCFB6"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roofErr w:type="spellStart"/>
            <w:r w:rsidRPr="003F5C4A">
              <w:rPr>
                <w:rFonts w:eastAsia="Times New Roman"/>
                <w:b/>
                <w:bCs/>
                <w:color w:val="000000"/>
                <w:sz w:val="22"/>
                <w:szCs w:val="22"/>
                <w:bdr w:val="none" w:sz="0" w:space="0" w:color="auto"/>
                <w:lang w:val="es-CO" w:eastAsia="es-CO"/>
              </w:rPr>
              <w:t>Unidentified</w:t>
            </w:r>
            <w:proofErr w:type="spellEnd"/>
          </w:p>
        </w:tc>
        <w:tc>
          <w:tcPr>
            <w:tcW w:w="1144" w:type="dxa"/>
            <w:vMerge/>
            <w:tcBorders>
              <w:top w:val="nil"/>
              <w:left w:val="nil"/>
              <w:bottom w:val="single" w:sz="4" w:space="0" w:color="000000"/>
              <w:right w:val="nil"/>
            </w:tcBorders>
            <w:vAlign w:val="center"/>
            <w:hideMark/>
          </w:tcPr>
          <w:p w14:paraId="694C6F80" w14:textId="77777777" w:rsidR="00822A41" w:rsidRPr="003F5C4A"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3F5C4A" w14:paraId="1EC3E2B0" w14:textId="77777777" w:rsidTr="00201EA2">
        <w:trPr>
          <w:trHeight w:val="288"/>
        </w:trPr>
        <w:tc>
          <w:tcPr>
            <w:tcW w:w="1021" w:type="dxa"/>
            <w:tcBorders>
              <w:top w:val="single" w:sz="4" w:space="0" w:color="auto"/>
              <w:left w:val="nil"/>
              <w:bottom w:val="single" w:sz="4" w:space="0" w:color="auto"/>
              <w:right w:val="nil"/>
            </w:tcBorders>
            <w:shd w:val="clear" w:color="auto" w:fill="auto"/>
            <w:noWrap/>
            <w:vAlign w:val="bottom"/>
            <w:hideMark/>
          </w:tcPr>
          <w:p w14:paraId="2897289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ASV_26</w:t>
            </w:r>
          </w:p>
        </w:tc>
        <w:tc>
          <w:tcPr>
            <w:tcW w:w="874" w:type="dxa"/>
            <w:tcBorders>
              <w:top w:val="single" w:sz="4" w:space="0" w:color="auto"/>
              <w:left w:val="nil"/>
              <w:bottom w:val="single" w:sz="4" w:space="0" w:color="auto"/>
              <w:right w:val="nil"/>
            </w:tcBorders>
            <w:shd w:val="clear" w:color="auto" w:fill="auto"/>
            <w:noWrap/>
            <w:vAlign w:val="bottom"/>
            <w:hideMark/>
          </w:tcPr>
          <w:p w14:paraId="49FC9FA4"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4.20</w:t>
            </w:r>
          </w:p>
        </w:tc>
        <w:tc>
          <w:tcPr>
            <w:tcW w:w="874" w:type="dxa"/>
            <w:tcBorders>
              <w:top w:val="single" w:sz="4" w:space="0" w:color="auto"/>
              <w:left w:val="nil"/>
              <w:bottom w:val="single" w:sz="4" w:space="0" w:color="auto"/>
              <w:right w:val="nil"/>
            </w:tcBorders>
            <w:shd w:val="clear" w:color="auto" w:fill="auto"/>
            <w:noWrap/>
            <w:vAlign w:val="bottom"/>
            <w:hideMark/>
          </w:tcPr>
          <w:p w14:paraId="7B85234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3F5C4A">
              <w:rPr>
                <w:rFonts w:eastAsia="Times New Roman"/>
                <w:color w:val="000000"/>
                <w:sz w:val="22"/>
                <w:szCs w:val="22"/>
                <w:bdr w:val="none" w:sz="0" w:space="0" w:color="auto"/>
                <w:lang w:val="es-CO" w:eastAsia="es-CO"/>
              </w:rPr>
              <w:t>0.19</w:t>
            </w:r>
          </w:p>
        </w:tc>
        <w:tc>
          <w:tcPr>
            <w:tcW w:w="1986" w:type="dxa"/>
            <w:tcBorders>
              <w:top w:val="single" w:sz="4" w:space="0" w:color="auto"/>
              <w:left w:val="nil"/>
              <w:bottom w:val="single" w:sz="4" w:space="0" w:color="auto"/>
              <w:right w:val="nil"/>
            </w:tcBorders>
            <w:shd w:val="clear" w:color="auto" w:fill="auto"/>
            <w:noWrap/>
            <w:vAlign w:val="bottom"/>
            <w:hideMark/>
          </w:tcPr>
          <w:p w14:paraId="3DA8412D"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Dothideomycetes</w:t>
            </w:r>
            <w:proofErr w:type="spellEnd"/>
          </w:p>
        </w:tc>
        <w:tc>
          <w:tcPr>
            <w:tcW w:w="1986" w:type="dxa"/>
            <w:tcBorders>
              <w:top w:val="single" w:sz="4" w:space="0" w:color="auto"/>
              <w:left w:val="nil"/>
              <w:bottom w:val="single" w:sz="4" w:space="0" w:color="auto"/>
              <w:right w:val="nil"/>
            </w:tcBorders>
            <w:shd w:val="clear" w:color="auto" w:fill="auto"/>
            <w:noWrap/>
            <w:vAlign w:val="bottom"/>
            <w:hideMark/>
          </w:tcPr>
          <w:p w14:paraId="7AD92D17"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Dothideales</w:t>
            </w:r>
            <w:proofErr w:type="spellEnd"/>
          </w:p>
        </w:tc>
        <w:tc>
          <w:tcPr>
            <w:tcW w:w="1985" w:type="dxa"/>
            <w:tcBorders>
              <w:top w:val="single" w:sz="4" w:space="0" w:color="auto"/>
              <w:left w:val="nil"/>
              <w:bottom w:val="single" w:sz="4" w:space="0" w:color="auto"/>
              <w:right w:val="nil"/>
            </w:tcBorders>
            <w:shd w:val="clear" w:color="auto" w:fill="auto"/>
            <w:noWrap/>
            <w:vAlign w:val="bottom"/>
            <w:hideMark/>
          </w:tcPr>
          <w:p w14:paraId="78A3D213"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Aureobasidiaceae</w:t>
            </w:r>
            <w:proofErr w:type="spellEnd"/>
          </w:p>
        </w:tc>
        <w:tc>
          <w:tcPr>
            <w:tcW w:w="1790" w:type="dxa"/>
            <w:tcBorders>
              <w:top w:val="single" w:sz="4" w:space="0" w:color="auto"/>
              <w:left w:val="nil"/>
              <w:bottom w:val="single" w:sz="4" w:space="0" w:color="auto"/>
              <w:right w:val="nil"/>
            </w:tcBorders>
            <w:shd w:val="clear" w:color="auto" w:fill="auto"/>
            <w:noWrap/>
            <w:vAlign w:val="bottom"/>
            <w:hideMark/>
          </w:tcPr>
          <w:p w14:paraId="3FBF138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proofErr w:type="spellStart"/>
            <w:r w:rsidRPr="003F5C4A">
              <w:rPr>
                <w:rFonts w:eastAsia="Times New Roman"/>
                <w:i/>
                <w:iCs/>
                <w:color w:val="000000"/>
                <w:sz w:val="22"/>
                <w:szCs w:val="22"/>
                <w:bdr w:val="none" w:sz="0" w:space="0" w:color="auto"/>
                <w:lang w:val="es-CO" w:eastAsia="es-CO"/>
              </w:rPr>
              <w:t>Aureobasidium</w:t>
            </w:r>
            <w:proofErr w:type="spellEnd"/>
          </w:p>
        </w:tc>
        <w:tc>
          <w:tcPr>
            <w:tcW w:w="1144" w:type="dxa"/>
            <w:tcBorders>
              <w:top w:val="nil"/>
              <w:left w:val="nil"/>
              <w:bottom w:val="single" w:sz="4" w:space="0" w:color="000000"/>
              <w:right w:val="nil"/>
            </w:tcBorders>
            <w:shd w:val="clear" w:color="auto" w:fill="auto"/>
            <w:noWrap/>
            <w:vAlign w:val="center"/>
            <w:hideMark/>
          </w:tcPr>
          <w:p w14:paraId="205CAF75" w14:textId="77777777" w:rsidR="00822A41" w:rsidRPr="003F5C4A"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3F5C4A">
              <w:rPr>
                <w:rFonts w:eastAsia="Times New Roman"/>
                <w:b/>
                <w:bCs/>
                <w:color w:val="000000"/>
                <w:sz w:val="22"/>
                <w:szCs w:val="22"/>
                <w:bdr w:val="none" w:sz="0" w:space="0" w:color="auto"/>
                <w:lang w:val="es-CO" w:eastAsia="es-CO"/>
              </w:rPr>
              <w:t>I</w:t>
            </w:r>
          </w:p>
        </w:tc>
      </w:tr>
    </w:tbl>
    <w:p w14:paraId="2EA76866" w14:textId="77777777" w:rsidR="00822A41" w:rsidRPr="003F5C4A" w:rsidRDefault="00822A41" w:rsidP="00240AD6">
      <w:pPr>
        <w:pStyle w:val="Body"/>
        <w:spacing w:line="360" w:lineRule="auto"/>
        <w:rPr>
          <w:rFonts w:ascii="Times New Roman" w:hAnsi="Times New Roman" w:cs="Times New Roman"/>
        </w:rPr>
      </w:pPr>
    </w:p>
    <w:p w14:paraId="0CF44722" w14:textId="76643203" w:rsidR="00376619" w:rsidRPr="003F5C4A" w:rsidRDefault="00376619" w:rsidP="009828E9">
      <w:pPr>
        <w:pStyle w:val="Body"/>
        <w:spacing w:line="360" w:lineRule="auto"/>
        <w:rPr>
          <w:rFonts w:ascii="Arial Unicode MS" w:hAnsi="Arial Unicode MS"/>
          <w:shd w:val="clear" w:color="auto" w:fill="FFFFFF"/>
        </w:rPr>
      </w:pPr>
      <w:proofErr w:type="spellStart"/>
      <w:r w:rsidRPr="003F5C4A">
        <w:rPr>
          <w:rFonts w:ascii="Times New Roman" w:hAnsi="Times New Roman"/>
          <w:b/>
          <w:bCs/>
          <w:shd w:val="clear" w:color="auto" w:fill="FFFFFF"/>
        </w:rPr>
        <w:t>Tabla</w:t>
      </w:r>
      <w:proofErr w:type="spellEnd"/>
      <w:r w:rsidRPr="003F5C4A">
        <w:rPr>
          <w:rFonts w:ascii="Times New Roman" w:hAnsi="Times New Roman"/>
          <w:b/>
          <w:bCs/>
          <w:shd w:val="clear" w:color="auto" w:fill="FFFFFF"/>
        </w:rPr>
        <w:t xml:space="preserve"> </w:t>
      </w:r>
      <w:proofErr w:type="spellStart"/>
      <w:r w:rsidRPr="003F5C4A">
        <w:rPr>
          <w:rFonts w:ascii="Times New Roman" w:hAnsi="Times New Roman"/>
          <w:b/>
          <w:bCs/>
          <w:shd w:val="clear" w:color="auto" w:fill="FFFFFF"/>
        </w:rPr>
        <w:t>Suplementaria</w:t>
      </w:r>
      <w:proofErr w:type="spellEnd"/>
      <w:r w:rsidRPr="003F5C4A">
        <w:rPr>
          <w:rFonts w:ascii="Times New Roman" w:hAnsi="Times New Roman"/>
          <w:b/>
          <w:bCs/>
          <w:shd w:val="clear" w:color="auto" w:fill="FFFFFF"/>
        </w:rPr>
        <w:t xml:space="preserve"> </w:t>
      </w:r>
      <w:r w:rsidR="006031C4" w:rsidRPr="003F5C4A">
        <w:rPr>
          <w:rFonts w:ascii="Times New Roman" w:hAnsi="Times New Roman"/>
          <w:b/>
          <w:bCs/>
          <w:shd w:val="clear" w:color="auto" w:fill="FFFFFF"/>
        </w:rPr>
        <w:t>7</w:t>
      </w:r>
      <w:r w:rsidRPr="003F5C4A">
        <w:rPr>
          <w:rFonts w:ascii="Times New Roman" w:hAnsi="Times New Roman"/>
          <w:b/>
          <w:bCs/>
          <w:shd w:val="clear" w:color="auto" w:fill="FFFFFF"/>
        </w:rPr>
        <w:t xml:space="preserve">. </w:t>
      </w:r>
      <w:r w:rsidR="006031C4" w:rsidRPr="003F5C4A">
        <w:rPr>
          <w:rFonts w:ascii="Times New Roman" w:hAnsi="Times New Roman"/>
          <w:shd w:val="clear" w:color="auto" w:fill="FFFFFF"/>
        </w:rPr>
        <w:t xml:space="preserve">Fungal and bacteria strains isolated from healthy </w:t>
      </w:r>
      <w:r w:rsidR="00923DF4" w:rsidRPr="003F5C4A">
        <w:rPr>
          <w:rFonts w:ascii="Times New Roman" w:hAnsi="Times New Roman"/>
          <w:shd w:val="clear" w:color="auto" w:fill="FFFFFF"/>
        </w:rPr>
        <w:t xml:space="preserve">and necrotic </w:t>
      </w:r>
      <w:r w:rsidR="006031C4" w:rsidRPr="003F5C4A">
        <w:rPr>
          <w:rFonts w:ascii="Times New Roman" w:hAnsi="Times New Roman"/>
          <w:shd w:val="clear" w:color="auto" w:fill="FFFFFF"/>
        </w:rPr>
        <w:t>lentic</w:t>
      </w:r>
      <w:r w:rsidR="00221BA2" w:rsidRPr="003F5C4A">
        <w:rPr>
          <w:rFonts w:ascii="Times New Roman" w:hAnsi="Times New Roman"/>
          <w:shd w:val="clear" w:color="auto" w:fill="FFFFFF"/>
        </w:rPr>
        <w:t>el</w:t>
      </w:r>
      <w:r w:rsidR="00923DF4" w:rsidRPr="003F5C4A">
        <w:rPr>
          <w:rFonts w:ascii="Times New Roman" w:hAnsi="Times New Roman"/>
          <w:shd w:val="clear" w:color="auto" w:fill="FFFFFF"/>
        </w:rPr>
        <w:t>s</w:t>
      </w:r>
      <w:r w:rsidR="00221BA2" w:rsidRPr="003F5C4A">
        <w:rPr>
          <w:rFonts w:ascii="Times New Roman" w:hAnsi="Times New Roman"/>
          <w:shd w:val="clear" w:color="auto" w:fill="FFFFFF"/>
        </w:rPr>
        <w:t xml:space="preserve"> </w:t>
      </w:r>
      <w:r w:rsidR="006031C4" w:rsidRPr="003F5C4A">
        <w:rPr>
          <w:rFonts w:ascii="Times New Roman" w:hAnsi="Times New Roman"/>
          <w:shd w:val="clear" w:color="auto" w:fill="FFFFFF"/>
        </w:rPr>
        <w:t xml:space="preserve">of </w:t>
      </w:r>
      <w:r w:rsidR="006031C4" w:rsidRPr="003F5C4A">
        <w:rPr>
          <w:rFonts w:ascii="Times New Roman" w:hAnsi="Times New Roman" w:cs="Times New Roman"/>
          <w:color w:val="auto"/>
        </w:rPr>
        <w:t xml:space="preserve">avocado </w:t>
      </w:r>
      <w:r w:rsidR="006031C4" w:rsidRPr="003F5C4A">
        <w:rPr>
          <w:rFonts w:ascii="Times New Roman" w:hAnsi="Times New Roman"/>
          <w:color w:val="auto"/>
        </w:rPr>
        <w:t xml:space="preserve">cv. </w:t>
      </w:r>
      <w:r w:rsidR="006031C4" w:rsidRPr="003F5C4A">
        <w:rPr>
          <w:rFonts w:ascii="Times New Roman" w:hAnsi="Times New Roman"/>
        </w:rPr>
        <w:t>Hass</w:t>
      </w:r>
      <w:r w:rsidR="006031C4" w:rsidRPr="003F5C4A">
        <w:rPr>
          <w:rFonts w:ascii="Times New Roman" w:hAnsi="Times New Roman" w:cs="Times New Roman"/>
        </w:rPr>
        <w:t xml:space="preserve"> fruits collected from the La </w:t>
      </w:r>
      <w:proofErr w:type="spellStart"/>
      <w:r w:rsidR="006031C4" w:rsidRPr="003F5C4A">
        <w:rPr>
          <w:rFonts w:ascii="Times New Roman" w:hAnsi="Times New Roman" w:cs="Times New Roman"/>
        </w:rPr>
        <w:t>Escondida</w:t>
      </w:r>
      <w:proofErr w:type="spellEnd"/>
      <w:r w:rsidR="006031C4" w:rsidRPr="003F5C4A">
        <w:rPr>
          <w:rFonts w:ascii="Times New Roman" w:hAnsi="Times New Roman" w:cs="Times New Roman"/>
        </w:rPr>
        <w:t xml:space="preserve"> during the principal harvest of 2019</w:t>
      </w:r>
      <w:bookmarkStart w:id="904" w:name="_Hlk80540574"/>
      <w:r w:rsidR="00923DF4" w:rsidRPr="003F5C4A">
        <w:rPr>
          <w:rFonts w:ascii="Times New Roman" w:hAnsi="Times New Roman" w:cs="Times New Roman"/>
        </w:rPr>
        <w:t xml:space="preserve"> and </w:t>
      </w:r>
      <w:proofErr w:type="spellStart"/>
      <w:r w:rsidR="00923DF4" w:rsidRPr="003F5C4A">
        <w:rPr>
          <w:rFonts w:ascii="Times New Roman" w:hAnsi="Times New Roman" w:cs="Times New Roman"/>
        </w:rPr>
        <w:t>traviesa</w:t>
      </w:r>
      <w:proofErr w:type="spellEnd"/>
      <w:r w:rsidR="00923DF4" w:rsidRPr="003F5C4A">
        <w:rPr>
          <w:rFonts w:ascii="Times New Roman" w:hAnsi="Times New Roman" w:cs="Times New Roman"/>
        </w:rPr>
        <w:t xml:space="preserve"> Harvest 2021</w:t>
      </w:r>
      <w:r w:rsidRPr="003F5C4A">
        <w:rPr>
          <w:rFonts w:ascii="Times New Roman" w:hAnsi="Times New Roman"/>
        </w:rPr>
        <w:t>.</w:t>
      </w:r>
      <w:r w:rsidRPr="003F5C4A">
        <w:rPr>
          <w:rFonts w:ascii="Times New Roman" w:hAnsi="Times New Roman"/>
          <w:shd w:val="clear" w:color="auto" w:fill="FFFFFF"/>
        </w:rPr>
        <w:t xml:space="preserve"> </w:t>
      </w:r>
      <w:r w:rsidRPr="003F5C4A">
        <w:rPr>
          <w:rFonts w:ascii="Arial Unicode MS" w:hAnsi="Arial Unicode MS"/>
          <w:shd w:val="clear" w:color="auto" w:fill="FFFFFF"/>
        </w:rPr>
        <w:t xml:space="preserve"> </w:t>
      </w:r>
    </w:p>
    <w:p w14:paraId="7FA032C4" w14:textId="77777777" w:rsidR="00221BA2" w:rsidRPr="003F5C4A" w:rsidRDefault="00221BA2" w:rsidP="00587176">
      <w:pPr>
        <w:pStyle w:val="Body"/>
        <w:spacing w:line="288" w:lineRule="auto"/>
        <w:rPr>
          <w:rFonts w:ascii="Arial Unicode MS" w:hAnsi="Arial Unicode MS"/>
          <w:shd w:val="clear" w:color="auto" w:fill="FFFFFF"/>
        </w:rPr>
      </w:pPr>
    </w:p>
    <w:tbl>
      <w:tblPr>
        <w:tblW w:w="8647" w:type="dxa"/>
        <w:jc w:val="center"/>
        <w:tblLayout w:type="fixed"/>
        <w:tblCellMar>
          <w:left w:w="70" w:type="dxa"/>
          <w:right w:w="70" w:type="dxa"/>
        </w:tblCellMar>
        <w:tblLook w:val="04A0" w:firstRow="1" w:lastRow="0" w:firstColumn="1" w:lastColumn="0" w:noHBand="0" w:noVBand="1"/>
      </w:tblPr>
      <w:tblGrid>
        <w:gridCol w:w="1506"/>
        <w:gridCol w:w="902"/>
        <w:gridCol w:w="1008"/>
        <w:gridCol w:w="2821"/>
        <w:gridCol w:w="1276"/>
        <w:gridCol w:w="1134"/>
      </w:tblGrid>
      <w:tr w:rsidR="00923DF4" w:rsidRPr="003F5C4A" w14:paraId="6E2ADA87" w14:textId="77777777" w:rsidTr="00240AD6">
        <w:trPr>
          <w:trHeight w:val="288"/>
          <w:jc w:val="center"/>
        </w:trPr>
        <w:tc>
          <w:tcPr>
            <w:tcW w:w="1506" w:type="dxa"/>
            <w:vMerge w:val="restart"/>
            <w:tcBorders>
              <w:top w:val="single" w:sz="4" w:space="0" w:color="auto"/>
              <w:left w:val="nil"/>
              <w:bottom w:val="single" w:sz="4" w:space="0" w:color="000000"/>
              <w:right w:val="nil"/>
            </w:tcBorders>
            <w:shd w:val="clear" w:color="auto" w:fill="auto"/>
            <w:vAlign w:val="center"/>
            <w:hideMark/>
          </w:tcPr>
          <w:p w14:paraId="6DE0C868" w14:textId="28C050B2"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Strain</w:t>
            </w:r>
          </w:p>
        </w:tc>
        <w:tc>
          <w:tcPr>
            <w:tcW w:w="902" w:type="dxa"/>
            <w:vMerge w:val="restart"/>
            <w:tcBorders>
              <w:top w:val="single" w:sz="4" w:space="0" w:color="auto"/>
              <w:left w:val="nil"/>
              <w:bottom w:val="single" w:sz="4" w:space="0" w:color="000000"/>
              <w:right w:val="nil"/>
            </w:tcBorders>
            <w:shd w:val="clear" w:color="auto" w:fill="auto"/>
            <w:vAlign w:val="center"/>
            <w:hideMark/>
          </w:tcPr>
          <w:p w14:paraId="6375287A" w14:textId="055C199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roofErr w:type="spellStart"/>
            <w:r w:rsidRPr="003F5C4A">
              <w:rPr>
                <w:rFonts w:eastAsia="Times New Roman"/>
                <w:color w:val="000000"/>
                <w:sz w:val="22"/>
                <w:szCs w:val="22"/>
                <w:bdr w:val="none" w:sz="0" w:space="0" w:color="auto"/>
                <w:lang w:eastAsia="es-CO"/>
              </w:rPr>
              <w:t>Origin</w:t>
            </w:r>
            <w:r w:rsidRPr="003F5C4A">
              <w:rPr>
                <w:rFonts w:eastAsia="Times New Roman"/>
                <w:color w:val="000000"/>
                <w:sz w:val="22"/>
                <w:szCs w:val="22"/>
                <w:bdr w:val="none" w:sz="0" w:space="0" w:color="auto"/>
                <w:vertAlign w:val="superscript"/>
                <w:lang w:eastAsia="es-CO"/>
              </w:rPr>
              <w:t>a</w:t>
            </w:r>
            <w:proofErr w:type="spellEnd"/>
          </w:p>
        </w:tc>
        <w:tc>
          <w:tcPr>
            <w:tcW w:w="1008" w:type="dxa"/>
            <w:vMerge w:val="restart"/>
            <w:tcBorders>
              <w:top w:val="single" w:sz="4" w:space="0" w:color="auto"/>
              <w:left w:val="nil"/>
              <w:right w:val="nil"/>
            </w:tcBorders>
            <w:vAlign w:val="center"/>
          </w:tcPr>
          <w:p w14:paraId="30AC32A5" w14:textId="7896FAF4"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Harvest</w:t>
            </w:r>
          </w:p>
        </w:tc>
        <w:tc>
          <w:tcPr>
            <w:tcW w:w="5231" w:type="dxa"/>
            <w:gridSpan w:val="3"/>
            <w:tcBorders>
              <w:top w:val="single" w:sz="4" w:space="0" w:color="auto"/>
              <w:left w:val="nil"/>
              <w:bottom w:val="single" w:sz="4" w:space="0" w:color="auto"/>
              <w:right w:val="nil"/>
            </w:tcBorders>
            <w:shd w:val="clear" w:color="auto" w:fill="auto"/>
            <w:vAlign w:val="center"/>
            <w:hideMark/>
          </w:tcPr>
          <w:p w14:paraId="209EC356" w14:textId="619F206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Molecular identity</w:t>
            </w:r>
          </w:p>
        </w:tc>
      </w:tr>
      <w:tr w:rsidR="00923DF4" w:rsidRPr="003F5C4A" w14:paraId="5B27FBE7" w14:textId="77777777" w:rsidTr="00240AD6">
        <w:trPr>
          <w:trHeight w:val="456"/>
          <w:jc w:val="center"/>
        </w:trPr>
        <w:tc>
          <w:tcPr>
            <w:tcW w:w="1506" w:type="dxa"/>
            <w:vMerge/>
            <w:tcBorders>
              <w:top w:val="single" w:sz="4" w:space="0" w:color="auto"/>
              <w:left w:val="nil"/>
              <w:bottom w:val="single" w:sz="4" w:space="0" w:color="000000"/>
              <w:right w:val="nil"/>
            </w:tcBorders>
            <w:vAlign w:val="center"/>
            <w:hideMark/>
          </w:tcPr>
          <w:p w14:paraId="7D0E6526" w14:textId="77777777"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902" w:type="dxa"/>
            <w:vMerge/>
            <w:tcBorders>
              <w:top w:val="single" w:sz="4" w:space="0" w:color="auto"/>
              <w:left w:val="nil"/>
              <w:bottom w:val="single" w:sz="4" w:space="0" w:color="000000"/>
              <w:right w:val="nil"/>
            </w:tcBorders>
            <w:vAlign w:val="center"/>
            <w:hideMark/>
          </w:tcPr>
          <w:p w14:paraId="2C4B699A" w14:textId="77777777"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008" w:type="dxa"/>
            <w:vMerge/>
            <w:tcBorders>
              <w:left w:val="nil"/>
              <w:bottom w:val="single" w:sz="4" w:space="0" w:color="auto"/>
              <w:right w:val="nil"/>
            </w:tcBorders>
            <w:vAlign w:val="center"/>
          </w:tcPr>
          <w:p w14:paraId="2D9BC30D" w14:textId="77777777"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2821" w:type="dxa"/>
            <w:tcBorders>
              <w:top w:val="nil"/>
              <w:left w:val="nil"/>
              <w:bottom w:val="single" w:sz="4" w:space="0" w:color="auto"/>
              <w:right w:val="nil"/>
            </w:tcBorders>
            <w:shd w:val="clear" w:color="auto" w:fill="auto"/>
            <w:noWrap/>
            <w:vAlign w:val="center"/>
            <w:hideMark/>
          </w:tcPr>
          <w:p w14:paraId="641F0A17" w14:textId="591FA22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Closest sequence</w:t>
            </w:r>
          </w:p>
        </w:tc>
        <w:tc>
          <w:tcPr>
            <w:tcW w:w="1276" w:type="dxa"/>
            <w:tcBorders>
              <w:top w:val="nil"/>
              <w:left w:val="nil"/>
              <w:bottom w:val="single" w:sz="4" w:space="0" w:color="auto"/>
              <w:right w:val="nil"/>
            </w:tcBorders>
            <w:shd w:val="clear" w:color="auto" w:fill="auto"/>
            <w:noWrap/>
            <w:vAlign w:val="center"/>
            <w:hideMark/>
          </w:tcPr>
          <w:p w14:paraId="15D309B2" w14:textId="77777777"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 xml:space="preserve">GB </w:t>
            </w:r>
            <w:proofErr w:type="spellStart"/>
            <w:r w:rsidRPr="003F5C4A">
              <w:rPr>
                <w:rFonts w:eastAsia="Times New Roman"/>
                <w:color w:val="000000"/>
                <w:sz w:val="22"/>
                <w:szCs w:val="22"/>
                <w:bdr w:val="none" w:sz="0" w:space="0" w:color="auto"/>
                <w:lang w:eastAsia="es-CO"/>
              </w:rPr>
              <w:t>AN</w:t>
            </w:r>
            <w:r w:rsidRPr="003F5C4A">
              <w:rPr>
                <w:rFonts w:eastAsia="Times New Roman"/>
                <w:color w:val="000000"/>
                <w:sz w:val="22"/>
                <w:szCs w:val="22"/>
                <w:bdr w:val="none" w:sz="0" w:space="0" w:color="auto"/>
                <w:vertAlign w:val="superscript"/>
                <w:lang w:eastAsia="es-CO"/>
              </w:rPr>
              <w:t>c</w:t>
            </w:r>
            <w:proofErr w:type="spellEnd"/>
          </w:p>
        </w:tc>
        <w:tc>
          <w:tcPr>
            <w:tcW w:w="1134" w:type="dxa"/>
            <w:tcBorders>
              <w:top w:val="nil"/>
              <w:left w:val="nil"/>
              <w:bottom w:val="single" w:sz="4" w:space="0" w:color="auto"/>
              <w:right w:val="nil"/>
            </w:tcBorders>
            <w:shd w:val="clear" w:color="auto" w:fill="auto"/>
            <w:noWrap/>
            <w:vAlign w:val="center"/>
            <w:hideMark/>
          </w:tcPr>
          <w:p w14:paraId="5C27B65F" w14:textId="7012FB9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roofErr w:type="spellStart"/>
            <w:r w:rsidRPr="003F5C4A">
              <w:rPr>
                <w:rFonts w:eastAsia="Times New Roman"/>
                <w:color w:val="000000"/>
                <w:sz w:val="22"/>
                <w:szCs w:val="22"/>
                <w:bdr w:val="none" w:sz="0" w:space="0" w:color="auto"/>
                <w:lang w:eastAsia="es-CO"/>
              </w:rPr>
              <w:t>HI</w:t>
            </w:r>
            <w:r w:rsidRPr="003F5C4A">
              <w:rPr>
                <w:rFonts w:eastAsia="Times New Roman"/>
                <w:color w:val="000000"/>
                <w:sz w:val="22"/>
                <w:szCs w:val="22"/>
                <w:bdr w:val="none" w:sz="0" w:space="0" w:color="auto"/>
                <w:vertAlign w:val="superscript"/>
                <w:lang w:eastAsia="es-CO"/>
              </w:rPr>
              <w:t>d</w:t>
            </w:r>
            <w:proofErr w:type="spellEnd"/>
          </w:p>
        </w:tc>
      </w:tr>
      <w:tr w:rsidR="00923DF4" w:rsidRPr="003F5C4A" w14:paraId="70063A1E" w14:textId="77777777" w:rsidTr="00240AD6">
        <w:trPr>
          <w:trHeight w:val="288"/>
          <w:jc w:val="center"/>
        </w:trPr>
        <w:tc>
          <w:tcPr>
            <w:tcW w:w="1506" w:type="dxa"/>
            <w:tcBorders>
              <w:top w:val="nil"/>
              <w:left w:val="nil"/>
              <w:bottom w:val="nil"/>
              <w:right w:val="nil"/>
            </w:tcBorders>
            <w:shd w:val="clear" w:color="auto" w:fill="auto"/>
            <w:vAlign w:val="center"/>
            <w:hideMark/>
          </w:tcPr>
          <w:p w14:paraId="7529593E" w14:textId="6C40894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EAFIT-F0009</w:t>
            </w:r>
          </w:p>
        </w:tc>
        <w:tc>
          <w:tcPr>
            <w:tcW w:w="902" w:type="dxa"/>
            <w:tcBorders>
              <w:top w:val="nil"/>
              <w:left w:val="nil"/>
              <w:bottom w:val="nil"/>
              <w:right w:val="nil"/>
            </w:tcBorders>
            <w:shd w:val="clear" w:color="auto" w:fill="auto"/>
            <w:vAlign w:val="center"/>
            <w:hideMark/>
          </w:tcPr>
          <w:p w14:paraId="4E518FD7" w14:textId="6110C97B"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single" w:sz="4" w:space="0" w:color="auto"/>
              <w:left w:val="nil"/>
              <w:bottom w:val="nil"/>
              <w:right w:val="nil"/>
            </w:tcBorders>
            <w:vAlign w:val="center"/>
          </w:tcPr>
          <w:p w14:paraId="6AE895AF" w14:textId="70F6CBC6"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2A080FBC" w14:textId="4B969540"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roofErr w:type="spellStart"/>
            <w:r w:rsidRPr="003F5C4A">
              <w:rPr>
                <w:rFonts w:eastAsia="Times New Roman"/>
                <w:i/>
                <w:iCs/>
                <w:color w:val="000000"/>
                <w:sz w:val="22"/>
                <w:szCs w:val="22"/>
                <w:bdr w:val="none" w:sz="0" w:space="0" w:color="auto"/>
                <w:lang w:eastAsia="es-CO"/>
              </w:rPr>
              <w:t>Diaporthe</w:t>
            </w:r>
            <w:proofErr w:type="spellEnd"/>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125076F7" w14:textId="6F0D36FC"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KR812224</w:t>
            </w:r>
          </w:p>
        </w:tc>
        <w:tc>
          <w:tcPr>
            <w:tcW w:w="1134" w:type="dxa"/>
            <w:tcBorders>
              <w:top w:val="nil"/>
              <w:left w:val="nil"/>
              <w:bottom w:val="nil"/>
              <w:right w:val="nil"/>
            </w:tcBorders>
            <w:shd w:val="clear" w:color="auto" w:fill="auto"/>
            <w:noWrap/>
            <w:vAlign w:val="center"/>
            <w:hideMark/>
          </w:tcPr>
          <w:p w14:paraId="33F0A923" w14:textId="404E659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243FFB35" w14:textId="77777777" w:rsidTr="00240AD6">
        <w:trPr>
          <w:trHeight w:val="288"/>
          <w:jc w:val="center"/>
        </w:trPr>
        <w:tc>
          <w:tcPr>
            <w:tcW w:w="1506" w:type="dxa"/>
            <w:tcBorders>
              <w:top w:val="nil"/>
              <w:left w:val="nil"/>
              <w:bottom w:val="nil"/>
              <w:right w:val="nil"/>
            </w:tcBorders>
            <w:shd w:val="clear" w:color="auto" w:fill="auto"/>
            <w:vAlign w:val="center"/>
            <w:hideMark/>
          </w:tcPr>
          <w:p w14:paraId="39F0882F" w14:textId="53C9337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EAFIT-F0010</w:t>
            </w:r>
          </w:p>
        </w:tc>
        <w:tc>
          <w:tcPr>
            <w:tcW w:w="902" w:type="dxa"/>
            <w:tcBorders>
              <w:top w:val="nil"/>
              <w:left w:val="nil"/>
              <w:bottom w:val="nil"/>
              <w:right w:val="nil"/>
            </w:tcBorders>
            <w:shd w:val="clear" w:color="auto" w:fill="auto"/>
            <w:vAlign w:val="center"/>
            <w:hideMark/>
          </w:tcPr>
          <w:p w14:paraId="5BA55381" w14:textId="73ACCB78"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19A716D6" w14:textId="2B3375E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7081734C" w14:textId="77C347D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proofErr w:type="spellStart"/>
            <w:r w:rsidRPr="003F5C4A">
              <w:rPr>
                <w:rFonts w:eastAsia="Times New Roman"/>
                <w:i/>
                <w:iCs/>
                <w:color w:val="000000"/>
                <w:sz w:val="22"/>
                <w:szCs w:val="22"/>
                <w:bdr w:val="none" w:sz="0" w:space="0" w:color="auto"/>
                <w:lang w:eastAsia="es-CO"/>
              </w:rPr>
              <w:t>Phyllosticta</w:t>
            </w:r>
            <w:proofErr w:type="spellEnd"/>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313118FB" w14:textId="31A35A4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MT729894</w:t>
            </w:r>
          </w:p>
        </w:tc>
        <w:tc>
          <w:tcPr>
            <w:tcW w:w="1134" w:type="dxa"/>
            <w:tcBorders>
              <w:top w:val="nil"/>
              <w:left w:val="nil"/>
              <w:bottom w:val="nil"/>
              <w:right w:val="nil"/>
            </w:tcBorders>
            <w:shd w:val="clear" w:color="auto" w:fill="auto"/>
            <w:noWrap/>
            <w:vAlign w:val="center"/>
            <w:hideMark/>
          </w:tcPr>
          <w:p w14:paraId="43981E17" w14:textId="00D34DF8"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55432501" w14:textId="77777777" w:rsidTr="00240AD6">
        <w:trPr>
          <w:trHeight w:val="288"/>
          <w:jc w:val="center"/>
        </w:trPr>
        <w:tc>
          <w:tcPr>
            <w:tcW w:w="1506" w:type="dxa"/>
            <w:tcBorders>
              <w:top w:val="nil"/>
              <w:left w:val="nil"/>
              <w:bottom w:val="nil"/>
              <w:right w:val="nil"/>
            </w:tcBorders>
            <w:shd w:val="clear" w:color="auto" w:fill="auto"/>
            <w:vAlign w:val="center"/>
            <w:hideMark/>
          </w:tcPr>
          <w:p w14:paraId="4594D4B4" w14:textId="7C9A8787"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EAFIT-F0011</w:t>
            </w:r>
          </w:p>
        </w:tc>
        <w:tc>
          <w:tcPr>
            <w:tcW w:w="902" w:type="dxa"/>
            <w:tcBorders>
              <w:top w:val="nil"/>
              <w:left w:val="nil"/>
              <w:bottom w:val="nil"/>
              <w:right w:val="nil"/>
            </w:tcBorders>
            <w:shd w:val="clear" w:color="auto" w:fill="auto"/>
            <w:vAlign w:val="center"/>
            <w:hideMark/>
          </w:tcPr>
          <w:p w14:paraId="79B0DCEC" w14:textId="06F58724"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0C12E9D8" w14:textId="70402CB6"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11183A48" w14:textId="3A23D799"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roofErr w:type="spellStart"/>
            <w:r w:rsidRPr="003F5C4A">
              <w:rPr>
                <w:rFonts w:eastAsia="Times New Roman"/>
                <w:i/>
                <w:iCs/>
                <w:color w:val="000000"/>
                <w:sz w:val="22"/>
                <w:szCs w:val="22"/>
                <w:bdr w:val="none" w:sz="0" w:space="0" w:color="auto"/>
                <w:lang w:eastAsia="es-CO"/>
              </w:rPr>
              <w:t>Phyllosticta</w:t>
            </w:r>
            <w:proofErr w:type="spellEnd"/>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vAlign w:val="center"/>
            <w:hideMark/>
          </w:tcPr>
          <w:p w14:paraId="69808909" w14:textId="535A9EFA"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MT729894</w:t>
            </w:r>
          </w:p>
        </w:tc>
        <w:tc>
          <w:tcPr>
            <w:tcW w:w="1134" w:type="dxa"/>
            <w:tcBorders>
              <w:top w:val="nil"/>
              <w:left w:val="nil"/>
              <w:bottom w:val="nil"/>
              <w:right w:val="nil"/>
            </w:tcBorders>
            <w:shd w:val="clear" w:color="auto" w:fill="auto"/>
            <w:vAlign w:val="center"/>
            <w:hideMark/>
          </w:tcPr>
          <w:p w14:paraId="031616E8" w14:textId="2FF6991C"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3FF87C99" w14:textId="77777777" w:rsidTr="00240AD6">
        <w:trPr>
          <w:trHeight w:val="288"/>
          <w:jc w:val="center"/>
        </w:trPr>
        <w:tc>
          <w:tcPr>
            <w:tcW w:w="1506" w:type="dxa"/>
            <w:tcBorders>
              <w:top w:val="nil"/>
              <w:left w:val="nil"/>
              <w:bottom w:val="nil"/>
              <w:right w:val="nil"/>
            </w:tcBorders>
            <w:shd w:val="clear" w:color="auto" w:fill="auto"/>
            <w:vAlign w:val="center"/>
            <w:hideMark/>
          </w:tcPr>
          <w:p w14:paraId="0BEF712B" w14:textId="54F8F483"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EAFIT-F0012</w:t>
            </w:r>
          </w:p>
        </w:tc>
        <w:tc>
          <w:tcPr>
            <w:tcW w:w="902" w:type="dxa"/>
            <w:tcBorders>
              <w:top w:val="nil"/>
              <w:left w:val="nil"/>
              <w:bottom w:val="nil"/>
              <w:right w:val="nil"/>
            </w:tcBorders>
            <w:shd w:val="clear" w:color="auto" w:fill="auto"/>
            <w:vAlign w:val="center"/>
            <w:hideMark/>
          </w:tcPr>
          <w:p w14:paraId="7BD539A9" w14:textId="5B064B42"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71A102D8" w14:textId="6900289E"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3E120DB1" w14:textId="4CA1AE1A"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55A41E89" w14:textId="3D24AE0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MT568600</w:t>
            </w:r>
          </w:p>
        </w:tc>
        <w:tc>
          <w:tcPr>
            <w:tcW w:w="1134" w:type="dxa"/>
            <w:tcBorders>
              <w:top w:val="nil"/>
              <w:left w:val="nil"/>
              <w:bottom w:val="nil"/>
              <w:right w:val="nil"/>
            </w:tcBorders>
            <w:shd w:val="clear" w:color="auto" w:fill="auto"/>
            <w:noWrap/>
            <w:vAlign w:val="center"/>
            <w:hideMark/>
          </w:tcPr>
          <w:p w14:paraId="14344271" w14:textId="463B2D1D"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47B1EBD5" w14:textId="77777777" w:rsidTr="00240AD6">
        <w:trPr>
          <w:trHeight w:val="288"/>
          <w:jc w:val="center"/>
        </w:trPr>
        <w:tc>
          <w:tcPr>
            <w:tcW w:w="1506" w:type="dxa"/>
            <w:tcBorders>
              <w:top w:val="nil"/>
              <w:left w:val="nil"/>
              <w:bottom w:val="nil"/>
              <w:right w:val="nil"/>
            </w:tcBorders>
            <w:shd w:val="clear" w:color="auto" w:fill="auto"/>
            <w:vAlign w:val="center"/>
            <w:hideMark/>
          </w:tcPr>
          <w:p w14:paraId="3AD0C7E2" w14:textId="64677FB4"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EAFIT-F0013</w:t>
            </w:r>
          </w:p>
        </w:tc>
        <w:tc>
          <w:tcPr>
            <w:tcW w:w="902" w:type="dxa"/>
            <w:tcBorders>
              <w:top w:val="nil"/>
              <w:left w:val="nil"/>
              <w:bottom w:val="nil"/>
              <w:right w:val="nil"/>
            </w:tcBorders>
            <w:shd w:val="clear" w:color="auto" w:fill="auto"/>
            <w:vAlign w:val="center"/>
            <w:hideMark/>
          </w:tcPr>
          <w:p w14:paraId="7690FBD2" w14:textId="6163816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488BE67A" w14:textId="462321D2"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33199582" w14:textId="48F70BC8"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roofErr w:type="spellStart"/>
            <w:r w:rsidRPr="003F5C4A">
              <w:rPr>
                <w:rFonts w:eastAsia="Times New Roman"/>
                <w:i/>
                <w:iCs/>
                <w:color w:val="000000"/>
                <w:sz w:val="22"/>
                <w:szCs w:val="22"/>
                <w:bdr w:val="none" w:sz="0" w:space="0" w:color="auto"/>
                <w:lang w:eastAsia="es-CO"/>
              </w:rPr>
              <w:t>Phyllosticta</w:t>
            </w:r>
            <w:proofErr w:type="spellEnd"/>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vAlign w:val="center"/>
            <w:hideMark/>
          </w:tcPr>
          <w:p w14:paraId="77897D8E" w14:textId="25EB5DE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MT729894</w:t>
            </w:r>
          </w:p>
        </w:tc>
        <w:tc>
          <w:tcPr>
            <w:tcW w:w="1134" w:type="dxa"/>
            <w:tcBorders>
              <w:top w:val="nil"/>
              <w:left w:val="nil"/>
              <w:bottom w:val="nil"/>
              <w:right w:val="nil"/>
            </w:tcBorders>
            <w:shd w:val="clear" w:color="auto" w:fill="auto"/>
            <w:vAlign w:val="center"/>
            <w:hideMark/>
          </w:tcPr>
          <w:p w14:paraId="70A2AEEA" w14:textId="05A0D3AE"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7D310E75" w14:textId="77777777" w:rsidTr="00240AD6">
        <w:trPr>
          <w:trHeight w:val="288"/>
          <w:jc w:val="center"/>
        </w:trPr>
        <w:tc>
          <w:tcPr>
            <w:tcW w:w="1506" w:type="dxa"/>
            <w:tcBorders>
              <w:top w:val="nil"/>
              <w:left w:val="nil"/>
              <w:bottom w:val="nil"/>
              <w:right w:val="nil"/>
            </w:tcBorders>
            <w:shd w:val="clear" w:color="auto" w:fill="auto"/>
            <w:vAlign w:val="center"/>
            <w:hideMark/>
          </w:tcPr>
          <w:p w14:paraId="0FB12E09" w14:textId="4CAB1640"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EAFIT-F0014</w:t>
            </w:r>
          </w:p>
        </w:tc>
        <w:tc>
          <w:tcPr>
            <w:tcW w:w="902" w:type="dxa"/>
            <w:tcBorders>
              <w:top w:val="nil"/>
              <w:left w:val="nil"/>
              <w:bottom w:val="nil"/>
              <w:right w:val="nil"/>
            </w:tcBorders>
            <w:shd w:val="clear" w:color="auto" w:fill="auto"/>
            <w:vAlign w:val="center"/>
            <w:hideMark/>
          </w:tcPr>
          <w:p w14:paraId="1B3FD914" w14:textId="3095ADC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6B0B9DF9" w14:textId="7CB1FFAE"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7B778484" w14:textId="3A15A299"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3323BB42" w14:textId="4718B1C4"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MT568600</w:t>
            </w:r>
          </w:p>
        </w:tc>
        <w:tc>
          <w:tcPr>
            <w:tcW w:w="1134" w:type="dxa"/>
            <w:tcBorders>
              <w:top w:val="nil"/>
              <w:left w:val="nil"/>
              <w:bottom w:val="nil"/>
              <w:right w:val="nil"/>
            </w:tcBorders>
            <w:shd w:val="clear" w:color="auto" w:fill="auto"/>
            <w:noWrap/>
            <w:vAlign w:val="center"/>
            <w:hideMark/>
          </w:tcPr>
          <w:p w14:paraId="7CD39DD4" w14:textId="578F80D3"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1448578A" w14:textId="77777777" w:rsidTr="00240AD6">
        <w:trPr>
          <w:trHeight w:val="288"/>
          <w:jc w:val="center"/>
        </w:trPr>
        <w:tc>
          <w:tcPr>
            <w:tcW w:w="1506" w:type="dxa"/>
            <w:tcBorders>
              <w:top w:val="nil"/>
              <w:left w:val="nil"/>
              <w:bottom w:val="nil"/>
              <w:right w:val="nil"/>
            </w:tcBorders>
            <w:shd w:val="clear" w:color="auto" w:fill="auto"/>
            <w:vAlign w:val="center"/>
            <w:hideMark/>
          </w:tcPr>
          <w:p w14:paraId="5E04895A" w14:textId="4867A73C"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EAFIT-F0015</w:t>
            </w:r>
          </w:p>
        </w:tc>
        <w:tc>
          <w:tcPr>
            <w:tcW w:w="902" w:type="dxa"/>
            <w:tcBorders>
              <w:top w:val="nil"/>
              <w:left w:val="nil"/>
              <w:bottom w:val="nil"/>
              <w:right w:val="nil"/>
            </w:tcBorders>
            <w:shd w:val="clear" w:color="auto" w:fill="auto"/>
            <w:vAlign w:val="center"/>
            <w:hideMark/>
          </w:tcPr>
          <w:p w14:paraId="6F161C6E" w14:textId="28273ED6"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330FFFB4" w14:textId="53AAC2DA"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3E4DA6E4" w14:textId="37B843D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vAlign w:val="center"/>
            <w:hideMark/>
          </w:tcPr>
          <w:p w14:paraId="44084747" w14:textId="79299435"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vAlign w:val="center"/>
            <w:hideMark/>
          </w:tcPr>
          <w:p w14:paraId="0CA34F74" w14:textId="4D0D1F63"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r>
      <w:tr w:rsidR="00923DF4" w:rsidRPr="003F5C4A" w14:paraId="3755BF33" w14:textId="77777777" w:rsidTr="00240AD6">
        <w:trPr>
          <w:trHeight w:val="288"/>
          <w:jc w:val="center"/>
        </w:trPr>
        <w:tc>
          <w:tcPr>
            <w:tcW w:w="1506" w:type="dxa"/>
            <w:tcBorders>
              <w:top w:val="nil"/>
              <w:left w:val="nil"/>
              <w:bottom w:val="nil"/>
              <w:right w:val="nil"/>
            </w:tcBorders>
            <w:shd w:val="clear" w:color="auto" w:fill="auto"/>
            <w:vAlign w:val="center"/>
            <w:hideMark/>
          </w:tcPr>
          <w:p w14:paraId="3652F378" w14:textId="63E2924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EAFIT-F0016</w:t>
            </w:r>
          </w:p>
        </w:tc>
        <w:tc>
          <w:tcPr>
            <w:tcW w:w="902" w:type="dxa"/>
            <w:tcBorders>
              <w:top w:val="nil"/>
              <w:left w:val="nil"/>
              <w:bottom w:val="nil"/>
              <w:right w:val="nil"/>
            </w:tcBorders>
            <w:shd w:val="clear" w:color="auto" w:fill="auto"/>
            <w:vAlign w:val="center"/>
            <w:hideMark/>
          </w:tcPr>
          <w:p w14:paraId="27530E20" w14:textId="1EBF58B0"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055ED8E6" w14:textId="5901FCC9"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385198B3" w14:textId="07D15963"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noWrap/>
            <w:vAlign w:val="center"/>
            <w:hideMark/>
          </w:tcPr>
          <w:p w14:paraId="2D5BD1E9" w14:textId="01E9BD65"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noWrap/>
            <w:vAlign w:val="center"/>
            <w:hideMark/>
          </w:tcPr>
          <w:p w14:paraId="3690AB0A" w14:textId="28339B1E"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r>
      <w:tr w:rsidR="00923DF4" w:rsidRPr="003F5C4A" w14:paraId="454C9DEE" w14:textId="77777777" w:rsidTr="00240AD6">
        <w:trPr>
          <w:trHeight w:val="288"/>
          <w:jc w:val="center"/>
        </w:trPr>
        <w:tc>
          <w:tcPr>
            <w:tcW w:w="1506" w:type="dxa"/>
            <w:tcBorders>
              <w:top w:val="nil"/>
              <w:left w:val="nil"/>
              <w:bottom w:val="nil"/>
              <w:right w:val="nil"/>
            </w:tcBorders>
            <w:shd w:val="clear" w:color="auto" w:fill="auto"/>
            <w:vAlign w:val="center"/>
            <w:hideMark/>
          </w:tcPr>
          <w:p w14:paraId="6F94DAEC" w14:textId="51CD5717"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EAFIT-F0017</w:t>
            </w:r>
          </w:p>
        </w:tc>
        <w:tc>
          <w:tcPr>
            <w:tcW w:w="902" w:type="dxa"/>
            <w:tcBorders>
              <w:top w:val="nil"/>
              <w:left w:val="nil"/>
              <w:bottom w:val="nil"/>
              <w:right w:val="nil"/>
            </w:tcBorders>
            <w:shd w:val="clear" w:color="auto" w:fill="auto"/>
            <w:vAlign w:val="center"/>
            <w:hideMark/>
          </w:tcPr>
          <w:p w14:paraId="3C9F6FF1" w14:textId="1A3A5E2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627F04B0" w14:textId="3C4B91D2"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4B965315" w14:textId="22B3B04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 xml:space="preserve">Colletotrichum </w:t>
            </w:r>
            <w:proofErr w:type="spellStart"/>
            <w:r w:rsidRPr="003F5C4A">
              <w:rPr>
                <w:rFonts w:eastAsia="Times New Roman"/>
                <w:i/>
                <w:iCs/>
                <w:color w:val="000000"/>
                <w:sz w:val="22"/>
                <w:szCs w:val="22"/>
                <w:bdr w:val="none" w:sz="0" w:space="0" w:color="auto"/>
                <w:lang w:eastAsia="es-CO"/>
              </w:rPr>
              <w:t>siamense</w:t>
            </w:r>
            <w:proofErr w:type="spellEnd"/>
          </w:p>
        </w:tc>
        <w:tc>
          <w:tcPr>
            <w:tcW w:w="1276" w:type="dxa"/>
            <w:tcBorders>
              <w:top w:val="nil"/>
              <w:left w:val="nil"/>
              <w:bottom w:val="nil"/>
              <w:right w:val="nil"/>
            </w:tcBorders>
            <w:shd w:val="clear" w:color="auto" w:fill="auto"/>
            <w:noWrap/>
            <w:vAlign w:val="center"/>
            <w:hideMark/>
          </w:tcPr>
          <w:p w14:paraId="60FE20FF" w14:textId="2ECEBB86"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MN296058</w:t>
            </w:r>
          </w:p>
        </w:tc>
        <w:tc>
          <w:tcPr>
            <w:tcW w:w="1134" w:type="dxa"/>
            <w:tcBorders>
              <w:top w:val="nil"/>
              <w:left w:val="nil"/>
              <w:bottom w:val="nil"/>
              <w:right w:val="nil"/>
            </w:tcBorders>
            <w:shd w:val="clear" w:color="auto" w:fill="auto"/>
            <w:noWrap/>
            <w:vAlign w:val="center"/>
            <w:hideMark/>
          </w:tcPr>
          <w:p w14:paraId="1044C4B6" w14:textId="3EED8770"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99.8</w:t>
            </w:r>
          </w:p>
        </w:tc>
      </w:tr>
      <w:tr w:rsidR="00923DF4" w:rsidRPr="003F5C4A" w14:paraId="287AC547" w14:textId="77777777" w:rsidTr="00240AD6">
        <w:trPr>
          <w:trHeight w:val="288"/>
          <w:jc w:val="center"/>
        </w:trPr>
        <w:tc>
          <w:tcPr>
            <w:tcW w:w="1506" w:type="dxa"/>
            <w:tcBorders>
              <w:top w:val="nil"/>
              <w:left w:val="nil"/>
              <w:bottom w:val="nil"/>
              <w:right w:val="nil"/>
            </w:tcBorders>
            <w:shd w:val="clear" w:color="auto" w:fill="auto"/>
            <w:vAlign w:val="center"/>
            <w:hideMark/>
          </w:tcPr>
          <w:p w14:paraId="27537EC4" w14:textId="576039A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EAFIT-F0018</w:t>
            </w:r>
          </w:p>
        </w:tc>
        <w:tc>
          <w:tcPr>
            <w:tcW w:w="902" w:type="dxa"/>
            <w:tcBorders>
              <w:top w:val="nil"/>
              <w:left w:val="nil"/>
              <w:bottom w:val="nil"/>
              <w:right w:val="nil"/>
            </w:tcBorders>
            <w:shd w:val="clear" w:color="auto" w:fill="auto"/>
            <w:vAlign w:val="center"/>
            <w:hideMark/>
          </w:tcPr>
          <w:p w14:paraId="4932EDBC" w14:textId="2353D803"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62691EA5" w14:textId="3A260739"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41D7188B" w14:textId="3DE3ACCE"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 xml:space="preserve">Colletotrichum </w:t>
            </w:r>
            <w:proofErr w:type="spellStart"/>
            <w:r w:rsidRPr="003F5C4A">
              <w:rPr>
                <w:rFonts w:eastAsia="Times New Roman"/>
                <w:i/>
                <w:iCs/>
                <w:color w:val="000000"/>
                <w:sz w:val="22"/>
                <w:szCs w:val="22"/>
                <w:bdr w:val="none" w:sz="0" w:space="0" w:color="auto"/>
                <w:lang w:eastAsia="es-CO"/>
              </w:rPr>
              <w:t>fructicola</w:t>
            </w:r>
            <w:proofErr w:type="spellEnd"/>
          </w:p>
        </w:tc>
        <w:tc>
          <w:tcPr>
            <w:tcW w:w="1276" w:type="dxa"/>
            <w:tcBorders>
              <w:top w:val="nil"/>
              <w:left w:val="nil"/>
              <w:bottom w:val="nil"/>
              <w:right w:val="nil"/>
            </w:tcBorders>
            <w:shd w:val="clear" w:color="auto" w:fill="auto"/>
            <w:noWrap/>
            <w:vAlign w:val="center"/>
            <w:hideMark/>
          </w:tcPr>
          <w:p w14:paraId="73D55EC4" w14:textId="5FE20C52"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MN296075</w:t>
            </w:r>
          </w:p>
        </w:tc>
        <w:tc>
          <w:tcPr>
            <w:tcW w:w="1134" w:type="dxa"/>
            <w:tcBorders>
              <w:top w:val="nil"/>
              <w:left w:val="nil"/>
              <w:bottom w:val="nil"/>
              <w:right w:val="nil"/>
            </w:tcBorders>
            <w:shd w:val="clear" w:color="auto" w:fill="auto"/>
            <w:noWrap/>
            <w:vAlign w:val="center"/>
            <w:hideMark/>
          </w:tcPr>
          <w:p w14:paraId="5BA16FF9" w14:textId="507C366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0903AB3F" w14:textId="77777777" w:rsidTr="00240AD6">
        <w:trPr>
          <w:trHeight w:val="288"/>
          <w:jc w:val="center"/>
        </w:trPr>
        <w:tc>
          <w:tcPr>
            <w:tcW w:w="1506" w:type="dxa"/>
            <w:tcBorders>
              <w:top w:val="nil"/>
              <w:left w:val="nil"/>
              <w:bottom w:val="nil"/>
              <w:right w:val="nil"/>
            </w:tcBorders>
            <w:shd w:val="clear" w:color="auto" w:fill="auto"/>
            <w:vAlign w:val="center"/>
            <w:hideMark/>
          </w:tcPr>
          <w:p w14:paraId="08EEEE6B" w14:textId="3686120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EAFIT-F0019</w:t>
            </w:r>
          </w:p>
        </w:tc>
        <w:tc>
          <w:tcPr>
            <w:tcW w:w="902" w:type="dxa"/>
            <w:tcBorders>
              <w:top w:val="nil"/>
              <w:left w:val="nil"/>
              <w:bottom w:val="nil"/>
              <w:right w:val="nil"/>
            </w:tcBorders>
            <w:shd w:val="clear" w:color="auto" w:fill="auto"/>
            <w:vAlign w:val="center"/>
            <w:hideMark/>
          </w:tcPr>
          <w:p w14:paraId="513D2622" w14:textId="141F8CCB"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4F8805DA" w14:textId="5CE63DE2"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31ECC716" w14:textId="75C9888A"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639E5D93" w14:textId="4BAA5770"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MT611204</w:t>
            </w:r>
          </w:p>
        </w:tc>
        <w:tc>
          <w:tcPr>
            <w:tcW w:w="1134" w:type="dxa"/>
            <w:tcBorders>
              <w:top w:val="nil"/>
              <w:left w:val="nil"/>
              <w:bottom w:val="nil"/>
              <w:right w:val="nil"/>
            </w:tcBorders>
            <w:shd w:val="clear" w:color="auto" w:fill="auto"/>
            <w:noWrap/>
            <w:vAlign w:val="center"/>
            <w:hideMark/>
          </w:tcPr>
          <w:p w14:paraId="4D78AE49" w14:textId="6DD6422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69867DDF" w14:textId="77777777" w:rsidTr="00240AD6">
        <w:trPr>
          <w:trHeight w:val="288"/>
          <w:jc w:val="center"/>
        </w:trPr>
        <w:tc>
          <w:tcPr>
            <w:tcW w:w="1506" w:type="dxa"/>
            <w:tcBorders>
              <w:top w:val="nil"/>
              <w:left w:val="nil"/>
              <w:bottom w:val="nil"/>
              <w:right w:val="nil"/>
            </w:tcBorders>
            <w:shd w:val="clear" w:color="auto" w:fill="auto"/>
            <w:vAlign w:val="center"/>
            <w:hideMark/>
          </w:tcPr>
          <w:p w14:paraId="6CCD3559" w14:textId="4073D3D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EAFIT-F0020</w:t>
            </w:r>
          </w:p>
        </w:tc>
        <w:tc>
          <w:tcPr>
            <w:tcW w:w="902" w:type="dxa"/>
            <w:tcBorders>
              <w:top w:val="nil"/>
              <w:left w:val="nil"/>
              <w:bottom w:val="nil"/>
              <w:right w:val="nil"/>
            </w:tcBorders>
            <w:shd w:val="clear" w:color="auto" w:fill="auto"/>
            <w:vAlign w:val="center"/>
            <w:hideMark/>
          </w:tcPr>
          <w:p w14:paraId="178490A5" w14:textId="3F2861DC"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53D57452" w14:textId="07E0E24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53ADC06A" w14:textId="30554F7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4BBB7E5F" w14:textId="5E3E9A1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MT611204</w:t>
            </w:r>
          </w:p>
        </w:tc>
        <w:tc>
          <w:tcPr>
            <w:tcW w:w="1134" w:type="dxa"/>
            <w:tcBorders>
              <w:top w:val="nil"/>
              <w:left w:val="nil"/>
              <w:bottom w:val="nil"/>
              <w:right w:val="nil"/>
            </w:tcBorders>
            <w:shd w:val="clear" w:color="auto" w:fill="auto"/>
            <w:noWrap/>
            <w:vAlign w:val="center"/>
            <w:hideMark/>
          </w:tcPr>
          <w:p w14:paraId="72EBD082" w14:textId="140DB435"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49722675" w14:textId="77777777" w:rsidTr="00240AD6">
        <w:trPr>
          <w:trHeight w:val="288"/>
          <w:jc w:val="center"/>
        </w:trPr>
        <w:tc>
          <w:tcPr>
            <w:tcW w:w="1506" w:type="dxa"/>
            <w:tcBorders>
              <w:top w:val="nil"/>
              <w:left w:val="nil"/>
              <w:bottom w:val="nil"/>
              <w:right w:val="nil"/>
            </w:tcBorders>
            <w:shd w:val="clear" w:color="auto" w:fill="auto"/>
            <w:vAlign w:val="center"/>
            <w:hideMark/>
          </w:tcPr>
          <w:p w14:paraId="6797C11B" w14:textId="659AC74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EAFIT-F0022</w:t>
            </w:r>
          </w:p>
        </w:tc>
        <w:tc>
          <w:tcPr>
            <w:tcW w:w="902" w:type="dxa"/>
            <w:tcBorders>
              <w:top w:val="nil"/>
              <w:left w:val="nil"/>
              <w:bottom w:val="nil"/>
              <w:right w:val="nil"/>
            </w:tcBorders>
            <w:shd w:val="clear" w:color="auto" w:fill="auto"/>
            <w:vAlign w:val="center"/>
            <w:hideMark/>
          </w:tcPr>
          <w:p w14:paraId="43D814A1" w14:textId="056D6B1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263E5FEF" w14:textId="59560CE5"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539C4CF0" w14:textId="3EDC5890"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 xml:space="preserve">Colletotrichum </w:t>
            </w:r>
            <w:proofErr w:type="spellStart"/>
            <w:r w:rsidRPr="003F5C4A">
              <w:rPr>
                <w:rFonts w:eastAsia="Times New Roman"/>
                <w:i/>
                <w:iCs/>
                <w:color w:val="000000"/>
                <w:sz w:val="22"/>
                <w:szCs w:val="22"/>
                <w:bdr w:val="none" w:sz="0" w:space="0" w:color="auto"/>
                <w:lang w:eastAsia="es-CO"/>
              </w:rPr>
              <w:t>siamense</w:t>
            </w:r>
            <w:proofErr w:type="spellEnd"/>
          </w:p>
        </w:tc>
        <w:tc>
          <w:tcPr>
            <w:tcW w:w="1276" w:type="dxa"/>
            <w:tcBorders>
              <w:top w:val="nil"/>
              <w:left w:val="nil"/>
              <w:bottom w:val="nil"/>
              <w:right w:val="nil"/>
            </w:tcBorders>
            <w:shd w:val="clear" w:color="auto" w:fill="auto"/>
            <w:noWrap/>
            <w:vAlign w:val="center"/>
            <w:hideMark/>
          </w:tcPr>
          <w:p w14:paraId="2E4074F8" w14:textId="624DC4C0"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MT769246</w:t>
            </w:r>
          </w:p>
        </w:tc>
        <w:tc>
          <w:tcPr>
            <w:tcW w:w="1134" w:type="dxa"/>
            <w:tcBorders>
              <w:top w:val="nil"/>
              <w:left w:val="nil"/>
              <w:bottom w:val="nil"/>
              <w:right w:val="nil"/>
            </w:tcBorders>
            <w:shd w:val="clear" w:color="auto" w:fill="auto"/>
            <w:noWrap/>
            <w:vAlign w:val="center"/>
            <w:hideMark/>
          </w:tcPr>
          <w:p w14:paraId="79D42981" w14:textId="7D5F855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403BEAED" w14:textId="77777777" w:rsidTr="00240AD6">
        <w:trPr>
          <w:trHeight w:val="288"/>
          <w:jc w:val="center"/>
        </w:trPr>
        <w:tc>
          <w:tcPr>
            <w:tcW w:w="1506" w:type="dxa"/>
            <w:tcBorders>
              <w:top w:val="nil"/>
              <w:left w:val="nil"/>
              <w:bottom w:val="nil"/>
              <w:right w:val="nil"/>
            </w:tcBorders>
            <w:shd w:val="clear" w:color="auto" w:fill="auto"/>
            <w:vAlign w:val="center"/>
            <w:hideMark/>
          </w:tcPr>
          <w:p w14:paraId="3B3A3E81" w14:textId="3B5E41E0"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EAFIT-F0031</w:t>
            </w:r>
          </w:p>
        </w:tc>
        <w:tc>
          <w:tcPr>
            <w:tcW w:w="902" w:type="dxa"/>
            <w:tcBorders>
              <w:top w:val="nil"/>
              <w:left w:val="nil"/>
              <w:bottom w:val="nil"/>
              <w:right w:val="nil"/>
            </w:tcBorders>
            <w:shd w:val="clear" w:color="auto" w:fill="auto"/>
            <w:vAlign w:val="center"/>
            <w:hideMark/>
          </w:tcPr>
          <w:p w14:paraId="447CB933" w14:textId="1286E3F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27823792" w14:textId="5539892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7FD9A74D" w14:textId="41F32293"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5BF423A4" w14:textId="172FADB4"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EF672318</w:t>
            </w:r>
          </w:p>
        </w:tc>
        <w:tc>
          <w:tcPr>
            <w:tcW w:w="1134" w:type="dxa"/>
            <w:tcBorders>
              <w:top w:val="nil"/>
              <w:left w:val="nil"/>
              <w:bottom w:val="nil"/>
              <w:right w:val="nil"/>
            </w:tcBorders>
            <w:shd w:val="clear" w:color="auto" w:fill="auto"/>
            <w:noWrap/>
            <w:vAlign w:val="center"/>
            <w:hideMark/>
          </w:tcPr>
          <w:p w14:paraId="40082F5B" w14:textId="59C83EF8"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4D6DF938" w14:textId="77777777" w:rsidTr="00240AD6">
        <w:trPr>
          <w:trHeight w:val="288"/>
          <w:jc w:val="center"/>
        </w:trPr>
        <w:tc>
          <w:tcPr>
            <w:tcW w:w="1506" w:type="dxa"/>
            <w:tcBorders>
              <w:top w:val="nil"/>
              <w:left w:val="nil"/>
              <w:bottom w:val="nil"/>
              <w:right w:val="nil"/>
            </w:tcBorders>
            <w:shd w:val="clear" w:color="auto" w:fill="auto"/>
            <w:vAlign w:val="center"/>
            <w:hideMark/>
          </w:tcPr>
          <w:p w14:paraId="55B06867" w14:textId="1ED8746B"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EAFIT-F0033</w:t>
            </w:r>
          </w:p>
        </w:tc>
        <w:tc>
          <w:tcPr>
            <w:tcW w:w="902" w:type="dxa"/>
            <w:tcBorders>
              <w:top w:val="nil"/>
              <w:left w:val="nil"/>
              <w:bottom w:val="nil"/>
              <w:right w:val="nil"/>
            </w:tcBorders>
            <w:shd w:val="clear" w:color="auto" w:fill="auto"/>
            <w:vAlign w:val="center"/>
            <w:hideMark/>
          </w:tcPr>
          <w:p w14:paraId="6BA21D3E" w14:textId="4AC45F9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4E9991E9" w14:textId="1B4E8BF6"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4548CDF5" w14:textId="499AB188"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vAlign w:val="center"/>
            <w:hideMark/>
          </w:tcPr>
          <w:p w14:paraId="1512025A" w14:textId="396C5085"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vAlign w:val="center"/>
            <w:hideMark/>
          </w:tcPr>
          <w:p w14:paraId="6EF10212" w14:textId="124D369E"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r>
      <w:tr w:rsidR="00923DF4" w:rsidRPr="003F5C4A" w14:paraId="6172D6D6" w14:textId="77777777" w:rsidTr="00240AD6">
        <w:trPr>
          <w:trHeight w:val="288"/>
          <w:jc w:val="center"/>
        </w:trPr>
        <w:tc>
          <w:tcPr>
            <w:tcW w:w="1506" w:type="dxa"/>
            <w:tcBorders>
              <w:top w:val="nil"/>
              <w:left w:val="nil"/>
              <w:bottom w:val="nil"/>
              <w:right w:val="nil"/>
            </w:tcBorders>
            <w:shd w:val="clear" w:color="auto" w:fill="auto"/>
            <w:vAlign w:val="center"/>
            <w:hideMark/>
          </w:tcPr>
          <w:p w14:paraId="0EFEBF1A" w14:textId="09504FF6"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EAFIT-F0034</w:t>
            </w:r>
          </w:p>
        </w:tc>
        <w:tc>
          <w:tcPr>
            <w:tcW w:w="902" w:type="dxa"/>
            <w:tcBorders>
              <w:top w:val="nil"/>
              <w:left w:val="nil"/>
              <w:bottom w:val="nil"/>
              <w:right w:val="nil"/>
            </w:tcBorders>
            <w:shd w:val="clear" w:color="auto" w:fill="auto"/>
            <w:vAlign w:val="center"/>
            <w:hideMark/>
          </w:tcPr>
          <w:p w14:paraId="5DF5EF2F" w14:textId="63C9FD4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5973653C" w14:textId="2864E300"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3EE5B464" w14:textId="747F79DF"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 xml:space="preserve">Colletotrichum </w:t>
            </w:r>
            <w:proofErr w:type="spellStart"/>
            <w:r w:rsidRPr="003F5C4A">
              <w:rPr>
                <w:rFonts w:eastAsia="Times New Roman"/>
                <w:i/>
                <w:iCs/>
                <w:color w:val="000000"/>
                <w:sz w:val="22"/>
                <w:szCs w:val="22"/>
                <w:bdr w:val="none" w:sz="0" w:space="0" w:color="auto"/>
                <w:lang w:eastAsia="es-CO"/>
              </w:rPr>
              <w:t>siamense</w:t>
            </w:r>
            <w:proofErr w:type="spellEnd"/>
          </w:p>
        </w:tc>
        <w:tc>
          <w:tcPr>
            <w:tcW w:w="1276" w:type="dxa"/>
            <w:tcBorders>
              <w:top w:val="nil"/>
              <w:left w:val="nil"/>
              <w:bottom w:val="nil"/>
              <w:right w:val="nil"/>
            </w:tcBorders>
            <w:shd w:val="clear" w:color="auto" w:fill="auto"/>
            <w:vAlign w:val="center"/>
            <w:hideMark/>
          </w:tcPr>
          <w:p w14:paraId="0D4643C3" w14:textId="6DD140DC"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MN296061</w:t>
            </w:r>
          </w:p>
        </w:tc>
        <w:tc>
          <w:tcPr>
            <w:tcW w:w="1134" w:type="dxa"/>
            <w:tcBorders>
              <w:top w:val="nil"/>
              <w:left w:val="nil"/>
              <w:bottom w:val="nil"/>
              <w:right w:val="nil"/>
            </w:tcBorders>
            <w:shd w:val="clear" w:color="auto" w:fill="auto"/>
            <w:vAlign w:val="center"/>
            <w:hideMark/>
          </w:tcPr>
          <w:p w14:paraId="5BA244BD" w14:textId="4284BC5B"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99.8</w:t>
            </w:r>
          </w:p>
        </w:tc>
      </w:tr>
      <w:tr w:rsidR="00923DF4" w:rsidRPr="003F5C4A" w14:paraId="19CC890D" w14:textId="77777777" w:rsidTr="00240AD6">
        <w:trPr>
          <w:trHeight w:val="288"/>
          <w:jc w:val="center"/>
        </w:trPr>
        <w:tc>
          <w:tcPr>
            <w:tcW w:w="1506" w:type="dxa"/>
            <w:tcBorders>
              <w:top w:val="nil"/>
              <w:left w:val="nil"/>
              <w:bottom w:val="nil"/>
              <w:right w:val="nil"/>
            </w:tcBorders>
            <w:shd w:val="clear" w:color="auto" w:fill="auto"/>
            <w:vAlign w:val="center"/>
            <w:hideMark/>
          </w:tcPr>
          <w:p w14:paraId="0DA8BA5E" w14:textId="5F0ED32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EAFIT-F0035</w:t>
            </w:r>
          </w:p>
        </w:tc>
        <w:tc>
          <w:tcPr>
            <w:tcW w:w="902" w:type="dxa"/>
            <w:tcBorders>
              <w:top w:val="nil"/>
              <w:left w:val="nil"/>
              <w:bottom w:val="nil"/>
              <w:right w:val="nil"/>
            </w:tcBorders>
            <w:shd w:val="clear" w:color="auto" w:fill="auto"/>
            <w:vAlign w:val="center"/>
            <w:hideMark/>
          </w:tcPr>
          <w:p w14:paraId="1D026DD6" w14:textId="4D6304EC"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77F02978" w14:textId="41653843"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013C5B60" w14:textId="3AFF8723"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proofErr w:type="spellStart"/>
            <w:r w:rsidRPr="003F5C4A">
              <w:rPr>
                <w:rFonts w:eastAsia="Times New Roman"/>
                <w:i/>
                <w:iCs/>
                <w:color w:val="000000"/>
                <w:sz w:val="22"/>
                <w:szCs w:val="22"/>
                <w:bdr w:val="none" w:sz="0" w:space="0" w:color="auto"/>
                <w:lang w:eastAsia="es-CO"/>
              </w:rPr>
              <w:t>Cytospora</w:t>
            </w:r>
            <w:proofErr w:type="spellEnd"/>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038A20EF" w14:textId="1B3CC369"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KT777722</w:t>
            </w:r>
          </w:p>
        </w:tc>
        <w:tc>
          <w:tcPr>
            <w:tcW w:w="1134" w:type="dxa"/>
            <w:tcBorders>
              <w:top w:val="nil"/>
              <w:left w:val="nil"/>
              <w:bottom w:val="nil"/>
              <w:right w:val="nil"/>
            </w:tcBorders>
            <w:shd w:val="clear" w:color="auto" w:fill="auto"/>
            <w:noWrap/>
            <w:vAlign w:val="center"/>
            <w:hideMark/>
          </w:tcPr>
          <w:p w14:paraId="651E26FF" w14:textId="6AF218A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99.4</w:t>
            </w:r>
          </w:p>
        </w:tc>
      </w:tr>
      <w:tr w:rsidR="00923DF4" w:rsidRPr="003F5C4A" w14:paraId="4F3B987E" w14:textId="77777777" w:rsidTr="00240AD6">
        <w:trPr>
          <w:trHeight w:val="288"/>
          <w:jc w:val="center"/>
        </w:trPr>
        <w:tc>
          <w:tcPr>
            <w:tcW w:w="1506" w:type="dxa"/>
            <w:tcBorders>
              <w:top w:val="nil"/>
              <w:left w:val="nil"/>
              <w:bottom w:val="nil"/>
              <w:right w:val="nil"/>
            </w:tcBorders>
            <w:shd w:val="clear" w:color="auto" w:fill="auto"/>
            <w:vAlign w:val="center"/>
            <w:hideMark/>
          </w:tcPr>
          <w:p w14:paraId="473502C6" w14:textId="7007626B"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EAFIT-F0037</w:t>
            </w:r>
          </w:p>
        </w:tc>
        <w:tc>
          <w:tcPr>
            <w:tcW w:w="902" w:type="dxa"/>
            <w:tcBorders>
              <w:top w:val="nil"/>
              <w:left w:val="nil"/>
              <w:bottom w:val="nil"/>
              <w:right w:val="nil"/>
            </w:tcBorders>
            <w:shd w:val="clear" w:color="auto" w:fill="auto"/>
            <w:vAlign w:val="center"/>
            <w:hideMark/>
          </w:tcPr>
          <w:p w14:paraId="57B84E74" w14:textId="4893FE9E"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204CFACE" w14:textId="632C4432"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54A6A0E4" w14:textId="5373E60A"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Colletotrichum</w:t>
            </w:r>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1777221F" w14:textId="4F530DCA"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MN744302</w:t>
            </w:r>
          </w:p>
        </w:tc>
        <w:tc>
          <w:tcPr>
            <w:tcW w:w="1134" w:type="dxa"/>
            <w:tcBorders>
              <w:top w:val="nil"/>
              <w:left w:val="nil"/>
              <w:bottom w:val="nil"/>
              <w:right w:val="nil"/>
            </w:tcBorders>
            <w:shd w:val="clear" w:color="auto" w:fill="auto"/>
            <w:noWrap/>
            <w:vAlign w:val="center"/>
            <w:hideMark/>
          </w:tcPr>
          <w:p w14:paraId="5064CA30" w14:textId="2F9D2C8C"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1B7B03FC" w14:textId="77777777" w:rsidTr="00240AD6">
        <w:trPr>
          <w:trHeight w:val="288"/>
          <w:jc w:val="center"/>
        </w:trPr>
        <w:tc>
          <w:tcPr>
            <w:tcW w:w="1506" w:type="dxa"/>
            <w:tcBorders>
              <w:top w:val="nil"/>
              <w:left w:val="nil"/>
              <w:bottom w:val="nil"/>
              <w:right w:val="nil"/>
            </w:tcBorders>
            <w:shd w:val="clear" w:color="auto" w:fill="auto"/>
            <w:vAlign w:val="center"/>
            <w:hideMark/>
          </w:tcPr>
          <w:p w14:paraId="3C5607B2" w14:textId="3B3D7B2B"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EAFIT-F0038</w:t>
            </w:r>
          </w:p>
        </w:tc>
        <w:tc>
          <w:tcPr>
            <w:tcW w:w="902" w:type="dxa"/>
            <w:tcBorders>
              <w:top w:val="nil"/>
              <w:left w:val="nil"/>
              <w:bottom w:val="nil"/>
              <w:right w:val="nil"/>
            </w:tcBorders>
            <w:shd w:val="clear" w:color="auto" w:fill="auto"/>
            <w:vAlign w:val="center"/>
            <w:hideMark/>
          </w:tcPr>
          <w:p w14:paraId="4B71FD0C" w14:textId="76A87CF4"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2C5857AC" w14:textId="3441148C"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6F0596D7" w14:textId="443E7D43"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Neurospora</w:t>
            </w:r>
            <w:r w:rsidRPr="003F5C4A">
              <w:rPr>
                <w:rFonts w:eastAsia="Times New Roman"/>
                <w:color w:val="000000"/>
                <w:sz w:val="22"/>
                <w:szCs w:val="22"/>
                <w:bdr w:val="none" w:sz="0" w:space="0" w:color="auto"/>
                <w:lang w:eastAsia="es-CO"/>
              </w:rPr>
              <w:t xml:space="preserve"> sp. </w:t>
            </w:r>
          </w:p>
        </w:tc>
        <w:tc>
          <w:tcPr>
            <w:tcW w:w="1276" w:type="dxa"/>
            <w:tcBorders>
              <w:top w:val="nil"/>
              <w:left w:val="nil"/>
              <w:bottom w:val="nil"/>
              <w:right w:val="nil"/>
            </w:tcBorders>
            <w:shd w:val="clear" w:color="auto" w:fill="auto"/>
            <w:noWrap/>
            <w:vAlign w:val="center"/>
            <w:hideMark/>
          </w:tcPr>
          <w:p w14:paraId="44789C02" w14:textId="29092CD4"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MG664722</w:t>
            </w:r>
          </w:p>
        </w:tc>
        <w:tc>
          <w:tcPr>
            <w:tcW w:w="1134" w:type="dxa"/>
            <w:tcBorders>
              <w:top w:val="nil"/>
              <w:left w:val="nil"/>
              <w:bottom w:val="nil"/>
              <w:right w:val="nil"/>
            </w:tcBorders>
            <w:shd w:val="clear" w:color="auto" w:fill="auto"/>
            <w:noWrap/>
            <w:vAlign w:val="center"/>
            <w:hideMark/>
          </w:tcPr>
          <w:p w14:paraId="6205D3C3" w14:textId="66CC6BAD"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99.8</w:t>
            </w:r>
          </w:p>
        </w:tc>
      </w:tr>
      <w:tr w:rsidR="00923DF4" w:rsidRPr="003F5C4A" w14:paraId="1D70562B" w14:textId="77777777" w:rsidTr="00240AD6">
        <w:trPr>
          <w:trHeight w:val="288"/>
          <w:jc w:val="center"/>
        </w:trPr>
        <w:tc>
          <w:tcPr>
            <w:tcW w:w="1506" w:type="dxa"/>
            <w:tcBorders>
              <w:top w:val="nil"/>
              <w:left w:val="nil"/>
              <w:bottom w:val="nil"/>
              <w:right w:val="nil"/>
            </w:tcBorders>
            <w:shd w:val="clear" w:color="auto" w:fill="auto"/>
            <w:vAlign w:val="center"/>
            <w:hideMark/>
          </w:tcPr>
          <w:p w14:paraId="3188ECD2" w14:textId="2311B55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EAFIT-F0040</w:t>
            </w:r>
          </w:p>
        </w:tc>
        <w:tc>
          <w:tcPr>
            <w:tcW w:w="902" w:type="dxa"/>
            <w:tcBorders>
              <w:top w:val="nil"/>
              <w:left w:val="nil"/>
              <w:bottom w:val="nil"/>
              <w:right w:val="nil"/>
            </w:tcBorders>
            <w:shd w:val="clear" w:color="auto" w:fill="auto"/>
            <w:vAlign w:val="center"/>
            <w:hideMark/>
          </w:tcPr>
          <w:p w14:paraId="6CF1F3AD" w14:textId="1EC6347E"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21F804B0" w14:textId="3FBE054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191E2751" w14:textId="54281D47"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noWrap/>
            <w:vAlign w:val="center"/>
            <w:hideMark/>
          </w:tcPr>
          <w:p w14:paraId="34D6FE75" w14:textId="6B75F172"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noWrap/>
            <w:vAlign w:val="center"/>
            <w:hideMark/>
          </w:tcPr>
          <w:p w14:paraId="36EC928A" w14:textId="28EBF04B"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r>
      <w:tr w:rsidR="00923DF4" w:rsidRPr="003F5C4A" w14:paraId="00F038D6" w14:textId="77777777" w:rsidTr="00240AD6">
        <w:trPr>
          <w:trHeight w:val="288"/>
          <w:jc w:val="center"/>
        </w:trPr>
        <w:tc>
          <w:tcPr>
            <w:tcW w:w="1506" w:type="dxa"/>
            <w:tcBorders>
              <w:top w:val="nil"/>
              <w:left w:val="nil"/>
              <w:bottom w:val="nil"/>
              <w:right w:val="nil"/>
            </w:tcBorders>
            <w:shd w:val="clear" w:color="auto" w:fill="auto"/>
            <w:vAlign w:val="center"/>
            <w:hideMark/>
          </w:tcPr>
          <w:p w14:paraId="79A660B2" w14:textId="66D8121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EAFIT-F0041</w:t>
            </w:r>
          </w:p>
        </w:tc>
        <w:tc>
          <w:tcPr>
            <w:tcW w:w="902" w:type="dxa"/>
            <w:tcBorders>
              <w:top w:val="nil"/>
              <w:left w:val="nil"/>
              <w:bottom w:val="nil"/>
              <w:right w:val="nil"/>
            </w:tcBorders>
            <w:shd w:val="clear" w:color="auto" w:fill="auto"/>
            <w:vAlign w:val="center"/>
            <w:hideMark/>
          </w:tcPr>
          <w:p w14:paraId="7ED88BE4" w14:textId="243FD01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82E9AEA" w14:textId="60C668DA"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547B9427" w14:textId="42D889E3"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Neurospora</w:t>
            </w:r>
            <w:r w:rsidRPr="003F5C4A">
              <w:rPr>
                <w:rFonts w:eastAsia="Times New Roman"/>
                <w:color w:val="000000"/>
                <w:sz w:val="22"/>
                <w:szCs w:val="22"/>
                <w:bdr w:val="none" w:sz="0" w:space="0" w:color="auto"/>
                <w:lang w:eastAsia="es-CO"/>
              </w:rPr>
              <w:t xml:space="preserve"> sp. </w:t>
            </w:r>
          </w:p>
        </w:tc>
        <w:tc>
          <w:tcPr>
            <w:tcW w:w="1276" w:type="dxa"/>
            <w:tcBorders>
              <w:top w:val="nil"/>
              <w:left w:val="nil"/>
              <w:bottom w:val="nil"/>
              <w:right w:val="nil"/>
            </w:tcBorders>
            <w:shd w:val="clear" w:color="auto" w:fill="auto"/>
            <w:noWrap/>
            <w:vAlign w:val="center"/>
            <w:hideMark/>
          </w:tcPr>
          <w:p w14:paraId="23EF6C6B" w14:textId="32D9BFB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MG664722</w:t>
            </w:r>
          </w:p>
        </w:tc>
        <w:tc>
          <w:tcPr>
            <w:tcW w:w="1134" w:type="dxa"/>
            <w:tcBorders>
              <w:top w:val="nil"/>
              <w:left w:val="nil"/>
              <w:bottom w:val="nil"/>
              <w:right w:val="nil"/>
            </w:tcBorders>
            <w:shd w:val="clear" w:color="auto" w:fill="auto"/>
            <w:noWrap/>
            <w:vAlign w:val="center"/>
            <w:hideMark/>
          </w:tcPr>
          <w:p w14:paraId="331F0CF4" w14:textId="3A008FA4"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99.8</w:t>
            </w:r>
          </w:p>
        </w:tc>
      </w:tr>
      <w:tr w:rsidR="00923DF4" w:rsidRPr="003F5C4A" w14:paraId="3ED1B113" w14:textId="77777777" w:rsidTr="00240AD6">
        <w:trPr>
          <w:trHeight w:val="288"/>
          <w:jc w:val="center"/>
        </w:trPr>
        <w:tc>
          <w:tcPr>
            <w:tcW w:w="1506" w:type="dxa"/>
            <w:tcBorders>
              <w:top w:val="nil"/>
              <w:left w:val="nil"/>
              <w:bottom w:val="nil"/>
              <w:right w:val="nil"/>
            </w:tcBorders>
            <w:shd w:val="clear" w:color="auto" w:fill="auto"/>
            <w:vAlign w:val="center"/>
            <w:hideMark/>
          </w:tcPr>
          <w:p w14:paraId="1AC11AD3" w14:textId="28AAB448"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EAFIT-F0042</w:t>
            </w:r>
          </w:p>
        </w:tc>
        <w:tc>
          <w:tcPr>
            <w:tcW w:w="902" w:type="dxa"/>
            <w:tcBorders>
              <w:top w:val="nil"/>
              <w:left w:val="nil"/>
              <w:bottom w:val="nil"/>
              <w:right w:val="nil"/>
            </w:tcBorders>
            <w:shd w:val="clear" w:color="auto" w:fill="auto"/>
            <w:vAlign w:val="center"/>
            <w:hideMark/>
          </w:tcPr>
          <w:p w14:paraId="7D2EC327" w14:textId="32405D57"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4F67075C" w14:textId="36B16B75"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0601A4D9" w14:textId="7EF9C77D"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proofErr w:type="spellStart"/>
            <w:r w:rsidRPr="003F5C4A">
              <w:rPr>
                <w:rFonts w:eastAsia="Times New Roman"/>
                <w:i/>
                <w:iCs/>
                <w:color w:val="000000"/>
                <w:sz w:val="22"/>
                <w:szCs w:val="22"/>
                <w:bdr w:val="none" w:sz="0" w:space="0" w:color="auto"/>
                <w:lang w:eastAsia="es-CO"/>
              </w:rPr>
              <w:t>Cytospora</w:t>
            </w:r>
            <w:proofErr w:type="spellEnd"/>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081DC378" w14:textId="4A18AF7C"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KP133193</w:t>
            </w:r>
          </w:p>
        </w:tc>
        <w:tc>
          <w:tcPr>
            <w:tcW w:w="1134" w:type="dxa"/>
            <w:tcBorders>
              <w:top w:val="nil"/>
              <w:left w:val="nil"/>
              <w:bottom w:val="nil"/>
              <w:right w:val="nil"/>
            </w:tcBorders>
            <w:shd w:val="clear" w:color="auto" w:fill="auto"/>
            <w:noWrap/>
            <w:vAlign w:val="center"/>
            <w:hideMark/>
          </w:tcPr>
          <w:p w14:paraId="78E093A1" w14:textId="1950FE5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99.5</w:t>
            </w:r>
          </w:p>
        </w:tc>
      </w:tr>
      <w:tr w:rsidR="00923DF4" w:rsidRPr="003F5C4A" w14:paraId="2DBDA374" w14:textId="77777777" w:rsidTr="00240AD6">
        <w:trPr>
          <w:trHeight w:val="288"/>
          <w:jc w:val="center"/>
        </w:trPr>
        <w:tc>
          <w:tcPr>
            <w:tcW w:w="1506" w:type="dxa"/>
            <w:tcBorders>
              <w:top w:val="nil"/>
              <w:left w:val="nil"/>
              <w:bottom w:val="nil"/>
              <w:right w:val="nil"/>
            </w:tcBorders>
            <w:shd w:val="clear" w:color="auto" w:fill="auto"/>
            <w:vAlign w:val="center"/>
            <w:hideMark/>
          </w:tcPr>
          <w:p w14:paraId="0D82E9F1" w14:textId="7807CD7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EAFIT-F0044</w:t>
            </w:r>
          </w:p>
        </w:tc>
        <w:tc>
          <w:tcPr>
            <w:tcW w:w="902" w:type="dxa"/>
            <w:tcBorders>
              <w:top w:val="nil"/>
              <w:left w:val="nil"/>
              <w:bottom w:val="nil"/>
              <w:right w:val="nil"/>
            </w:tcBorders>
            <w:shd w:val="clear" w:color="auto" w:fill="auto"/>
            <w:vAlign w:val="center"/>
            <w:hideMark/>
          </w:tcPr>
          <w:p w14:paraId="72557354" w14:textId="2A76F794"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C80A9ED" w14:textId="4F742F6F"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533640DF" w14:textId="3E92457D"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vAlign w:val="center"/>
            <w:hideMark/>
          </w:tcPr>
          <w:p w14:paraId="63637F74" w14:textId="0B9EFF5C"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vAlign w:val="center"/>
            <w:hideMark/>
          </w:tcPr>
          <w:p w14:paraId="7B1D7A2D" w14:textId="24F6703D"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r>
      <w:tr w:rsidR="00923DF4" w:rsidRPr="003F5C4A" w14:paraId="400E9702" w14:textId="77777777" w:rsidTr="00240AD6">
        <w:trPr>
          <w:trHeight w:val="288"/>
          <w:jc w:val="center"/>
        </w:trPr>
        <w:tc>
          <w:tcPr>
            <w:tcW w:w="1506" w:type="dxa"/>
            <w:tcBorders>
              <w:top w:val="nil"/>
              <w:left w:val="nil"/>
              <w:bottom w:val="nil"/>
              <w:right w:val="nil"/>
            </w:tcBorders>
            <w:shd w:val="clear" w:color="auto" w:fill="auto"/>
            <w:vAlign w:val="center"/>
            <w:hideMark/>
          </w:tcPr>
          <w:p w14:paraId="5F34669D" w14:textId="02230F1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EAFIT-F0046</w:t>
            </w:r>
          </w:p>
        </w:tc>
        <w:tc>
          <w:tcPr>
            <w:tcW w:w="902" w:type="dxa"/>
            <w:tcBorders>
              <w:top w:val="nil"/>
              <w:left w:val="nil"/>
              <w:bottom w:val="nil"/>
              <w:right w:val="nil"/>
            </w:tcBorders>
            <w:shd w:val="clear" w:color="auto" w:fill="auto"/>
            <w:vAlign w:val="center"/>
            <w:hideMark/>
          </w:tcPr>
          <w:p w14:paraId="78518E31" w14:textId="4605AD7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6CE99C5" w14:textId="374C9D8D"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6BC8E2FC" w14:textId="3F039096"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roofErr w:type="spellStart"/>
            <w:r w:rsidRPr="003F5C4A">
              <w:rPr>
                <w:rFonts w:eastAsia="Times New Roman"/>
                <w:i/>
                <w:iCs/>
                <w:color w:val="000000"/>
                <w:sz w:val="22"/>
                <w:szCs w:val="22"/>
                <w:bdr w:val="none" w:sz="0" w:space="0" w:color="auto"/>
                <w:lang w:eastAsia="es-CO"/>
              </w:rPr>
              <w:t>Cytospora</w:t>
            </w:r>
            <w:proofErr w:type="spellEnd"/>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14B8E10D" w14:textId="33AEB86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KP133193</w:t>
            </w:r>
          </w:p>
        </w:tc>
        <w:tc>
          <w:tcPr>
            <w:tcW w:w="1134" w:type="dxa"/>
            <w:tcBorders>
              <w:top w:val="nil"/>
              <w:left w:val="nil"/>
              <w:bottom w:val="nil"/>
              <w:right w:val="nil"/>
            </w:tcBorders>
            <w:shd w:val="clear" w:color="auto" w:fill="auto"/>
            <w:noWrap/>
            <w:vAlign w:val="center"/>
            <w:hideMark/>
          </w:tcPr>
          <w:p w14:paraId="139E5ACF" w14:textId="13F45AF0"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99.8</w:t>
            </w:r>
          </w:p>
        </w:tc>
      </w:tr>
      <w:tr w:rsidR="00923DF4" w:rsidRPr="003F5C4A" w14:paraId="30F0D7D8" w14:textId="77777777" w:rsidTr="00240AD6">
        <w:trPr>
          <w:trHeight w:val="288"/>
          <w:jc w:val="center"/>
        </w:trPr>
        <w:tc>
          <w:tcPr>
            <w:tcW w:w="1506" w:type="dxa"/>
            <w:tcBorders>
              <w:top w:val="nil"/>
              <w:left w:val="nil"/>
              <w:bottom w:val="nil"/>
              <w:right w:val="nil"/>
            </w:tcBorders>
            <w:shd w:val="clear" w:color="auto" w:fill="auto"/>
            <w:vAlign w:val="center"/>
            <w:hideMark/>
          </w:tcPr>
          <w:p w14:paraId="0AC3F9B4" w14:textId="6B43041A"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EAFIT-F0047</w:t>
            </w:r>
          </w:p>
        </w:tc>
        <w:tc>
          <w:tcPr>
            <w:tcW w:w="902" w:type="dxa"/>
            <w:tcBorders>
              <w:top w:val="nil"/>
              <w:left w:val="nil"/>
              <w:bottom w:val="nil"/>
              <w:right w:val="nil"/>
            </w:tcBorders>
            <w:shd w:val="clear" w:color="auto" w:fill="auto"/>
            <w:vAlign w:val="center"/>
            <w:hideMark/>
          </w:tcPr>
          <w:p w14:paraId="1B4F16EE" w14:textId="1D102720"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45090207" w14:textId="1144F71A"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442F6634" w14:textId="3EEDD4C9"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vAlign w:val="center"/>
            <w:hideMark/>
          </w:tcPr>
          <w:p w14:paraId="6970A624" w14:textId="75D5E24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vAlign w:val="center"/>
            <w:hideMark/>
          </w:tcPr>
          <w:p w14:paraId="21A29756" w14:textId="5A9EDD31"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r>
      <w:tr w:rsidR="00923DF4" w:rsidRPr="003F5C4A" w14:paraId="100B5E6A" w14:textId="77777777" w:rsidTr="00240AD6">
        <w:trPr>
          <w:trHeight w:val="288"/>
          <w:jc w:val="center"/>
        </w:trPr>
        <w:tc>
          <w:tcPr>
            <w:tcW w:w="1506" w:type="dxa"/>
            <w:tcBorders>
              <w:top w:val="nil"/>
              <w:left w:val="nil"/>
              <w:bottom w:val="nil"/>
              <w:right w:val="nil"/>
            </w:tcBorders>
            <w:shd w:val="clear" w:color="auto" w:fill="auto"/>
            <w:vAlign w:val="center"/>
            <w:hideMark/>
          </w:tcPr>
          <w:p w14:paraId="25733199" w14:textId="07794BAD"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EAFIT-F0049</w:t>
            </w:r>
          </w:p>
        </w:tc>
        <w:tc>
          <w:tcPr>
            <w:tcW w:w="902" w:type="dxa"/>
            <w:tcBorders>
              <w:top w:val="nil"/>
              <w:left w:val="nil"/>
              <w:bottom w:val="nil"/>
              <w:right w:val="nil"/>
            </w:tcBorders>
            <w:shd w:val="clear" w:color="auto" w:fill="auto"/>
            <w:vAlign w:val="center"/>
            <w:hideMark/>
          </w:tcPr>
          <w:p w14:paraId="4F428E93" w14:textId="120C5562"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59B00C10" w14:textId="4BCF6AF4"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47648EFE" w14:textId="059FACAD"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 xml:space="preserve">Colletotrichum </w:t>
            </w:r>
            <w:proofErr w:type="spellStart"/>
            <w:r w:rsidRPr="003F5C4A">
              <w:rPr>
                <w:rFonts w:eastAsia="Times New Roman"/>
                <w:i/>
                <w:iCs/>
                <w:color w:val="000000"/>
                <w:sz w:val="22"/>
                <w:szCs w:val="22"/>
                <w:bdr w:val="none" w:sz="0" w:space="0" w:color="auto"/>
                <w:lang w:eastAsia="es-CO"/>
              </w:rPr>
              <w:t>scovillei</w:t>
            </w:r>
            <w:proofErr w:type="spellEnd"/>
          </w:p>
        </w:tc>
        <w:tc>
          <w:tcPr>
            <w:tcW w:w="1276" w:type="dxa"/>
            <w:tcBorders>
              <w:top w:val="nil"/>
              <w:left w:val="nil"/>
              <w:bottom w:val="nil"/>
              <w:right w:val="nil"/>
            </w:tcBorders>
            <w:shd w:val="clear" w:color="auto" w:fill="auto"/>
            <w:noWrap/>
            <w:vAlign w:val="center"/>
            <w:hideMark/>
          </w:tcPr>
          <w:p w14:paraId="77CE8E32" w14:textId="74EC34D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MT645274</w:t>
            </w:r>
          </w:p>
        </w:tc>
        <w:tc>
          <w:tcPr>
            <w:tcW w:w="1134" w:type="dxa"/>
            <w:tcBorders>
              <w:top w:val="nil"/>
              <w:left w:val="nil"/>
              <w:bottom w:val="nil"/>
              <w:right w:val="nil"/>
            </w:tcBorders>
            <w:shd w:val="clear" w:color="auto" w:fill="auto"/>
            <w:noWrap/>
            <w:vAlign w:val="center"/>
            <w:hideMark/>
          </w:tcPr>
          <w:p w14:paraId="4A3211E5" w14:textId="09D465E1"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38470428" w14:textId="77777777" w:rsidTr="00240AD6">
        <w:trPr>
          <w:trHeight w:val="288"/>
          <w:jc w:val="center"/>
        </w:trPr>
        <w:tc>
          <w:tcPr>
            <w:tcW w:w="1506" w:type="dxa"/>
            <w:tcBorders>
              <w:top w:val="nil"/>
              <w:left w:val="nil"/>
              <w:bottom w:val="nil"/>
              <w:right w:val="nil"/>
            </w:tcBorders>
            <w:shd w:val="clear" w:color="auto" w:fill="auto"/>
            <w:vAlign w:val="center"/>
            <w:hideMark/>
          </w:tcPr>
          <w:p w14:paraId="1F31BAA3" w14:textId="3DE675A6"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EAFIT-F0050</w:t>
            </w:r>
          </w:p>
        </w:tc>
        <w:tc>
          <w:tcPr>
            <w:tcW w:w="902" w:type="dxa"/>
            <w:tcBorders>
              <w:top w:val="nil"/>
              <w:left w:val="nil"/>
              <w:bottom w:val="nil"/>
              <w:right w:val="nil"/>
            </w:tcBorders>
            <w:shd w:val="clear" w:color="auto" w:fill="auto"/>
            <w:vAlign w:val="center"/>
            <w:hideMark/>
          </w:tcPr>
          <w:p w14:paraId="51D1C68C" w14:textId="184BC7EC"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D414EC5" w14:textId="6F46E79B"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77BABFB3" w14:textId="51CBA9E3"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 xml:space="preserve">Colletotrichum </w:t>
            </w:r>
            <w:proofErr w:type="spellStart"/>
            <w:r w:rsidRPr="003F5C4A">
              <w:rPr>
                <w:rFonts w:eastAsia="Times New Roman"/>
                <w:i/>
                <w:iCs/>
                <w:color w:val="000000"/>
                <w:sz w:val="22"/>
                <w:szCs w:val="22"/>
                <w:bdr w:val="none" w:sz="0" w:space="0" w:color="auto"/>
                <w:lang w:eastAsia="es-CO"/>
              </w:rPr>
              <w:t>siamense</w:t>
            </w:r>
            <w:proofErr w:type="spellEnd"/>
          </w:p>
        </w:tc>
        <w:tc>
          <w:tcPr>
            <w:tcW w:w="1276" w:type="dxa"/>
            <w:tcBorders>
              <w:top w:val="nil"/>
              <w:left w:val="nil"/>
              <w:bottom w:val="nil"/>
              <w:right w:val="nil"/>
            </w:tcBorders>
            <w:shd w:val="clear" w:color="auto" w:fill="auto"/>
            <w:noWrap/>
            <w:vAlign w:val="center"/>
            <w:hideMark/>
          </w:tcPr>
          <w:p w14:paraId="525923DF" w14:textId="63D1B15F"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MT434661</w:t>
            </w:r>
          </w:p>
        </w:tc>
        <w:tc>
          <w:tcPr>
            <w:tcW w:w="1134" w:type="dxa"/>
            <w:tcBorders>
              <w:top w:val="nil"/>
              <w:left w:val="nil"/>
              <w:bottom w:val="nil"/>
              <w:right w:val="nil"/>
            </w:tcBorders>
            <w:shd w:val="clear" w:color="auto" w:fill="auto"/>
            <w:noWrap/>
            <w:vAlign w:val="center"/>
            <w:hideMark/>
          </w:tcPr>
          <w:p w14:paraId="40C206F1" w14:textId="3B7737F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100</w:t>
            </w:r>
          </w:p>
        </w:tc>
      </w:tr>
      <w:tr w:rsidR="00923DF4" w:rsidRPr="003F5C4A" w14:paraId="2A57BBE9" w14:textId="77777777" w:rsidTr="00240AD6">
        <w:trPr>
          <w:trHeight w:val="288"/>
          <w:jc w:val="center"/>
        </w:trPr>
        <w:tc>
          <w:tcPr>
            <w:tcW w:w="1506" w:type="dxa"/>
            <w:tcBorders>
              <w:top w:val="nil"/>
              <w:left w:val="nil"/>
              <w:bottom w:val="nil"/>
              <w:right w:val="nil"/>
            </w:tcBorders>
            <w:shd w:val="clear" w:color="auto" w:fill="auto"/>
            <w:vAlign w:val="center"/>
            <w:hideMark/>
          </w:tcPr>
          <w:p w14:paraId="17774DDF" w14:textId="2D665367"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EAFIT-F0051</w:t>
            </w:r>
          </w:p>
        </w:tc>
        <w:tc>
          <w:tcPr>
            <w:tcW w:w="902" w:type="dxa"/>
            <w:tcBorders>
              <w:top w:val="nil"/>
              <w:left w:val="nil"/>
              <w:bottom w:val="nil"/>
              <w:right w:val="nil"/>
            </w:tcBorders>
            <w:shd w:val="clear" w:color="auto" w:fill="auto"/>
            <w:vAlign w:val="center"/>
            <w:hideMark/>
          </w:tcPr>
          <w:p w14:paraId="56F32799" w14:textId="40D213B0"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120A4464" w14:textId="0E3024C4"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4942EC47" w14:textId="1D77A539"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noWrap/>
            <w:vAlign w:val="center"/>
            <w:hideMark/>
          </w:tcPr>
          <w:p w14:paraId="276F3583" w14:textId="4C6D4F7D"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noWrap/>
            <w:vAlign w:val="center"/>
            <w:hideMark/>
          </w:tcPr>
          <w:p w14:paraId="7064B4A2" w14:textId="4BBC91F5"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r>
      <w:tr w:rsidR="00923DF4" w:rsidRPr="003F5C4A" w14:paraId="6DEE12E4" w14:textId="77777777" w:rsidTr="00240AD6">
        <w:trPr>
          <w:trHeight w:val="288"/>
          <w:jc w:val="center"/>
        </w:trPr>
        <w:tc>
          <w:tcPr>
            <w:tcW w:w="1506" w:type="dxa"/>
            <w:tcBorders>
              <w:top w:val="nil"/>
              <w:left w:val="nil"/>
              <w:bottom w:val="nil"/>
              <w:right w:val="nil"/>
            </w:tcBorders>
            <w:shd w:val="clear" w:color="auto" w:fill="auto"/>
            <w:vAlign w:val="center"/>
            <w:hideMark/>
          </w:tcPr>
          <w:p w14:paraId="02D0A0FB" w14:textId="33C9233B"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lastRenderedPageBreak/>
              <w:t>EAFIT-F0052</w:t>
            </w:r>
          </w:p>
        </w:tc>
        <w:tc>
          <w:tcPr>
            <w:tcW w:w="902" w:type="dxa"/>
            <w:tcBorders>
              <w:top w:val="nil"/>
              <w:left w:val="nil"/>
              <w:bottom w:val="nil"/>
              <w:right w:val="nil"/>
            </w:tcBorders>
            <w:shd w:val="clear" w:color="auto" w:fill="auto"/>
            <w:vAlign w:val="center"/>
            <w:hideMark/>
          </w:tcPr>
          <w:p w14:paraId="18BC6DAA" w14:textId="6B5EC100"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B915AD6" w14:textId="62A1B8B9" w:rsidR="00923DF4"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0FC7DA3F" w14:textId="2EEE6B26"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roofErr w:type="spellStart"/>
            <w:r w:rsidRPr="003F5C4A">
              <w:rPr>
                <w:rFonts w:eastAsia="Times New Roman"/>
                <w:i/>
                <w:iCs/>
                <w:color w:val="000000"/>
                <w:sz w:val="22"/>
                <w:szCs w:val="22"/>
                <w:bdr w:val="none" w:sz="0" w:space="0" w:color="auto"/>
                <w:lang w:eastAsia="es-CO"/>
              </w:rPr>
              <w:t>Cytospora</w:t>
            </w:r>
            <w:proofErr w:type="spellEnd"/>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vAlign w:val="center"/>
            <w:hideMark/>
          </w:tcPr>
          <w:p w14:paraId="010C51F2" w14:textId="1922A204"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JN153082</w:t>
            </w:r>
          </w:p>
        </w:tc>
        <w:tc>
          <w:tcPr>
            <w:tcW w:w="1134" w:type="dxa"/>
            <w:tcBorders>
              <w:top w:val="nil"/>
              <w:left w:val="nil"/>
              <w:bottom w:val="nil"/>
              <w:right w:val="nil"/>
            </w:tcBorders>
            <w:shd w:val="clear" w:color="auto" w:fill="auto"/>
            <w:noWrap/>
            <w:vAlign w:val="center"/>
            <w:hideMark/>
          </w:tcPr>
          <w:p w14:paraId="50B06716" w14:textId="163D516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99.6</w:t>
            </w:r>
          </w:p>
        </w:tc>
      </w:tr>
      <w:tr w:rsidR="00923DF4" w:rsidRPr="003F5C4A" w14:paraId="0ECC1D89" w14:textId="77777777" w:rsidTr="00240AD6">
        <w:trPr>
          <w:trHeight w:val="288"/>
          <w:jc w:val="center"/>
        </w:trPr>
        <w:tc>
          <w:tcPr>
            <w:tcW w:w="1506" w:type="dxa"/>
            <w:tcBorders>
              <w:top w:val="nil"/>
              <w:left w:val="nil"/>
              <w:bottom w:val="nil"/>
              <w:right w:val="nil"/>
            </w:tcBorders>
            <w:shd w:val="clear" w:color="auto" w:fill="auto"/>
            <w:vAlign w:val="center"/>
            <w:hideMark/>
          </w:tcPr>
          <w:p w14:paraId="6157AD3C" w14:textId="7C17C4F9"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EAFIT-F0053</w:t>
            </w:r>
          </w:p>
        </w:tc>
        <w:tc>
          <w:tcPr>
            <w:tcW w:w="902" w:type="dxa"/>
            <w:tcBorders>
              <w:top w:val="nil"/>
              <w:left w:val="nil"/>
              <w:bottom w:val="nil"/>
              <w:right w:val="nil"/>
            </w:tcBorders>
            <w:shd w:val="clear" w:color="auto" w:fill="auto"/>
            <w:vAlign w:val="center"/>
            <w:hideMark/>
          </w:tcPr>
          <w:p w14:paraId="7B9DD319" w14:textId="2B3CB29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2CCED27F" w14:textId="713889D7"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70B87365" w14:textId="625688E6"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 xml:space="preserve">Alternaria </w:t>
            </w:r>
            <w:r w:rsidRPr="003F5C4A">
              <w:rPr>
                <w:rFonts w:eastAsia="Times New Roman"/>
                <w:color w:val="000000"/>
                <w:sz w:val="22"/>
                <w:szCs w:val="22"/>
                <w:bdr w:val="none" w:sz="0" w:space="0" w:color="auto"/>
                <w:lang w:eastAsia="es-CO"/>
              </w:rPr>
              <w:t>sp.</w:t>
            </w:r>
          </w:p>
        </w:tc>
        <w:tc>
          <w:tcPr>
            <w:tcW w:w="1276" w:type="dxa"/>
            <w:tcBorders>
              <w:top w:val="nil"/>
              <w:left w:val="nil"/>
              <w:bottom w:val="nil"/>
              <w:right w:val="nil"/>
            </w:tcBorders>
            <w:shd w:val="clear" w:color="auto" w:fill="auto"/>
            <w:noWrap/>
            <w:vAlign w:val="center"/>
            <w:hideMark/>
          </w:tcPr>
          <w:p w14:paraId="6F2FD9B5" w14:textId="753DE46D" w:rsidR="00923DF4" w:rsidRPr="003F5C4A"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MZ701972</w:t>
            </w:r>
          </w:p>
        </w:tc>
        <w:tc>
          <w:tcPr>
            <w:tcW w:w="1134" w:type="dxa"/>
            <w:tcBorders>
              <w:top w:val="nil"/>
              <w:left w:val="nil"/>
              <w:bottom w:val="nil"/>
              <w:right w:val="nil"/>
            </w:tcBorders>
            <w:shd w:val="clear" w:color="auto" w:fill="auto"/>
            <w:noWrap/>
            <w:vAlign w:val="center"/>
            <w:hideMark/>
          </w:tcPr>
          <w:p w14:paraId="19BFE3E0" w14:textId="281029CF" w:rsidR="00923DF4" w:rsidRPr="003F5C4A"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100</w:t>
            </w:r>
          </w:p>
        </w:tc>
      </w:tr>
      <w:tr w:rsidR="008D689F" w:rsidRPr="003F5C4A" w14:paraId="1540317A" w14:textId="77777777" w:rsidTr="00240AD6">
        <w:trPr>
          <w:trHeight w:val="288"/>
          <w:jc w:val="center"/>
        </w:trPr>
        <w:tc>
          <w:tcPr>
            <w:tcW w:w="1506" w:type="dxa"/>
            <w:tcBorders>
              <w:top w:val="nil"/>
              <w:left w:val="nil"/>
              <w:bottom w:val="nil"/>
              <w:right w:val="nil"/>
            </w:tcBorders>
            <w:shd w:val="clear" w:color="auto" w:fill="auto"/>
            <w:vAlign w:val="center"/>
            <w:hideMark/>
          </w:tcPr>
          <w:p w14:paraId="4795BC4E" w14:textId="7372CED1"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EAFIT-F0054</w:t>
            </w:r>
          </w:p>
        </w:tc>
        <w:tc>
          <w:tcPr>
            <w:tcW w:w="902" w:type="dxa"/>
            <w:tcBorders>
              <w:top w:val="nil"/>
              <w:left w:val="nil"/>
              <w:bottom w:val="nil"/>
              <w:right w:val="nil"/>
            </w:tcBorders>
            <w:shd w:val="clear" w:color="auto" w:fill="auto"/>
            <w:vAlign w:val="center"/>
            <w:hideMark/>
          </w:tcPr>
          <w:p w14:paraId="5665C444" w14:textId="24864EB6"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SHL</w:t>
            </w:r>
          </w:p>
        </w:tc>
        <w:tc>
          <w:tcPr>
            <w:tcW w:w="1008" w:type="dxa"/>
            <w:tcBorders>
              <w:top w:val="nil"/>
              <w:left w:val="nil"/>
              <w:bottom w:val="nil"/>
              <w:right w:val="nil"/>
            </w:tcBorders>
            <w:vAlign w:val="center"/>
          </w:tcPr>
          <w:p w14:paraId="3C833F8C" w14:textId="7C71A050"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19274CEE" w14:textId="156E1E0B"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 xml:space="preserve">Colletotrichum </w:t>
            </w:r>
            <w:proofErr w:type="spellStart"/>
            <w:r w:rsidRPr="003F5C4A">
              <w:rPr>
                <w:rFonts w:eastAsia="Times New Roman"/>
                <w:i/>
                <w:iCs/>
                <w:color w:val="000000"/>
                <w:sz w:val="22"/>
                <w:szCs w:val="22"/>
                <w:bdr w:val="none" w:sz="0" w:space="0" w:color="auto"/>
                <w:lang w:eastAsia="es-CO"/>
              </w:rPr>
              <w:t>karsti</w:t>
            </w:r>
            <w:proofErr w:type="spellEnd"/>
          </w:p>
        </w:tc>
        <w:tc>
          <w:tcPr>
            <w:tcW w:w="1276" w:type="dxa"/>
            <w:tcBorders>
              <w:top w:val="nil"/>
              <w:left w:val="nil"/>
              <w:bottom w:val="nil"/>
              <w:right w:val="nil"/>
            </w:tcBorders>
            <w:shd w:val="clear" w:color="auto" w:fill="auto"/>
            <w:noWrap/>
            <w:vAlign w:val="center"/>
            <w:hideMark/>
          </w:tcPr>
          <w:p w14:paraId="13BF1357" w14:textId="347783E9"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MW995570</w:t>
            </w:r>
          </w:p>
        </w:tc>
        <w:tc>
          <w:tcPr>
            <w:tcW w:w="1134" w:type="dxa"/>
            <w:tcBorders>
              <w:top w:val="nil"/>
              <w:left w:val="nil"/>
              <w:bottom w:val="nil"/>
              <w:right w:val="nil"/>
            </w:tcBorders>
            <w:shd w:val="clear" w:color="auto" w:fill="auto"/>
            <w:noWrap/>
            <w:vAlign w:val="center"/>
            <w:hideMark/>
          </w:tcPr>
          <w:p w14:paraId="2455B205" w14:textId="3CD698F4"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100</w:t>
            </w:r>
          </w:p>
        </w:tc>
      </w:tr>
      <w:tr w:rsidR="008D689F" w:rsidRPr="003F5C4A" w14:paraId="182B563F" w14:textId="77777777" w:rsidTr="00240AD6">
        <w:trPr>
          <w:trHeight w:val="288"/>
          <w:jc w:val="center"/>
        </w:trPr>
        <w:tc>
          <w:tcPr>
            <w:tcW w:w="1506" w:type="dxa"/>
            <w:tcBorders>
              <w:top w:val="nil"/>
              <w:left w:val="nil"/>
              <w:bottom w:val="nil"/>
              <w:right w:val="nil"/>
            </w:tcBorders>
            <w:shd w:val="clear" w:color="auto" w:fill="auto"/>
            <w:vAlign w:val="center"/>
            <w:hideMark/>
          </w:tcPr>
          <w:p w14:paraId="5AB6E50B" w14:textId="6AA40FF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EAFIT-F0055</w:t>
            </w:r>
          </w:p>
        </w:tc>
        <w:tc>
          <w:tcPr>
            <w:tcW w:w="902" w:type="dxa"/>
            <w:tcBorders>
              <w:top w:val="nil"/>
              <w:left w:val="nil"/>
              <w:bottom w:val="nil"/>
              <w:right w:val="nil"/>
            </w:tcBorders>
            <w:shd w:val="clear" w:color="auto" w:fill="auto"/>
            <w:vAlign w:val="center"/>
            <w:hideMark/>
          </w:tcPr>
          <w:p w14:paraId="357DBB07" w14:textId="5C472E24"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SHL</w:t>
            </w:r>
          </w:p>
        </w:tc>
        <w:tc>
          <w:tcPr>
            <w:tcW w:w="1008" w:type="dxa"/>
            <w:tcBorders>
              <w:top w:val="nil"/>
              <w:left w:val="nil"/>
              <w:bottom w:val="nil"/>
              <w:right w:val="nil"/>
            </w:tcBorders>
            <w:vAlign w:val="center"/>
          </w:tcPr>
          <w:p w14:paraId="654B21C4" w14:textId="75E1C56E"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337CC1D4" w14:textId="1229B681"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roofErr w:type="spellStart"/>
            <w:r w:rsidRPr="003F5C4A">
              <w:rPr>
                <w:rFonts w:eastAsia="Times New Roman"/>
                <w:i/>
                <w:iCs/>
                <w:color w:val="000000"/>
                <w:sz w:val="22"/>
                <w:szCs w:val="22"/>
                <w:bdr w:val="none" w:sz="0" w:space="0" w:color="auto"/>
                <w:lang w:eastAsia="es-CO"/>
              </w:rPr>
              <w:t>Cytospora</w:t>
            </w:r>
            <w:proofErr w:type="spellEnd"/>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5424A407" w14:textId="7955A87C"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JN153082</w:t>
            </w:r>
          </w:p>
        </w:tc>
        <w:tc>
          <w:tcPr>
            <w:tcW w:w="1134" w:type="dxa"/>
            <w:tcBorders>
              <w:top w:val="nil"/>
              <w:left w:val="nil"/>
              <w:bottom w:val="nil"/>
              <w:right w:val="nil"/>
            </w:tcBorders>
            <w:shd w:val="clear" w:color="auto" w:fill="auto"/>
            <w:noWrap/>
            <w:vAlign w:val="center"/>
            <w:hideMark/>
          </w:tcPr>
          <w:p w14:paraId="1CB57B5C" w14:textId="7D782345"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99.1</w:t>
            </w:r>
          </w:p>
        </w:tc>
      </w:tr>
      <w:tr w:rsidR="008D689F" w:rsidRPr="003F5C4A" w14:paraId="5678A5F5" w14:textId="77777777" w:rsidTr="00240AD6">
        <w:trPr>
          <w:trHeight w:val="288"/>
          <w:jc w:val="center"/>
        </w:trPr>
        <w:tc>
          <w:tcPr>
            <w:tcW w:w="1506" w:type="dxa"/>
            <w:tcBorders>
              <w:top w:val="nil"/>
              <w:left w:val="nil"/>
              <w:bottom w:val="nil"/>
              <w:right w:val="nil"/>
            </w:tcBorders>
            <w:shd w:val="clear" w:color="auto" w:fill="auto"/>
            <w:vAlign w:val="center"/>
            <w:hideMark/>
          </w:tcPr>
          <w:p w14:paraId="5198734C" w14:textId="399276D0"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EAFIT-F0056</w:t>
            </w:r>
          </w:p>
        </w:tc>
        <w:tc>
          <w:tcPr>
            <w:tcW w:w="902" w:type="dxa"/>
            <w:tcBorders>
              <w:top w:val="nil"/>
              <w:left w:val="nil"/>
              <w:bottom w:val="nil"/>
              <w:right w:val="nil"/>
            </w:tcBorders>
            <w:shd w:val="clear" w:color="auto" w:fill="auto"/>
            <w:vAlign w:val="center"/>
            <w:hideMark/>
          </w:tcPr>
          <w:p w14:paraId="608BFE3A" w14:textId="633F4937"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SHL</w:t>
            </w:r>
          </w:p>
        </w:tc>
        <w:tc>
          <w:tcPr>
            <w:tcW w:w="1008" w:type="dxa"/>
            <w:tcBorders>
              <w:top w:val="nil"/>
              <w:left w:val="nil"/>
              <w:bottom w:val="nil"/>
              <w:right w:val="nil"/>
            </w:tcBorders>
            <w:vAlign w:val="center"/>
          </w:tcPr>
          <w:p w14:paraId="6045A6DA" w14:textId="30A82DDA"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75A4EC2E" w14:textId="0E5B512B"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roofErr w:type="spellStart"/>
            <w:r w:rsidRPr="003F5C4A">
              <w:rPr>
                <w:rFonts w:eastAsia="Times New Roman"/>
                <w:i/>
                <w:iCs/>
                <w:color w:val="000000"/>
                <w:sz w:val="22"/>
                <w:szCs w:val="22"/>
                <w:bdr w:val="none" w:sz="0" w:space="0" w:color="auto"/>
                <w:lang w:eastAsia="es-CO"/>
              </w:rPr>
              <w:t>Diaporthe</w:t>
            </w:r>
            <w:proofErr w:type="spellEnd"/>
            <w:r w:rsidRPr="003F5C4A">
              <w:rPr>
                <w:rFonts w:eastAsia="Times New Roman"/>
                <w:i/>
                <w:iCs/>
                <w:color w:val="000000"/>
                <w:sz w:val="22"/>
                <w:szCs w:val="22"/>
                <w:bdr w:val="none" w:sz="0" w:space="0" w:color="auto"/>
                <w:lang w:eastAsia="es-CO"/>
              </w:rPr>
              <w:t xml:space="preserve"> </w:t>
            </w:r>
            <w:proofErr w:type="spellStart"/>
            <w:r w:rsidRPr="003F5C4A">
              <w:rPr>
                <w:rFonts w:eastAsia="Times New Roman"/>
                <w:i/>
                <w:iCs/>
                <w:color w:val="000000"/>
                <w:sz w:val="22"/>
                <w:szCs w:val="22"/>
                <w:bdr w:val="none" w:sz="0" w:space="0" w:color="auto"/>
                <w:lang w:eastAsia="es-CO"/>
              </w:rPr>
              <w:t>phaseolorum</w:t>
            </w:r>
            <w:proofErr w:type="spellEnd"/>
          </w:p>
        </w:tc>
        <w:tc>
          <w:tcPr>
            <w:tcW w:w="1276" w:type="dxa"/>
            <w:tcBorders>
              <w:top w:val="nil"/>
              <w:left w:val="nil"/>
              <w:bottom w:val="nil"/>
              <w:right w:val="nil"/>
            </w:tcBorders>
            <w:shd w:val="clear" w:color="auto" w:fill="auto"/>
            <w:noWrap/>
            <w:vAlign w:val="center"/>
            <w:hideMark/>
          </w:tcPr>
          <w:p w14:paraId="53059D3E" w14:textId="1F342D9A"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MN997107</w:t>
            </w:r>
          </w:p>
        </w:tc>
        <w:tc>
          <w:tcPr>
            <w:tcW w:w="1134" w:type="dxa"/>
            <w:tcBorders>
              <w:top w:val="nil"/>
              <w:left w:val="nil"/>
              <w:bottom w:val="nil"/>
              <w:right w:val="nil"/>
            </w:tcBorders>
            <w:shd w:val="clear" w:color="auto" w:fill="auto"/>
            <w:noWrap/>
            <w:vAlign w:val="center"/>
            <w:hideMark/>
          </w:tcPr>
          <w:p w14:paraId="196E292B" w14:textId="636E4C0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99.8</w:t>
            </w:r>
          </w:p>
        </w:tc>
      </w:tr>
      <w:tr w:rsidR="008D689F" w:rsidRPr="003F5C4A" w14:paraId="537FC615" w14:textId="77777777" w:rsidTr="00240AD6">
        <w:trPr>
          <w:trHeight w:val="288"/>
          <w:jc w:val="center"/>
        </w:trPr>
        <w:tc>
          <w:tcPr>
            <w:tcW w:w="1506" w:type="dxa"/>
            <w:tcBorders>
              <w:top w:val="nil"/>
              <w:left w:val="nil"/>
              <w:bottom w:val="nil"/>
              <w:right w:val="nil"/>
            </w:tcBorders>
            <w:shd w:val="clear" w:color="auto" w:fill="auto"/>
            <w:vAlign w:val="center"/>
            <w:hideMark/>
          </w:tcPr>
          <w:p w14:paraId="6D839D6A" w14:textId="1C5060A5"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EAFIT-F0057</w:t>
            </w:r>
          </w:p>
        </w:tc>
        <w:tc>
          <w:tcPr>
            <w:tcW w:w="902" w:type="dxa"/>
            <w:tcBorders>
              <w:top w:val="nil"/>
              <w:left w:val="nil"/>
              <w:bottom w:val="nil"/>
              <w:right w:val="nil"/>
            </w:tcBorders>
            <w:shd w:val="clear" w:color="auto" w:fill="auto"/>
            <w:vAlign w:val="center"/>
            <w:hideMark/>
          </w:tcPr>
          <w:p w14:paraId="6D3ADD8C" w14:textId="38602DB9"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SHL</w:t>
            </w:r>
          </w:p>
        </w:tc>
        <w:tc>
          <w:tcPr>
            <w:tcW w:w="1008" w:type="dxa"/>
            <w:tcBorders>
              <w:top w:val="nil"/>
              <w:left w:val="nil"/>
              <w:bottom w:val="nil"/>
              <w:right w:val="nil"/>
            </w:tcBorders>
            <w:vAlign w:val="center"/>
          </w:tcPr>
          <w:p w14:paraId="19284B38" w14:textId="715FFB8D"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06522F63" w14:textId="6B1ED6EE"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roofErr w:type="spellStart"/>
            <w:r w:rsidRPr="003F5C4A">
              <w:rPr>
                <w:rFonts w:eastAsia="Times New Roman"/>
                <w:i/>
                <w:iCs/>
                <w:color w:val="000000"/>
                <w:sz w:val="22"/>
                <w:szCs w:val="22"/>
                <w:bdr w:val="none" w:sz="0" w:space="0" w:color="auto"/>
                <w:lang w:eastAsia="es-CO"/>
              </w:rPr>
              <w:t>Cytospora</w:t>
            </w:r>
            <w:proofErr w:type="spellEnd"/>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19F08F41" w14:textId="30E9F7DB"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KT777722</w:t>
            </w:r>
          </w:p>
        </w:tc>
        <w:tc>
          <w:tcPr>
            <w:tcW w:w="1134" w:type="dxa"/>
            <w:tcBorders>
              <w:top w:val="nil"/>
              <w:left w:val="nil"/>
              <w:bottom w:val="nil"/>
              <w:right w:val="nil"/>
            </w:tcBorders>
            <w:shd w:val="clear" w:color="auto" w:fill="auto"/>
            <w:noWrap/>
            <w:vAlign w:val="center"/>
            <w:hideMark/>
          </w:tcPr>
          <w:p w14:paraId="3CB4837C" w14:textId="2A96D198"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99.7</w:t>
            </w:r>
          </w:p>
        </w:tc>
      </w:tr>
      <w:tr w:rsidR="008D689F" w:rsidRPr="003F5C4A" w14:paraId="2DAB59B6" w14:textId="77777777" w:rsidTr="00240AD6">
        <w:trPr>
          <w:trHeight w:val="288"/>
          <w:jc w:val="center"/>
        </w:trPr>
        <w:tc>
          <w:tcPr>
            <w:tcW w:w="1506" w:type="dxa"/>
            <w:tcBorders>
              <w:top w:val="nil"/>
              <w:left w:val="nil"/>
              <w:bottom w:val="nil"/>
              <w:right w:val="nil"/>
            </w:tcBorders>
            <w:shd w:val="clear" w:color="auto" w:fill="auto"/>
            <w:vAlign w:val="center"/>
            <w:hideMark/>
          </w:tcPr>
          <w:p w14:paraId="67DF043E" w14:textId="783BEB84"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EAFIT-F0058</w:t>
            </w:r>
          </w:p>
        </w:tc>
        <w:tc>
          <w:tcPr>
            <w:tcW w:w="902" w:type="dxa"/>
            <w:tcBorders>
              <w:top w:val="nil"/>
              <w:left w:val="nil"/>
              <w:bottom w:val="nil"/>
              <w:right w:val="nil"/>
            </w:tcBorders>
            <w:shd w:val="clear" w:color="auto" w:fill="auto"/>
            <w:vAlign w:val="center"/>
            <w:hideMark/>
          </w:tcPr>
          <w:p w14:paraId="71B2BEF3" w14:textId="4A25131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SHL</w:t>
            </w:r>
          </w:p>
        </w:tc>
        <w:tc>
          <w:tcPr>
            <w:tcW w:w="1008" w:type="dxa"/>
            <w:tcBorders>
              <w:top w:val="nil"/>
              <w:left w:val="nil"/>
              <w:bottom w:val="nil"/>
              <w:right w:val="nil"/>
            </w:tcBorders>
            <w:vAlign w:val="center"/>
          </w:tcPr>
          <w:p w14:paraId="0A976D11" w14:textId="2904DA33"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715456DA" w14:textId="39DA6668"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roofErr w:type="spellStart"/>
            <w:r w:rsidRPr="003F5C4A">
              <w:rPr>
                <w:rFonts w:eastAsia="Times New Roman"/>
                <w:i/>
                <w:iCs/>
                <w:color w:val="000000"/>
                <w:sz w:val="22"/>
                <w:szCs w:val="22"/>
                <w:bdr w:val="none" w:sz="0" w:space="0" w:color="auto"/>
                <w:lang w:eastAsia="es-CO"/>
              </w:rPr>
              <w:t>Cytospora</w:t>
            </w:r>
            <w:proofErr w:type="spellEnd"/>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4B94DCA9" w14:textId="41CD559F"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KP133194</w:t>
            </w:r>
          </w:p>
        </w:tc>
        <w:tc>
          <w:tcPr>
            <w:tcW w:w="1134" w:type="dxa"/>
            <w:tcBorders>
              <w:top w:val="nil"/>
              <w:left w:val="nil"/>
              <w:bottom w:val="nil"/>
              <w:right w:val="nil"/>
            </w:tcBorders>
            <w:shd w:val="clear" w:color="auto" w:fill="auto"/>
            <w:noWrap/>
            <w:vAlign w:val="center"/>
            <w:hideMark/>
          </w:tcPr>
          <w:p w14:paraId="28E215CA" w14:textId="142C31FE"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99.5</w:t>
            </w:r>
          </w:p>
        </w:tc>
      </w:tr>
      <w:tr w:rsidR="008D689F" w:rsidRPr="003F5C4A" w14:paraId="5F5C543B" w14:textId="77777777" w:rsidTr="00240AD6">
        <w:trPr>
          <w:trHeight w:val="288"/>
          <w:jc w:val="center"/>
        </w:trPr>
        <w:tc>
          <w:tcPr>
            <w:tcW w:w="1506" w:type="dxa"/>
            <w:tcBorders>
              <w:top w:val="nil"/>
              <w:left w:val="nil"/>
              <w:bottom w:val="nil"/>
              <w:right w:val="nil"/>
            </w:tcBorders>
            <w:shd w:val="clear" w:color="auto" w:fill="auto"/>
            <w:vAlign w:val="center"/>
            <w:hideMark/>
          </w:tcPr>
          <w:p w14:paraId="219D5BDB" w14:textId="0EB90167"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EAFIT-F0059</w:t>
            </w:r>
          </w:p>
        </w:tc>
        <w:tc>
          <w:tcPr>
            <w:tcW w:w="902" w:type="dxa"/>
            <w:tcBorders>
              <w:top w:val="nil"/>
              <w:left w:val="nil"/>
              <w:bottom w:val="nil"/>
              <w:right w:val="nil"/>
            </w:tcBorders>
            <w:shd w:val="clear" w:color="auto" w:fill="auto"/>
            <w:vAlign w:val="center"/>
            <w:hideMark/>
          </w:tcPr>
          <w:p w14:paraId="2CD9B800" w14:textId="07C82AF8"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205C27E1" w14:textId="0A425453"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vAlign w:val="center"/>
            <w:hideMark/>
          </w:tcPr>
          <w:p w14:paraId="3774B0DE" w14:textId="6E3FCB03"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 xml:space="preserve">Alternaria </w:t>
            </w:r>
            <w:proofErr w:type="spellStart"/>
            <w:r w:rsidRPr="003F5C4A">
              <w:rPr>
                <w:rFonts w:eastAsia="Times New Roman"/>
                <w:i/>
                <w:iCs/>
                <w:color w:val="000000"/>
                <w:sz w:val="22"/>
                <w:szCs w:val="22"/>
                <w:bdr w:val="none" w:sz="0" w:space="0" w:color="auto"/>
                <w:lang w:eastAsia="es-CO"/>
              </w:rPr>
              <w:t>argyroxiphii</w:t>
            </w:r>
            <w:proofErr w:type="spellEnd"/>
          </w:p>
        </w:tc>
        <w:tc>
          <w:tcPr>
            <w:tcW w:w="1276" w:type="dxa"/>
            <w:tcBorders>
              <w:top w:val="nil"/>
              <w:left w:val="nil"/>
              <w:bottom w:val="nil"/>
              <w:right w:val="nil"/>
            </w:tcBorders>
            <w:shd w:val="clear" w:color="auto" w:fill="auto"/>
            <w:vAlign w:val="center"/>
            <w:hideMark/>
          </w:tcPr>
          <w:p w14:paraId="12B1F876" w14:textId="15A5E48D"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NR136074</w:t>
            </w:r>
          </w:p>
        </w:tc>
        <w:tc>
          <w:tcPr>
            <w:tcW w:w="1134" w:type="dxa"/>
            <w:tcBorders>
              <w:top w:val="nil"/>
              <w:left w:val="nil"/>
              <w:bottom w:val="nil"/>
              <w:right w:val="nil"/>
            </w:tcBorders>
            <w:shd w:val="clear" w:color="auto" w:fill="auto"/>
            <w:vAlign w:val="center"/>
            <w:hideMark/>
          </w:tcPr>
          <w:p w14:paraId="5095891A" w14:textId="1271D63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100</w:t>
            </w:r>
          </w:p>
        </w:tc>
      </w:tr>
      <w:tr w:rsidR="008D689F" w:rsidRPr="003F5C4A" w14:paraId="2D93700A" w14:textId="77777777" w:rsidTr="00240AD6">
        <w:trPr>
          <w:trHeight w:val="288"/>
          <w:jc w:val="center"/>
        </w:trPr>
        <w:tc>
          <w:tcPr>
            <w:tcW w:w="1506" w:type="dxa"/>
            <w:tcBorders>
              <w:top w:val="nil"/>
              <w:left w:val="nil"/>
              <w:bottom w:val="nil"/>
              <w:right w:val="nil"/>
            </w:tcBorders>
            <w:shd w:val="clear" w:color="auto" w:fill="auto"/>
            <w:vAlign w:val="center"/>
            <w:hideMark/>
          </w:tcPr>
          <w:p w14:paraId="7418550A" w14:textId="2894E261"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EAFIT-F0060</w:t>
            </w:r>
          </w:p>
        </w:tc>
        <w:tc>
          <w:tcPr>
            <w:tcW w:w="902" w:type="dxa"/>
            <w:tcBorders>
              <w:top w:val="nil"/>
              <w:left w:val="nil"/>
              <w:bottom w:val="nil"/>
              <w:right w:val="nil"/>
            </w:tcBorders>
            <w:shd w:val="clear" w:color="auto" w:fill="auto"/>
            <w:vAlign w:val="center"/>
            <w:hideMark/>
          </w:tcPr>
          <w:p w14:paraId="64835944" w14:textId="68801070"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6C12E9F5" w14:textId="1D929B9F"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1E0470A1" w14:textId="0A72AAE6"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 xml:space="preserve">Colletotrichum </w:t>
            </w:r>
            <w:proofErr w:type="spellStart"/>
            <w:r w:rsidRPr="003F5C4A">
              <w:rPr>
                <w:rFonts w:eastAsia="Times New Roman"/>
                <w:i/>
                <w:iCs/>
                <w:color w:val="000000"/>
                <w:sz w:val="22"/>
                <w:szCs w:val="22"/>
                <w:bdr w:val="none" w:sz="0" w:space="0" w:color="auto"/>
                <w:lang w:eastAsia="es-CO"/>
              </w:rPr>
              <w:t>cordylinicola</w:t>
            </w:r>
            <w:proofErr w:type="spellEnd"/>
          </w:p>
        </w:tc>
        <w:tc>
          <w:tcPr>
            <w:tcW w:w="1276" w:type="dxa"/>
            <w:tcBorders>
              <w:top w:val="nil"/>
              <w:left w:val="nil"/>
              <w:bottom w:val="nil"/>
              <w:right w:val="nil"/>
            </w:tcBorders>
            <w:shd w:val="clear" w:color="auto" w:fill="auto"/>
            <w:noWrap/>
            <w:vAlign w:val="center"/>
            <w:hideMark/>
          </w:tcPr>
          <w:p w14:paraId="2B618BAF" w14:textId="20B9F6CD"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MZ725045</w:t>
            </w:r>
          </w:p>
        </w:tc>
        <w:tc>
          <w:tcPr>
            <w:tcW w:w="1134" w:type="dxa"/>
            <w:tcBorders>
              <w:top w:val="nil"/>
              <w:left w:val="nil"/>
              <w:bottom w:val="nil"/>
              <w:right w:val="nil"/>
            </w:tcBorders>
            <w:shd w:val="clear" w:color="auto" w:fill="auto"/>
            <w:noWrap/>
            <w:vAlign w:val="center"/>
            <w:hideMark/>
          </w:tcPr>
          <w:p w14:paraId="58387F15" w14:textId="766D136C"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99.2</w:t>
            </w:r>
          </w:p>
        </w:tc>
      </w:tr>
      <w:tr w:rsidR="008D689F" w:rsidRPr="003F5C4A" w14:paraId="10E5D0BE" w14:textId="77777777" w:rsidTr="00240AD6">
        <w:trPr>
          <w:trHeight w:val="288"/>
          <w:jc w:val="center"/>
        </w:trPr>
        <w:tc>
          <w:tcPr>
            <w:tcW w:w="1506" w:type="dxa"/>
            <w:tcBorders>
              <w:top w:val="nil"/>
              <w:left w:val="nil"/>
              <w:bottom w:val="nil"/>
              <w:right w:val="nil"/>
            </w:tcBorders>
            <w:shd w:val="clear" w:color="auto" w:fill="auto"/>
            <w:vAlign w:val="center"/>
            <w:hideMark/>
          </w:tcPr>
          <w:p w14:paraId="0C3DEB47" w14:textId="7A5F4CCB"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EAFIT-F0061</w:t>
            </w:r>
          </w:p>
        </w:tc>
        <w:tc>
          <w:tcPr>
            <w:tcW w:w="902" w:type="dxa"/>
            <w:tcBorders>
              <w:top w:val="nil"/>
              <w:left w:val="nil"/>
              <w:bottom w:val="nil"/>
              <w:right w:val="nil"/>
            </w:tcBorders>
            <w:shd w:val="clear" w:color="auto" w:fill="auto"/>
            <w:vAlign w:val="center"/>
            <w:hideMark/>
          </w:tcPr>
          <w:p w14:paraId="3E77CCBF" w14:textId="0CEAC7EE"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01609AB8" w14:textId="2DA9B09F"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14F69FF2" w14:textId="2CA642E2"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noWrap/>
            <w:vAlign w:val="center"/>
            <w:hideMark/>
          </w:tcPr>
          <w:p w14:paraId="5462B13F" w14:textId="39311FD4"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ND</w:t>
            </w:r>
          </w:p>
        </w:tc>
        <w:tc>
          <w:tcPr>
            <w:tcW w:w="1134" w:type="dxa"/>
            <w:tcBorders>
              <w:top w:val="nil"/>
              <w:left w:val="nil"/>
              <w:bottom w:val="nil"/>
              <w:right w:val="nil"/>
            </w:tcBorders>
            <w:shd w:val="clear" w:color="auto" w:fill="auto"/>
            <w:noWrap/>
            <w:vAlign w:val="center"/>
            <w:hideMark/>
          </w:tcPr>
          <w:p w14:paraId="6936AFC7" w14:textId="64C191F2"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ND</w:t>
            </w:r>
          </w:p>
        </w:tc>
      </w:tr>
      <w:tr w:rsidR="008D689F" w:rsidRPr="003F5C4A" w14:paraId="1F997F4F" w14:textId="77777777" w:rsidTr="00240AD6">
        <w:trPr>
          <w:trHeight w:val="288"/>
          <w:jc w:val="center"/>
        </w:trPr>
        <w:tc>
          <w:tcPr>
            <w:tcW w:w="1506" w:type="dxa"/>
            <w:tcBorders>
              <w:top w:val="nil"/>
              <w:left w:val="nil"/>
              <w:bottom w:val="nil"/>
              <w:right w:val="nil"/>
            </w:tcBorders>
            <w:shd w:val="clear" w:color="auto" w:fill="auto"/>
            <w:vAlign w:val="center"/>
            <w:hideMark/>
          </w:tcPr>
          <w:p w14:paraId="5B85BD19" w14:textId="7D64D118"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EAFIT-F0062</w:t>
            </w:r>
          </w:p>
        </w:tc>
        <w:tc>
          <w:tcPr>
            <w:tcW w:w="902" w:type="dxa"/>
            <w:tcBorders>
              <w:top w:val="nil"/>
              <w:left w:val="nil"/>
              <w:bottom w:val="nil"/>
              <w:right w:val="nil"/>
            </w:tcBorders>
            <w:shd w:val="clear" w:color="auto" w:fill="auto"/>
            <w:vAlign w:val="center"/>
            <w:hideMark/>
          </w:tcPr>
          <w:p w14:paraId="34B44B23" w14:textId="3972F284"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3CA9F5FE" w14:textId="7CE43459"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03B35C81" w14:textId="721C2450"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proofErr w:type="spellStart"/>
            <w:r w:rsidRPr="003F5C4A">
              <w:rPr>
                <w:rFonts w:eastAsia="Times New Roman"/>
                <w:i/>
                <w:iCs/>
                <w:color w:val="000000"/>
                <w:sz w:val="22"/>
                <w:szCs w:val="22"/>
                <w:bdr w:val="none" w:sz="0" w:space="0" w:color="auto"/>
                <w:lang w:eastAsia="es-CO"/>
              </w:rPr>
              <w:t>Neofusicoccum</w:t>
            </w:r>
            <w:proofErr w:type="spellEnd"/>
            <w:r w:rsidRPr="003F5C4A">
              <w:rPr>
                <w:rFonts w:eastAsia="Times New Roman"/>
                <w:i/>
                <w:iCs/>
                <w:color w:val="000000"/>
                <w:sz w:val="22"/>
                <w:szCs w:val="22"/>
                <w:bdr w:val="none" w:sz="0" w:space="0" w:color="auto"/>
                <w:lang w:eastAsia="es-CO"/>
              </w:rPr>
              <w:t xml:space="preserve"> </w:t>
            </w:r>
            <w:proofErr w:type="spellStart"/>
            <w:r w:rsidRPr="003F5C4A">
              <w:rPr>
                <w:rFonts w:eastAsia="Times New Roman"/>
                <w:i/>
                <w:iCs/>
                <w:color w:val="000000"/>
                <w:sz w:val="22"/>
                <w:szCs w:val="22"/>
                <w:bdr w:val="none" w:sz="0" w:space="0" w:color="auto"/>
                <w:lang w:eastAsia="es-CO"/>
              </w:rPr>
              <w:t>algeriense</w:t>
            </w:r>
            <w:proofErr w:type="spellEnd"/>
          </w:p>
        </w:tc>
        <w:tc>
          <w:tcPr>
            <w:tcW w:w="1276" w:type="dxa"/>
            <w:tcBorders>
              <w:top w:val="nil"/>
              <w:left w:val="nil"/>
              <w:bottom w:val="nil"/>
              <w:right w:val="nil"/>
            </w:tcBorders>
            <w:shd w:val="clear" w:color="auto" w:fill="auto"/>
            <w:noWrap/>
            <w:vAlign w:val="center"/>
            <w:hideMark/>
          </w:tcPr>
          <w:p w14:paraId="12F06BBA" w14:textId="47DC51C1"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MW391027</w:t>
            </w:r>
          </w:p>
        </w:tc>
        <w:tc>
          <w:tcPr>
            <w:tcW w:w="1134" w:type="dxa"/>
            <w:tcBorders>
              <w:top w:val="nil"/>
              <w:left w:val="nil"/>
              <w:bottom w:val="nil"/>
              <w:right w:val="nil"/>
            </w:tcBorders>
            <w:shd w:val="clear" w:color="auto" w:fill="auto"/>
            <w:noWrap/>
            <w:vAlign w:val="center"/>
            <w:hideMark/>
          </w:tcPr>
          <w:p w14:paraId="2C616E27" w14:textId="2EEEB19E"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100</w:t>
            </w:r>
          </w:p>
        </w:tc>
      </w:tr>
      <w:tr w:rsidR="008D689F" w:rsidRPr="003F5C4A" w14:paraId="21A8DCE5" w14:textId="77777777" w:rsidTr="00240AD6">
        <w:trPr>
          <w:trHeight w:val="288"/>
          <w:jc w:val="center"/>
        </w:trPr>
        <w:tc>
          <w:tcPr>
            <w:tcW w:w="1506" w:type="dxa"/>
            <w:tcBorders>
              <w:top w:val="nil"/>
              <w:left w:val="nil"/>
              <w:bottom w:val="nil"/>
              <w:right w:val="nil"/>
            </w:tcBorders>
            <w:shd w:val="clear" w:color="auto" w:fill="auto"/>
            <w:vAlign w:val="center"/>
            <w:hideMark/>
          </w:tcPr>
          <w:p w14:paraId="5EB5C2FA" w14:textId="00FD020E"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EAFIT-F0063</w:t>
            </w:r>
          </w:p>
        </w:tc>
        <w:tc>
          <w:tcPr>
            <w:tcW w:w="902" w:type="dxa"/>
            <w:tcBorders>
              <w:top w:val="nil"/>
              <w:left w:val="nil"/>
              <w:bottom w:val="nil"/>
              <w:right w:val="nil"/>
            </w:tcBorders>
            <w:shd w:val="clear" w:color="auto" w:fill="auto"/>
            <w:vAlign w:val="center"/>
            <w:hideMark/>
          </w:tcPr>
          <w:p w14:paraId="7E05E362" w14:textId="333299BC"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71764B04" w14:textId="4F63A177"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vAlign w:val="center"/>
            <w:hideMark/>
          </w:tcPr>
          <w:p w14:paraId="42F11C64" w14:textId="5F4EEA10"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 xml:space="preserve">Colletotrichum </w:t>
            </w:r>
            <w:proofErr w:type="spellStart"/>
            <w:r w:rsidRPr="003F5C4A">
              <w:rPr>
                <w:rFonts w:eastAsia="Times New Roman"/>
                <w:i/>
                <w:iCs/>
                <w:color w:val="000000"/>
                <w:sz w:val="22"/>
                <w:szCs w:val="22"/>
                <w:bdr w:val="none" w:sz="0" w:space="0" w:color="auto"/>
                <w:lang w:eastAsia="es-CO"/>
              </w:rPr>
              <w:t>fructicola</w:t>
            </w:r>
            <w:proofErr w:type="spellEnd"/>
          </w:p>
        </w:tc>
        <w:tc>
          <w:tcPr>
            <w:tcW w:w="1276" w:type="dxa"/>
            <w:tcBorders>
              <w:top w:val="nil"/>
              <w:left w:val="nil"/>
              <w:bottom w:val="nil"/>
              <w:right w:val="nil"/>
            </w:tcBorders>
            <w:shd w:val="clear" w:color="auto" w:fill="auto"/>
            <w:vAlign w:val="center"/>
            <w:hideMark/>
          </w:tcPr>
          <w:p w14:paraId="36DAF07C" w14:textId="3CF6E485"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MZ724774</w:t>
            </w:r>
          </w:p>
        </w:tc>
        <w:tc>
          <w:tcPr>
            <w:tcW w:w="1134" w:type="dxa"/>
            <w:tcBorders>
              <w:top w:val="nil"/>
              <w:left w:val="nil"/>
              <w:bottom w:val="nil"/>
              <w:right w:val="nil"/>
            </w:tcBorders>
            <w:shd w:val="clear" w:color="auto" w:fill="auto"/>
            <w:vAlign w:val="center"/>
            <w:hideMark/>
          </w:tcPr>
          <w:p w14:paraId="08489BD1" w14:textId="10B96029"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99.5</w:t>
            </w:r>
          </w:p>
        </w:tc>
      </w:tr>
      <w:tr w:rsidR="008D689F" w:rsidRPr="003F5C4A" w14:paraId="57BACFA2" w14:textId="77777777" w:rsidTr="00240AD6">
        <w:trPr>
          <w:trHeight w:val="288"/>
          <w:jc w:val="center"/>
        </w:trPr>
        <w:tc>
          <w:tcPr>
            <w:tcW w:w="1506" w:type="dxa"/>
            <w:tcBorders>
              <w:top w:val="nil"/>
              <w:left w:val="nil"/>
              <w:bottom w:val="nil"/>
              <w:right w:val="nil"/>
            </w:tcBorders>
            <w:shd w:val="clear" w:color="auto" w:fill="auto"/>
            <w:vAlign w:val="center"/>
            <w:hideMark/>
          </w:tcPr>
          <w:p w14:paraId="662F09FE" w14:textId="5995700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EAFIT-F0064</w:t>
            </w:r>
          </w:p>
        </w:tc>
        <w:tc>
          <w:tcPr>
            <w:tcW w:w="902" w:type="dxa"/>
            <w:tcBorders>
              <w:top w:val="nil"/>
              <w:left w:val="nil"/>
              <w:bottom w:val="nil"/>
              <w:right w:val="nil"/>
            </w:tcBorders>
            <w:shd w:val="clear" w:color="auto" w:fill="auto"/>
            <w:vAlign w:val="center"/>
            <w:hideMark/>
          </w:tcPr>
          <w:p w14:paraId="359F3615" w14:textId="23323E0C"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51211867" w14:textId="2F87B6B7"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37EA912E" w14:textId="6228C52C"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 xml:space="preserve">Colletotrichum </w:t>
            </w:r>
            <w:proofErr w:type="spellStart"/>
            <w:r w:rsidRPr="003F5C4A">
              <w:rPr>
                <w:rFonts w:eastAsia="Times New Roman"/>
                <w:i/>
                <w:iCs/>
                <w:color w:val="000000"/>
                <w:sz w:val="22"/>
                <w:szCs w:val="22"/>
                <w:bdr w:val="none" w:sz="0" w:space="0" w:color="auto"/>
                <w:lang w:eastAsia="es-CO"/>
              </w:rPr>
              <w:t>karsti</w:t>
            </w:r>
            <w:proofErr w:type="spellEnd"/>
          </w:p>
        </w:tc>
        <w:tc>
          <w:tcPr>
            <w:tcW w:w="1276" w:type="dxa"/>
            <w:tcBorders>
              <w:top w:val="nil"/>
              <w:left w:val="nil"/>
              <w:bottom w:val="nil"/>
              <w:right w:val="nil"/>
            </w:tcBorders>
            <w:shd w:val="clear" w:color="auto" w:fill="auto"/>
            <w:noWrap/>
            <w:vAlign w:val="center"/>
            <w:hideMark/>
          </w:tcPr>
          <w:p w14:paraId="3CD06B7A" w14:textId="4EAF480B"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MW995519</w:t>
            </w:r>
          </w:p>
        </w:tc>
        <w:tc>
          <w:tcPr>
            <w:tcW w:w="1134" w:type="dxa"/>
            <w:tcBorders>
              <w:top w:val="nil"/>
              <w:left w:val="nil"/>
              <w:bottom w:val="nil"/>
              <w:right w:val="nil"/>
            </w:tcBorders>
            <w:shd w:val="clear" w:color="auto" w:fill="auto"/>
            <w:noWrap/>
            <w:vAlign w:val="center"/>
            <w:hideMark/>
          </w:tcPr>
          <w:p w14:paraId="22B7F207" w14:textId="7E070EEE"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100</w:t>
            </w:r>
          </w:p>
        </w:tc>
      </w:tr>
      <w:tr w:rsidR="008D689F" w:rsidRPr="003F5C4A" w14:paraId="17ABAECB" w14:textId="77777777" w:rsidTr="00240AD6">
        <w:trPr>
          <w:trHeight w:val="288"/>
          <w:jc w:val="center"/>
        </w:trPr>
        <w:tc>
          <w:tcPr>
            <w:tcW w:w="1506" w:type="dxa"/>
            <w:tcBorders>
              <w:top w:val="nil"/>
              <w:left w:val="nil"/>
              <w:bottom w:val="nil"/>
              <w:right w:val="nil"/>
            </w:tcBorders>
            <w:shd w:val="clear" w:color="auto" w:fill="auto"/>
            <w:vAlign w:val="center"/>
            <w:hideMark/>
          </w:tcPr>
          <w:p w14:paraId="34BC58DD" w14:textId="4C97720B"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EAFIT-F0065</w:t>
            </w:r>
          </w:p>
        </w:tc>
        <w:tc>
          <w:tcPr>
            <w:tcW w:w="902" w:type="dxa"/>
            <w:tcBorders>
              <w:top w:val="nil"/>
              <w:left w:val="nil"/>
              <w:bottom w:val="nil"/>
              <w:right w:val="nil"/>
            </w:tcBorders>
            <w:shd w:val="clear" w:color="auto" w:fill="auto"/>
            <w:vAlign w:val="center"/>
            <w:hideMark/>
          </w:tcPr>
          <w:p w14:paraId="38A9D60D" w14:textId="176BBC4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3179AC0E" w14:textId="3C3631C4"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66857A4D" w14:textId="7DB20513"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roofErr w:type="spellStart"/>
            <w:r w:rsidRPr="003F5C4A">
              <w:rPr>
                <w:rFonts w:eastAsia="Times New Roman"/>
                <w:i/>
                <w:iCs/>
                <w:color w:val="000000"/>
                <w:sz w:val="22"/>
                <w:szCs w:val="22"/>
                <w:bdr w:val="none" w:sz="0" w:space="0" w:color="auto"/>
                <w:lang w:eastAsia="es-CO"/>
              </w:rPr>
              <w:t>Cytospora</w:t>
            </w:r>
            <w:proofErr w:type="spellEnd"/>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29B1C40D" w14:textId="20142955"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MT854330</w:t>
            </w:r>
          </w:p>
        </w:tc>
        <w:tc>
          <w:tcPr>
            <w:tcW w:w="1134" w:type="dxa"/>
            <w:tcBorders>
              <w:top w:val="nil"/>
              <w:left w:val="nil"/>
              <w:bottom w:val="nil"/>
              <w:right w:val="nil"/>
            </w:tcBorders>
            <w:shd w:val="clear" w:color="auto" w:fill="auto"/>
            <w:noWrap/>
            <w:vAlign w:val="center"/>
            <w:hideMark/>
          </w:tcPr>
          <w:p w14:paraId="23BAE5AA" w14:textId="6536010E"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99.3</w:t>
            </w:r>
          </w:p>
        </w:tc>
      </w:tr>
      <w:tr w:rsidR="008D689F" w:rsidRPr="003F5C4A" w14:paraId="161A4D90" w14:textId="77777777" w:rsidTr="00240AD6">
        <w:trPr>
          <w:trHeight w:val="288"/>
          <w:jc w:val="center"/>
        </w:trPr>
        <w:tc>
          <w:tcPr>
            <w:tcW w:w="1506" w:type="dxa"/>
            <w:tcBorders>
              <w:top w:val="nil"/>
              <w:left w:val="nil"/>
              <w:bottom w:val="nil"/>
              <w:right w:val="nil"/>
            </w:tcBorders>
            <w:shd w:val="clear" w:color="auto" w:fill="auto"/>
            <w:vAlign w:val="center"/>
            <w:hideMark/>
          </w:tcPr>
          <w:p w14:paraId="305D66E8" w14:textId="3CB6A862"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EAFIT-F0066</w:t>
            </w:r>
          </w:p>
        </w:tc>
        <w:tc>
          <w:tcPr>
            <w:tcW w:w="902" w:type="dxa"/>
            <w:tcBorders>
              <w:top w:val="nil"/>
              <w:left w:val="nil"/>
              <w:bottom w:val="nil"/>
              <w:right w:val="nil"/>
            </w:tcBorders>
            <w:shd w:val="clear" w:color="auto" w:fill="auto"/>
            <w:vAlign w:val="center"/>
            <w:hideMark/>
          </w:tcPr>
          <w:p w14:paraId="0A419EDD" w14:textId="65FAE3D6"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253FAC1A" w14:textId="3E7521B2"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vAlign w:val="center"/>
            <w:hideMark/>
          </w:tcPr>
          <w:p w14:paraId="127829D4" w14:textId="23CA5C32"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 xml:space="preserve">Colletotrichum </w:t>
            </w:r>
            <w:proofErr w:type="spellStart"/>
            <w:r w:rsidRPr="003F5C4A">
              <w:rPr>
                <w:rFonts w:eastAsia="Times New Roman"/>
                <w:i/>
                <w:iCs/>
                <w:color w:val="000000"/>
                <w:sz w:val="22"/>
                <w:szCs w:val="22"/>
                <w:bdr w:val="none" w:sz="0" w:space="0" w:color="auto"/>
                <w:lang w:eastAsia="es-CO"/>
              </w:rPr>
              <w:t>siamense</w:t>
            </w:r>
            <w:proofErr w:type="spellEnd"/>
          </w:p>
        </w:tc>
        <w:tc>
          <w:tcPr>
            <w:tcW w:w="1276" w:type="dxa"/>
            <w:tcBorders>
              <w:top w:val="nil"/>
              <w:left w:val="nil"/>
              <w:bottom w:val="nil"/>
              <w:right w:val="nil"/>
            </w:tcBorders>
            <w:shd w:val="clear" w:color="auto" w:fill="auto"/>
            <w:vAlign w:val="center"/>
            <w:hideMark/>
          </w:tcPr>
          <w:p w14:paraId="26E95D91" w14:textId="0C9EE59F"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MZ066745</w:t>
            </w:r>
          </w:p>
        </w:tc>
        <w:tc>
          <w:tcPr>
            <w:tcW w:w="1134" w:type="dxa"/>
            <w:tcBorders>
              <w:top w:val="nil"/>
              <w:left w:val="nil"/>
              <w:bottom w:val="nil"/>
              <w:right w:val="nil"/>
            </w:tcBorders>
            <w:shd w:val="clear" w:color="auto" w:fill="auto"/>
            <w:vAlign w:val="center"/>
            <w:hideMark/>
          </w:tcPr>
          <w:p w14:paraId="61B75C50" w14:textId="754658B1"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99.1</w:t>
            </w:r>
          </w:p>
        </w:tc>
      </w:tr>
      <w:tr w:rsidR="008D689F" w:rsidRPr="003F5C4A" w14:paraId="2124C568" w14:textId="77777777" w:rsidTr="00240AD6">
        <w:trPr>
          <w:trHeight w:val="288"/>
          <w:jc w:val="center"/>
        </w:trPr>
        <w:tc>
          <w:tcPr>
            <w:tcW w:w="1506" w:type="dxa"/>
            <w:tcBorders>
              <w:top w:val="nil"/>
              <w:left w:val="nil"/>
              <w:bottom w:val="nil"/>
              <w:right w:val="nil"/>
            </w:tcBorders>
            <w:shd w:val="clear" w:color="auto" w:fill="auto"/>
            <w:vAlign w:val="center"/>
            <w:hideMark/>
          </w:tcPr>
          <w:p w14:paraId="0A1E49B5" w14:textId="01A42BD7"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EAFIT-F0067</w:t>
            </w:r>
          </w:p>
        </w:tc>
        <w:tc>
          <w:tcPr>
            <w:tcW w:w="902" w:type="dxa"/>
            <w:tcBorders>
              <w:top w:val="nil"/>
              <w:left w:val="nil"/>
              <w:bottom w:val="nil"/>
              <w:right w:val="nil"/>
            </w:tcBorders>
            <w:shd w:val="clear" w:color="auto" w:fill="auto"/>
            <w:vAlign w:val="center"/>
            <w:hideMark/>
          </w:tcPr>
          <w:p w14:paraId="46FE67AA" w14:textId="3540C73B"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009B3B8B" w14:textId="061FF663"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28DBC677" w14:textId="16BA354B"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 xml:space="preserve">Colletotrichum </w:t>
            </w:r>
            <w:proofErr w:type="spellStart"/>
            <w:r w:rsidRPr="003F5C4A">
              <w:rPr>
                <w:rFonts w:eastAsia="Times New Roman"/>
                <w:i/>
                <w:iCs/>
                <w:color w:val="000000"/>
                <w:sz w:val="22"/>
                <w:szCs w:val="22"/>
                <w:bdr w:val="none" w:sz="0" w:space="0" w:color="auto"/>
                <w:lang w:eastAsia="es-CO"/>
              </w:rPr>
              <w:t>alienum</w:t>
            </w:r>
            <w:proofErr w:type="spellEnd"/>
          </w:p>
        </w:tc>
        <w:tc>
          <w:tcPr>
            <w:tcW w:w="1276" w:type="dxa"/>
            <w:tcBorders>
              <w:top w:val="nil"/>
              <w:left w:val="nil"/>
              <w:bottom w:val="nil"/>
              <w:right w:val="nil"/>
            </w:tcBorders>
            <w:shd w:val="clear" w:color="auto" w:fill="auto"/>
            <w:noWrap/>
            <w:vAlign w:val="center"/>
            <w:hideMark/>
          </w:tcPr>
          <w:p w14:paraId="125997AE" w14:textId="5B6241C4"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MK379590</w:t>
            </w:r>
          </w:p>
        </w:tc>
        <w:tc>
          <w:tcPr>
            <w:tcW w:w="1134" w:type="dxa"/>
            <w:tcBorders>
              <w:top w:val="nil"/>
              <w:left w:val="nil"/>
              <w:bottom w:val="nil"/>
              <w:right w:val="nil"/>
            </w:tcBorders>
            <w:shd w:val="clear" w:color="auto" w:fill="auto"/>
            <w:noWrap/>
            <w:vAlign w:val="center"/>
            <w:hideMark/>
          </w:tcPr>
          <w:p w14:paraId="121C9687" w14:textId="0AA64B8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98.8</w:t>
            </w:r>
          </w:p>
        </w:tc>
      </w:tr>
      <w:tr w:rsidR="008D689F" w:rsidRPr="003F5C4A" w14:paraId="15A096BD" w14:textId="77777777" w:rsidTr="00240AD6">
        <w:trPr>
          <w:trHeight w:val="288"/>
          <w:jc w:val="center"/>
        </w:trPr>
        <w:tc>
          <w:tcPr>
            <w:tcW w:w="1506" w:type="dxa"/>
            <w:tcBorders>
              <w:top w:val="nil"/>
              <w:left w:val="nil"/>
              <w:bottom w:val="nil"/>
              <w:right w:val="nil"/>
            </w:tcBorders>
            <w:shd w:val="clear" w:color="auto" w:fill="auto"/>
            <w:vAlign w:val="center"/>
            <w:hideMark/>
          </w:tcPr>
          <w:p w14:paraId="1AB5F3E3" w14:textId="592E23EA"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EAFIT-F0068</w:t>
            </w:r>
          </w:p>
        </w:tc>
        <w:tc>
          <w:tcPr>
            <w:tcW w:w="902" w:type="dxa"/>
            <w:tcBorders>
              <w:top w:val="nil"/>
              <w:left w:val="nil"/>
              <w:bottom w:val="nil"/>
              <w:right w:val="nil"/>
            </w:tcBorders>
            <w:shd w:val="clear" w:color="auto" w:fill="auto"/>
            <w:vAlign w:val="center"/>
            <w:hideMark/>
          </w:tcPr>
          <w:p w14:paraId="5159FB6B" w14:textId="4E7264B0"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7735BCF" w14:textId="0D2D106C"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040F1B4E" w14:textId="5E47E6F0"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noWrap/>
            <w:vAlign w:val="center"/>
            <w:hideMark/>
          </w:tcPr>
          <w:p w14:paraId="5297343C" w14:textId="3339C31B"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ND</w:t>
            </w:r>
          </w:p>
        </w:tc>
        <w:tc>
          <w:tcPr>
            <w:tcW w:w="1134" w:type="dxa"/>
            <w:tcBorders>
              <w:top w:val="nil"/>
              <w:left w:val="nil"/>
              <w:bottom w:val="nil"/>
              <w:right w:val="nil"/>
            </w:tcBorders>
            <w:shd w:val="clear" w:color="auto" w:fill="auto"/>
            <w:noWrap/>
            <w:vAlign w:val="center"/>
            <w:hideMark/>
          </w:tcPr>
          <w:p w14:paraId="0DBBC4C8" w14:textId="4CD45B4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ND</w:t>
            </w:r>
          </w:p>
        </w:tc>
      </w:tr>
      <w:tr w:rsidR="008D689F" w:rsidRPr="003F5C4A" w14:paraId="6422AD3A" w14:textId="77777777" w:rsidTr="00240AD6">
        <w:trPr>
          <w:trHeight w:val="288"/>
          <w:jc w:val="center"/>
        </w:trPr>
        <w:tc>
          <w:tcPr>
            <w:tcW w:w="1506" w:type="dxa"/>
            <w:tcBorders>
              <w:top w:val="nil"/>
              <w:left w:val="nil"/>
              <w:bottom w:val="nil"/>
              <w:right w:val="nil"/>
            </w:tcBorders>
            <w:shd w:val="clear" w:color="auto" w:fill="auto"/>
            <w:vAlign w:val="center"/>
            <w:hideMark/>
          </w:tcPr>
          <w:p w14:paraId="4CC38B41" w14:textId="559D2F19"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EAFIT-F0069</w:t>
            </w:r>
          </w:p>
        </w:tc>
        <w:tc>
          <w:tcPr>
            <w:tcW w:w="902" w:type="dxa"/>
            <w:tcBorders>
              <w:top w:val="nil"/>
              <w:left w:val="nil"/>
              <w:bottom w:val="nil"/>
              <w:right w:val="nil"/>
            </w:tcBorders>
            <w:shd w:val="clear" w:color="auto" w:fill="auto"/>
            <w:vAlign w:val="center"/>
            <w:hideMark/>
          </w:tcPr>
          <w:p w14:paraId="04C2181B" w14:textId="3FF1FFB8"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61AF5748" w14:textId="133BE0B3"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25236EF8" w14:textId="6F95D23D"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proofErr w:type="spellStart"/>
            <w:r w:rsidRPr="003F5C4A">
              <w:rPr>
                <w:rFonts w:eastAsia="Times New Roman"/>
                <w:i/>
                <w:iCs/>
                <w:color w:val="000000"/>
                <w:sz w:val="22"/>
                <w:szCs w:val="22"/>
                <w:bdr w:val="none" w:sz="0" w:space="0" w:color="auto"/>
                <w:lang w:eastAsia="es-CO"/>
              </w:rPr>
              <w:t>Cytospora</w:t>
            </w:r>
            <w:proofErr w:type="spellEnd"/>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5B64EB8C" w14:textId="0E2CC7B8"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MG253920</w:t>
            </w:r>
          </w:p>
        </w:tc>
        <w:tc>
          <w:tcPr>
            <w:tcW w:w="1134" w:type="dxa"/>
            <w:tcBorders>
              <w:top w:val="nil"/>
              <w:left w:val="nil"/>
              <w:bottom w:val="nil"/>
              <w:right w:val="nil"/>
            </w:tcBorders>
            <w:shd w:val="clear" w:color="auto" w:fill="auto"/>
            <w:noWrap/>
            <w:vAlign w:val="center"/>
            <w:hideMark/>
          </w:tcPr>
          <w:p w14:paraId="49AD3054" w14:textId="1B1AF502"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98.4</w:t>
            </w:r>
          </w:p>
        </w:tc>
      </w:tr>
      <w:tr w:rsidR="008D689F" w:rsidRPr="003F5C4A" w14:paraId="398E215C" w14:textId="77777777" w:rsidTr="00240AD6">
        <w:trPr>
          <w:trHeight w:val="288"/>
          <w:jc w:val="center"/>
        </w:trPr>
        <w:tc>
          <w:tcPr>
            <w:tcW w:w="1506" w:type="dxa"/>
            <w:tcBorders>
              <w:top w:val="nil"/>
              <w:left w:val="nil"/>
              <w:bottom w:val="nil"/>
              <w:right w:val="nil"/>
            </w:tcBorders>
            <w:shd w:val="clear" w:color="auto" w:fill="auto"/>
            <w:vAlign w:val="center"/>
            <w:hideMark/>
          </w:tcPr>
          <w:p w14:paraId="215C82EF" w14:textId="5931BE88"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EAFIT-F0070</w:t>
            </w:r>
          </w:p>
        </w:tc>
        <w:tc>
          <w:tcPr>
            <w:tcW w:w="902" w:type="dxa"/>
            <w:tcBorders>
              <w:top w:val="nil"/>
              <w:left w:val="nil"/>
              <w:bottom w:val="nil"/>
              <w:right w:val="nil"/>
            </w:tcBorders>
            <w:shd w:val="clear" w:color="auto" w:fill="auto"/>
            <w:vAlign w:val="center"/>
            <w:hideMark/>
          </w:tcPr>
          <w:p w14:paraId="7517D4C7" w14:textId="6B583BDD"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8BB5672" w14:textId="4E57BFC7"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vAlign w:val="center"/>
            <w:hideMark/>
          </w:tcPr>
          <w:p w14:paraId="2E4ABAD9" w14:textId="1EB45F5E"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roofErr w:type="spellStart"/>
            <w:r w:rsidRPr="003F5C4A">
              <w:rPr>
                <w:rFonts w:eastAsia="Times New Roman"/>
                <w:i/>
                <w:iCs/>
                <w:color w:val="000000"/>
                <w:sz w:val="22"/>
                <w:szCs w:val="22"/>
                <w:bdr w:val="none" w:sz="0" w:space="0" w:color="auto"/>
                <w:lang w:eastAsia="es-CO"/>
              </w:rPr>
              <w:t>Cytospora</w:t>
            </w:r>
            <w:proofErr w:type="spellEnd"/>
            <w:r w:rsidRPr="003F5C4A">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vAlign w:val="center"/>
            <w:hideMark/>
          </w:tcPr>
          <w:p w14:paraId="03EEE7AF" w14:textId="79362C65"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KP133193</w:t>
            </w:r>
          </w:p>
        </w:tc>
        <w:tc>
          <w:tcPr>
            <w:tcW w:w="1134" w:type="dxa"/>
            <w:tcBorders>
              <w:top w:val="nil"/>
              <w:left w:val="nil"/>
              <w:bottom w:val="nil"/>
              <w:right w:val="nil"/>
            </w:tcBorders>
            <w:shd w:val="clear" w:color="auto" w:fill="auto"/>
            <w:vAlign w:val="center"/>
            <w:hideMark/>
          </w:tcPr>
          <w:p w14:paraId="7F3AD7AC" w14:textId="1D951EAB"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99.8</w:t>
            </w:r>
          </w:p>
        </w:tc>
      </w:tr>
      <w:tr w:rsidR="008D689F" w:rsidRPr="003F5C4A" w14:paraId="0816FD81" w14:textId="77777777" w:rsidTr="00240AD6">
        <w:trPr>
          <w:trHeight w:val="80"/>
          <w:jc w:val="center"/>
        </w:trPr>
        <w:tc>
          <w:tcPr>
            <w:tcW w:w="1506" w:type="dxa"/>
            <w:tcBorders>
              <w:top w:val="nil"/>
              <w:left w:val="nil"/>
              <w:right w:val="nil"/>
            </w:tcBorders>
            <w:shd w:val="clear" w:color="auto" w:fill="auto"/>
            <w:vAlign w:val="center"/>
            <w:hideMark/>
          </w:tcPr>
          <w:p w14:paraId="1CA286B6" w14:textId="5CDB85E6"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EAFIT-F0071</w:t>
            </w:r>
          </w:p>
        </w:tc>
        <w:tc>
          <w:tcPr>
            <w:tcW w:w="902" w:type="dxa"/>
            <w:tcBorders>
              <w:top w:val="nil"/>
              <w:left w:val="nil"/>
              <w:right w:val="nil"/>
            </w:tcBorders>
            <w:shd w:val="clear" w:color="auto" w:fill="auto"/>
            <w:vAlign w:val="center"/>
            <w:hideMark/>
          </w:tcPr>
          <w:p w14:paraId="2216C81D" w14:textId="364089F8"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ENL</w:t>
            </w:r>
          </w:p>
        </w:tc>
        <w:tc>
          <w:tcPr>
            <w:tcW w:w="1008" w:type="dxa"/>
            <w:tcBorders>
              <w:top w:val="nil"/>
              <w:left w:val="nil"/>
              <w:right w:val="nil"/>
            </w:tcBorders>
            <w:vAlign w:val="center"/>
          </w:tcPr>
          <w:p w14:paraId="31DE062D" w14:textId="7B27F75C"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right w:val="nil"/>
            </w:tcBorders>
            <w:shd w:val="clear" w:color="auto" w:fill="auto"/>
            <w:noWrap/>
            <w:vAlign w:val="center"/>
            <w:hideMark/>
          </w:tcPr>
          <w:p w14:paraId="5F07CBC3" w14:textId="15EFF6DC"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i/>
                <w:iCs/>
                <w:color w:val="000000"/>
                <w:sz w:val="22"/>
                <w:szCs w:val="22"/>
                <w:bdr w:val="none" w:sz="0" w:space="0" w:color="auto"/>
                <w:lang w:eastAsia="es-CO"/>
              </w:rPr>
              <w:t xml:space="preserve">Colletotrichum </w:t>
            </w:r>
            <w:proofErr w:type="spellStart"/>
            <w:r w:rsidRPr="003F5C4A">
              <w:rPr>
                <w:rFonts w:eastAsia="Times New Roman"/>
                <w:i/>
                <w:iCs/>
                <w:color w:val="000000"/>
                <w:sz w:val="22"/>
                <w:szCs w:val="22"/>
                <w:bdr w:val="none" w:sz="0" w:space="0" w:color="auto"/>
                <w:lang w:eastAsia="es-CO"/>
              </w:rPr>
              <w:t>fructicola</w:t>
            </w:r>
            <w:proofErr w:type="spellEnd"/>
          </w:p>
        </w:tc>
        <w:tc>
          <w:tcPr>
            <w:tcW w:w="1276" w:type="dxa"/>
            <w:tcBorders>
              <w:top w:val="nil"/>
              <w:left w:val="nil"/>
              <w:right w:val="nil"/>
            </w:tcBorders>
            <w:shd w:val="clear" w:color="auto" w:fill="auto"/>
            <w:noWrap/>
            <w:vAlign w:val="center"/>
            <w:hideMark/>
          </w:tcPr>
          <w:p w14:paraId="4920DFC4" w14:textId="63AB5B53"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MZ724774</w:t>
            </w:r>
          </w:p>
        </w:tc>
        <w:tc>
          <w:tcPr>
            <w:tcW w:w="1134" w:type="dxa"/>
            <w:tcBorders>
              <w:top w:val="nil"/>
              <w:left w:val="nil"/>
              <w:right w:val="nil"/>
            </w:tcBorders>
            <w:shd w:val="clear" w:color="auto" w:fill="auto"/>
            <w:noWrap/>
            <w:vAlign w:val="center"/>
            <w:hideMark/>
          </w:tcPr>
          <w:p w14:paraId="0D353993" w14:textId="61CBA213"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sz w:val="22"/>
                <w:szCs w:val="22"/>
                <w:bdr w:val="none" w:sz="0" w:space="0" w:color="auto"/>
                <w:lang w:eastAsia="es-CO"/>
              </w:rPr>
              <w:t>100</w:t>
            </w:r>
          </w:p>
        </w:tc>
      </w:tr>
      <w:tr w:rsidR="008D689F" w:rsidRPr="003F5C4A" w14:paraId="6CAA9945" w14:textId="77777777" w:rsidTr="00240AD6">
        <w:trPr>
          <w:trHeight w:val="80"/>
          <w:jc w:val="center"/>
        </w:trPr>
        <w:tc>
          <w:tcPr>
            <w:tcW w:w="1506" w:type="dxa"/>
            <w:tcBorders>
              <w:top w:val="nil"/>
              <w:left w:val="nil"/>
              <w:bottom w:val="single" w:sz="4" w:space="0" w:color="auto"/>
              <w:right w:val="nil"/>
            </w:tcBorders>
            <w:shd w:val="clear" w:color="auto" w:fill="auto"/>
            <w:vAlign w:val="center"/>
            <w:hideMark/>
          </w:tcPr>
          <w:p w14:paraId="7507FF46" w14:textId="451DC028"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EAFIT-F0072</w:t>
            </w:r>
          </w:p>
        </w:tc>
        <w:tc>
          <w:tcPr>
            <w:tcW w:w="902" w:type="dxa"/>
            <w:tcBorders>
              <w:top w:val="nil"/>
              <w:left w:val="nil"/>
              <w:bottom w:val="single" w:sz="4" w:space="0" w:color="auto"/>
              <w:right w:val="nil"/>
            </w:tcBorders>
            <w:shd w:val="clear" w:color="auto" w:fill="auto"/>
            <w:vAlign w:val="center"/>
            <w:hideMark/>
          </w:tcPr>
          <w:p w14:paraId="4ED91039" w14:textId="37FCC7BC" w:rsidR="008D689F" w:rsidRPr="003F5C4A"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SNL</w:t>
            </w:r>
          </w:p>
        </w:tc>
        <w:tc>
          <w:tcPr>
            <w:tcW w:w="1008" w:type="dxa"/>
            <w:tcBorders>
              <w:top w:val="nil"/>
              <w:left w:val="nil"/>
              <w:bottom w:val="single" w:sz="4" w:space="0" w:color="auto"/>
              <w:right w:val="nil"/>
            </w:tcBorders>
            <w:vAlign w:val="center"/>
          </w:tcPr>
          <w:p w14:paraId="656072A9" w14:textId="47497770"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2021</w:t>
            </w:r>
          </w:p>
        </w:tc>
        <w:tc>
          <w:tcPr>
            <w:tcW w:w="2821" w:type="dxa"/>
            <w:tcBorders>
              <w:top w:val="nil"/>
              <w:left w:val="nil"/>
              <w:bottom w:val="single" w:sz="4" w:space="0" w:color="auto"/>
              <w:right w:val="nil"/>
            </w:tcBorders>
            <w:shd w:val="clear" w:color="auto" w:fill="auto"/>
            <w:vAlign w:val="center"/>
            <w:hideMark/>
          </w:tcPr>
          <w:p w14:paraId="785034D8" w14:textId="2D9FC54A"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3F5C4A">
              <w:rPr>
                <w:rFonts w:eastAsia="Times New Roman"/>
                <w:color w:val="000000"/>
                <w:sz w:val="22"/>
                <w:szCs w:val="22"/>
                <w:bdr w:val="none" w:sz="0" w:space="0" w:color="auto"/>
                <w:lang w:eastAsia="es-CO"/>
              </w:rPr>
              <w:t>ND</w:t>
            </w:r>
          </w:p>
        </w:tc>
        <w:tc>
          <w:tcPr>
            <w:tcW w:w="1276" w:type="dxa"/>
            <w:tcBorders>
              <w:top w:val="nil"/>
              <w:left w:val="nil"/>
              <w:bottom w:val="single" w:sz="4" w:space="0" w:color="auto"/>
              <w:right w:val="nil"/>
            </w:tcBorders>
            <w:shd w:val="clear" w:color="auto" w:fill="auto"/>
            <w:noWrap/>
            <w:vAlign w:val="center"/>
            <w:hideMark/>
          </w:tcPr>
          <w:p w14:paraId="38083004" w14:textId="3B62A614"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2"/>
                <w:szCs w:val="22"/>
                <w:bdr w:val="none" w:sz="0" w:space="0" w:color="auto"/>
                <w:lang w:eastAsia="es-CO"/>
              </w:rPr>
            </w:pPr>
            <w:r w:rsidRPr="003F5C4A">
              <w:rPr>
                <w:rFonts w:eastAsia="Times New Roman"/>
                <w:sz w:val="22"/>
                <w:szCs w:val="22"/>
                <w:bdr w:val="none" w:sz="0" w:space="0" w:color="auto"/>
                <w:lang w:eastAsia="es-CO"/>
              </w:rPr>
              <w:t>ND</w:t>
            </w:r>
          </w:p>
        </w:tc>
        <w:tc>
          <w:tcPr>
            <w:tcW w:w="1134" w:type="dxa"/>
            <w:tcBorders>
              <w:top w:val="nil"/>
              <w:left w:val="nil"/>
              <w:bottom w:val="single" w:sz="4" w:space="0" w:color="auto"/>
              <w:right w:val="nil"/>
            </w:tcBorders>
            <w:shd w:val="clear" w:color="auto" w:fill="auto"/>
            <w:noWrap/>
            <w:vAlign w:val="center"/>
            <w:hideMark/>
          </w:tcPr>
          <w:p w14:paraId="2D26D282" w14:textId="16C0A2DE" w:rsidR="008D689F" w:rsidRPr="003F5C4A"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2"/>
                <w:szCs w:val="22"/>
                <w:bdr w:val="none" w:sz="0" w:space="0" w:color="auto"/>
                <w:lang w:eastAsia="es-CO"/>
              </w:rPr>
            </w:pPr>
            <w:r w:rsidRPr="003F5C4A">
              <w:rPr>
                <w:rFonts w:eastAsia="Times New Roman"/>
                <w:sz w:val="22"/>
                <w:szCs w:val="22"/>
                <w:bdr w:val="none" w:sz="0" w:space="0" w:color="auto"/>
                <w:lang w:eastAsia="es-CO"/>
              </w:rPr>
              <w:t>ND</w:t>
            </w:r>
          </w:p>
        </w:tc>
      </w:tr>
    </w:tbl>
    <w:bookmarkEnd w:id="904"/>
    <w:p w14:paraId="41B28B58" w14:textId="210CE7E1" w:rsidR="0087120F" w:rsidRPr="003F5C4A" w:rsidRDefault="0087120F">
      <w:pPr>
        <w:pStyle w:val="Body"/>
        <w:spacing w:line="288" w:lineRule="auto"/>
        <w:rPr>
          <w:rFonts w:ascii="Times New Roman" w:hAnsi="Times New Roman" w:cs="Times New Roman"/>
          <w:shd w:val="clear" w:color="auto" w:fill="FFFFFF"/>
          <w:lang w:val="es-CO"/>
        </w:rPr>
      </w:pPr>
      <w:proofErr w:type="spellStart"/>
      <w:r w:rsidRPr="003F5C4A">
        <w:rPr>
          <w:rFonts w:ascii="Times New Roman" w:eastAsiaTheme="minorHAnsi" w:hAnsi="Times New Roman" w:cs="Times New Roman"/>
          <w:color w:val="131413"/>
          <w:bdr w:val="none" w:sz="0" w:space="0" w:color="auto"/>
          <w:vertAlign w:val="superscript"/>
        </w:rPr>
        <w:t>a</w:t>
      </w:r>
      <w:r w:rsidR="00221BA2" w:rsidRPr="003F5C4A">
        <w:rPr>
          <w:rFonts w:ascii="Times New Roman" w:eastAsiaTheme="minorHAnsi" w:hAnsi="Times New Roman" w:cs="Times New Roman"/>
          <w:color w:val="131413"/>
          <w:bdr w:val="none" w:sz="0" w:space="0" w:color="auto"/>
        </w:rPr>
        <w:t>Farm</w:t>
      </w:r>
      <w:proofErr w:type="spellEnd"/>
      <w:r w:rsidR="00221BA2" w:rsidRPr="003F5C4A">
        <w:rPr>
          <w:rFonts w:ascii="Times New Roman" w:eastAsiaTheme="minorHAnsi" w:hAnsi="Times New Roman" w:cs="Times New Roman"/>
          <w:color w:val="131413"/>
          <w:bdr w:val="none" w:sz="0" w:space="0" w:color="auto"/>
        </w:rPr>
        <w:t xml:space="preserve"> and vegetal tissue from which strains originated</w:t>
      </w:r>
      <w:r w:rsidRPr="003F5C4A">
        <w:rPr>
          <w:rFonts w:ascii="Times New Roman" w:eastAsiaTheme="minorHAnsi" w:hAnsi="Times New Roman" w:cs="Times New Roman"/>
          <w:color w:val="131413"/>
          <w:bdr w:val="none" w:sz="0" w:space="0" w:color="auto"/>
        </w:rPr>
        <w:t xml:space="preserve">. </w:t>
      </w:r>
      <w:r w:rsidRPr="003F5C4A">
        <w:rPr>
          <w:rFonts w:ascii="Times New Roman" w:eastAsiaTheme="minorHAnsi" w:hAnsi="Times New Roman" w:cs="Times New Roman"/>
          <w:color w:val="131413"/>
          <w:bdr w:val="none" w:sz="0" w:space="0" w:color="auto"/>
          <w:lang w:val="es-CO"/>
        </w:rPr>
        <w:t xml:space="preserve">E La Escondida, S El </w:t>
      </w:r>
      <w:proofErr w:type="spellStart"/>
      <w:r w:rsidRPr="003F5C4A">
        <w:rPr>
          <w:rFonts w:ascii="Times New Roman" w:eastAsiaTheme="minorHAnsi" w:hAnsi="Times New Roman" w:cs="Times New Roman"/>
          <w:color w:val="131413"/>
          <w:bdr w:val="none" w:sz="0" w:space="0" w:color="auto"/>
          <w:lang w:val="es-CO"/>
        </w:rPr>
        <w:t>Sinai</w:t>
      </w:r>
      <w:proofErr w:type="spellEnd"/>
      <w:r w:rsidRPr="003F5C4A">
        <w:rPr>
          <w:rFonts w:ascii="Times New Roman" w:eastAsiaTheme="minorHAnsi" w:hAnsi="Times New Roman" w:cs="Times New Roman"/>
          <w:color w:val="131413"/>
          <w:bdr w:val="none" w:sz="0" w:space="0" w:color="auto"/>
          <w:lang w:val="es-CO"/>
        </w:rPr>
        <w:t xml:space="preserve">, </w:t>
      </w:r>
      <w:r w:rsidR="00221BA2" w:rsidRPr="003F5C4A">
        <w:rPr>
          <w:rFonts w:ascii="Times New Roman" w:eastAsiaTheme="minorHAnsi" w:hAnsi="Times New Roman" w:cs="Times New Roman"/>
          <w:color w:val="131413"/>
          <w:bdr w:val="none" w:sz="0" w:space="0" w:color="auto"/>
          <w:lang w:val="es-CO"/>
        </w:rPr>
        <w:t>N</w:t>
      </w:r>
      <w:r w:rsidRPr="003F5C4A">
        <w:rPr>
          <w:rFonts w:ascii="Times New Roman" w:eastAsiaTheme="minorHAnsi" w:hAnsi="Times New Roman" w:cs="Times New Roman"/>
          <w:color w:val="131413"/>
          <w:bdr w:val="none" w:sz="0" w:space="0" w:color="auto"/>
          <w:lang w:val="es-CO"/>
        </w:rPr>
        <w:t xml:space="preserve">L </w:t>
      </w:r>
      <w:proofErr w:type="spellStart"/>
      <w:r w:rsidR="00221BA2" w:rsidRPr="003F5C4A">
        <w:rPr>
          <w:rFonts w:ascii="Times New Roman" w:eastAsiaTheme="minorHAnsi" w:hAnsi="Times New Roman" w:cs="Times New Roman"/>
          <w:color w:val="131413"/>
          <w:bdr w:val="none" w:sz="0" w:space="0" w:color="auto"/>
          <w:lang w:val="es-CO"/>
        </w:rPr>
        <w:t>Necrotic</w:t>
      </w:r>
      <w:proofErr w:type="spellEnd"/>
      <w:r w:rsidR="00221BA2" w:rsidRPr="003F5C4A">
        <w:rPr>
          <w:rFonts w:ascii="Times New Roman" w:eastAsiaTheme="minorHAnsi" w:hAnsi="Times New Roman" w:cs="Times New Roman"/>
          <w:color w:val="131413"/>
          <w:bdr w:val="none" w:sz="0" w:space="0" w:color="auto"/>
          <w:lang w:val="es-CO"/>
        </w:rPr>
        <w:t xml:space="preserve"> </w:t>
      </w:r>
      <w:proofErr w:type="spellStart"/>
      <w:r w:rsidR="00221BA2" w:rsidRPr="003F5C4A">
        <w:rPr>
          <w:rFonts w:ascii="Times New Roman" w:eastAsiaTheme="minorHAnsi" w:hAnsi="Times New Roman" w:cs="Times New Roman"/>
          <w:color w:val="131413"/>
          <w:bdr w:val="none" w:sz="0" w:space="0" w:color="auto"/>
          <w:lang w:val="es-CO"/>
        </w:rPr>
        <w:t>lentic</w:t>
      </w:r>
      <w:proofErr w:type="spellEnd"/>
      <w:r w:rsidRPr="003F5C4A">
        <w:rPr>
          <w:rFonts w:ascii="Times New Roman" w:eastAsiaTheme="minorHAnsi" w:hAnsi="Times New Roman" w:cs="Times New Roman"/>
          <w:color w:val="131413"/>
          <w:bdr w:val="none" w:sz="0" w:space="0" w:color="auto"/>
          <w:lang w:val="es-CO"/>
        </w:rPr>
        <w:t xml:space="preserve">, </w:t>
      </w:r>
      <w:r w:rsidR="00221BA2" w:rsidRPr="003F5C4A">
        <w:rPr>
          <w:rFonts w:ascii="Times New Roman" w:eastAsiaTheme="minorHAnsi" w:hAnsi="Times New Roman" w:cs="Times New Roman"/>
          <w:color w:val="131413"/>
          <w:bdr w:val="none" w:sz="0" w:space="0" w:color="auto"/>
          <w:lang w:val="es-CO"/>
        </w:rPr>
        <w:t>H</w:t>
      </w:r>
      <w:r w:rsidRPr="003F5C4A">
        <w:rPr>
          <w:rFonts w:ascii="Times New Roman" w:eastAsiaTheme="minorHAnsi" w:hAnsi="Times New Roman" w:cs="Times New Roman"/>
          <w:color w:val="131413"/>
          <w:bdr w:val="none" w:sz="0" w:space="0" w:color="auto"/>
          <w:lang w:val="es-CO"/>
        </w:rPr>
        <w:t xml:space="preserve">L </w:t>
      </w:r>
      <w:proofErr w:type="spellStart"/>
      <w:r w:rsidR="00221BA2" w:rsidRPr="003F5C4A">
        <w:rPr>
          <w:rFonts w:ascii="Times New Roman" w:eastAsiaTheme="minorHAnsi" w:hAnsi="Times New Roman" w:cs="Times New Roman"/>
          <w:color w:val="131413"/>
          <w:bdr w:val="none" w:sz="0" w:space="0" w:color="auto"/>
          <w:lang w:val="es-CO"/>
        </w:rPr>
        <w:t>Healthy</w:t>
      </w:r>
      <w:proofErr w:type="spellEnd"/>
      <w:r w:rsidR="00221BA2" w:rsidRPr="003F5C4A">
        <w:rPr>
          <w:rFonts w:ascii="Times New Roman" w:eastAsiaTheme="minorHAnsi" w:hAnsi="Times New Roman" w:cs="Times New Roman"/>
          <w:color w:val="131413"/>
          <w:bdr w:val="none" w:sz="0" w:space="0" w:color="auto"/>
          <w:lang w:val="es-CO"/>
        </w:rPr>
        <w:t xml:space="preserve"> </w:t>
      </w:r>
      <w:proofErr w:type="spellStart"/>
      <w:r w:rsidR="00221BA2" w:rsidRPr="003F5C4A">
        <w:rPr>
          <w:rFonts w:ascii="Times New Roman" w:eastAsiaTheme="minorHAnsi" w:hAnsi="Times New Roman" w:cs="Times New Roman"/>
          <w:color w:val="131413"/>
          <w:bdr w:val="none" w:sz="0" w:space="0" w:color="auto"/>
          <w:lang w:val="es-CO"/>
        </w:rPr>
        <w:t>lenticel</w:t>
      </w:r>
      <w:proofErr w:type="spellEnd"/>
      <w:r w:rsidRPr="003F5C4A">
        <w:rPr>
          <w:rFonts w:ascii="Times New Roman" w:eastAsiaTheme="minorHAnsi" w:hAnsi="Times New Roman" w:cs="Times New Roman"/>
          <w:color w:val="131413"/>
          <w:bdr w:val="none" w:sz="0" w:space="0" w:color="auto"/>
          <w:lang w:val="es-CO"/>
        </w:rPr>
        <w:t>.</w:t>
      </w:r>
    </w:p>
    <w:p w14:paraId="69C595E4" w14:textId="07287670" w:rsidR="0087120F" w:rsidRPr="003F5C4A" w:rsidRDefault="0087120F" w:rsidP="0087120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olor w:val="131413"/>
          <w:sz w:val="22"/>
          <w:szCs w:val="22"/>
          <w:bdr w:val="none" w:sz="0" w:space="0" w:color="auto"/>
        </w:rPr>
      </w:pPr>
      <w:r w:rsidRPr="003F5C4A">
        <w:rPr>
          <w:rFonts w:eastAsiaTheme="minorHAnsi"/>
          <w:color w:val="131413"/>
          <w:sz w:val="22"/>
          <w:szCs w:val="22"/>
          <w:bdr w:val="none" w:sz="0" w:space="0" w:color="auto"/>
          <w:vertAlign w:val="superscript"/>
        </w:rPr>
        <w:t>b</w:t>
      </w:r>
      <w:r w:rsidRPr="003F5C4A">
        <w:rPr>
          <w:rFonts w:eastAsiaTheme="minorHAnsi"/>
          <w:color w:val="131413"/>
          <w:sz w:val="22"/>
          <w:szCs w:val="22"/>
          <w:bdr w:val="none" w:sz="0" w:space="0" w:color="auto"/>
        </w:rPr>
        <w:t xml:space="preserve"> </w:t>
      </w:r>
      <w:r w:rsidR="00221BA2" w:rsidRPr="003F5C4A">
        <w:rPr>
          <w:rFonts w:eastAsiaTheme="minorHAnsi"/>
          <w:color w:val="131413"/>
          <w:sz w:val="22"/>
          <w:szCs w:val="22"/>
          <w:bdr w:val="none" w:sz="0" w:space="0" w:color="auto"/>
        </w:rPr>
        <w:t>Fungal strain with the highest ITS sequence similarity according to</w:t>
      </w:r>
      <w:r w:rsidRPr="003F5C4A">
        <w:rPr>
          <w:rFonts w:eastAsiaTheme="minorHAnsi"/>
          <w:color w:val="131413"/>
          <w:sz w:val="22"/>
          <w:szCs w:val="22"/>
          <w:bdr w:val="none" w:sz="0" w:space="0" w:color="auto"/>
        </w:rPr>
        <w:t xml:space="preserve"> BLAST</w:t>
      </w:r>
      <w:r w:rsidR="00851973" w:rsidRPr="003F5C4A">
        <w:rPr>
          <w:rFonts w:eastAsiaTheme="minorHAnsi"/>
          <w:color w:val="131413"/>
          <w:sz w:val="22"/>
          <w:szCs w:val="22"/>
          <w:bdr w:val="none" w:sz="0" w:space="0" w:color="auto"/>
        </w:rPr>
        <w:t>. ND no</w:t>
      </w:r>
      <w:r w:rsidR="00221BA2" w:rsidRPr="003F5C4A">
        <w:rPr>
          <w:rFonts w:eastAsiaTheme="minorHAnsi"/>
          <w:color w:val="131413"/>
          <w:sz w:val="22"/>
          <w:szCs w:val="22"/>
          <w:bdr w:val="none" w:sz="0" w:space="0" w:color="auto"/>
        </w:rPr>
        <w:t>t defined.</w:t>
      </w:r>
    </w:p>
    <w:p w14:paraId="5C1429DD" w14:textId="43167040" w:rsidR="0087120F" w:rsidRPr="003F5C4A" w:rsidRDefault="0087120F" w:rsidP="0087120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olor w:val="131413"/>
          <w:sz w:val="22"/>
          <w:szCs w:val="22"/>
          <w:bdr w:val="none" w:sz="0" w:space="0" w:color="auto"/>
        </w:rPr>
      </w:pPr>
      <w:r w:rsidRPr="003F5C4A">
        <w:rPr>
          <w:rFonts w:eastAsiaTheme="minorHAnsi"/>
          <w:color w:val="131413"/>
          <w:sz w:val="22"/>
          <w:szCs w:val="22"/>
          <w:bdr w:val="none" w:sz="0" w:space="0" w:color="auto"/>
          <w:vertAlign w:val="superscript"/>
        </w:rPr>
        <w:t>c</w:t>
      </w:r>
      <w:r w:rsidRPr="003F5C4A">
        <w:rPr>
          <w:rFonts w:eastAsiaTheme="minorHAnsi"/>
          <w:color w:val="131413"/>
          <w:sz w:val="22"/>
          <w:szCs w:val="22"/>
          <w:bdr w:val="none" w:sz="0" w:space="0" w:color="auto"/>
        </w:rPr>
        <w:t xml:space="preserve"> </w:t>
      </w:r>
      <w:proofErr w:type="spellStart"/>
      <w:r w:rsidR="00221BA2" w:rsidRPr="003F5C4A">
        <w:rPr>
          <w:rFonts w:eastAsiaTheme="minorHAnsi"/>
          <w:color w:val="131413"/>
          <w:sz w:val="22"/>
          <w:szCs w:val="22"/>
          <w:bdr w:val="none" w:sz="0" w:space="0" w:color="auto"/>
        </w:rPr>
        <w:t>GeneBank</w:t>
      </w:r>
      <w:proofErr w:type="spellEnd"/>
      <w:r w:rsidR="00221BA2" w:rsidRPr="003F5C4A">
        <w:rPr>
          <w:rFonts w:eastAsiaTheme="minorHAnsi"/>
          <w:color w:val="131413"/>
          <w:sz w:val="22"/>
          <w:szCs w:val="22"/>
          <w:bdr w:val="none" w:sz="0" w:space="0" w:color="auto"/>
        </w:rPr>
        <w:t xml:space="preserve"> accession number</w:t>
      </w:r>
      <w:r w:rsidR="00851973" w:rsidRPr="003F5C4A">
        <w:rPr>
          <w:rFonts w:eastAsiaTheme="minorHAnsi"/>
          <w:color w:val="131413"/>
          <w:sz w:val="22"/>
          <w:szCs w:val="22"/>
          <w:bdr w:val="none" w:sz="0" w:space="0" w:color="auto"/>
        </w:rPr>
        <w:t xml:space="preserve">. </w:t>
      </w:r>
      <w:r w:rsidR="00221BA2" w:rsidRPr="003F5C4A">
        <w:rPr>
          <w:rFonts w:eastAsiaTheme="minorHAnsi"/>
          <w:color w:val="131413"/>
          <w:sz w:val="22"/>
          <w:szCs w:val="22"/>
          <w:bdr w:val="none" w:sz="0" w:space="0" w:color="auto"/>
        </w:rPr>
        <w:t>ND not defined.</w:t>
      </w:r>
    </w:p>
    <w:p w14:paraId="3A3C5DDC" w14:textId="2D16FE9D" w:rsidR="00F40307" w:rsidRPr="00240AD6" w:rsidRDefault="004F697D" w:rsidP="008519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olor w:val="131413"/>
          <w:sz w:val="22"/>
          <w:szCs w:val="22"/>
          <w:bdr w:val="none" w:sz="0" w:space="0" w:color="auto"/>
        </w:rPr>
      </w:pPr>
      <w:r w:rsidRPr="003F5C4A">
        <w:rPr>
          <w:rFonts w:eastAsiaTheme="minorHAnsi"/>
          <w:color w:val="131413"/>
          <w:sz w:val="22"/>
          <w:szCs w:val="22"/>
          <w:bdr w:val="none" w:sz="0" w:space="0" w:color="auto"/>
          <w:vertAlign w:val="superscript"/>
        </w:rPr>
        <w:t>d</w:t>
      </w:r>
      <w:r w:rsidR="0087120F" w:rsidRPr="003F5C4A">
        <w:rPr>
          <w:rFonts w:eastAsiaTheme="minorHAnsi"/>
          <w:color w:val="131413"/>
          <w:sz w:val="22"/>
          <w:szCs w:val="22"/>
          <w:bdr w:val="none" w:sz="0" w:space="0" w:color="auto"/>
        </w:rPr>
        <w:t xml:space="preserve"> </w:t>
      </w:r>
      <w:r w:rsidR="00221BA2" w:rsidRPr="003F5C4A">
        <w:rPr>
          <w:rFonts w:eastAsiaTheme="minorHAnsi"/>
          <w:color w:val="131413"/>
          <w:sz w:val="22"/>
          <w:szCs w:val="22"/>
          <w:bdr w:val="none" w:sz="0" w:space="0" w:color="auto"/>
        </w:rPr>
        <w:t>Highest Identity</w:t>
      </w:r>
      <w:r w:rsidR="0087120F" w:rsidRPr="003F5C4A">
        <w:rPr>
          <w:rFonts w:eastAsiaTheme="minorHAnsi"/>
          <w:color w:val="131413"/>
          <w:sz w:val="22"/>
          <w:szCs w:val="22"/>
          <w:bdr w:val="none" w:sz="0" w:space="0" w:color="auto"/>
        </w:rPr>
        <w:t>,</w:t>
      </w:r>
      <w:r w:rsidR="00F40307" w:rsidRPr="003F5C4A">
        <w:rPr>
          <w:rFonts w:eastAsiaTheme="minorHAnsi"/>
          <w:color w:val="131413"/>
          <w:sz w:val="22"/>
          <w:szCs w:val="22"/>
          <w:bdr w:val="none" w:sz="0" w:space="0" w:color="auto"/>
        </w:rPr>
        <w:t xml:space="preserve"> </w:t>
      </w:r>
      <w:r w:rsidR="00221BA2" w:rsidRPr="003F5C4A">
        <w:rPr>
          <w:rFonts w:eastAsiaTheme="minorHAnsi"/>
          <w:color w:val="131413"/>
          <w:sz w:val="22"/>
          <w:szCs w:val="22"/>
          <w:bdr w:val="none" w:sz="0" w:space="0" w:color="auto"/>
        </w:rPr>
        <w:t>values between</w:t>
      </w:r>
      <w:r w:rsidR="00F40307" w:rsidRPr="003F5C4A">
        <w:rPr>
          <w:rFonts w:eastAsiaTheme="minorHAnsi"/>
          <w:color w:val="131413"/>
          <w:sz w:val="22"/>
          <w:szCs w:val="22"/>
          <w:bdr w:val="none" w:sz="0" w:space="0" w:color="auto"/>
        </w:rPr>
        <w:t xml:space="preserve"> 0 </w:t>
      </w:r>
      <w:r w:rsidR="00221BA2" w:rsidRPr="003F5C4A">
        <w:rPr>
          <w:rFonts w:eastAsiaTheme="minorHAnsi"/>
          <w:color w:val="131413"/>
          <w:sz w:val="22"/>
          <w:szCs w:val="22"/>
          <w:bdr w:val="none" w:sz="0" w:space="0" w:color="auto"/>
        </w:rPr>
        <w:t>and</w:t>
      </w:r>
      <w:r w:rsidR="00F40307" w:rsidRPr="003F5C4A">
        <w:rPr>
          <w:rFonts w:eastAsiaTheme="minorHAnsi"/>
          <w:color w:val="131413"/>
          <w:sz w:val="22"/>
          <w:szCs w:val="22"/>
          <w:bdr w:val="none" w:sz="0" w:space="0" w:color="auto"/>
        </w:rPr>
        <w:t xml:space="preserve"> 100 %</w:t>
      </w:r>
      <w:r w:rsidR="00851973" w:rsidRPr="003F5C4A">
        <w:rPr>
          <w:rFonts w:eastAsiaTheme="minorHAnsi"/>
          <w:color w:val="131413"/>
          <w:sz w:val="22"/>
          <w:szCs w:val="22"/>
          <w:bdr w:val="none" w:sz="0" w:space="0" w:color="auto"/>
        </w:rPr>
        <w:t xml:space="preserve">. </w:t>
      </w:r>
      <w:r w:rsidR="00221BA2" w:rsidRPr="00240AD6">
        <w:rPr>
          <w:rFonts w:eastAsiaTheme="minorHAnsi"/>
          <w:color w:val="131413"/>
          <w:sz w:val="22"/>
          <w:szCs w:val="22"/>
          <w:bdr w:val="none" w:sz="0" w:space="0" w:color="auto"/>
        </w:rPr>
        <w:t>ND not defined.</w:t>
      </w:r>
    </w:p>
    <w:p w14:paraId="6994D2CA" w14:textId="5DC7083D" w:rsidR="00587176" w:rsidRPr="00240AD6" w:rsidRDefault="00587176" w:rsidP="00AA5123">
      <w:pPr>
        <w:pStyle w:val="Body"/>
        <w:spacing w:line="288" w:lineRule="auto"/>
      </w:pPr>
    </w:p>
    <w:p w14:paraId="10A545A6" w14:textId="5871E19D" w:rsidR="009C0A8C" w:rsidRPr="003F5C4A" w:rsidRDefault="009C0A8C" w:rsidP="00AA5123">
      <w:pPr>
        <w:pStyle w:val="Body"/>
        <w:spacing w:line="288" w:lineRule="auto"/>
        <w:rPr>
          <w:lang w:val="es-CO"/>
        </w:rPr>
      </w:pPr>
    </w:p>
    <w:sectPr w:rsidR="009C0A8C" w:rsidRPr="003F5C4A" w:rsidSect="00C76553">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3" w:author="Valeska Villegas Escobar" w:date="2021-12-21T11:03:00Z" w:initials="VVE">
    <w:p w14:paraId="077853AE" w14:textId="45D6A451" w:rsidR="00640CB6" w:rsidRPr="00CA405C" w:rsidRDefault="00640CB6">
      <w:pPr>
        <w:pStyle w:val="CommentText"/>
        <w:rPr>
          <w:lang w:val="es-CO"/>
        </w:rPr>
      </w:pPr>
      <w:r>
        <w:rPr>
          <w:rStyle w:val="CommentReference"/>
        </w:rPr>
        <w:annotationRef/>
      </w:r>
      <w:r w:rsidRPr="00CA405C">
        <w:rPr>
          <w:lang w:val="es-CO"/>
        </w:rPr>
        <w:t>Me parece arriesgado decir esto. No veo que haya una evid</w:t>
      </w:r>
      <w:r>
        <w:rPr>
          <w:lang w:val="es-CO"/>
        </w:rPr>
        <w:t xml:space="preserve">encia que lo soporte. Lo quitaría, o lo escribiría diciendo que posiblemente esta variabilidad en la fruta rechazada pueda deberse a condiciones ambientales o de manejo.. </w:t>
      </w:r>
    </w:p>
  </w:comment>
  <w:comment w:id="208" w:author="Valeska Villegas Escobar" w:date="2021-12-21T11:06:00Z" w:initials="VVE">
    <w:p w14:paraId="056967D2" w14:textId="1ABF30F0" w:rsidR="00640CB6" w:rsidRPr="00CA405C" w:rsidRDefault="00640CB6">
      <w:pPr>
        <w:pStyle w:val="CommentText"/>
        <w:rPr>
          <w:lang w:val="es-CO"/>
        </w:rPr>
      </w:pPr>
      <w:r>
        <w:rPr>
          <w:rStyle w:val="CommentReference"/>
        </w:rPr>
        <w:annotationRef/>
      </w:r>
      <w:r w:rsidRPr="00CA405C">
        <w:rPr>
          <w:lang w:val="es-CO"/>
        </w:rPr>
        <w:t xml:space="preserve">No sería mejor escribirlo así: </w:t>
      </w:r>
    </w:p>
    <w:p w14:paraId="56EC88F2" w14:textId="77777777" w:rsidR="00640CB6" w:rsidRPr="00CA405C" w:rsidRDefault="00640CB6">
      <w:pPr>
        <w:pStyle w:val="CommentText"/>
        <w:rPr>
          <w:lang w:val="es-CO"/>
        </w:rPr>
      </w:pPr>
    </w:p>
    <w:p w14:paraId="6D5A3054" w14:textId="5E71DDC9" w:rsidR="00640CB6" w:rsidRDefault="00640CB6">
      <w:pPr>
        <w:pStyle w:val="CommentText"/>
      </w:pPr>
      <w:r>
        <w:t xml:space="preserve">Furthermore, fruit rejection may increase as lenticel damage facilitates the entry of other phytopagothens, resulting in more severe affections. </w:t>
      </w:r>
    </w:p>
  </w:comment>
  <w:comment w:id="213" w:author="Valeska Villegas Escobar" w:date="2021-12-21T11:41:00Z" w:initials="VVE">
    <w:p w14:paraId="6B42C6A2" w14:textId="77777777" w:rsidR="00640CB6" w:rsidRPr="008127A2" w:rsidRDefault="00640CB6">
      <w:pPr>
        <w:pStyle w:val="CommentText"/>
        <w:rPr>
          <w:lang w:val="es-CO"/>
        </w:rPr>
      </w:pPr>
      <w:r>
        <w:rPr>
          <w:rStyle w:val="CommentReference"/>
        </w:rPr>
        <w:annotationRef/>
      </w:r>
      <w:r w:rsidRPr="008127A2">
        <w:rPr>
          <w:lang w:val="es-CO"/>
        </w:rPr>
        <w:t xml:space="preserve">Tal vez esto quede major así ya que primero se liberan los polifenoles generando oxidación y luego muerte?: </w:t>
      </w:r>
    </w:p>
    <w:p w14:paraId="0501F768" w14:textId="77777777" w:rsidR="00640CB6" w:rsidRPr="008127A2" w:rsidRDefault="00640CB6">
      <w:pPr>
        <w:pStyle w:val="CommentText"/>
        <w:rPr>
          <w:lang w:val="es-CO"/>
        </w:rPr>
      </w:pPr>
    </w:p>
    <w:p w14:paraId="1DD08790" w14:textId="3C767A21" w:rsidR="00640CB6" w:rsidRDefault="00640CB6">
      <w:pPr>
        <w:pStyle w:val="CommentText"/>
      </w:pPr>
      <w:r w:rsidRPr="008127A2">
        <w:t>Impa</w:t>
      </w:r>
      <w:r>
        <w:t xml:space="preserve">ct injury promotes </w:t>
      </w:r>
      <w:r w:rsidRPr="008127A2">
        <w:t xml:space="preserve">polyphenols </w:t>
      </w:r>
      <w:r>
        <w:t xml:space="preserve">production that oxidize tissues and leads to necrosis and cell death. </w:t>
      </w:r>
    </w:p>
    <w:p w14:paraId="255A20D5" w14:textId="189817AA" w:rsidR="00640CB6" w:rsidRPr="008127A2" w:rsidRDefault="00640CB6">
      <w:pPr>
        <w:pStyle w:val="CommentText"/>
      </w:pPr>
    </w:p>
  </w:comment>
  <w:comment w:id="214" w:author="Sandra Mosquera Lopez" w:date="2022-02-01T17:50:00Z" w:initials="SML">
    <w:p w14:paraId="3523FFD4" w14:textId="3E43BFDF" w:rsidR="00E82F7F" w:rsidRPr="00E82F7F" w:rsidRDefault="00E82F7F">
      <w:pPr>
        <w:pStyle w:val="CommentText"/>
        <w:rPr>
          <w:lang w:val="es-CO"/>
        </w:rPr>
      </w:pPr>
      <w:r>
        <w:rPr>
          <w:rStyle w:val="CommentReference"/>
        </w:rPr>
        <w:annotationRef/>
      </w:r>
      <w:r w:rsidRPr="00E82F7F">
        <w:rPr>
          <w:lang w:val="es-CO"/>
        </w:rPr>
        <w:t>O asi?</w:t>
      </w:r>
    </w:p>
  </w:comment>
  <w:comment w:id="218" w:author="Valeska Villegas Escobar" w:date="2021-12-21T11:50:00Z" w:initials="VVE">
    <w:p w14:paraId="42E05E6C" w14:textId="77777777" w:rsidR="00640CB6" w:rsidRPr="008127A2" w:rsidRDefault="00640CB6">
      <w:pPr>
        <w:pStyle w:val="CommentText"/>
        <w:rPr>
          <w:lang w:val="es-CO"/>
        </w:rPr>
      </w:pPr>
      <w:r>
        <w:rPr>
          <w:rStyle w:val="CommentReference"/>
        </w:rPr>
        <w:annotationRef/>
      </w:r>
      <w:r w:rsidRPr="008127A2">
        <w:rPr>
          <w:lang w:val="es-CO"/>
        </w:rPr>
        <w:t xml:space="preserve">Me suena raro esta palabra. </w:t>
      </w:r>
    </w:p>
    <w:p w14:paraId="28E46E76" w14:textId="77777777" w:rsidR="00640CB6" w:rsidRPr="008127A2" w:rsidRDefault="00640CB6">
      <w:pPr>
        <w:pStyle w:val="CommentText"/>
        <w:rPr>
          <w:lang w:val="es-CO"/>
        </w:rPr>
      </w:pPr>
    </w:p>
    <w:p w14:paraId="185C5902" w14:textId="661BD73C" w:rsidR="00640CB6" w:rsidRDefault="00640CB6">
      <w:pPr>
        <w:pStyle w:val="CommentText"/>
      </w:pPr>
      <w:r>
        <w:t>No sería major</w:t>
      </w:r>
    </w:p>
    <w:p w14:paraId="210998F7" w14:textId="77777777" w:rsidR="00640CB6" w:rsidRDefault="00640CB6">
      <w:pPr>
        <w:pStyle w:val="CommentText"/>
      </w:pPr>
    </w:p>
    <w:p w14:paraId="74B7F1C4" w14:textId="74BFC071" w:rsidR="00640CB6" w:rsidRDefault="00640CB6">
      <w:pPr>
        <w:pStyle w:val="CommentText"/>
      </w:pPr>
      <w:r>
        <w:t>Involment?. Contribution?</w:t>
      </w:r>
    </w:p>
  </w:comment>
  <w:comment w:id="224" w:author="Valeska Villegas Escobar" w:date="2021-12-21T12:12:00Z" w:initials="VVE">
    <w:p w14:paraId="0DE9BD75" w14:textId="77777777" w:rsidR="00640CB6" w:rsidRDefault="00640CB6">
      <w:pPr>
        <w:pStyle w:val="CommentText"/>
      </w:pPr>
      <w:r>
        <w:rPr>
          <w:rStyle w:val="CommentReference"/>
        </w:rPr>
        <w:annotationRef/>
      </w:r>
      <w:r>
        <w:t xml:space="preserve">No diría difenders.. </w:t>
      </w:r>
    </w:p>
    <w:p w14:paraId="66E17FEB" w14:textId="244B49E2" w:rsidR="00640CB6" w:rsidRDefault="00640CB6">
      <w:pPr>
        <w:pStyle w:val="CommentText"/>
      </w:pPr>
      <w:r>
        <w:t xml:space="preserve">Major those how support… </w:t>
      </w:r>
    </w:p>
  </w:comment>
  <w:comment w:id="234" w:author="Valeska Villegas Escobar" w:date="2021-12-21T12:18:00Z" w:initials="VVE">
    <w:p w14:paraId="0BB5C91E" w14:textId="77777777" w:rsidR="00640CB6" w:rsidRPr="00F14F2F" w:rsidRDefault="00640CB6">
      <w:pPr>
        <w:pStyle w:val="CommentText"/>
        <w:rPr>
          <w:lang w:val="es-CO"/>
        </w:rPr>
      </w:pPr>
      <w:r>
        <w:rPr>
          <w:rStyle w:val="CommentReference"/>
        </w:rPr>
        <w:annotationRef/>
      </w:r>
      <w:r w:rsidRPr="00F14F2F">
        <w:rPr>
          <w:lang w:val="es-CO"/>
        </w:rPr>
        <w:t xml:space="preserve">Esto lo quitaría.. </w:t>
      </w:r>
    </w:p>
    <w:p w14:paraId="01365820" w14:textId="77777777" w:rsidR="00640CB6" w:rsidRPr="00F14F2F" w:rsidRDefault="00640CB6">
      <w:pPr>
        <w:pStyle w:val="CommentText"/>
        <w:rPr>
          <w:lang w:val="es-CO"/>
        </w:rPr>
      </w:pPr>
    </w:p>
    <w:p w14:paraId="7DB387B9" w14:textId="77777777" w:rsidR="00640CB6" w:rsidRPr="00F14F2F" w:rsidRDefault="00640CB6">
      <w:pPr>
        <w:pStyle w:val="CommentText"/>
        <w:rPr>
          <w:lang w:val="es-CO"/>
        </w:rPr>
      </w:pPr>
      <w:r w:rsidRPr="00F14F2F">
        <w:rPr>
          <w:lang w:val="es-CO"/>
        </w:rPr>
        <w:t xml:space="preserve">Solo diría: </w:t>
      </w:r>
    </w:p>
    <w:p w14:paraId="2E543954" w14:textId="77777777" w:rsidR="00640CB6" w:rsidRPr="00F14F2F" w:rsidRDefault="00640CB6">
      <w:pPr>
        <w:pStyle w:val="CommentText"/>
        <w:rPr>
          <w:lang w:val="es-CO"/>
        </w:rPr>
      </w:pPr>
    </w:p>
    <w:p w14:paraId="5B7F9367" w14:textId="6E5BA35E" w:rsidR="00640CB6" w:rsidRPr="00117752" w:rsidRDefault="00640CB6">
      <w:pPr>
        <w:pStyle w:val="CommentText"/>
        <w:rPr>
          <w:lang w:val="es-CO"/>
        </w:rPr>
      </w:pPr>
      <w:r>
        <w:t xml:space="preserve">We hypothesized that plant pathonges have a major role in causing lenticel damage. Therefore we predict that the damage will be non-uniforme and progressive, with spatiotemporal components determining its occurrence, behavior that is in accordance with the plant pathongenic-fungi hypothesis. </w:t>
      </w:r>
      <w:r w:rsidRPr="00117752">
        <w:rPr>
          <w:lang w:val="es-CO"/>
        </w:rPr>
        <w:t xml:space="preserve">Furthermore, we expect that fungal communities…. </w:t>
      </w:r>
    </w:p>
  </w:comment>
  <w:comment w:id="245" w:author="Valeska Villegas Escobar" w:date="2021-12-21T12:36:00Z" w:initials="VVE">
    <w:p w14:paraId="2893F75D" w14:textId="28315355" w:rsidR="00640CB6" w:rsidRDefault="00640CB6">
      <w:pPr>
        <w:pStyle w:val="CommentText"/>
        <w:rPr>
          <w:lang w:val="es-CO"/>
        </w:rPr>
      </w:pPr>
      <w:r>
        <w:rPr>
          <w:rStyle w:val="CommentReference"/>
        </w:rPr>
        <w:annotationRef/>
      </w:r>
      <w:r w:rsidRPr="0087593E">
        <w:rPr>
          <w:lang w:val="es-CO"/>
        </w:rPr>
        <w:t>Creo los nombre de</w:t>
      </w:r>
      <w:r>
        <w:rPr>
          <w:lang w:val="es-CO"/>
        </w:rPr>
        <w:t>b</w:t>
      </w:r>
      <w:r w:rsidRPr="0087593E">
        <w:rPr>
          <w:lang w:val="es-CO"/>
        </w:rPr>
        <w:t xml:space="preserve">en ser diferente.. </w:t>
      </w:r>
    </w:p>
    <w:p w14:paraId="0756A4EC" w14:textId="688EF964" w:rsidR="00640CB6" w:rsidRDefault="00640CB6">
      <w:pPr>
        <w:pStyle w:val="CommentText"/>
        <w:rPr>
          <w:lang w:val="es-CO"/>
        </w:rPr>
      </w:pPr>
      <w:r>
        <w:rPr>
          <w:lang w:val="es-CO"/>
        </w:rPr>
        <w:t xml:space="preserve">Lo escribiría así: </w:t>
      </w:r>
    </w:p>
    <w:p w14:paraId="002593EE" w14:textId="7994104A" w:rsidR="00640CB6" w:rsidRDefault="00640CB6">
      <w:pPr>
        <w:pStyle w:val="CommentText"/>
        <w:rPr>
          <w:rFonts w:eastAsia="Times New Roman"/>
          <w:color w:val="0E101A"/>
          <w:sz w:val="22"/>
          <w:szCs w:val="22"/>
          <w:bdr w:val="none" w:sz="0" w:space="0" w:color="auto"/>
          <w:lang w:eastAsia="es-CO"/>
        </w:rPr>
      </w:pPr>
      <w:r w:rsidRPr="0087593E">
        <w:t>Lenticel damage was evaluated in t</w:t>
      </w:r>
      <w:r>
        <w:t>wo commercial farms with different levels of affection in Colombia through four harvest times from June 2019 to June 2021. La Escondida Farm, located in de department of Antioquia, have low levels of lenticel affection while El Sinaí farm, located in the department of Caldas, have high incidence levels (</w:t>
      </w:r>
      <w:r w:rsidRPr="003F5C4A">
        <w:rPr>
          <w:rFonts w:eastAsia="Times New Roman"/>
          <w:color w:val="0E101A"/>
          <w:sz w:val="22"/>
          <w:szCs w:val="22"/>
          <w:bdr w:val="none" w:sz="0" w:space="0" w:color="auto"/>
          <w:lang w:eastAsia="es-CO"/>
        </w:rPr>
        <w:t xml:space="preserve">Supplementary Table </w:t>
      </w:r>
      <w:r>
        <w:rPr>
          <w:rFonts w:eastAsia="Times New Roman"/>
          <w:color w:val="0E101A"/>
          <w:sz w:val="22"/>
          <w:szCs w:val="22"/>
          <w:bdr w:val="none" w:sz="0" w:space="0" w:color="auto"/>
          <w:lang w:eastAsia="es-CO"/>
        </w:rPr>
        <w:t>S</w:t>
      </w:r>
      <w:r w:rsidRPr="003F5C4A">
        <w:rPr>
          <w:rFonts w:eastAsia="Times New Roman"/>
          <w:color w:val="0E101A"/>
          <w:sz w:val="22"/>
          <w:szCs w:val="22"/>
          <w:bdr w:val="none" w:sz="0" w:space="0" w:color="auto"/>
          <w:lang w:eastAsia="es-CO"/>
        </w:rPr>
        <w:t>1)</w:t>
      </w:r>
      <w:r>
        <w:rPr>
          <w:rFonts w:eastAsia="Times New Roman"/>
          <w:color w:val="0E101A"/>
          <w:sz w:val="22"/>
          <w:szCs w:val="22"/>
          <w:bdr w:val="none" w:sz="0" w:space="0" w:color="auto"/>
          <w:lang w:eastAsia="es-CO"/>
        </w:rPr>
        <w:t xml:space="preserve">.. </w:t>
      </w:r>
    </w:p>
    <w:p w14:paraId="7091872F" w14:textId="7B143A9C" w:rsidR="00640CB6" w:rsidRDefault="00640CB6">
      <w:pPr>
        <w:pStyle w:val="CommentText"/>
      </w:pPr>
    </w:p>
    <w:p w14:paraId="52197A97" w14:textId="46930FF1" w:rsidR="00640CB6" w:rsidRPr="002109FB" w:rsidRDefault="00640CB6">
      <w:pPr>
        <w:pStyle w:val="CommentText"/>
        <w:rPr>
          <w:lang w:val="es-CO"/>
        </w:rPr>
      </w:pPr>
      <w:r w:rsidRPr="002109FB">
        <w:rPr>
          <w:lang w:val="es-CO"/>
        </w:rPr>
        <w:t>Me imagino que en la table s</w:t>
      </w:r>
      <w:r>
        <w:rPr>
          <w:lang w:val="es-CO"/>
        </w:rPr>
        <w:t xml:space="preserve">1 está la información de cada cosecha de cada finca con sus fechas y las coordenadas.. Condiciones ambientales.. etc. </w:t>
      </w:r>
    </w:p>
    <w:p w14:paraId="5EDFA1DB" w14:textId="20F6D7D2" w:rsidR="00640CB6" w:rsidRPr="002109FB" w:rsidRDefault="00640CB6">
      <w:pPr>
        <w:pStyle w:val="CommentText"/>
        <w:rPr>
          <w:lang w:val="es-CO"/>
        </w:rPr>
      </w:pPr>
    </w:p>
  </w:comment>
  <w:comment w:id="246" w:author="Valeska Villegas Escobar" w:date="2021-12-21T12:52:00Z" w:initials="VVE">
    <w:p w14:paraId="5149DF55" w14:textId="77777777" w:rsidR="00640CB6" w:rsidRDefault="00640CB6">
      <w:pPr>
        <w:pStyle w:val="CommentText"/>
        <w:rPr>
          <w:lang w:val="es-CO"/>
        </w:rPr>
      </w:pPr>
      <w:r>
        <w:rPr>
          <w:rStyle w:val="CommentReference"/>
        </w:rPr>
        <w:annotationRef/>
      </w:r>
      <w:r w:rsidRPr="002109FB">
        <w:rPr>
          <w:lang w:val="es-CO"/>
        </w:rPr>
        <w:t xml:space="preserve">No veo esta table en los supplementos. </w:t>
      </w:r>
    </w:p>
    <w:p w14:paraId="149E3191" w14:textId="393C0E19" w:rsidR="00640CB6" w:rsidRDefault="00640CB6">
      <w:pPr>
        <w:pStyle w:val="CommentText"/>
        <w:rPr>
          <w:lang w:val="es-CO"/>
        </w:rPr>
      </w:pPr>
      <w:r>
        <w:rPr>
          <w:lang w:val="es-CO"/>
        </w:rPr>
        <w:t>Jajaj</w:t>
      </w:r>
    </w:p>
    <w:p w14:paraId="34B098EC" w14:textId="77777777" w:rsidR="00640CB6" w:rsidRDefault="00640CB6">
      <w:pPr>
        <w:pStyle w:val="CommentText"/>
        <w:rPr>
          <w:lang w:val="es-CO"/>
        </w:rPr>
      </w:pPr>
      <w:r>
        <w:rPr>
          <w:lang w:val="es-CO"/>
        </w:rPr>
        <w:t xml:space="preserve">Ya los ví. Están al final. </w:t>
      </w:r>
    </w:p>
    <w:p w14:paraId="15F9FFE2" w14:textId="77777777" w:rsidR="00640CB6" w:rsidRDefault="00640CB6">
      <w:pPr>
        <w:pStyle w:val="CommentText"/>
        <w:rPr>
          <w:lang w:val="es-CO"/>
        </w:rPr>
      </w:pPr>
    </w:p>
    <w:p w14:paraId="7552F04B" w14:textId="76D94B78" w:rsidR="00640CB6" w:rsidRPr="002109FB" w:rsidRDefault="00640CB6">
      <w:pPr>
        <w:pStyle w:val="CommentText"/>
        <w:rPr>
          <w:lang w:val="es-CO"/>
        </w:rPr>
      </w:pPr>
      <w:r>
        <w:rPr>
          <w:lang w:val="es-CO"/>
        </w:rPr>
        <w:t xml:space="preserve">Podemos hacer un archivo independiente para los suplementos. </w:t>
      </w:r>
    </w:p>
  </w:comment>
  <w:comment w:id="254" w:author="Valeska Villegas Escobar" w:date="2021-12-21T13:40:00Z" w:initials="VVE">
    <w:p w14:paraId="21056821" w14:textId="6160D834" w:rsidR="00640CB6" w:rsidRPr="00696D1C" w:rsidRDefault="00640CB6">
      <w:pPr>
        <w:pStyle w:val="CommentText"/>
        <w:rPr>
          <w:lang w:val="es-CO"/>
        </w:rPr>
      </w:pPr>
      <w:r>
        <w:rPr>
          <w:rStyle w:val="CommentReference"/>
        </w:rPr>
        <w:annotationRef/>
      </w:r>
      <w:r w:rsidRPr="00696D1C">
        <w:rPr>
          <w:lang w:val="es-CO"/>
        </w:rPr>
        <w:t>Creo no hay que especificar el lu</w:t>
      </w:r>
      <w:r>
        <w:rPr>
          <w:lang w:val="es-CO"/>
        </w:rPr>
        <w:t xml:space="preserve">gar. Solo condiciones de almacenamiento y tiempo que transcurre entre este y su procesamiento. </w:t>
      </w:r>
    </w:p>
  </w:comment>
  <w:comment w:id="265" w:author="Valeska Villegas Escobar" w:date="2021-12-22T10:49:00Z" w:initials="VVE">
    <w:p w14:paraId="36191C0D" w14:textId="77777777" w:rsidR="00640CB6" w:rsidRPr="00117752" w:rsidRDefault="00640CB6">
      <w:pPr>
        <w:pStyle w:val="CommentText"/>
      </w:pPr>
      <w:r>
        <w:rPr>
          <w:rStyle w:val="CommentReference"/>
        </w:rPr>
        <w:annotationRef/>
      </w:r>
      <w:r w:rsidRPr="00117752">
        <w:t xml:space="preserve">Esto suena raro. </w:t>
      </w:r>
    </w:p>
    <w:p w14:paraId="07C06E6A" w14:textId="77777777" w:rsidR="00640CB6" w:rsidRPr="00117752" w:rsidRDefault="00640CB6">
      <w:pPr>
        <w:pStyle w:val="CommentText"/>
      </w:pPr>
    </w:p>
    <w:p w14:paraId="6419EF27" w14:textId="77777777" w:rsidR="00640CB6" w:rsidRPr="00117752" w:rsidRDefault="00640CB6">
      <w:pPr>
        <w:pStyle w:val="CommentText"/>
      </w:pPr>
      <w:r w:rsidRPr="00117752">
        <w:t xml:space="preserve">Diría: </w:t>
      </w:r>
    </w:p>
    <w:p w14:paraId="3793B66D" w14:textId="77777777" w:rsidR="00640CB6" w:rsidRPr="00117752" w:rsidRDefault="00640CB6">
      <w:pPr>
        <w:pStyle w:val="CommentText"/>
      </w:pPr>
    </w:p>
    <w:p w14:paraId="2423D300" w14:textId="710D8CC5" w:rsidR="00640CB6" w:rsidRDefault="00640CB6">
      <w:pPr>
        <w:pStyle w:val="CommentText"/>
      </w:pPr>
      <w:r w:rsidRPr="00D054BD">
        <w:t xml:space="preserve">The lenticel damage was evaluated </w:t>
      </w:r>
      <w:r>
        <w:t xml:space="preserve">by analyzing the photographs of each face of the fruit in a macro developed in FIJI (ref). Briefly, each face of the fruit was photograph to determine the incidence and severity of the damage using the macro. The incidence was determined as the number of necrotic spots, while the severity was determined as the percentage of the necrotic area (area of necrosis/fruit surface area). Finally the macro average the data of the two faces for each of the variables.   </w:t>
      </w:r>
    </w:p>
    <w:p w14:paraId="2A027BEA" w14:textId="77777777" w:rsidR="00640CB6" w:rsidRDefault="00640CB6">
      <w:pPr>
        <w:pStyle w:val="CommentText"/>
      </w:pPr>
    </w:p>
    <w:p w14:paraId="3996E20A" w14:textId="77777777" w:rsidR="00640CB6" w:rsidRDefault="00640CB6">
      <w:pPr>
        <w:pStyle w:val="CommentText"/>
      </w:pPr>
    </w:p>
    <w:p w14:paraId="363A3FFC" w14:textId="7B20EFA7" w:rsidR="00640CB6" w:rsidRPr="00D054BD" w:rsidRDefault="00640CB6">
      <w:pPr>
        <w:pStyle w:val="CommentText"/>
        <w:rPr>
          <w:lang w:val="es-CO"/>
        </w:rPr>
      </w:pPr>
      <w:r w:rsidRPr="00D054BD">
        <w:rPr>
          <w:lang w:val="es-CO"/>
        </w:rPr>
        <w:t>Ahora ese programa no lo d</w:t>
      </w:r>
      <w:r>
        <w:rPr>
          <w:lang w:val="es-CO"/>
        </w:rPr>
        <w:t>eberíamos tener disponible?</w:t>
      </w:r>
    </w:p>
  </w:comment>
  <w:comment w:id="279" w:author="Valeska Villegas Escobar" w:date="2021-12-23T09:35:00Z" w:initials="VVE">
    <w:p w14:paraId="64DBA214" w14:textId="577F2014" w:rsidR="00640CB6" w:rsidRDefault="00640CB6">
      <w:pPr>
        <w:pStyle w:val="CommentText"/>
        <w:rPr>
          <w:lang w:val="es-CO"/>
        </w:rPr>
      </w:pPr>
      <w:r>
        <w:rPr>
          <w:rStyle w:val="CommentReference"/>
        </w:rPr>
        <w:annotationRef/>
      </w:r>
      <w:r w:rsidRPr="00117752">
        <w:rPr>
          <w:lang w:val="es-CO"/>
        </w:rPr>
        <w:t>Así cómo está escrito se e</w:t>
      </w:r>
      <w:r>
        <w:rPr>
          <w:lang w:val="es-CO"/>
        </w:rPr>
        <w:t>ntiende cómo si promediara la incidencia y severidad?</w:t>
      </w:r>
    </w:p>
    <w:p w14:paraId="6B34184F" w14:textId="091AD149" w:rsidR="00640CB6" w:rsidRPr="00117752" w:rsidRDefault="00640CB6">
      <w:pPr>
        <w:pStyle w:val="CommentText"/>
        <w:rPr>
          <w:lang w:val="es-CO"/>
        </w:rPr>
      </w:pPr>
    </w:p>
  </w:comment>
  <w:comment w:id="286" w:author="Valeska Villegas Escobar" w:date="2021-12-23T16:40:00Z" w:initials="VVE">
    <w:p w14:paraId="549C5A3C" w14:textId="2B3A14C9" w:rsidR="00640CB6" w:rsidRPr="00EC6E9C" w:rsidRDefault="00640CB6">
      <w:pPr>
        <w:pStyle w:val="CommentText"/>
        <w:rPr>
          <w:lang w:val="es-CO"/>
        </w:rPr>
      </w:pPr>
      <w:r>
        <w:rPr>
          <w:rStyle w:val="CommentReference"/>
        </w:rPr>
        <w:annotationRef/>
      </w:r>
      <w:r w:rsidRPr="00EC6E9C">
        <w:rPr>
          <w:lang w:val="es-CO"/>
        </w:rPr>
        <w:t>dph?</w:t>
      </w:r>
    </w:p>
  </w:comment>
  <w:comment w:id="309" w:author="Valeska Villegas Escobar" w:date="2021-12-23T16:40:00Z" w:initials="VVE">
    <w:p w14:paraId="27248C1A" w14:textId="401F7D2A" w:rsidR="00640CB6" w:rsidRPr="00EC6E9C" w:rsidRDefault="00640CB6">
      <w:pPr>
        <w:pStyle w:val="CommentText"/>
        <w:rPr>
          <w:lang w:val="es-CO"/>
        </w:rPr>
      </w:pPr>
      <w:r>
        <w:rPr>
          <w:rStyle w:val="CommentReference"/>
        </w:rPr>
        <w:annotationRef/>
      </w:r>
    </w:p>
  </w:comment>
  <w:comment w:id="351" w:author="Valeska Villegas Escobar" w:date="2021-12-23T09:59:00Z" w:initials="VVE">
    <w:p w14:paraId="49814858" w14:textId="6594434A" w:rsidR="00640CB6" w:rsidRPr="005F42CC" w:rsidRDefault="00640CB6">
      <w:pPr>
        <w:pStyle w:val="CommentText"/>
        <w:rPr>
          <w:lang w:val="es-CO"/>
        </w:rPr>
      </w:pPr>
      <w:r>
        <w:rPr>
          <w:rStyle w:val="CommentReference"/>
        </w:rPr>
        <w:annotationRef/>
      </w:r>
      <w:r w:rsidRPr="005F42CC">
        <w:rPr>
          <w:lang w:val="es-CO"/>
        </w:rPr>
        <w:t>Referencias de estos primers?</w:t>
      </w:r>
    </w:p>
  </w:comment>
  <w:comment w:id="352" w:author="Sandra Mosquera Lopez" w:date="2022-02-02T17:33:00Z" w:initials="SML">
    <w:p w14:paraId="7B79059E" w14:textId="3DC2E0BA" w:rsidR="00E61779" w:rsidRPr="00E61779" w:rsidRDefault="00E61779">
      <w:pPr>
        <w:pStyle w:val="CommentText"/>
        <w:rPr>
          <w:lang w:val="es-CO"/>
        </w:rPr>
      </w:pPr>
      <w:r>
        <w:rPr>
          <w:rStyle w:val="CommentReference"/>
        </w:rPr>
        <w:annotationRef/>
      </w:r>
      <w:r w:rsidRPr="00E61779">
        <w:rPr>
          <w:lang w:val="es-CO"/>
        </w:rPr>
        <w:t>O quitamos esto, recuerda que la compania fue super misteriosa y nunca me quiso decir con que primers lo hizo. Yo tube que hacer rescue de las equencias</w:t>
      </w:r>
      <w:r>
        <w:rPr>
          <w:lang w:val="es-CO"/>
        </w:rPr>
        <w:t>. Pero esta info nunca fue confiramda por ellos</w:t>
      </w:r>
    </w:p>
  </w:comment>
  <w:comment w:id="364" w:author="Valeska Villegas Escobar" w:date="2021-12-23T10:06:00Z" w:initials="VVE">
    <w:p w14:paraId="3E7330F3" w14:textId="77777777" w:rsidR="00640CB6" w:rsidRDefault="00640CB6">
      <w:pPr>
        <w:pStyle w:val="CommentText"/>
        <w:rPr>
          <w:lang w:val="es-CO"/>
        </w:rPr>
      </w:pPr>
      <w:r>
        <w:rPr>
          <w:rStyle w:val="CommentReference"/>
        </w:rPr>
        <w:annotationRef/>
      </w:r>
      <w:r w:rsidRPr="008B07E5">
        <w:rPr>
          <w:lang w:val="es-CO"/>
        </w:rPr>
        <w:t>Druni</w:t>
      </w:r>
      <w:r>
        <w:rPr>
          <w:lang w:val="es-CO"/>
        </w:rPr>
        <w:t xml:space="preserve"> porqué tan bajo el %? No debería ser 99%?}</w:t>
      </w:r>
    </w:p>
    <w:p w14:paraId="7CAC2CE5" w14:textId="2800AB79" w:rsidR="00640CB6" w:rsidRPr="008B07E5" w:rsidRDefault="00640CB6">
      <w:pPr>
        <w:pStyle w:val="CommentText"/>
        <w:rPr>
          <w:lang w:val="es-CO"/>
        </w:rPr>
      </w:pPr>
      <w:r>
        <w:rPr>
          <w:lang w:val="es-CO"/>
        </w:rPr>
        <w:t xml:space="preserve">No entiendo poqrué luego dices 99%.. </w:t>
      </w:r>
    </w:p>
  </w:comment>
  <w:comment w:id="365" w:author="Sandra Mosquera Lopez" w:date="2022-02-02T17:35:00Z" w:initials="SML">
    <w:p w14:paraId="314FFED2" w14:textId="4D6D5693" w:rsidR="00E61779" w:rsidRPr="00E61779" w:rsidRDefault="00E61779">
      <w:pPr>
        <w:pStyle w:val="CommentText"/>
        <w:rPr>
          <w:lang w:val="es-CO"/>
        </w:rPr>
      </w:pPr>
      <w:r>
        <w:rPr>
          <w:rStyle w:val="CommentReference"/>
        </w:rPr>
        <w:annotationRef/>
      </w:r>
      <w:r w:rsidRPr="00E61779">
        <w:rPr>
          <w:lang w:val="es-CO"/>
        </w:rPr>
        <w:t>Asi se llama el dataset, es como fue construido</w:t>
      </w:r>
      <w:r>
        <w:rPr>
          <w:lang w:val="es-CO"/>
        </w:rPr>
        <w:t xml:space="preserve"> pero es el que recomienfdan</w:t>
      </w:r>
    </w:p>
  </w:comment>
  <w:comment w:id="366" w:author="Sandra Mosquera Lopez" w:date="2022-02-02T17:36:00Z" w:initials="SML">
    <w:p w14:paraId="0CE2B246" w14:textId="6FDDECF6" w:rsidR="00E61779" w:rsidRPr="008C0846" w:rsidRDefault="00E61779">
      <w:pPr>
        <w:pStyle w:val="CommentText"/>
        <w:rPr>
          <w:lang w:val="es-CO"/>
        </w:rPr>
      </w:pPr>
      <w:r>
        <w:rPr>
          <w:rStyle w:val="CommentReference"/>
        </w:rPr>
        <w:annotationRef/>
      </w:r>
    </w:p>
  </w:comment>
  <w:comment w:id="374" w:author="Valeska Villegas Escobar" w:date="2021-12-23T10:12:00Z" w:initials="VVE">
    <w:p w14:paraId="386DC7D9" w14:textId="1C1CDBC1" w:rsidR="00640CB6" w:rsidRPr="008B07E5" w:rsidRDefault="00640CB6">
      <w:pPr>
        <w:pStyle w:val="CommentText"/>
        <w:rPr>
          <w:lang w:val="es-CO"/>
        </w:rPr>
      </w:pPr>
      <w:r>
        <w:rPr>
          <w:rStyle w:val="CommentReference"/>
        </w:rPr>
        <w:annotationRef/>
      </w:r>
      <w:r w:rsidRPr="008B07E5">
        <w:rPr>
          <w:lang w:val="es-CO"/>
        </w:rPr>
        <w:t>No es importante me</w:t>
      </w:r>
      <w:r>
        <w:rPr>
          <w:lang w:val="es-CO"/>
        </w:rPr>
        <w:t>cionar que se realizaron primero las curvas de rarefacción y normalización?</w:t>
      </w:r>
    </w:p>
  </w:comment>
  <w:comment w:id="388" w:author="Valeska Villegas Escobar" w:date="2021-12-23T16:30:00Z" w:initials="VVE">
    <w:p w14:paraId="3C2D9029" w14:textId="37C1B24B" w:rsidR="00640CB6" w:rsidRPr="008C0846" w:rsidRDefault="00640CB6">
      <w:pPr>
        <w:pStyle w:val="CommentText"/>
      </w:pPr>
      <w:r>
        <w:rPr>
          <w:rStyle w:val="CommentReference"/>
        </w:rPr>
        <w:annotationRef/>
      </w:r>
      <w:r w:rsidRPr="008C0846">
        <w:t>Yo diría disinfected?</w:t>
      </w:r>
    </w:p>
  </w:comment>
  <w:comment w:id="389" w:author="Sandra Mosquera Lopez" w:date="2022-02-02T18:02:00Z" w:initials="SML">
    <w:p w14:paraId="2D89832B" w14:textId="17049384" w:rsidR="00EA30D8" w:rsidRPr="008C0846" w:rsidRDefault="00EA30D8">
      <w:pPr>
        <w:pStyle w:val="CommentText"/>
      </w:pPr>
      <w:r>
        <w:rPr>
          <w:rStyle w:val="CommentReference"/>
        </w:rPr>
        <w:annotationRef/>
      </w:r>
      <w:r w:rsidRPr="008C0846">
        <w:t>Agree to desagree</w:t>
      </w:r>
    </w:p>
  </w:comment>
  <w:comment w:id="404" w:author="Valeska Villegas Escobar" w:date="2021-12-23T16:36:00Z" w:initials="VVE">
    <w:p w14:paraId="59849869" w14:textId="2BF36995" w:rsidR="00640CB6" w:rsidRPr="00BB62E2" w:rsidRDefault="00640CB6">
      <w:pPr>
        <w:pStyle w:val="CommentText"/>
        <w:rPr>
          <w:lang w:val="es-CO"/>
        </w:rPr>
      </w:pPr>
      <w:r>
        <w:rPr>
          <w:rStyle w:val="CommentReference"/>
        </w:rPr>
        <w:annotationRef/>
      </w:r>
      <w:r w:rsidRPr="00BB62E2">
        <w:rPr>
          <w:lang w:val="es-CO"/>
        </w:rPr>
        <w:t>Podemos obviar el lugar?. S</w:t>
      </w:r>
      <w:r>
        <w:rPr>
          <w:lang w:val="es-CO"/>
        </w:rPr>
        <w:t xml:space="preserve">implemente que se secuenciaron por sanger.. </w:t>
      </w:r>
    </w:p>
  </w:comment>
  <w:comment w:id="423" w:author="Valeska Villegas Escobar" w:date="2022-01-17T10:27:00Z" w:initials="VVE">
    <w:p w14:paraId="69078250" w14:textId="77777777" w:rsidR="00640CB6" w:rsidRDefault="00640CB6">
      <w:pPr>
        <w:pStyle w:val="CommentText"/>
        <w:rPr>
          <w:lang w:val="es-CO"/>
        </w:rPr>
      </w:pPr>
      <w:r>
        <w:rPr>
          <w:rStyle w:val="CommentReference"/>
        </w:rPr>
        <w:annotationRef/>
      </w:r>
      <w:r w:rsidRPr="00B13FD6">
        <w:rPr>
          <w:lang w:val="es-CO"/>
        </w:rPr>
        <w:t>En la figura con</w:t>
      </w:r>
      <w:r>
        <w:rPr>
          <w:lang w:val="es-CO"/>
        </w:rPr>
        <w:t xml:space="preserve">sidero debes cambiar la simbología y los colores. </w:t>
      </w:r>
    </w:p>
    <w:p w14:paraId="342A9B2B" w14:textId="77777777" w:rsidR="00640CB6" w:rsidRDefault="00640CB6">
      <w:pPr>
        <w:pStyle w:val="CommentText"/>
        <w:rPr>
          <w:lang w:val="es-CO"/>
        </w:rPr>
      </w:pPr>
    </w:p>
    <w:p w14:paraId="163B4E3D" w14:textId="77777777" w:rsidR="00640CB6" w:rsidRDefault="00640CB6">
      <w:pPr>
        <w:pStyle w:val="CommentText"/>
        <w:rPr>
          <w:lang w:val="es-CO"/>
        </w:rPr>
      </w:pPr>
      <w:r>
        <w:rPr>
          <w:lang w:val="es-CO"/>
        </w:rPr>
        <w:t>Por ejemplo 2019_p debería ser 2019_m</w:t>
      </w:r>
    </w:p>
    <w:p w14:paraId="799BECF2" w14:textId="77777777" w:rsidR="00640CB6" w:rsidRDefault="00640CB6">
      <w:pPr>
        <w:pStyle w:val="CommentText"/>
        <w:rPr>
          <w:lang w:val="es-CO"/>
        </w:rPr>
      </w:pPr>
    </w:p>
    <w:p w14:paraId="30E411CB" w14:textId="77777777" w:rsidR="00640CB6" w:rsidRDefault="00640CB6">
      <w:pPr>
        <w:pStyle w:val="CommentText"/>
        <w:rPr>
          <w:lang w:val="es-CO"/>
        </w:rPr>
      </w:pPr>
      <w:r>
        <w:rPr>
          <w:lang w:val="es-CO"/>
        </w:rPr>
        <w:t xml:space="preserve">De main y no principal. </w:t>
      </w:r>
    </w:p>
    <w:p w14:paraId="052CFD71" w14:textId="77777777" w:rsidR="00640CB6" w:rsidRDefault="00640CB6">
      <w:pPr>
        <w:pStyle w:val="CommentText"/>
        <w:rPr>
          <w:lang w:val="es-CO"/>
        </w:rPr>
      </w:pPr>
    </w:p>
    <w:p w14:paraId="2913F92D" w14:textId="77777777" w:rsidR="00640CB6" w:rsidRDefault="00640CB6">
      <w:pPr>
        <w:pStyle w:val="CommentText"/>
        <w:rPr>
          <w:lang w:val="es-CO"/>
        </w:rPr>
      </w:pPr>
      <w:r>
        <w:rPr>
          <w:lang w:val="es-CO"/>
        </w:rPr>
        <w:t xml:space="preserve">Y además usar colores o patrones similares para la principal y otro para la traviesa para mejorar la lectura de la figura. </w:t>
      </w:r>
    </w:p>
    <w:p w14:paraId="742C849E" w14:textId="77777777" w:rsidR="00640CB6" w:rsidRDefault="00640CB6">
      <w:pPr>
        <w:pStyle w:val="CommentText"/>
        <w:rPr>
          <w:lang w:val="es-CO"/>
        </w:rPr>
      </w:pPr>
      <w:r>
        <w:rPr>
          <w:lang w:val="es-CO"/>
        </w:rPr>
        <w:t xml:space="preserve">O que tal si se hace la figura como un bar scatter plot?: algo así: </w:t>
      </w:r>
    </w:p>
    <w:p w14:paraId="5056D17D" w14:textId="18380134" w:rsidR="00640CB6" w:rsidRPr="00B13FD6" w:rsidRDefault="00640CB6">
      <w:pPr>
        <w:pStyle w:val="CommentText"/>
        <w:rPr>
          <w:lang w:val="es-CO"/>
        </w:rPr>
      </w:pPr>
      <w:r>
        <w:rPr>
          <w:noProof/>
        </w:rPr>
        <w:drawing>
          <wp:inline distT="0" distB="0" distL="0" distR="0" wp14:anchorId="1E31252A" wp14:editId="591F1365">
            <wp:extent cx="2428875" cy="1885950"/>
            <wp:effectExtent l="0" t="0" r="9525" b="0"/>
            <wp:docPr id="2" name="Imagen 1" descr="C:\Users\vvilleg2\AppData\Local\Microsoft\Windows\INetCache\Content.MSO\CB5F43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villeg2\AppData\Local\Microsoft\Windows\INetCache\Content.MSO\CB5F4332.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8875" cy="1885950"/>
                    </a:xfrm>
                    <a:prstGeom prst="rect">
                      <a:avLst/>
                    </a:prstGeom>
                    <a:noFill/>
                    <a:ln>
                      <a:noFill/>
                    </a:ln>
                  </pic:spPr>
                </pic:pic>
              </a:graphicData>
            </a:graphic>
          </wp:inline>
        </w:drawing>
      </w:r>
    </w:p>
  </w:comment>
  <w:comment w:id="427" w:author="Valeska Villegas Escobar" w:date="2022-01-17T10:31:00Z" w:initials="VVE">
    <w:p w14:paraId="45A210FE" w14:textId="4FC365BE" w:rsidR="00640CB6" w:rsidRPr="00B13FD6" w:rsidRDefault="00640CB6">
      <w:pPr>
        <w:pStyle w:val="CommentText"/>
        <w:rPr>
          <w:lang w:val="es-CO"/>
        </w:rPr>
      </w:pPr>
      <w:r>
        <w:rPr>
          <w:rStyle w:val="CommentReference"/>
        </w:rPr>
        <w:annotationRef/>
      </w:r>
      <w:r w:rsidRPr="00B13FD6">
        <w:rPr>
          <w:lang w:val="es-CO"/>
        </w:rPr>
        <w:t>Yo veo una s</w:t>
      </w:r>
      <w:r>
        <w:rPr>
          <w:lang w:val="es-CO"/>
        </w:rPr>
        <w:t>everidad diferente en la figura de casi el 1%. O este valor es para una fruta en particular.?</w:t>
      </w:r>
    </w:p>
  </w:comment>
  <w:comment w:id="428" w:author="Sandra Mosquera Lopez" w:date="2022-02-03T16:20:00Z" w:initials="SML">
    <w:p w14:paraId="47F10A55" w14:textId="071360C0" w:rsidR="008E50B1" w:rsidRPr="008E50B1" w:rsidRDefault="008E50B1">
      <w:pPr>
        <w:pStyle w:val="CommentText"/>
        <w:rPr>
          <w:lang w:val="es-CO"/>
        </w:rPr>
      </w:pPr>
      <w:r>
        <w:rPr>
          <w:rStyle w:val="CommentReference"/>
        </w:rPr>
        <w:annotationRef/>
      </w:r>
      <w:r w:rsidRPr="008E50B1">
        <w:rPr>
          <w:lang w:val="es-CO"/>
        </w:rPr>
        <w:t>Fruta particular</w:t>
      </w:r>
    </w:p>
  </w:comment>
  <w:comment w:id="429" w:author="Valeska Villegas Escobar" w:date="2022-01-17T10:32:00Z" w:initials="VVE">
    <w:p w14:paraId="0A860B1A" w14:textId="5D59BE59" w:rsidR="00640CB6" w:rsidRPr="00B13FD6" w:rsidRDefault="00640CB6">
      <w:pPr>
        <w:pStyle w:val="CommentText"/>
        <w:rPr>
          <w:lang w:val="es-CO"/>
        </w:rPr>
      </w:pPr>
      <w:r>
        <w:rPr>
          <w:rStyle w:val="CommentReference"/>
        </w:rPr>
        <w:annotationRef/>
      </w:r>
      <w:r w:rsidRPr="00B13FD6">
        <w:rPr>
          <w:lang w:val="es-CO"/>
        </w:rPr>
        <w:t xml:space="preserve">Revisar este valor. </w:t>
      </w:r>
    </w:p>
  </w:comment>
  <w:comment w:id="430" w:author="Sandra Mosquera Lopez" w:date="2022-02-03T16:20:00Z" w:initials="SML">
    <w:p w14:paraId="5F87887E" w14:textId="3C132AFA" w:rsidR="008E50B1" w:rsidRPr="008E50B1" w:rsidRDefault="008E50B1">
      <w:pPr>
        <w:pStyle w:val="CommentText"/>
        <w:rPr>
          <w:lang w:val="es-CO"/>
        </w:rPr>
      </w:pPr>
      <w:r>
        <w:rPr>
          <w:rStyle w:val="CommentReference"/>
        </w:rPr>
        <w:annotationRef/>
      </w:r>
      <w:r w:rsidRPr="008E50B1">
        <w:rPr>
          <w:lang w:val="es-CO"/>
        </w:rPr>
        <w:t>Fruta particular</w:t>
      </w:r>
    </w:p>
  </w:comment>
  <w:comment w:id="431" w:author="Valeska Villegas Escobar" w:date="2022-01-17T10:39:00Z" w:initials="VVE">
    <w:p w14:paraId="47174922" w14:textId="5714E679" w:rsidR="00640CB6" w:rsidRPr="004A19CF" w:rsidRDefault="00640CB6">
      <w:pPr>
        <w:pStyle w:val="CommentText"/>
        <w:rPr>
          <w:lang w:val="es-CO"/>
        </w:rPr>
      </w:pPr>
      <w:r>
        <w:rPr>
          <w:rStyle w:val="CommentReference"/>
        </w:rPr>
        <w:annotationRef/>
      </w:r>
      <w:r w:rsidRPr="004A19CF">
        <w:rPr>
          <w:lang w:val="es-CO"/>
        </w:rPr>
        <w:t>L</w:t>
      </w:r>
      <w:r>
        <w:rPr>
          <w:lang w:val="es-CO"/>
        </w:rPr>
        <w:t xml:space="preserve">o mismo estos valores no se logran visualizar en la figura. Si usamos un scatter plot tal vez si. </w:t>
      </w:r>
    </w:p>
  </w:comment>
  <w:comment w:id="432" w:author="Sandra Mosquera Lopez" w:date="2022-02-03T16:20:00Z" w:initials="SML">
    <w:p w14:paraId="12033687" w14:textId="6B43FF71" w:rsidR="008E50B1" w:rsidRDefault="008E50B1">
      <w:pPr>
        <w:pStyle w:val="CommentText"/>
      </w:pPr>
      <w:r>
        <w:rPr>
          <w:rStyle w:val="CommentReference"/>
        </w:rPr>
        <w:annotationRef/>
      </w:r>
      <w:r>
        <w:t>Fruta particular</w:t>
      </w:r>
    </w:p>
  </w:comment>
  <w:comment w:id="435" w:author="Valeska Villegas Escobar" w:date="2022-01-17T10:43:00Z" w:initials="VVE">
    <w:p w14:paraId="019F80AE" w14:textId="77777777" w:rsidR="00640CB6" w:rsidRDefault="00640CB6">
      <w:pPr>
        <w:pStyle w:val="CommentText"/>
        <w:rPr>
          <w:lang w:val="es-CO"/>
        </w:rPr>
      </w:pPr>
      <w:r>
        <w:rPr>
          <w:rStyle w:val="CommentReference"/>
        </w:rPr>
        <w:annotationRef/>
      </w:r>
      <w:r w:rsidRPr="004A19CF">
        <w:rPr>
          <w:lang w:val="es-CO"/>
        </w:rPr>
        <w:t>No es totalmente cl</w:t>
      </w:r>
      <w:r>
        <w:rPr>
          <w:lang w:val="es-CO"/>
        </w:rPr>
        <w:t xml:space="preserve">aro que hablas aquí de la escondida. Creo que lo que qque se debería decir es: </w:t>
      </w:r>
    </w:p>
    <w:p w14:paraId="1AF44988" w14:textId="77777777" w:rsidR="00640CB6" w:rsidRDefault="00640CB6">
      <w:pPr>
        <w:pStyle w:val="CommentText"/>
        <w:rPr>
          <w:lang w:val="es-CO"/>
        </w:rPr>
      </w:pPr>
    </w:p>
    <w:p w14:paraId="36960307" w14:textId="654E3A7B" w:rsidR="00640CB6" w:rsidRDefault="00640CB6">
      <w:pPr>
        <w:pStyle w:val="CommentText"/>
      </w:pPr>
      <w:r w:rsidRPr="004A19CF">
        <w:t xml:space="preserve">Fruits from the traviesa harvest of 2020 also had the high affections </w:t>
      </w:r>
      <w:r>
        <w:t xml:space="preserve">in la Escondida time in which de precipitation and humidity were the highest. However, the traviesa harvest of 2021 had  lenticel damage like those of the </w:t>
      </w:r>
      <w:r w:rsidR="007D2ABE">
        <w:t>principal harvest</w:t>
      </w:r>
      <w:r>
        <w:t xml:space="preserve"> of 2019 and 2020, but the humidity was the lowest. </w:t>
      </w:r>
    </w:p>
    <w:p w14:paraId="7101EB37" w14:textId="77777777" w:rsidR="00640CB6" w:rsidRDefault="00640CB6">
      <w:pPr>
        <w:pStyle w:val="CommentText"/>
      </w:pPr>
    </w:p>
    <w:p w14:paraId="0ADBD330" w14:textId="406A59AB" w:rsidR="00640CB6" w:rsidRPr="001D2A8E" w:rsidRDefault="00640CB6">
      <w:pPr>
        <w:pStyle w:val="CommentText"/>
        <w:rPr>
          <w:lang w:val="es-CO"/>
        </w:rPr>
      </w:pPr>
      <w:r w:rsidRPr="001D2A8E">
        <w:rPr>
          <w:lang w:val="es-CO"/>
        </w:rPr>
        <w:t xml:space="preserve">Mira que la humedad </w:t>
      </w:r>
      <w:r>
        <w:rPr>
          <w:lang w:val="es-CO"/>
        </w:rPr>
        <w:t xml:space="preserve">de la traviesa 2021 </w:t>
      </w:r>
      <w:r w:rsidRPr="001D2A8E">
        <w:rPr>
          <w:lang w:val="es-CO"/>
        </w:rPr>
        <w:t>es del 75.</w:t>
      </w:r>
      <w:r>
        <w:rPr>
          <w:lang w:val="es-CO"/>
        </w:rPr>
        <w:t>2% comparada con 88.4%</w:t>
      </w:r>
      <w:r w:rsidRPr="001D2A8E">
        <w:rPr>
          <w:lang w:val="es-CO"/>
        </w:rPr>
        <w:t xml:space="preserve"> </w:t>
      </w:r>
      <w:r>
        <w:rPr>
          <w:lang w:val="es-CO"/>
        </w:rPr>
        <w:t xml:space="preserve">del 2020.. es la más baja de todas. </w:t>
      </w:r>
    </w:p>
  </w:comment>
  <w:comment w:id="451" w:author="Valeska Villegas Escobar" w:date="2022-01-17T10:54:00Z" w:initials="VVE">
    <w:p w14:paraId="0DBE0B96" w14:textId="019B1FC8" w:rsidR="00640CB6" w:rsidRPr="00C95036" w:rsidRDefault="00640CB6">
      <w:pPr>
        <w:pStyle w:val="CommentText"/>
        <w:rPr>
          <w:lang w:val="es-CO"/>
        </w:rPr>
      </w:pPr>
      <w:r>
        <w:rPr>
          <w:rStyle w:val="CommentReference"/>
        </w:rPr>
        <w:annotationRef/>
      </w:r>
      <w:r w:rsidRPr="00C95036">
        <w:rPr>
          <w:lang w:val="es-CO"/>
        </w:rPr>
        <w:t>Ser</w:t>
      </w:r>
      <w:r>
        <w:rPr>
          <w:lang w:val="es-CO"/>
        </w:rPr>
        <w:t xml:space="preserve">ía bueno especificar esta cosecha si proviene de la traviesa o la main?. </w:t>
      </w:r>
    </w:p>
  </w:comment>
  <w:comment w:id="452" w:author="Valeska Villegas Escobar" w:date="2022-01-17T11:02:00Z" w:initials="VVE">
    <w:p w14:paraId="6011CA32" w14:textId="11CF98FB" w:rsidR="00640CB6" w:rsidRPr="0016250B" w:rsidRDefault="00640CB6">
      <w:pPr>
        <w:pStyle w:val="CommentText"/>
        <w:rPr>
          <w:lang w:val="es-CO"/>
        </w:rPr>
      </w:pPr>
      <w:r>
        <w:rPr>
          <w:rStyle w:val="CommentReference"/>
        </w:rPr>
        <w:annotationRef/>
      </w:r>
      <w:r w:rsidRPr="0016250B">
        <w:rPr>
          <w:lang w:val="es-CO"/>
        </w:rPr>
        <w:t>Ese x  si deb</w:t>
      </w:r>
      <w:r>
        <w:rPr>
          <w:lang w:val="es-CO"/>
        </w:rPr>
        <w:t xml:space="preserve">ería usarse? O mejor 4.0 fold… </w:t>
      </w:r>
    </w:p>
  </w:comment>
  <w:comment w:id="462" w:author="Valeska Villegas Escobar" w:date="2022-01-17T11:30:00Z" w:initials="VVE">
    <w:p w14:paraId="711FD0B9" w14:textId="77777777" w:rsidR="00640CB6" w:rsidRDefault="00640CB6">
      <w:pPr>
        <w:pStyle w:val="CommentText"/>
        <w:rPr>
          <w:lang w:val="es-CO"/>
        </w:rPr>
      </w:pPr>
      <w:r>
        <w:rPr>
          <w:rStyle w:val="CommentReference"/>
        </w:rPr>
        <w:annotationRef/>
      </w:r>
      <w:r w:rsidRPr="00053C3B">
        <w:rPr>
          <w:lang w:val="es-CO"/>
        </w:rPr>
        <w:t>Ta</w:t>
      </w:r>
      <w:r>
        <w:rPr>
          <w:lang w:val="es-CO"/>
        </w:rPr>
        <w:t xml:space="preserve">l vez mejor así: </w:t>
      </w:r>
    </w:p>
    <w:p w14:paraId="7FEDC7E1" w14:textId="77777777" w:rsidR="00640CB6" w:rsidRDefault="00640CB6">
      <w:pPr>
        <w:pStyle w:val="CommentText"/>
        <w:rPr>
          <w:lang w:val="es-CO"/>
        </w:rPr>
      </w:pPr>
    </w:p>
    <w:p w14:paraId="63DC0585" w14:textId="4DFDEF5C" w:rsidR="00640CB6" w:rsidRPr="00053C3B" w:rsidRDefault="00640CB6">
      <w:pPr>
        <w:pStyle w:val="CommentText"/>
      </w:pPr>
      <w:r w:rsidRPr="00053C3B">
        <w:t>The harvest influenced t</w:t>
      </w:r>
      <w:r>
        <w:t xml:space="preserve">he lenticel damage in some extent, … </w:t>
      </w:r>
    </w:p>
  </w:comment>
  <w:comment w:id="459" w:author="Valeska Villegas Escobar" w:date="2022-01-17T11:32:00Z" w:initials="VVE">
    <w:p w14:paraId="70BF0FF7" w14:textId="77777777" w:rsidR="00640CB6" w:rsidRDefault="00640CB6">
      <w:pPr>
        <w:pStyle w:val="CommentText"/>
        <w:rPr>
          <w:lang w:val="es-CO"/>
        </w:rPr>
      </w:pPr>
      <w:r>
        <w:rPr>
          <w:rStyle w:val="CommentReference"/>
        </w:rPr>
        <w:annotationRef/>
      </w:r>
      <w:r w:rsidRPr="00F55F62">
        <w:rPr>
          <w:lang w:val="es-CO"/>
        </w:rPr>
        <w:t>Creería debería existir a</w:t>
      </w:r>
      <w:r>
        <w:rPr>
          <w:lang w:val="es-CO"/>
        </w:rPr>
        <w:t>quí una sugerencia en la cual al evidenciar que hay efectos espaciotemporales, del clima y de incremento en el tiempo, es posible que este daño esté asociado a factores bióticos (microbianos…)?</w:t>
      </w:r>
    </w:p>
    <w:p w14:paraId="60849589" w14:textId="77777777" w:rsidR="00640CB6" w:rsidRDefault="00640CB6">
      <w:pPr>
        <w:pStyle w:val="CommentText"/>
        <w:rPr>
          <w:lang w:val="es-CO"/>
        </w:rPr>
      </w:pPr>
    </w:p>
    <w:p w14:paraId="7289FC87" w14:textId="77777777" w:rsidR="00640CB6" w:rsidRDefault="00640CB6">
      <w:pPr>
        <w:pStyle w:val="CommentText"/>
        <w:rPr>
          <w:lang w:val="es-CO"/>
        </w:rPr>
      </w:pPr>
      <w:r>
        <w:rPr>
          <w:lang w:val="es-CO"/>
        </w:rPr>
        <w:t>Con este link, pasaríamos al siguiente numeral. …</w:t>
      </w:r>
    </w:p>
    <w:p w14:paraId="572CE3F6" w14:textId="77777777" w:rsidR="00640CB6" w:rsidRDefault="00640CB6">
      <w:pPr>
        <w:pStyle w:val="CommentText"/>
        <w:rPr>
          <w:lang w:val="es-CO"/>
        </w:rPr>
      </w:pPr>
    </w:p>
    <w:p w14:paraId="1AD8E42A" w14:textId="298DD17C" w:rsidR="00640CB6" w:rsidRPr="00F55F62" w:rsidRDefault="00640CB6">
      <w:pPr>
        <w:pStyle w:val="CommentText"/>
        <w:rPr>
          <w:lang w:val="es-CO"/>
        </w:rPr>
      </w:pPr>
      <w:r>
        <w:rPr>
          <w:lang w:val="es-CO"/>
        </w:rPr>
        <w:t xml:space="preserve">Jajaja.. ya vi la sugerencia en el siguiente numeral. </w:t>
      </w:r>
    </w:p>
  </w:comment>
  <w:comment w:id="471" w:author="Valeska Villegas Escobar" w:date="2022-01-17T11:36:00Z" w:initials="VVE">
    <w:p w14:paraId="3C08DA2B" w14:textId="7269E43F" w:rsidR="00640CB6" w:rsidRPr="00F55F62" w:rsidRDefault="00640CB6">
      <w:pPr>
        <w:pStyle w:val="CommentText"/>
        <w:rPr>
          <w:lang w:val="es-CO"/>
        </w:rPr>
      </w:pPr>
      <w:r>
        <w:rPr>
          <w:rStyle w:val="CommentReference"/>
        </w:rPr>
        <w:annotationRef/>
      </w:r>
      <w:r w:rsidRPr="00F55F62">
        <w:rPr>
          <w:lang w:val="es-CO"/>
        </w:rPr>
        <w:t xml:space="preserve">Creo importante decir que que </w:t>
      </w:r>
      <w:r>
        <w:rPr>
          <w:lang w:val="es-CO"/>
        </w:rPr>
        <w:t>cosecha (main, traviesa)?</w:t>
      </w:r>
    </w:p>
  </w:comment>
  <w:comment w:id="474" w:author="Valeska Villegas Escobar" w:date="2022-01-17T11:40:00Z" w:initials="VVE">
    <w:p w14:paraId="21A9B141" w14:textId="77777777" w:rsidR="00640CB6" w:rsidRDefault="00640CB6">
      <w:pPr>
        <w:pStyle w:val="CommentText"/>
        <w:rPr>
          <w:lang w:val="es-CO"/>
        </w:rPr>
      </w:pPr>
      <w:r>
        <w:rPr>
          <w:rStyle w:val="CommentReference"/>
        </w:rPr>
        <w:annotationRef/>
      </w:r>
      <w:r w:rsidRPr="00F55F62">
        <w:rPr>
          <w:lang w:val="es-CO"/>
        </w:rPr>
        <w:t xml:space="preserve">Revisemos los colores de las figuras. </w:t>
      </w:r>
    </w:p>
    <w:p w14:paraId="10697D93" w14:textId="22520F8C" w:rsidR="00640CB6" w:rsidRDefault="00640CB6">
      <w:pPr>
        <w:pStyle w:val="CommentText"/>
        <w:rPr>
          <w:lang w:val="es-CO"/>
        </w:rPr>
      </w:pPr>
      <w:r>
        <w:rPr>
          <w:lang w:val="es-CO"/>
        </w:rPr>
        <w:t xml:space="preserve">Por ejemplo para la fig 2. Para 0 </w:t>
      </w:r>
      <w:r w:rsidR="008C2EA6">
        <w:rPr>
          <w:lang w:val="es-CO"/>
        </w:rPr>
        <w:t>dph</w:t>
      </w:r>
      <w:r>
        <w:rPr>
          <w:lang w:val="es-CO"/>
        </w:rPr>
        <w:t xml:space="preserve"> se usa ese rosado, para severe también.. </w:t>
      </w:r>
    </w:p>
    <w:p w14:paraId="49C4C054" w14:textId="77777777" w:rsidR="00640CB6" w:rsidRDefault="00640CB6">
      <w:pPr>
        <w:pStyle w:val="CommentText"/>
        <w:rPr>
          <w:lang w:val="es-CO"/>
        </w:rPr>
      </w:pPr>
    </w:p>
    <w:p w14:paraId="2D565612" w14:textId="2A516CBA" w:rsidR="00640CB6" w:rsidRPr="00F55F62" w:rsidRDefault="00640CB6">
      <w:pPr>
        <w:pStyle w:val="CommentText"/>
        <w:rPr>
          <w:lang w:val="es-CO"/>
        </w:rPr>
      </w:pPr>
      <w:r>
        <w:rPr>
          <w:lang w:val="es-CO"/>
        </w:rPr>
        <w:t xml:space="preserve">Creo debemos usar colores grises y negros para figuras que no requieran color. </w:t>
      </w:r>
    </w:p>
  </w:comment>
  <w:comment w:id="477" w:author="Valeska Villegas Escobar" w:date="2022-01-17T11:46:00Z" w:initials="VVE">
    <w:p w14:paraId="0BBF4D71" w14:textId="342CC039" w:rsidR="00640CB6" w:rsidRPr="006F5467" w:rsidRDefault="00640CB6">
      <w:pPr>
        <w:pStyle w:val="CommentText"/>
        <w:rPr>
          <w:lang w:val="es-CO"/>
        </w:rPr>
      </w:pPr>
      <w:r>
        <w:rPr>
          <w:rStyle w:val="CommentReference"/>
        </w:rPr>
        <w:annotationRef/>
      </w:r>
      <w:r w:rsidRPr="006F5467">
        <w:rPr>
          <w:lang w:val="es-CO"/>
        </w:rPr>
        <w:t>60.4%?</w:t>
      </w:r>
    </w:p>
  </w:comment>
  <w:comment w:id="478" w:author="Sandra Mosquera Lopez" w:date="2022-02-03T16:47:00Z" w:initials="SML">
    <w:p w14:paraId="2240806D" w14:textId="56B93791" w:rsidR="006945A6" w:rsidRPr="006945A6" w:rsidRDefault="006945A6">
      <w:pPr>
        <w:pStyle w:val="CommentText"/>
        <w:rPr>
          <w:lang w:val="es-CO"/>
        </w:rPr>
      </w:pPr>
      <w:r>
        <w:rPr>
          <w:rStyle w:val="CommentReference"/>
        </w:rPr>
        <w:annotationRef/>
      </w:r>
      <w:r w:rsidRPr="006945A6">
        <w:rPr>
          <w:lang w:val="es-CO"/>
        </w:rPr>
        <w:t xml:space="preserve">No vales, ese es el </w:t>
      </w:r>
      <w:r>
        <w:rPr>
          <w:lang w:val="es-CO"/>
        </w:rPr>
        <w:t>PCoA1. Esto lo que dice es el PCoA captureo entre los dos ejes el 72.6%(12.2%+60.4%) y el 70.1</w:t>
      </w:r>
      <w:r w:rsidR="003C13E1">
        <w:rPr>
          <w:lang w:val="es-CO"/>
        </w:rPr>
        <w:t>%</w:t>
      </w:r>
      <w:r>
        <w:rPr>
          <w:lang w:val="es-CO"/>
        </w:rPr>
        <w:t xml:space="preserve"> es el modelo evaluando ambos factores…</w:t>
      </w:r>
      <w:r w:rsidR="003C13E1">
        <w:rPr>
          <w:lang w:val="es-CO"/>
        </w:rPr>
        <w:t>es decir de toda la variación capturada por el PCoA la mayoría pero no toda se debe a ambos factores… hay un adicional 2.5% que sabrá de donde salen</w:t>
      </w:r>
    </w:p>
  </w:comment>
  <w:comment w:id="486" w:author="Valeska Villegas Escobar" w:date="2022-01-17T15:14:00Z" w:initials="VVE">
    <w:p w14:paraId="7C57F068" w14:textId="77777777" w:rsidR="00640CB6" w:rsidRDefault="00640CB6">
      <w:pPr>
        <w:pStyle w:val="CommentText"/>
        <w:rPr>
          <w:lang w:val="es-CO"/>
        </w:rPr>
      </w:pPr>
      <w:r>
        <w:rPr>
          <w:rStyle w:val="CommentReference"/>
        </w:rPr>
        <w:annotationRef/>
      </w:r>
      <w:r w:rsidRPr="006F5467">
        <w:rPr>
          <w:lang w:val="es-CO"/>
        </w:rPr>
        <w:t>Cr</w:t>
      </w:r>
      <w:r>
        <w:rPr>
          <w:lang w:val="es-CO"/>
        </w:rPr>
        <w:t xml:space="preserve">eería importante primero describir la composición de la comunidad a nivel de filo, clase, orden familia.. etc. </w:t>
      </w:r>
    </w:p>
    <w:p w14:paraId="6A6D9DAF" w14:textId="77777777" w:rsidR="00640CB6" w:rsidRDefault="00640CB6">
      <w:pPr>
        <w:pStyle w:val="CommentText"/>
        <w:rPr>
          <w:lang w:val="es-CO"/>
        </w:rPr>
      </w:pPr>
    </w:p>
    <w:p w14:paraId="39201458" w14:textId="29DB0B90" w:rsidR="00640CB6" w:rsidRDefault="00640CB6">
      <w:pPr>
        <w:pStyle w:val="CommentText"/>
        <w:rPr>
          <w:lang w:val="es-CO"/>
        </w:rPr>
      </w:pPr>
      <w:r>
        <w:rPr>
          <w:lang w:val="es-CO"/>
        </w:rPr>
        <w:t xml:space="preserve">Por ejemplo decir algo así: </w:t>
      </w:r>
    </w:p>
    <w:p w14:paraId="535752C7" w14:textId="3F33DC82" w:rsidR="00640CB6" w:rsidRDefault="00640CB6">
      <w:pPr>
        <w:pStyle w:val="CommentText"/>
        <w:rPr>
          <w:lang w:val="es-CO"/>
        </w:rPr>
      </w:pPr>
    </w:p>
    <w:p w14:paraId="439F46E9" w14:textId="63148877" w:rsidR="00640CB6" w:rsidRPr="008D7D30" w:rsidRDefault="00640CB6">
      <w:pPr>
        <w:pStyle w:val="CommentText"/>
        <w:rPr>
          <w:lang w:val="es-CO"/>
        </w:rPr>
      </w:pPr>
      <w:r w:rsidRPr="008C0846">
        <w:t xml:space="preserve">Fungal communities of avocado cv. </w:t>
      </w:r>
      <w:r>
        <w:t xml:space="preserve">Hass with lenticel damages were represented by 2 phyla (ascomycota, basidiomycta) and a not classified group, regardless of the farm. Within  ascomycota, X clases, Y orders, Z families and W genera were found both in severe and mild lenticel damages…. </w:t>
      </w:r>
      <w:r w:rsidRPr="008D7D30">
        <w:rPr>
          <w:lang w:val="es-CO"/>
        </w:rPr>
        <w:t xml:space="preserve">While for basidiomicota … </w:t>
      </w:r>
    </w:p>
    <w:p w14:paraId="2BC80110" w14:textId="5A97C718" w:rsidR="00640CB6" w:rsidRPr="008D7D30" w:rsidRDefault="00640CB6">
      <w:pPr>
        <w:pStyle w:val="CommentText"/>
        <w:rPr>
          <w:lang w:val="es-CO"/>
        </w:rPr>
      </w:pPr>
    </w:p>
    <w:p w14:paraId="0BBDC282" w14:textId="7DFD31A9" w:rsidR="00640CB6" w:rsidRPr="008D7D30" w:rsidRDefault="00640CB6">
      <w:pPr>
        <w:pStyle w:val="CommentText"/>
        <w:rPr>
          <w:lang w:val="es-CO"/>
        </w:rPr>
      </w:pPr>
    </w:p>
    <w:p w14:paraId="75672829" w14:textId="46E91BA6" w:rsidR="00640CB6" w:rsidRDefault="00640CB6">
      <w:pPr>
        <w:pStyle w:val="CommentText"/>
        <w:rPr>
          <w:lang w:val="es-CO"/>
        </w:rPr>
      </w:pPr>
      <w:r w:rsidRPr="006F22D7">
        <w:rPr>
          <w:lang w:val="es-CO"/>
        </w:rPr>
        <w:t>Quisiera explorer un poco más esta inf</w:t>
      </w:r>
      <w:r>
        <w:rPr>
          <w:lang w:val="es-CO"/>
        </w:rPr>
        <w:t xml:space="preserve">o… a nivel de clasidifacioón taxonómica.. Antes de colocar el tema de las enriquecidas quisiera incluir cuales clases son compartidas y cuales únicas, o para orden o para familia…. </w:t>
      </w:r>
    </w:p>
    <w:p w14:paraId="77D68B9D" w14:textId="7F479EAD" w:rsidR="00640CB6" w:rsidRDefault="00640CB6">
      <w:pPr>
        <w:pStyle w:val="CommentText"/>
        <w:rPr>
          <w:lang w:val="es-CO"/>
        </w:rPr>
      </w:pPr>
      <w:r>
        <w:rPr>
          <w:lang w:val="es-CO"/>
        </w:rPr>
        <w:t xml:space="preserve">Eso lo podemos analizar en un diagrama de venn: </w:t>
      </w:r>
    </w:p>
    <w:p w14:paraId="799F4C87" w14:textId="6688F3AE" w:rsidR="00640CB6" w:rsidRDefault="00640CB6">
      <w:pPr>
        <w:pStyle w:val="CommentText"/>
        <w:rPr>
          <w:lang w:val="es-CO"/>
        </w:rPr>
      </w:pPr>
    </w:p>
    <w:p w14:paraId="2EF93A32" w14:textId="6C505BF8" w:rsidR="00640CB6" w:rsidRDefault="0003278F">
      <w:pPr>
        <w:pStyle w:val="CommentText"/>
        <w:rPr>
          <w:lang w:val="es-CO"/>
        </w:rPr>
      </w:pPr>
      <w:hyperlink r:id="rId2" w:history="1">
        <w:r w:rsidR="00640CB6" w:rsidRPr="00735E90">
          <w:rPr>
            <w:rStyle w:val="Hyperlink"/>
            <w:lang w:val="es-CO"/>
          </w:rPr>
          <w:t>http://jvenn.toulouse.inra.fr/app/example.html</w:t>
        </w:r>
      </w:hyperlink>
    </w:p>
    <w:p w14:paraId="76717F85" w14:textId="77777777" w:rsidR="00640CB6" w:rsidRDefault="00640CB6">
      <w:pPr>
        <w:pStyle w:val="CommentText"/>
        <w:rPr>
          <w:lang w:val="es-CO"/>
        </w:rPr>
      </w:pPr>
    </w:p>
    <w:p w14:paraId="35C2A1F8" w14:textId="791A750D" w:rsidR="00640CB6" w:rsidRPr="006F22D7" w:rsidRDefault="00640CB6">
      <w:pPr>
        <w:pStyle w:val="CommentText"/>
        <w:rPr>
          <w:lang w:val="es-CO"/>
        </w:rPr>
      </w:pPr>
      <w:r>
        <w:rPr>
          <w:lang w:val="es-CO"/>
        </w:rPr>
        <w:t xml:space="preserve">Adicionalmente creo se dice: Not classified y no undefined. </w:t>
      </w:r>
    </w:p>
    <w:p w14:paraId="479E0CFF" w14:textId="77777777" w:rsidR="00640CB6" w:rsidRPr="006F22D7" w:rsidRDefault="00640CB6">
      <w:pPr>
        <w:pStyle w:val="CommentText"/>
        <w:rPr>
          <w:lang w:val="es-CO"/>
        </w:rPr>
      </w:pPr>
    </w:p>
    <w:p w14:paraId="74CB5257" w14:textId="38AC5DFA" w:rsidR="00640CB6" w:rsidRPr="006F22D7" w:rsidRDefault="00640CB6">
      <w:pPr>
        <w:pStyle w:val="CommentText"/>
        <w:rPr>
          <w:lang w:val="es-CO"/>
        </w:rPr>
      </w:pPr>
    </w:p>
  </w:comment>
  <w:comment w:id="488" w:author="Valeska Villegas Escobar" w:date="2022-01-17T15:12:00Z" w:initials="VVE">
    <w:p w14:paraId="2F443C17" w14:textId="77777777" w:rsidR="00640CB6" w:rsidRPr="00F07567" w:rsidRDefault="00640CB6">
      <w:pPr>
        <w:pStyle w:val="CommentText"/>
      </w:pPr>
      <w:r>
        <w:rPr>
          <w:rStyle w:val="CommentReference"/>
        </w:rPr>
        <w:annotationRef/>
      </w:r>
      <w:r w:rsidRPr="00F07567">
        <w:t xml:space="preserve">Creo sería major decir: </w:t>
      </w:r>
    </w:p>
    <w:p w14:paraId="530DD35E" w14:textId="77777777" w:rsidR="00640CB6" w:rsidRPr="00F07567" w:rsidRDefault="00640CB6">
      <w:pPr>
        <w:pStyle w:val="CommentText"/>
      </w:pPr>
    </w:p>
    <w:p w14:paraId="1D2FAB18" w14:textId="438929D6" w:rsidR="00640CB6" w:rsidRPr="006F5467" w:rsidRDefault="00640CB6">
      <w:pPr>
        <w:pStyle w:val="CommentText"/>
      </w:pPr>
      <w:r w:rsidRPr="006F5467">
        <w:t>… had higher relative abundances o</w:t>
      </w:r>
      <w:r>
        <w:t xml:space="preserve">f Ascomycetes than communities with mild damages regardless of the farm. </w:t>
      </w:r>
    </w:p>
  </w:comment>
  <w:comment w:id="489" w:author="Valeska Villegas Escobar" w:date="2022-01-17T15:22:00Z" w:initials="VVE">
    <w:p w14:paraId="32159784" w14:textId="16D02DE9" w:rsidR="00640CB6" w:rsidRPr="00903B13" w:rsidRDefault="00640CB6">
      <w:pPr>
        <w:pStyle w:val="CommentText"/>
        <w:rPr>
          <w:lang w:val="es-CO"/>
        </w:rPr>
      </w:pPr>
      <w:r>
        <w:rPr>
          <w:rStyle w:val="CommentReference"/>
        </w:rPr>
        <w:annotationRef/>
      </w:r>
      <w:r w:rsidRPr="00903B13">
        <w:rPr>
          <w:lang w:val="es-CO"/>
        </w:rPr>
        <w:t>Ascomycota?</w:t>
      </w:r>
    </w:p>
  </w:comment>
  <w:comment w:id="491" w:author="Valeska Villegas Escobar" w:date="2022-01-17T15:23:00Z" w:initials="VVE">
    <w:p w14:paraId="44A2B7E0" w14:textId="3E0001F6" w:rsidR="00640CB6" w:rsidRPr="00903B13" w:rsidRDefault="00640CB6">
      <w:pPr>
        <w:pStyle w:val="CommentText"/>
        <w:rPr>
          <w:lang w:val="es-CO"/>
        </w:rPr>
      </w:pPr>
      <w:r>
        <w:rPr>
          <w:rStyle w:val="CommentReference"/>
        </w:rPr>
        <w:annotationRef/>
      </w:r>
      <w:r w:rsidRPr="00903B13">
        <w:rPr>
          <w:lang w:val="es-CO"/>
        </w:rPr>
        <w:t>Basidiomycota</w:t>
      </w:r>
    </w:p>
  </w:comment>
  <w:comment w:id="495" w:author="Valeska Villegas Escobar" w:date="2022-01-17T15:28:00Z" w:initials="VVE">
    <w:p w14:paraId="14ECA8DE" w14:textId="77777777" w:rsidR="00640CB6" w:rsidRDefault="00640CB6">
      <w:pPr>
        <w:pStyle w:val="CommentText"/>
        <w:rPr>
          <w:lang w:val="es-CO"/>
        </w:rPr>
      </w:pPr>
      <w:r>
        <w:rPr>
          <w:rStyle w:val="CommentReference"/>
        </w:rPr>
        <w:annotationRef/>
      </w:r>
      <w:r w:rsidRPr="00903B13">
        <w:rPr>
          <w:lang w:val="es-CO"/>
        </w:rPr>
        <w:t>Cre</w:t>
      </w:r>
      <w:r>
        <w:rPr>
          <w:lang w:val="es-CO"/>
        </w:rPr>
        <w:t xml:space="preserve">o importante mencionar otros niveles taxonómicos antes del género, cómo lo dije anteriormente. </w:t>
      </w:r>
    </w:p>
    <w:p w14:paraId="00556319" w14:textId="5F8D4BD7" w:rsidR="00640CB6" w:rsidRPr="00903B13" w:rsidRDefault="00640CB6">
      <w:pPr>
        <w:pStyle w:val="CommentText"/>
        <w:rPr>
          <w:lang w:val="es-CO"/>
        </w:rPr>
      </w:pPr>
      <w:r>
        <w:rPr>
          <w:lang w:val="es-CO"/>
        </w:rPr>
        <w:t xml:space="preserve">Otro tema sería hacer diagramas de venn para ver que clases, familas y/o géneros se comparten entre mild y severe y cuales no. </w:t>
      </w:r>
    </w:p>
  </w:comment>
  <w:comment w:id="507" w:author="Valeska Villegas Escobar" w:date="2022-01-18T08:49:00Z" w:initials="VVE">
    <w:p w14:paraId="5B2365D5" w14:textId="77777777" w:rsidR="00640CB6" w:rsidRDefault="00640CB6">
      <w:pPr>
        <w:pStyle w:val="CommentText"/>
        <w:rPr>
          <w:lang w:val="es-CO"/>
        </w:rPr>
      </w:pPr>
      <w:r>
        <w:rPr>
          <w:rStyle w:val="CommentReference"/>
        </w:rPr>
        <w:annotationRef/>
      </w:r>
      <w:r w:rsidRPr="001E572A">
        <w:rPr>
          <w:lang w:val="es-CO"/>
        </w:rPr>
        <w:t>No deberías incluir entre p</w:t>
      </w:r>
      <w:r>
        <w:rPr>
          <w:lang w:val="es-CO"/>
        </w:rPr>
        <w:t>aréntesis el número del ASV?</w:t>
      </w:r>
    </w:p>
    <w:p w14:paraId="4D24941C" w14:textId="51FEB9C8" w:rsidR="00640CB6" w:rsidRPr="001E572A" w:rsidRDefault="00640CB6">
      <w:pPr>
        <w:pStyle w:val="CommentText"/>
        <w:rPr>
          <w:lang w:val="es-CO"/>
        </w:rPr>
      </w:pPr>
      <w:r>
        <w:rPr>
          <w:lang w:val="es-CO"/>
        </w:rPr>
        <w:t xml:space="preserve">Lo mismo para las otras. </w:t>
      </w:r>
    </w:p>
  </w:comment>
  <w:comment w:id="508" w:author="Valeska Villegas Escobar" w:date="2022-01-18T08:47:00Z" w:initials="VVE">
    <w:p w14:paraId="2E19009B" w14:textId="77DFE7DA" w:rsidR="00640CB6" w:rsidRPr="008D7D30" w:rsidRDefault="00640CB6">
      <w:pPr>
        <w:pStyle w:val="CommentText"/>
        <w:rPr>
          <w:lang w:val="es-CO"/>
        </w:rPr>
      </w:pPr>
      <w:r>
        <w:rPr>
          <w:rStyle w:val="CommentReference"/>
        </w:rPr>
        <w:annotationRef/>
      </w:r>
      <w:r w:rsidRPr="008D7D30">
        <w:rPr>
          <w:lang w:val="es-CO"/>
        </w:rPr>
        <w:t>Not classified?</w:t>
      </w:r>
    </w:p>
  </w:comment>
  <w:comment w:id="530" w:author="Valeska Villegas Escobar" w:date="2022-01-18T09:26:00Z" w:initials="VVE">
    <w:p w14:paraId="129E878E" w14:textId="42BA1F59" w:rsidR="00640CB6" w:rsidRPr="00640CB6" w:rsidRDefault="00640CB6">
      <w:pPr>
        <w:pStyle w:val="CommentText"/>
        <w:rPr>
          <w:lang w:val="es-CO"/>
        </w:rPr>
      </w:pPr>
      <w:r>
        <w:rPr>
          <w:rStyle w:val="CommentReference"/>
        </w:rPr>
        <w:annotationRef/>
      </w:r>
      <w:r w:rsidRPr="00640CB6">
        <w:rPr>
          <w:lang w:val="es-CO"/>
        </w:rPr>
        <w:t>Yo complementaría aquí l</w:t>
      </w:r>
      <w:r>
        <w:rPr>
          <w:lang w:val="es-CO"/>
        </w:rPr>
        <w:t xml:space="preserve">a posible causa? Por ejemplo aislar Pseudocercospora por métodos tradicionales de cultivo no es viable… es decir usar técnicas de aislamiento comunes con medios de cultivo enriquecidos probablemente no represente la realizdad de la comunidad y su estructura </w:t>
      </w:r>
    </w:p>
  </w:comment>
  <w:comment w:id="531" w:author="Sandra Mosquera Lopez" w:date="2022-02-16T19:00:00Z" w:initials="SML">
    <w:p w14:paraId="7CFD9433" w14:textId="77777777" w:rsidR="00E26B89" w:rsidRDefault="00E26B89" w:rsidP="00DC1E9F">
      <w:pPr>
        <w:pStyle w:val="CommentText"/>
      </w:pPr>
      <w:r>
        <w:rPr>
          <w:rStyle w:val="CommentReference"/>
        </w:rPr>
        <w:annotationRef/>
      </w:r>
      <w:r>
        <w:t>Esto lo discutimos al final</w:t>
      </w:r>
    </w:p>
  </w:comment>
  <w:comment w:id="536" w:author="Valeska Villegas Escobar" w:date="2022-01-18T09:30:00Z" w:initials="VVE">
    <w:p w14:paraId="0DDA0104" w14:textId="272B5D6B" w:rsidR="00673EDA" w:rsidRPr="00673EDA" w:rsidRDefault="00673EDA">
      <w:pPr>
        <w:pStyle w:val="CommentText"/>
        <w:rPr>
          <w:lang w:val="es-CO"/>
        </w:rPr>
      </w:pPr>
      <w:r>
        <w:rPr>
          <w:rStyle w:val="CommentReference"/>
        </w:rPr>
        <w:annotationRef/>
      </w:r>
      <w:r w:rsidRPr="00673EDA">
        <w:rPr>
          <w:lang w:val="es-CO"/>
        </w:rPr>
        <w:t>Druni… no podría h</w:t>
      </w:r>
      <w:r>
        <w:rPr>
          <w:lang w:val="es-CO"/>
        </w:rPr>
        <w:t>ablarse de un complejo de especies? O se adjudica a un solo organismo?</w:t>
      </w:r>
    </w:p>
  </w:comment>
  <w:comment w:id="537" w:author="Sandra Mosquera Lopez" w:date="2022-02-16T18:50:00Z" w:initials="SML">
    <w:p w14:paraId="6AE30778" w14:textId="77777777" w:rsidR="00B113E0" w:rsidRDefault="00B113E0" w:rsidP="006E5702">
      <w:pPr>
        <w:pStyle w:val="CommentText"/>
      </w:pPr>
      <w:r>
        <w:rPr>
          <w:rStyle w:val="CommentReference"/>
        </w:rPr>
        <w:annotationRef/>
      </w:r>
      <w:r>
        <w:t>No veo por que no, ahi lo anexe</w:t>
      </w:r>
    </w:p>
  </w:comment>
  <w:comment w:id="538" w:author="Valeska Villegas Escobar" w:date="2022-01-18T09:32:00Z" w:initials="VVE">
    <w:p w14:paraId="72977821" w14:textId="22A27291" w:rsidR="00673EDA" w:rsidRPr="00673EDA" w:rsidRDefault="00673EDA">
      <w:pPr>
        <w:pStyle w:val="CommentText"/>
        <w:rPr>
          <w:lang w:val="es-CO"/>
        </w:rPr>
      </w:pPr>
      <w:r>
        <w:rPr>
          <w:rStyle w:val="CommentReference"/>
        </w:rPr>
        <w:annotationRef/>
      </w:r>
      <w:r w:rsidRPr="00673EDA">
        <w:rPr>
          <w:lang w:val="es-CO"/>
        </w:rPr>
        <w:t>Alguna vez hablamos d</w:t>
      </w:r>
      <w:r>
        <w:rPr>
          <w:lang w:val="es-CO"/>
        </w:rPr>
        <w:t>e conocer cual fue el progama de manejo durante estas temporadas en ambas fincas. Fungicidas usados etc? estos datos no los tenemos? Quisiera ver si la escondida tuvo una mayor carga de fungicidas por ejemplo</w:t>
      </w:r>
    </w:p>
  </w:comment>
  <w:comment w:id="539" w:author="Sandra Mosquera Lopez" w:date="2022-02-16T18:51:00Z" w:initials="SML">
    <w:p w14:paraId="6A2F6AFF" w14:textId="77777777" w:rsidR="00B113E0" w:rsidRDefault="00B113E0" w:rsidP="00714D26">
      <w:pPr>
        <w:pStyle w:val="CommentText"/>
      </w:pPr>
      <w:r>
        <w:rPr>
          <w:rStyle w:val="CommentReference"/>
        </w:rPr>
        <w:annotationRef/>
      </w:r>
      <w:r>
        <w:t>No los tenemos</w:t>
      </w:r>
    </w:p>
  </w:comment>
  <w:comment w:id="540" w:author="Sandra Mosquera Lopez" w:date="2022-02-16T18:51:00Z" w:initials="SML">
    <w:p w14:paraId="5DCB8674" w14:textId="77777777" w:rsidR="00B113E0" w:rsidRDefault="00B113E0" w:rsidP="00027D73">
      <w:pPr>
        <w:pStyle w:val="CommentText"/>
      </w:pPr>
      <w:r>
        <w:rPr>
          <w:rStyle w:val="CommentReference"/>
        </w:rPr>
        <w:annotationRef/>
      </w:r>
      <w:r>
        <w:t>Y si no estoy mal en el sinai es mejor que en la escondida</w:t>
      </w:r>
    </w:p>
  </w:comment>
  <w:comment w:id="549" w:author="Valeska Villegas Escobar" w:date="2022-01-18T09:36:00Z" w:initials="VVE">
    <w:p w14:paraId="428F38C4" w14:textId="63F1F0A5" w:rsidR="00673EDA" w:rsidRPr="00673EDA" w:rsidRDefault="00673EDA">
      <w:pPr>
        <w:pStyle w:val="CommentText"/>
        <w:rPr>
          <w:lang w:val="es-CO"/>
        </w:rPr>
      </w:pPr>
      <w:r>
        <w:rPr>
          <w:rStyle w:val="CommentReference"/>
        </w:rPr>
        <w:annotationRef/>
      </w:r>
      <w:r w:rsidRPr="00673EDA">
        <w:rPr>
          <w:lang w:val="es-CO"/>
        </w:rPr>
        <w:t>No podría indicar qu</w:t>
      </w:r>
      <w:r>
        <w:rPr>
          <w:lang w:val="es-CO"/>
        </w:rPr>
        <w:t>e el daño ya está muy avanzado y por ende otros organismos oportunistas colonizan esos tejidos necrosados?</w:t>
      </w:r>
    </w:p>
  </w:comment>
  <w:comment w:id="550" w:author="Sandra Mosquera Lopez" w:date="2022-02-16T19:16:00Z" w:initials="SML">
    <w:p w14:paraId="2B12AC39" w14:textId="77777777" w:rsidR="00B254CE" w:rsidRDefault="00B254CE" w:rsidP="00187FAC">
      <w:pPr>
        <w:pStyle w:val="CommentText"/>
      </w:pPr>
      <w:r>
        <w:rPr>
          <w:rStyle w:val="CommentReference"/>
        </w:rPr>
        <w:annotationRef/>
      </w:r>
      <w:r>
        <w:t>Agregue algo en el texto</w:t>
      </w:r>
    </w:p>
  </w:comment>
  <w:comment w:id="557" w:author="Valeska Villegas Escobar" w:date="2022-01-18T09:49:00Z" w:initials="VVE">
    <w:p w14:paraId="123391D2" w14:textId="0665CA39" w:rsidR="00A46ED5" w:rsidRPr="00A46ED5" w:rsidRDefault="00A46ED5">
      <w:pPr>
        <w:pStyle w:val="CommentText"/>
        <w:rPr>
          <w:lang w:val="es-CO"/>
        </w:rPr>
      </w:pPr>
      <w:r>
        <w:rPr>
          <w:rStyle w:val="CommentReference"/>
        </w:rPr>
        <w:annotationRef/>
      </w:r>
      <w:r w:rsidRPr="00A46ED5">
        <w:rPr>
          <w:lang w:val="es-CO"/>
        </w:rPr>
        <w:t>Pero probabalmente por e</w:t>
      </w:r>
      <w:r>
        <w:rPr>
          <w:lang w:val="es-CO"/>
        </w:rPr>
        <w:t>l método seleccionado de aislamiento?</w:t>
      </w:r>
    </w:p>
  </w:comment>
  <w:comment w:id="558" w:author="Sandra Mosquera Lopez" w:date="2022-02-16T19:02:00Z" w:initials="SML">
    <w:p w14:paraId="3BC7BE47" w14:textId="77777777" w:rsidR="00E26B89" w:rsidRDefault="00E26B89" w:rsidP="006B67C4">
      <w:pPr>
        <w:pStyle w:val="CommentText"/>
      </w:pPr>
      <w:r>
        <w:rPr>
          <w:rStyle w:val="CommentReference"/>
        </w:rPr>
        <w:annotationRef/>
      </w:r>
      <w:r>
        <w:t>Eso lo discutimos en este parrafo:  Most of these studies have been based on culturable techniques like those used in this study, making it likely that the fungi in these evaluations fail to capture the complexity of the fungal communities responsible for the lenticel damage</w:t>
      </w:r>
    </w:p>
  </w:comment>
  <w:comment w:id="559" w:author="Sandra Mosquera Lopez" w:date="2022-02-16T19:04:00Z" w:initials="SML">
    <w:p w14:paraId="42D3DBFE" w14:textId="77777777" w:rsidR="00E26B89" w:rsidRDefault="00E26B89" w:rsidP="004A0514">
      <w:pPr>
        <w:pStyle w:val="CommentText"/>
      </w:pPr>
      <w:r>
        <w:rPr>
          <w:rStyle w:val="CommentReference"/>
        </w:rPr>
        <w:annotationRef/>
      </w:r>
      <w:r>
        <w:t>Pero le agregue una cosita</w:t>
      </w:r>
    </w:p>
  </w:comment>
  <w:comment w:id="588" w:author="Valeska Villegas Escobar" w:date="2022-01-18T09:51:00Z" w:initials="VVE">
    <w:p w14:paraId="39D17041" w14:textId="54AB7657" w:rsidR="00D716A5" w:rsidRPr="008A15EE" w:rsidRDefault="00D716A5">
      <w:pPr>
        <w:pStyle w:val="CommentText"/>
        <w:rPr>
          <w:lang w:val="es-CO"/>
        </w:rPr>
      </w:pPr>
      <w:r>
        <w:rPr>
          <w:rStyle w:val="CommentReference"/>
        </w:rPr>
        <w:annotationRef/>
      </w:r>
      <w:r w:rsidRPr="008A15EE">
        <w:rPr>
          <w:lang w:val="es-CO"/>
        </w:rPr>
        <w:t>dph</w:t>
      </w:r>
    </w:p>
  </w:comment>
  <w:comment w:id="641" w:author="Valeska Villegas Escobar" w:date="2022-01-18T10:01:00Z" w:initials="VVE">
    <w:p w14:paraId="7307EDB1" w14:textId="2EBE7213" w:rsidR="00D716A5" w:rsidRDefault="00D716A5">
      <w:pPr>
        <w:pStyle w:val="CommentText"/>
        <w:rPr>
          <w:lang w:val="es-CO"/>
        </w:rPr>
      </w:pPr>
      <w:r>
        <w:rPr>
          <w:rStyle w:val="CommentReference"/>
        </w:rPr>
        <w:annotationRef/>
      </w:r>
      <w:r w:rsidR="008A15EE" w:rsidRPr="008A15EE">
        <w:rPr>
          <w:lang w:val="es-CO"/>
        </w:rPr>
        <w:t>Esto fue e</w:t>
      </w:r>
      <w:r w:rsidR="008A15EE">
        <w:rPr>
          <w:lang w:val="es-CO"/>
        </w:rPr>
        <w:t xml:space="preserve">n el </w:t>
      </w:r>
      <w:r w:rsidR="007D2ABE">
        <w:rPr>
          <w:lang w:val="es-CO"/>
        </w:rPr>
        <w:t>principal harvest</w:t>
      </w:r>
      <w:r w:rsidR="008A15EE">
        <w:rPr>
          <w:lang w:val="es-CO"/>
        </w:rPr>
        <w:t>, miesntra que todo el análisis de metagenómica fue en la traviesa. Ahora la traviesa de 2021 fue para frutos sanos…</w:t>
      </w:r>
    </w:p>
    <w:p w14:paraId="1BB81C40" w14:textId="77777777" w:rsidR="008A15EE" w:rsidRDefault="008A15EE">
      <w:pPr>
        <w:pStyle w:val="CommentText"/>
        <w:rPr>
          <w:lang w:val="es-CO"/>
        </w:rPr>
      </w:pPr>
    </w:p>
    <w:p w14:paraId="55E19491" w14:textId="394C052B" w:rsidR="008A15EE" w:rsidRPr="008A15EE" w:rsidRDefault="008A15EE">
      <w:pPr>
        <w:pStyle w:val="CommentText"/>
        <w:rPr>
          <w:lang w:val="es-CO"/>
        </w:rPr>
      </w:pPr>
      <w:r>
        <w:rPr>
          <w:lang w:val="es-CO"/>
        </w:rPr>
        <w:t xml:space="preserve">Que opinas de esto. </w:t>
      </w:r>
    </w:p>
  </w:comment>
  <w:comment w:id="642" w:author="Sandra Mosquera Lopez" w:date="2022-02-17T17:48:00Z" w:initials="SML">
    <w:p w14:paraId="6CBF0D8F" w14:textId="77777777" w:rsidR="00EC6EC9" w:rsidRDefault="00EC6EC9" w:rsidP="00CA3654">
      <w:pPr>
        <w:pStyle w:val="CommentText"/>
      </w:pPr>
      <w:r>
        <w:rPr>
          <w:rStyle w:val="CommentReference"/>
        </w:rPr>
        <w:annotationRef/>
      </w:r>
      <w:r>
        <w:t>Que es lo que hay, creo que si el causal del daño existe no es muy relevante cuando se hicieron. SI esta esta. Lo que si creo es no hacer mucho enfasis en esa asociacion y creo que en eso no nos pasamos</w:t>
      </w:r>
    </w:p>
  </w:comment>
  <w:comment w:id="786" w:author="Valeska Villegas Escobar" w:date="2022-01-18T10:03:00Z" w:initials="VVE">
    <w:p w14:paraId="6BF99B66" w14:textId="7878201B" w:rsidR="008A15EE" w:rsidRDefault="008A15EE">
      <w:pPr>
        <w:pStyle w:val="CommentText"/>
        <w:rPr>
          <w:lang w:val="es-CO"/>
        </w:rPr>
      </w:pPr>
      <w:r>
        <w:rPr>
          <w:rStyle w:val="CommentReference"/>
        </w:rPr>
        <w:annotationRef/>
      </w:r>
      <w:r w:rsidRPr="008A15EE">
        <w:rPr>
          <w:lang w:val="es-CO"/>
        </w:rPr>
        <w:t>To</w:t>
      </w:r>
      <w:r>
        <w:rPr>
          <w:lang w:val="es-CO"/>
        </w:rPr>
        <w:t xml:space="preserve">do el material suplementario en otro archivo diferente. </w:t>
      </w:r>
    </w:p>
    <w:p w14:paraId="51468136" w14:textId="77777777" w:rsidR="008A15EE" w:rsidRDefault="008A15EE">
      <w:pPr>
        <w:pStyle w:val="CommentText"/>
        <w:rPr>
          <w:lang w:val="es-CO"/>
        </w:rPr>
      </w:pPr>
    </w:p>
    <w:p w14:paraId="56A3EDE3" w14:textId="2817A1C4" w:rsidR="008A15EE" w:rsidRPr="008A15EE" w:rsidRDefault="008A15EE">
      <w:pPr>
        <w:pStyle w:val="CommentText"/>
        <w:rPr>
          <w:lang w:val="es-CO"/>
        </w:rPr>
      </w:pPr>
    </w:p>
  </w:comment>
  <w:comment w:id="792" w:author="Sandra Mosquera Lopez" w:date="2022-02-16T18:50:00Z" w:initials="SML">
    <w:p w14:paraId="2D06A675" w14:textId="77777777" w:rsidR="00B113E0" w:rsidRDefault="00B113E0" w:rsidP="00A96751">
      <w:pPr>
        <w:pStyle w:val="CommentText"/>
      </w:pPr>
      <w:r>
        <w:rPr>
          <w:rStyle w:val="CommentReference"/>
        </w:rPr>
        <w:annotationRef/>
      </w:r>
      <w:r>
        <w:t>Me vole estas dos plots</w:t>
      </w:r>
    </w:p>
  </w:comment>
  <w:comment w:id="869" w:author="Valeska Villegas Escobar" w:date="2021-12-23T09:46:00Z" w:initials="VVE">
    <w:p w14:paraId="2B5331A6" w14:textId="732C8F26" w:rsidR="00640CB6" w:rsidRPr="00EC6E9C" w:rsidRDefault="00640CB6">
      <w:pPr>
        <w:pStyle w:val="CommentText"/>
        <w:rPr>
          <w:lang w:val="es-CO"/>
        </w:rPr>
      </w:pPr>
      <w:r>
        <w:rPr>
          <w:rStyle w:val="CommentReference"/>
        </w:rPr>
        <w:annotationRef/>
      </w:r>
      <w:r w:rsidRPr="00640CB6">
        <w:rPr>
          <w:lang w:val="es-CO"/>
        </w:rPr>
        <w:t xml:space="preserve">P.. </w:t>
      </w:r>
      <w:r w:rsidRPr="00EC6E9C">
        <w:rPr>
          <w:lang w:val="es-CO"/>
        </w:rPr>
        <w:t xml:space="preserve">cambiar for main.. </w:t>
      </w:r>
    </w:p>
    <w:p w14:paraId="1020A545" w14:textId="77777777" w:rsidR="00640CB6" w:rsidRPr="00EC6E9C" w:rsidRDefault="00640CB6">
      <w:pPr>
        <w:pStyle w:val="CommentText"/>
        <w:rPr>
          <w:lang w:val="es-CO"/>
        </w:rPr>
      </w:pPr>
    </w:p>
    <w:p w14:paraId="717B14B8" w14:textId="503498FC" w:rsidR="00640CB6" w:rsidRPr="009D1748" w:rsidRDefault="00640CB6">
      <w:pPr>
        <w:pStyle w:val="CommentText"/>
        <w:rPr>
          <w:lang w:val="es-CO"/>
        </w:rPr>
      </w:pPr>
      <w:r w:rsidRPr="009D1748">
        <w:rPr>
          <w:lang w:val="es-CO"/>
        </w:rPr>
        <w:t xml:space="preserve">Abajo describer que significa </w:t>
      </w:r>
      <w:r>
        <w:rPr>
          <w:lang w:val="es-CO"/>
        </w:rPr>
        <w:t>m y t (main and traviesa)</w:t>
      </w:r>
    </w:p>
  </w:comment>
  <w:comment w:id="875" w:author="Valeska Villegas Escobar" w:date="2021-12-23T09:49:00Z" w:initials="VVE">
    <w:p w14:paraId="63D2C883" w14:textId="77777777" w:rsidR="00640CB6" w:rsidRDefault="00640CB6">
      <w:pPr>
        <w:pStyle w:val="CommentText"/>
        <w:rPr>
          <w:lang w:val="es-CO"/>
        </w:rPr>
      </w:pPr>
      <w:r>
        <w:rPr>
          <w:rStyle w:val="CommentReference"/>
        </w:rPr>
        <w:annotationRef/>
      </w:r>
      <w:r w:rsidRPr="009D1748">
        <w:rPr>
          <w:lang w:val="es-CO"/>
        </w:rPr>
        <w:t>Que el promedio tenga las m</w:t>
      </w:r>
      <w:r>
        <w:rPr>
          <w:lang w:val="es-CO"/>
        </w:rPr>
        <w:t xml:space="preserve">ismas cifras significativas que el error?. </w:t>
      </w:r>
    </w:p>
    <w:p w14:paraId="6105BC98" w14:textId="6C09A31F" w:rsidR="00640CB6" w:rsidRPr="009D1748" w:rsidRDefault="00640CB6">
      <w:pPr>
        <w:pStyle w:val="CommentText"/>
        <w:rPr>
          <w:lang w:val="es-CO"/>
        </w:rPr>
      </w:pPr>
      <w:r>
        <w:rPr>
          <w:lang w:val="es-CO"/>
        </w:rPr>
        <w:t xml:space="preserve">Inidcar el +- que indica en la leyenda. </w:t>
      </w:r>
    </w:p>
  </w:comment>
  <w:comment w:id="887" w:author="Valeska Villegas Escobar" w:date="2021-12-23T09:51:00Z" w:initials="VVE">
    <w:p w14:paraId="0DDBE64D" w14:textId="3ADA4207" w:rsidR="00640CB6" w:rsidRDefault="00640CB6">
      <w:pPr>
        <w:pStyle w:val="CommentText"/>
      </w:pPr>
      <w:r>
        <w:rPr>
          <w:rStyle w:val="CommentReference"/>
        </w:rPr>
        <w:annotationRef/>
      </w:r>
      <w:r>
        <w:t>main</w:t>
      </w:r>
    </w:p>
  </w:comment>
  <w:comment w:id="903" w:author="Valeska Villegas Escobar" w:date="2022-01-18T10:04:00Z" w:initials="VVE">
    <w:p w14:paraId="5DC3767A" w14:textId="2B6E23ED" w:rsidR="008A15EE" w:rsidRDefault="008A15EE">
      <w:pPr>
        <w:pStyle w:val="CommentText"/>
      </w:pPr>
      <w:r>
        <w:rPr>
          <w:rStyle w:val="CommentReference"/>
        </w:rPr>
        <w:annotationRef/>
      </w:r>
      <w:r>
        <w:t>Not classified.. revisar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7853AE" w15:done="0"/>
  <w15:commentEx w15:paraId="6D5A3054" w15:done="0"/>
  <w15:commentEx w15:paraId="255A20D5" w15:done="0"/>
  <w15:commentEx w15:paraId="3523FFD4" w15:paraIdParent="255A20D5" w15:done="0"/>
  <w15:commentEx w15:paraId="74B7F1C4" w15:done="0"/>
  <w15:commentEx w15:paraId="66E17FEB" w15:done="0"/>
  <w15:commentEx w15:paraId="5B7F9367" w15:done="0"/>
  <w15:commentEx w15:paraId="5EDFA1DB" w15:done="0"/>
  <w15:commentEx w15:paraId="7552F04B" w15:done="0"/>
  <w15:commentEx w15:paraId="21056821" w15:done="0"/>
  <w15:commentEx w15:paraId="363A3FFC" w15:done="0"/>
  <w15:commentEx w15:paraId="6B34184F" w15:done="0"/>
  <w15:commentEx w15:paraId="549C5A3C" w15:done="0"/>
  <w15:commentEx w15:paraId="27248C1A" w15:done="0"/>
  <w15:commentEx w15:paraId="49814858" w15:done="0"/>
  <w15:commentEx w15:paraId="7B79059E" w15:paraIdParent="49814858" w15:done="0"/>
  <w15:commentEx w15:paraId="7CAC2CE5" w15:done="0"/>
  <w15:commentEx w15:paraId="314FFED2" w15:paraIdParent="7CAC2CE5" w15:done="0"/>
  <w15:commentEx w15:paraId="0CE2B246" w15:paraIdParent="7CAC2CE5" w15:done="0"/>
  <w15:commentEx w15:paraId="386DC7D9" w15:done="0"/>
  <w15:commentEx w15:paraId="3C2D9029" w15:done="0"/>
  <w15:commentEx w15:paraId="2D89832B" w15:paraIdParent="3C2D9029" w15:done="0"/>
  <w15:commentEx w15:paraId="59849869" w15:done="0"/>
  <w15:commentEx w15:paraId="5056D17D" w15:done="0"/>
  <w15:commentEx w15:paraId="45A210FE" w15:done="1"/>
  <w15:commentEx w15:paraId="47F10A55" w15:paraIdParent="45A210FE" w15:done="1"/>
  <w15:commentEx w15:paraId="0A860B1A" w15:done="1"/>
  <w15:commentEx w15:paraId="5F87887E" w15:paraIdParent="0A860B1A" w15:done="1"/>
  <w15:commentEx w15:paraId="47174922" w15:done="1"/>
  <w15:commentEx w15:paraId="12033687" w15:paraIdParent="47174922" w15:done="1"/>
  <w15:commentEx w15:paraId="0ADBD330" w15:done="0"/>
  <w15:commentEx w15:paraId="0DBE0B96" w15:done="1"/>
  <w15:commentEx w15:paraId="6011CA32" w15:done="1"/>
  <w15:commentEx w15:paraId="63DC0585" w15:done="1"/>
  <w15:commentEx w15:paraId="1AD8E42A" w15:done="1"/>
  <w15:commentEx w15:paraId="3C08DA2B" w15:done="1"/>
  <w15:commentEx w15:paraId="2D565612" w15:done="0"/>
  <w15:commentEx w15:paraId="0BBF4D71" w15:done="0"/>
  <w15:commentEx w15:paraId="2240806D" w15:paraIdParent="0BBF4D71" w15:done="0"/>
  <w15:commentEx w15:paraId="74CB5257" w15:done="0"/>
  <w15:commentEx w15:paraId="1D2FAB18" w15:done="0"/>
  <w15:commentEx w15:paraId="32159784" w15:done="0"/>
  <w15:commentEx w15:paraId="44A2B7E0" w15:done="0"/>
  <w15:commentEx w15:paraId="00556319" w15:done="0"/>
  <w15:commentEx w15:paraId="4D24941C" w15:done="0"/>
  <w15:commentEx w15:paraId="2E19009B" w15:done="0"/>
  <w15:commentEx w15:paraId="129E878E" w15:done="1"/>
  <w15:commentEx w15:paraId="7CFD9433" w15:paraIdParent="129E878E" w15:done="1"/>
  <w15:commentEx w15:paraId="0DDA0104" w15:done="1"/>
  <w15:commentEx w15:paraId="6AE30778" w15:paraIdParent="0DDA0104" w15:done="1"/>
  <w15:commentEx w15:paraId="72977821" w15:done="1"/>
  <w15:commentEx w15:paraId="6A2F6AFF" w15:paraIdParent="72977821" w15:done="1"/>
  <w15:commentEx w15:paraId="5DCB8674" w15:paraIdParent="72977821" w15:done="1"/>
  <w15:commentEx w15:paraId="428F38C4" w15:done="1"/>
  <w15:commentEx w15:paraId="2B12AC39" w15:paraIdParent="428F38C4" w15:done="1"/>
  <w15:commentEx w15:paraId="123391D2" w15:done="0"/>
  <w15:commentEx w15:paraId="3BC7BE47" w15:paraIdParent="123391D2" w15:done="0"/>
  <w15:commentEx w15:paraId="42D3DBFE" w15:paraIdParent="123391D2" w15:done="0"/>
  <w15:commentEx w15:paraId="39D17041" w15:done="0"/>
  <w15:commentEx w15:paraId="55E19491" w15:done="0"/>
  <w15:commentEx w15:paraId="6CBF0D8F" w15:paraIdParent="55E19491" w15:done="0"/>
  <w15:commentEx w15:paraId="56A3EDE3" w15:done="0"/>
  <w15:commentEx w15:paraId="2D06A675" w15:done="0"/>
  <w15:commentEx w15:paraId="717B14B8" w15:done="0"/>
  <w15:commentEx w15:paraId="6105BC98" w15:done="1"/>
  <w15:commentEx w15:paraId="0DDBE64D" w15:done="0"/>
  <w15:commentEx w15:paraId="5DC3767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3317" w16cex:dateUtc="2021-12-21T16:03:00Z"/>
  <w16cex:commentExtensible w16cex:durableId="256C33A4" w16cex:dateUtc="2021-12-21T16:06:00Z"/>
  <w16cex:commentExtensible w16cex:durableId="256C3BD4" w16cex:dateUtc="2021-12-21T16:41:00Z"/>
  <w16cex:commentExtensible w16cex:durableId="25A3F14E" w16cex:dateUtc="2022-02-01T22:50:00Z"/>
  <w16cex:commentExtensible w16cex:durableId="256C3DF3" w16cex:dateUtc="2021-12-21T16:50:00Z"/>
  <w16cex:commentExtensible w16cex:durableId="256C4335" w16cex:dateUtc="2021-12-21T17:12:00Z"/>
  <w16cex:commentExtensible w16cex:durableId="256C4486" w16cex:dateUtc="2021-12-21T17:18:00Z"/>
  <w16cex:commentExtensible w16cex:durableId="256C48E5" w16cex:dateUtc="2021-12-21T17:36:00Z"/>
  <w16cex:commentExtensible w16cex:durableId="256C4C93" w16cex:dateUtc="2021-12-21T17:52:00Z"/>
  <w16cex:commentExtensible w16cex:durableId="256C57B9" w16cex:dateUtc="2021-12-21T18:40:00Z"/>
  <w16cex:commentExtensible w16cex:durableId="256D813A" w16cex:dateUtc="2021-12-22T15:49:00Z"/>
  <w16cex:commentExtensible w16cex:durableId="256EC148" w16cex:dateUtc="2021-12-23T14:35:00Z"/>
  <w16cex:commentExtensible w16cex:durableId="256F24F8" w16cex:dateUtc="2021-12-23T21:40:00Z"/>
  <w16cex:commentExtensible w16cex:durableId="256F24E9" w16cex:dateUtc="2021-12-23T21:40:00Z"/>
  <w16cex:commentExtensible w16cex:durableId="256EC6F6" w16cex:dateUtc="2021-12-23T14:59:00Z"/>
  <w16cex:commentExtensible w16cex:durableId="25A53EFD" w16cex:dateUtc="2022-02-02T22:33:00Z"/>
  <w16cex:commentExtensible w16cex:durableId="256EC8B4" w16cex:dateUtc="2021-12-23T15:06:00Z"/>
  <w16cex:commentExtensible w16cex:durableId="25A53F79" w16cex:dateUtc="2022-02-02T22:35:00Z"/>
  <w16cex:commentExtensible w16cex:durableId="25A53F97" w16cex:dateUtc="2022-02-02T22:36:00Z"/>
  <w16cex:commentExtensible w16cex:durableId="256ECA04" w16cex:dateUtc="2021-12-23T15:12:00Z"/>
  <w16cex:commentExtensible w16cex:durableId="256F22A1" w16cex:dateUtc="2021-12-23T21:30:00Z"/>
  <w16cex:commentExtensible w16cex:durableId="25A5459C" w16cex:dateUtc="2022-02-02T23:02:00Z"/>
  <w16cex:commentExtensible w16cex:durableId="256F240F" w16cex:dateUtc="2021-12-23T21:36:00Z"/>
  <w16cex:commentExtensible w16cex:durableId="258FC30C" w16cex:dateUtc="2022-01-17T15:27:00Z"/>
  <w16cex:commentExtensible w16cex:durableId="258FC412" w16cex:dateUtc="2022-01-17T15:31:00Z"/>
  <w16cex:commentExtensible w16cex:durableId="25A67F41" w16cex:dateUtc="2022-02-03T21:20:00Z"/>
  <w16cex:commentExtensible w16cex:durableId="258FC454" w16cex:dateUtc="2022-01-17T15:32:00Z"/>
  <w16cex:commentExtensible w16cex:durableId="25A67F52" w16cex:dateUtc="2022-02-03T21:20:00Z"/>
  <w16cex:commentExtensible w16cex:durableId="258FC5C4" w16cex:dateUtc="2022-01-17T15:39:00Z"/>
  <w16cex:commentExtensible w16cex:durableId="25A67F63" w16cex:dateUtc="2022-02-03T21:20:00Z"/>
  <w16cex:commentExtensible w16cex:durableId="258FC6DC" w16cex:dateUtc="2022-01-17T15:43:00Z"/>
  <w16cex:commentExtensible w16cex:durableId="258FC962" w16cex:dateUtc="2022-01-17T15:54:00Z"/>
  <w16cex:commentExtensible w16cex:durableId="258FCB42" w16cex:dateUtc="2022-01-17T16:02:00Z"/>
  <w16cex:commentExtensible w16cex:durableId="258FD1BE" w16cex:dateUtc="2022-01-17T16:30:00Z"/>
  <w16cex:commentExtensible w16cex:durableId="258FD253" w16cex:dateUtc="2022-01-17T16:32:00Z"/>
  <w16cex:commentExtensible w16cex:durableId="258FD33B" w16cex:dateUtc="2022-01-17T16:36:00Z"/>
  <w16cex:commentExtensible w16cex:durableId="258FD432" w16cex:dateUtc="2022-01-17T16:40:00Z"/>
  <w16cex:commentExtensible w16cex:durableId="258FD59D" w16cex:dateUtc="2022-01-17T16:46:00Z"/>
  <w16cex:commentExtensible w16cex:durableId="25A6859C" w16cex:dateUtc="2022-02-03T21:47:00Z"/>
  <w16cex:commentExtensible w16cex:durableId="2590064F" w16cex:dateUtc="2022-01-17T20:14:00Z"/>
  <w16cex:commentExtensible w16cex:durableId="259005DC" w16cex:dateUtc="2022-01-17T20:12:00Z"/>
  <w16cex:commentExtensible w16cex:durableId="25900843" w16cex:dateUtc="2022-01-17T20:22:00Z"/>
  <w16cex:commentExtensible w16cex:durableId="25900857" w16cex:dateUtc="2022-01-17T20:23:00Z"/>
  <w16cex:commentExtensible w16cex:durableId="2590098B" w16cex:dateUtc="2022-01-17T20:28:00Z"/>
  <w16cex:commentExtensible w16cex:durableId="2590FDAD" w16cex:dateUtc="2022-01-18T13:49:00Z"/>
  <w16cex:commentExtensible w16cex:durableId="2590FD3A" w16cex:dateUtc="2022-01-18T13:47:00Z"/>
  <w16cex:commentExtensible w16cex:durableId="2591063B" w16cex:dateUtc="2022-01-18T14:26:00Z"/>
  <w16cex:commentExtensible w16cex:durableId="25B7C856" w16cex:dateUtc="2022-02-17T00:00:00Z"/>
  <w16cex:commentExtensible w16cex:durableId="25910740" w16cex:dateUtc="2022-01-18T14:30:00Z"/>
  <w16cex:commentExtensible w16cex:durableId="25B7C5FB" w16cex:dateUtc="2022-02-16T23:50:00Z"/>
  <w16cex:commentExtensible w16cex:durableId="2591079D" w16cex:dateUtc="2022-01-18T14:32:00Z"/>
  <w16cex:commentExtensible w16cex:durableId="25B7C615" w16cex:dateUtc="2022-02-16T23:51:00Z"/>
  <w16cex:commentExtensible w16cex:durableId="25B7C638" w16cex:dateUtc="2022-02-16T23:51:00Z"/>
  <w16cex:commentExtensible w16cex:durableId="259108B7" w16cex:dateUtc="2022-01-18T14:36:00Z"/>
  <w16cex:commentExtensible w16cex:durableId="25B7CC25" w16cex:dateUtc="2022-02-17T00:16:00Z"/>
  <w16cex:commentExtensible w16cex:durableId="25910B93" w16cex:dateUtc="2022-01-18T14:49:00Z"/>
  <w16cex:commentExtensible w16cex:durableId="25B7C8D8" w16cex:dateUtc="2022-02-17T00:02:00Z"/>
  <w16cex:commentExtensible w16cex:durableId="25B7C927" w16cex:dateUtc="2022-02-17T00:04:00Z"/>
  <w16cex:commentExtensible w16cex:durableId="25910C3D" w16cex:dateUtc="2022-01-18T14:51:00Z"/>
  <w16cex:commentExtensible w16cex:durableId="25910E68" w16cex:dateUtc="2022-01-18T15:01:00Z"/>
  <w16cex:commentExtensible w16cex:durableId="25B9090A" w16cex:dateUtc="2022-02-17T22:48:00Z"/>
  <w16cex:commentExtensible w16cex:durableId="25910EDB" w16cex:dateUtc="2022-01-18T15:03:00Z"/>
  <w16cex:commentExtensible w16cex:durableId="25B7C5E9" w16cex:dateUtc="2022-02-16T23:50:00Z"/>
  <w16cex:commentExtensible w16cex:durableId="256EC3F7" w16cex:dateUtc="2021-12-23T14:46:00Z"/>
  <w16cex:commentExtensible w16cex:durableId="256EC4B0" w16cex:dateUtc="2021-12-23T14:49:00Z"/>
  <w16cex:commentExtensible w16cex:durableId="256EC50D" w16cex:dateUtc="2021-12-23T14:51:00Z"/>
  <w16cex:commentExtensible w16cex:durableId="25910F3F" w16cex:dateUtc="2022-01-18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7853AE" w16cid:durableId="256C3317"/>
  <w16cid:commentId w16cid:paraId="6D5A3054" w16cid:durableId="256C33A4"/>
  <w16cid:commentId w16cid:paraId="255A20D5" w16cid:durableId="256C3BD4"/>
  <w16cid:commentId w16cid:paraId="3523FFD4" w16cid:durableId="25A3F14E"/>
  <w16cid:commentId w16cid:paraId="74B7F1C4" w16cid:durableId="256C3DF3"/>
  <w16cid:commentId w16cid:paraId="66E17FEB" w16cid:durableId="256C4335"/>
  <w16cid:commentId w16cid:paraId="5B7F9367" w16cid:durableId="256C4486"/>
  <w16cid:commentId w16cid:paraId="5EDFA1DB" w16cid:durableId="256C48E5"/>
  <w16cid:commentId w16cid:paraId="7552F04B" w16cid:durableId="256C4C93"/>
  <w16cid:commentId w16cid:paraId="21056821" w16cid:durableId="256C57B9"/>
  <w16cid:commentId w16cid:paraId="363A3FFC" w16cid:durableId="256D813A"/>
  <w16cid:commentId w16cid:paraId="6B34184F" w16cid:durableId="256EC148"/>
  <w16cid:commentId w16cid:paraId="549C5A3C" w16cid:durableId="256F24F8"/>
  <w16cid:commentId w16cid:paraId="27248C1A" w16cid:durableId="256F24E9"/>
  <w16cid:commentId w16cid:paraId="49814858" w16cid:durableId="256EC6F6"/>
  <w16cid:commentId w16cid:paraId="7B79059E" w16cid:durableId="25A53EFD"/>
  <w16cid:commentId w16cid:paraId="7CAC2CE5" w16cid:durableId="256EC8B4"/>
  <w16cid:commentId w16cid:paraId="314FFED2" w16cid:durableId="25A53F79"/>
  <w16cid:commentId w16cid:paraId="0CE2B246" w16cid:durableId="25A53F97"/>
  <w16cid:commentId w16cid:paraId="386DC7D9" w16cid:durableId="256ECA04"/>
  <w16cid:commentId w16cid:paraId="3C2D9029" w16cid:durableId="256F22A1"/>
  <w16cid:commentId w16cid:paraId="2D89832B" w16cid:durableId="25A5459C"/>
  <w16cid:commentId w16cid:paraId="59849869" w16cid:durableId="256F240F"/>
  <w16cid:commentId w16cid:paraId="5056D17D" w16cid:durableId="258FC30C"/>
  <w16cid:commentId w16cid:paraId="45A210FE" w16cid:durableId="258FC412"/>
  <w16cid:commentId w16cid:paraId="47F10A55" w16cid:durableId="25A67F41"/>
  <w16cid:commentId w16cid:paraId="0A860B1A" w16cid:durableId="258FC454"/>
  <w16cid:commentId w16cid:paraId="5F87887E" w16cid:durableId="25A67F52"/>
  <w16cid:commentId w16cid:paraId="47174922" w16cid:durableId="258FC5C4"/>
  <w16cid:commentId w16cid:paraId="12033687" w16cid:durableId="25A67F63"/>
  <w16cid:commentId w16cid:paraId="0ADBD330" w16cid:durableId="258FC6DC"/>
  <w16cid:commentId w16cid:paraId="0DBE0B96" w16cid:durableId="258FC962"/>
  <w16cid:commentId w16cid:paraId="6011CA32" w16cid:durableId="258FCB42"/>
  <w16cid:commentId w16cid:paraId="63DC0585" w16cid:durableId="258FD1BE"/>
  <w16cid:commentId w16cid:paraId="1AD8E42A" w16cid:durableId="258FD253"/>
  <w16cid:commentId w16cid:paraId="3C08DA2B" w16cid:durableId="258FD33B"/>
  <w16cid:commentId w16cid:paraId="2D565612" w16cid:durableId="258FD432"/>
  <w16cid:commentId w16cid:paraId="0BBF4D71" w16cid:durableId="258FD59D"/>
  <w16cid:commentId w16cid:paraId="2240806D" w16cid:durableId="25A6859C"/>
  <w16cid:commentId w16cid:paraId="74CB5257" w16cid:durableId="2590064F"/>
  <w16cid:commentId w16cid:paraId="1D2FAB18" w16cid:durableId="259005DC"/>
  <w16cid:commentId w16cid:paraId="32159784" w16cid:durableId="25900843"/>
  <w16cid:commentId w16cid:paraId="44A2B7E0" w16cid:durableId="25900857"/>
  <w16cid:commentId w16cid:paraId="00556319" w16cid:durableId="2590098B"/>
  <w16cid:commentId w16cid:paraId="4D24941C" w16cid:durableId="2590FDAD"/>
  <w16cid:commentId w16cid:paraId="2E19009B" w16cid:durableId="2590FD3A"/>
  <w16cid:commentId w16cid:paraId="129E878E" w16cid:durableId="2591063B"/>
  <w16cid:commentId w16cid:paraId="7CFD9433" w16cid:durableId="25B7C856"/>
  <w16cid:commentId w16cid:paraId="0DDA0104" w16cid:durableId="25910740"/>
  <w16cid:commentId w16cid:paraId="6AE30778" w16cid:durableId="25B7C5FB"/>
  <w16cid:commentId w16cid:paraId="72977821" w16cid:durableId="2591079D"/>
  <w16cid:commentId w16cid:paraId="6A2F6AFF" w16cid:durableId="25B7C615"/>
  <w16cid:commentId w16cid:paraId="5DCB8674" w16cid:durableId="25B7C638"/>
  <w16cid:commentId w16cid:paraId="428F38C4" w16cid:durableId="259108B7"/>
  <w16cid:commentId w16cid:paraId="2B12AC39" w16cid:durableId="25B7CC25"/>
  <w16cid:commentId w16cid:paraId="123391D2" w16cid:durableId="25910B93"/>
  <w16cid:commentId w16cid:paraId="3BC7BE47" w16cid:durableId="25B7C8D8"/>
  <w16cid:commentId w16cid:paraId="42D3DBFE" w16cid:durableId="25B7C927"/>
  <w16cid:commentId w16cid:paraId="39D17041" w16cid:durableId="25910C3D"/>
  <w16cid:commentId w16cid:paraId="55E19491" w16cid:durableId="25910E68"/>
  <w16cid:commentId w16cid:paraId="6CBF0D8F" w16cid:durableId="25B9090A"/>
  <w16cid:commentId w16cid:paraId="56A3EDE3" w16cid:durableId="25910EDB"/>
  <w16cid:commentId w16cid:paraId="2D06A675" w16cid:durableId="25B7C5E9"/>
  <w16cid:commentId w16cid:paraId="717B14B8" w16cid:durableId="256EC3F7"/>
  <w16cid:commentId w16cid:paraId="6105BC98" w16cid:durableId="256EC4B0"/>
  <w16cid:commentId w16cid:paraId="0DDBE64D" w16cid:durableId="256EC50D"/>
  <w16cid:commentId w16cid:paraId="5DC3767A" w16cid:durableId="25910F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BD28C" w14:textId="77777777" w:rsidR="0003278F" w:rsidRDefault="0003278F" w:rsidP="003F5C4A">
      <w:r>
        <w:separator/>
      </w:r>
    </w:p>
  </w:endnote>
  <w:endnote w:type="continuationSeparator" w:id="0">
    <w:p w14:paraId="5C129437" w14:textId="77777777" w:rsidR="0003278F" w:rsidRDefault="0003278F" w:rsidP="003F5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TT3713a231">
    <w:altName w:val="Cambria"/>
    <w:panose1 w:val="00000000000000000000"/>
    <w:charset w:val="00"/>
    <w:family w:val="swiss"/>
    <w:notTrueType/>
    <w:pitch w:val="default"/>
    <w:sig w:usb0="00000003" w:usb1="00000000" w:usb2="00000000" w:usb3="00000000" w:csb0="00000001"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TIXTwoText">
    <w:altName w:val="Yu Gothic"/>
    <w:panose1 w:val="00000000000000000000"/>
    <w:charset w:val="80"/>
    <w:family w:val="auto"/>
    <w:notTrueType/>
    <w:pitch w:val="default"/>
    <w:sig w:usb0="00000001" w:usb1="08070000" w:usb2="00000010" w:usb3="00000000" w:csb0="00020000" w:csb1="00000000"/>
  </w:font>
  <w:font w:name="CaeciliaLTStd-Roman">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319101"/>
      <w:docPartObj>
        <w:docPartGallery w:val="Page Numbers (Bottom of Page)"/>
        <w:docPartUnique/>
      </w:docPartObj>
    </w:sdtPr>
    <w:sdtEndPr/>
    <w:sdtContent>
      <w:p w14:paraId="5BBF975D" w14:textId="1727AB8D" w:rsidR="00640CB6" w:rsidRDefault="00640CB6">
        <w:pPr>
          <w:pStyle w:val="Footer"/>
          <w:jc w:val="right"/>
        </w:pPr>
        <w:r>
          <w:fldChar w:fldCharType="begin"/>
        </w:r>
        <w:r>
          <w:instrText>PAGE   \* MERGEFORMAT</w:instrText>
        </w:r>
        <w:r>
          <w:fldChar w:fldCharType="separate"/>
        </w:r>
        <w:r>
          <w:rPr>
            <w:lang w:val="es-ES"/>
          </w:rPr>
          <w:t>2</w:t>
        </w:r>
        <w:r>
          <w:fldChar w:fldCharType="end"/>
        </w:r>
      </w:p>
    </w:sdtContent>
  </w:sdt>
  <w:p w14:paraId="2DE75ED6" w14:textId="77777777" w:rsidR="00640CB6" w:rsidRDefault="00640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93A9F" w14:textId="77777777" w:rsidR="0003278F" w:rsidRDefault="0003278F" w:rsidP="003F5C4A">
      <w:r>
        <w:separator/>
      </w:r>
    </w:p>
  </w:footnote>
  <w:footnote w:type="continuationSeparator" w:id="0">
    <w:p w14:paraId="5706D8B6" w14:textId="77777777" w:rsidR="0003278F" w:rsidRDefault="0003278F" w:rsidP="003F5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33F2"/>
    <w:multiLevelType w:val="hybridMultilevel"/>
    <w:tmpl w:val="2940F8F6"/>
    <w:numStyleLink w:val="Bullet"/>
  </w:abstractNum>
  <w:abstractNum w:abstractNumId="1" w15:restartNumberingAfterBreak="0">
    <w:nsid w:val="29ED1710"/>
    <w:multiLevelType w:val="multilevel"/>
    <w:tmpl w:val="DD42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4682D"/>
    <w:multiLevelType w:val="hybridMultilevel"/>
    <w:tmpl w:val="E8EA05E0"/>
    <w:lvl w:ilvl="0" w:tplc="845C231A">
      <w:numFmt w:val="bullet"/>
      <w:lvlText w:val=""/>
      <w:lvlJc w:val="left"/>
      <w:pPr>
        <w:ind w:left="720" w:hanging="360"/>
      </w:pPr>
      <w:rPr>
        <w:rFonts w:ascii="Symbol" w:eastAsiaTheme="minorHAnsi" w:hAnsi="Symbol" w:cs="AdvTT3713a231"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1E02CCB"/>
    <w:multiLevelType w:val="hybridMultilevel"/>
    <w:tmpl w:val="2940F8F6"/>
    <w:styleLink w:val="Bullet"/>
    <w:lvl w:ilvl="0" w:tplc="91A281B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018CAFC">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CCBC0E">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2FA76F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9C433A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764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132673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0CA17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DE0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eska Villegas Escobar">
    <w15:presenceInfo w15:providerId="AD" w15:userId="S-1-5-21-1319918816-2133870172-1244796221-5520"/>
  </w15:person>
  <w15:person w15:author="Sandra Mosquera Lopez">
    <w15:presenceInfo w15:providerId="AD" w15:userId="S::smosque2@eafit.edu.co::333a34cb-8b24-49f1-bc92-c7e7e42f89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70A"/>
    <w:rsid w:val="00013160"/>
    <w:rsid w:val="00015DF1"/>
    <w:rsid w:val="000206D7"/>
    <w:rsid w:val="00020E13"/>
    <w:rsid w:val="00024760"/>
    <w:rsid w:val="000266D2"/>
    <w:rsid w:val="00030D60"/>
    <w:rsid w:val="0003278F"/>
    <w:rsid w:val="00043A6A"/>
    <w:rsid w:val="00045F62"/>
    <w:rsid w:val="0005095B"/>
    <w:rsid w:val="00051E3E"/>
    <w:rsid w:val="00053C3B"/>
    <w:rsid w:val="00062274"/>
    <w:rsid w:val="00067DA7"/>
    <w:rsid w:val="00072BD6"/>
    <w:rsid w:val="000821CA"/>
    <w:rsid w:val="00082225"/>
    <w:rsid w:val="000923FE"/>
    <w:rsid w:val="000939CE"/>
    <w:rsid w:val="00094511"/>
    <w:rsid w:val="000A18CC"/>
    <w:rsid w:val="000A1AD2"/>
    <w:rsid w:val="000A4D2C"/>
    <w:rsid w:val="000A5C6B"/>
    <w:rsid w:val="000A5C77"/>
    <w:rsid w:val="000A5E35"/>
    <w:rsid w:val="000B3ED1"/>
    <w:rsid w:val="000B7380"/>
    <w:rsid w:val="000C2CFC"/>
    <w:rsid w:val="000D4DF8"/>
    <w:rsid w:val="000E4523"/>
    <w:rsid w:val="00103B00"/>
    <w:rsid w:val="0010414A"/>
    <w:rsid w:val="00110091"/>
    <w:rsid w:val="00117752"/>
    <w:rsid w:val="00120262"/>
    <w:rsid w:val="0012106D"/>
    <w:rsid w:val="00154012"/>
    <w:rsid w:val="0015510E"/>
    <w:rsid w:val="001551E2"/>
    <w:rsid w:val="0016250B"/>
    <w:rsid w:val="00163272"/>
    <w:rsid w:val="00163575"/>
    <w:rsid w:val="00166925"/>
    <w:rsid w:val="001675CC"/>
    <w:rsid w:val="001A064A"/>
    <w:rsid w:val="001A0CAA"/>
    <w:rsid w:val="001A4B75"/>
    <w:rsid w:val="001A5FDA"/>
    <w:rsid w:val="001A6E6C"/>
    <w:rsid w:val="001B302C"/>
    <w:rsid w:val="001C0C07"/>
    <w:rsid w:val="001C4D5F"/>
    <w:rsid w:val="001C6D8A"/>
    <w:rsid w:val="001D1AEB"/>
    <w:rsid w:val="001D2A8E"/>
    <w:rsid w:val="001D3148"/>
    <w:rsid w:val="001E572A"/>
    <w:rsid w:val="001F56B9"/>
    <w:rsid w:val="00201EA2"/>
    <w:rsid w:val="00202400"/>
    <w:rsid w:val="00203971"/>
    <w:rsid w:val="002109FB"/>
    <w:rsid w:val="00213BBB"/>
    <w:rsid w:val="00220724"/>
    <w:rsid w:val="00221BA2"/>
    <w:rsid w:val="0022390A"/>
    <w:rsid w:val="00227251"/>
    <w:rsid w:val="002306A7"/>
    <w:rsid w:val="002314C7"/>
    <w:rsid w:val="002407C9"/>
    <w:rsid w:val="00240AD6"/>
    <w:rsid w:val="00240D57"/>
    <w:rsid w:val="0024423F"/>
    <w:rsid w:val="0028336C"/>
    <w:rsid w:val="00284F8C"/>
    <w:rsid w:val="00290CA2"/>
    <w:rsid w:val="0029658F"/>
    <w:rsid w:val="002A2F00"/>
    <w:rsid w:val="002B3D8B"/>
    <w:rsid w:val="002D0776"/>
    <w:rsid w:val="002D3745"/>
    <w:rsid w:val="002D5088"/>
    <w:rsid w:val="002D5DCD"/>
    <w:rsid w:val="002D6793"/>
    <w:rsid w:val="002E1174"/>
    <w:rsid w:val="002E62D2"/>
    <w:rsid w:val="002E7B83"/>
    <w:rsid w:val="002F30B1"/>
    <w:rsid w:val="002F5C31"/>
    <w:rsid w:val="002F6475"/>
    <w:rsid w:val="00300417"/>
    <w:rsid w:val="00300DBE"/>
    <w:rsid w:val="00304F0D"/>
    <w:rsid w:val="003064B3"/>
    <w:rsid w:val="0031416C"/>
    <w:rsid w:val="0031481D"/>
    <w:rsid w:val="0031484B"/>
    <w:rsid w:val="0032164D"/>
    <w:rsid w:val="0032455B"/>
    <w:rsid w:val="00335A76"/>
    <w:rsid w:val="0034638D"/>
    <w:rsid w:val="00350A45"/>
    <w:rsid w:val="003648E7"/>
    <w:rsid w:val="00364D7A"/>
    <w:rsid w:val="00371001"/>
    <w:rsid w:val="00376619"/>
    <w:rsid w:val="00385B71"/>
    <w:rsid w:val="00385EC3"/>
    <w:rsid w:val="0039149D"/>
    <w:rsid w:val="00396BAB"/>
    <w:rsid w:val="003B0F0B"/>
    <w:rsid w:val="003B2E1F"/>
    <w:rsid w:val="003C13E1"/>
    <w:rsid w:val="003D0C51"/>
    <w:rsid w:val="003D1BC9"/>
    <w:rsid w:val="003E364D"/>
    <w:rsid w:val="003F5C4A"/>
    <w:rsid w:val="003F7E5B"/>
    <w:rsid w:val="003F7F7B"/>
    <w:rsid w:val="004033D3"/>
    <w:rsid w:val="004067C8"/>
    <w:rsid w:val="00406C37"/>
    <w:rsid w:val="00416767"/>
    <w:rsid w:val="00433B7B"/>
    <w:rsid w:val="00436587"/>
    <w:rsid w:val="00440B11"/>
    <w:rsid w:val="00441036"/>
    <w:rsid w:val="0044540A"/>
    <w:rsid w:val="00450B9D"/>
    <w:rsid w:val="00455E1A"/>
    <w:rsid w:val="004628B4"/>
    <w:rsid w:val="00482D8B"/>
    <w:rsid w:val="0048718F"/>
    <w:rsid w:val="00492E4C"/>
    <w:rsid w:val="0049353D"/>
    <w:rsid w:val="0049676A"/>
    <w:rsid w:val="004A19CF"/>
    <w:rsid w:val="004A5A91"/>
    <w:rsid w:val="004C38E4"/>
    <w:rsid w:val="004D4337"/>
    <w:rsid w:val="004D501D"/>
    <w:rsid w:val="004D69B1"/>
    <w:rsid w:val="004E4208"/>
    <w:rsid w:val="004F1512"/>
    <w:rsid w:val="004F18C7"/>
    <w:rsid w:val="004F595F"/>
    <w:rsid w:val="004F697D"/>
    <w:rsid w:val="004F794D"/>
    <w:rsid w:val="00500C76"/>
    <w:rsid w:val="005103A6"/>
    <w:rsid w:val="00520FEC"/>
    <w:rsid w:val="005225E2"/>
    <w:rsid w:val="005230CF"/>
    <w:rsid w:val="005238F4"/>
    <w:rsid w:val="00536337"/>
    <w:rsid w:val="00554E3C"/>
    <w:rsid w:val="00555F26"/>
    <w:rsid w:val="00556D84"/>
    <w:rsid w:val="00557BDC"/>
    <w:rsid w:val="00567AD4"/>
    <w:rsid w:val="00571CE7"/>
    <w:rsid w:val="0057645A"/>
    <w:rsid w:val="00576EFB"/>
    <w:rsid w:val="00587176"/>
    <w:rsid w:val="00590193"/>
    <w:rsid w:val="00592B15"/>
    <w:rsid w:val="0059755C"/>
    <w:rsid w:val="005A7B5E"/>
    <w:rsid w:val="005C2375"/>
    <w:rsid w:val="005C6231"/>
    <w:rsid w:val="005E7415"/>
    <w:rsid w:val="005E7A3C"/>
    <w:rsid w:val="005F42CC"/>
    <w:rsid w:val="00600D85"/>
    <w:rsid w:val="006031C4"/>
    <w:rsid w:val="006109C1"/>
    <w:rsid w:val="0063110A"/>
    <w:rsid w:val="00631712"/>
    <w:rsid w:val="00632D58"/>
    <w:rsid w:val="00633606"/>
    <w:rsid w:val="00634C2D"/>
    <w:rsid w:val="00640CB6"/>
    <w:rsid w:val="00644383"/>
    <w:rsid w:val="00646972"/>
    <w:rsid w:val="00661018"/>
    <w:rsid w:val="00665105"/>
    <w:rsid w:val="00671662"/>
    <w:rsid w:val="00673EDA"/>
    <w:rsid w:val="006804C8"/>
    <w:rsid w:val="00684097"/>
    <w:rsid w:val="0068553C"/>
    <w:rsid w:val="00686921"/>
    <w:rsid w:val="00686A51"/>
    <w:rsid w:val="006877A3"/>
    <w:rsid w:val="00687F6B"/>
    <w:rsid w:val="006907F5"/>
    <w:rsid w:val="006945A6"/>
    <w:rsid w:val="00696D1C"/>
    <w:rsid w:val="006A21EF"/>
    <w:rsid w:val="006A2407"/>
    <w:rsid w:val="006A2C41"/>
    <w:rsid w:val="006A64D6"/>
    <w:rsid w:val="006B6B92"/>
    <w:rsid w:val="006C4CD5"/>
    <w:rsid w:val="006D26F3"/>
    <w:rsid w:val="006D2866"/>
    <w:rsid w:val="006F22D7"/>
    <w:rsid w:val="006F2CF9"/>
    <w:rsid w:val="006F5467"/>
    <w:rsid w:val="00711201"/>
    <w:rsid w:val="00712C7D"/>
    <w:rsid w:val="00737DBD"/>
    <w:rsid w:val="00740287"/>
    <w:rsid w:val="007420CB"/>
    <w:rsid w:val="007576EC"/>
    <w:rsid w:val="00757AE1"/>
    <w:rsid w:val="00760DA8"/>
    <w:rsid w:val="007653A5"/>
    <w:rsid w:val="00773FCD"/>
    <w:rsid w:val="00775309"/>
    <w:rsid w:val="00785CE3"/>
    <w:rsid w:val="00793D6F"/>
    <w:rsid w:val="00794F14"/>
    <w:rsid w:val="00796FF6"/>
    <w:rsid w:val="007A6CF6"/>
    <w:rsid w:val="007A70DB"/>
    <w:rsid w:val="007B00A2"/>
    <w:rsid w:val="007B0916"/>
    <w:rsid w:val="007B117E"/>
    <w:rsid w:val="007B1BCA"/>
    <w:rsid w:val="007B3899"/>
    <w:rsid w:val="007B63AE"/>
    <w:rsid w:val="007C0FDE"/>
    <w:rsid w:val="007C3E56"/>
    <w:rsid w:val="007C7FA7"/>
    <w:rsid w:val="007D2ABE"/>
    <w:rsid w:val="007D3AA2"/>
    <w:rsid w:val="007E03F4"/>
    <w:rsid w:val="007E4424"/>
    <w:rsid w:val="007F05B0"/>
    <w:rsid w:val="007F4AB8"/>
    <w:rsid w:val="007F775C"/>
    <w:rsid w:val="008012BE"/>
    <w:rsid w:val="00802A07"/>
    <w:rsid w:val="00807062"/>
    <w:rsid w:val="008122B7"/>
    <w:rsid w:val="008127A2"/>
    <w:rsid w:val="00813242"/>
    <w:rsid w:val="008209F3"/>
    <w:rsid w:val="00822A41"/>
    <w:rsid w:val="00826B56"/>
    <w:rsid w:val="0083075C"/>
    <w:rsid w:val="00832F0E"/>
    <w:rsid w:val="00833842"/>
    <w:rsid w:val="00836FF1"/>
    <w:rsid w:val="00837C5E"/>
    <w:rsid w:val="00841C5A"/>
    <w:rsid w:val="00851973"/>
    <w:rsid w:val="00854072"/>
    <w:rsid w:val="00854827"/>
    <w:rsid w:val="0086796D"/>
    <w:rsid w:val="0087120F"/>
    <w:rsid w:val="0087593E"/>
    <w:rsid w:val="008836E7"/>
    <w:rsid w:val="00883AB6"/>
    <w:rsid w:val="00886498"/>
    <w:rsid w:val="00891FDC"/>
    <w:rsid w:val="008923BF"/>
    <w:rsid w:val="008937B6"/>
    <w:rsid w:val="008950B8"/>
    <w:rsid w:val="00896039"/>
    <w:rsid w:val="008A15EE"/>
    <w:rsid w:val="008B07E5"/>
    <w:rsid w:val="008C0619"/>
    <w:rsid w:val="008C0846"/>
    <w:rsid w:val="008C2EA6"/>
    <w:rsid w:val="008C761A"/>
    <w:rsid w:val="008D689F"/>
    <w:rsid w:val="008D7D30"/>
    <w:rsid w:val="008E38DF"/>
    <w:rsid w:val="008E50B1"/>
    <w:rsid w:val="008F3A8C"/>
    <w:rsid w:val="008F6C2A"/>
    <w:rsid w:val="008F7CDE"/>
    <w:rsid w:val="0090037E"/>
    <w:rsid w:val="00903B13"/>
    <w:rsid w:val="0091428C"/>
    <w:rsid w:val="0091442D"/>
    <w:rsid w:val="009149A5"/>
    <w:rsid w:val="00923DF4"/>
    <w:rsid w:val="009248FF"/>
    <w:rsid w:val="00930AA6"/>
    <w:rsid w:val="009472BC"/>
    <w:rsid w:val="00947A0B"/>
    <w:rsid w:val="00950576"/>
    <w:rsid w:val="00952205"/>
    <w:rsid w:val="0095766E"/>
    <w:rsid w:val="00962762"/>
    <w:rsid w:val="00972E30"/>
    <w:rsid w:val="00975FCB"/>
    <w:rsid w:val="009828E9"/>
    <w:rsid w:val="00991174"/>
    <w:rsid w:val="009A2507"/>
    <w:rsid w:val="009A2844"/>
    <w:rsid w:val="009C0A8C"/>
    <w:rsid w:val="009C1399"/>
    <w:rsid w:val="009C4EB9"/>
    <w:rsid w:val="009D1748"/>
    <w:rsid w:val="009D2795"/>
    <w:rsid w:val="009D2A63"/>
    <w:rsid w:val="009E1EB6"/>
    <w:rsid w:val="009E25F2"/>
    <w:rsid w:val="009E5377"/>
    <w:rsid w:val="00A07459"/>
    <w:rsid w:val="00A10C9F"/>
    <w:rsid w:val="00A13FDE"/>
    <w:rsid w:val="00A17910"/>
    <w:rsid w:val="00A17D62"/>
    <w:rsid w:val="00A319F2"/>
    <w:rsid w:val="00A33C69"/>
    <w:rsid w:val="00A34B9B"/>
    <w:rsid w:val="00A363F6"/>
    <w:rsid w:val="00A45ADF"/>
    <w:rsid w:val="00A46ED5"/>
    <w:rsid w:val="00A71339"/>
    <w:rsid w:val="00A74ED7"/>
    <w:rsid w:val="00A76263"/>
    <w:rsid w:val="00A92D7B"/>
    <w:rsid w:val="00A965A1"/>
    <w:rsid w:val="00AA2644"/>
    <w:rsid w:val="00AA34C7"/>
    <w:rsid w:val="00AA5123"/>
    <w:rsid w:val="00AA58F6"/>
    <w:rsid w:val="00AA6572"/>
    <w:rsid w:val="00AB0DF2"/>
    <w:rsid w:val="00AB3502"/>
    <w:rsid w:val="00AB4E77"/>
    <w:rsid w:val="00AB6227"/>
    <w:rsid w:val="00AC1910"/>
    <w:rsid w:val="00AC1C89"/>
    <w:rsid w:val="00AC3737"/>
    <w:rsid w:val="00AC6526"/>
    <w:rsid w:val="00AE1ECE"/>
    <w:rsid w:val="00AE6A60"/>
    <w:rsid w:val="00B0002F"/>
    <w:rsid w:val="00B03E1C"/>
    <w:rsid w:val="00B109E7"/>
    <w:rsid w:val="00B113E0"/>
    <w:rsid w:val="00B13109"/>
    <w:rsid w:val="00B13C76"/>
    <w:rsid w:val="00B13FD6"/>
    <w:rsid w:val="00B20041"/>
    <w:rsid w:val="00B254CE"/>
    <w:rsid w:val="00B27DF3"/>
    <w:rsid w:val="00B3370C"/>
    <w:rsid w:val="00B33FBD"/>
    <w:rsid w:val="00B43179"/>
    <w:rsid w:val="00B46F11"/>
    <w:rsid w:val="00B55366"/>
    <w:rsid w:val="00B57A81"/>
    <w:rsid w:val="00B70547"/>
    <w:rsid w:val="00B8089E"/>
    <w:rsid w:val="00B96FE5"/>
    <w:rsid w:val="00BA3938"/>
    <w:rsid w:val="00BB1D69"/>
    <w:rsid w:val="00BB3006"/>
    <w:rsid w:val="00BB62E2"/>
    <w:rsid w:val="00BC0EDB"/>
    <w:rsid w:val="00BC0F6F"/>
    <w:rsid w:val="00BC4682"/>
    <w:rsid w:val="00BC770A"/>
    <w:rsid w:val="00BD4DD4"/>
    <w:rsid w:val="00BE66FE"/>
    <w:rsid w:val="00BF18B8"/>
    <w:rsid w:val="00C051C5"/>
    <w:rsid w:val="00C10724"/>
    <w:rsid w:val="00C21777"/>
    <w:rsid w:val="00C34654"/>
    <w:rsid w:val="00C42351"/>
    <w:rsid w:val="00C452F2"/>
    <w:rsid w:val="00C53B6C"/>
    <w:rsid w:val="00C71C76"/>
    <w:rsid w:val="00C72950"/>
    <w:rsid w:val="00C7365D"/>
    <w:rsid w:val="00C7390D"/>
    <w:rsid w:val="00C73AD7"/>
    <w:rsid w:val="00C73E22"/>
    <w:rsid w:val="00C75E43"/>
    <w:rsid w:val="00C76553"/>
    <w:rsid w:val="00C80F45"/>
    <w:rsid w:val="00C82BF6"/>
    <w:rsid w:val="00C85B9B"/>
    <w:rsid w:val="00C91086"/>
    <w:rsid w:val="00C95036"/>
    <w:rsid w:val="00CA1D17"/>
    <w:rsid w:val="00CA405C"/>
    <w:rsid w:val="00CA5F6B"/>
    <w:rsid w:val="00CB40CE"/>
    <w:rsid w:val="00CB55C3"/>
    <w:rsid w:val="00CB5AC6"/>
    <w:rsid w:val="00CC2802"/>
    <w:rsid w:val="00CC3143"/>
    <w:rsid w:val="00CC6501"/>
    <w:rsid w:val="00CD01EA"/>
    <w:rsid w:val="00CD2FBA"/>
    <w:rsid w:val="00CD6A8B"/>
    <w:rsid w:val="00CE1664"/>
    <w:rsid w:val="00CE47D7"/>
    <w:rsid w:val="00D025CF"/>
    <w:rsid w:val="00D0302D"/>
    <w:rsid w:val="00D04D76"/>
    <w:rsid w:val="00D054BD"/>
    <w:rsid w:val="00D1349F"/>
    <w:rsid w:val="00D34575"/>
    <w:rsid w:val="00D55F7B"/>
    <w:rsid w:val="00D65E86"/>
    <w:rsid w:val="00D67F87"/>
    <w:rsid w:val="00D716A5"/>
    <w:rsid w:val="00D72A5C"/>
    <w:rsid w:val="00D75793"/>
    <w:rsid w:val="00D77AFB"/>
    <w:rsid w:val="00D9021F"/>
    <w:rsid w:val="00DA70B3"/>
    <w:rsid w:val="00DB7D6A"/>
    <w:rsid w:val="00DD5390"/>
    <w:rsid w:val="00DE3811"/>
    <w:rsid w:val="00DE574F"/>
    <w:rsid w:val="00DE6520"/>
    <w:rsid w:val="00DE6A25"/>
    <w:rsid w:val="00DE78B4"/>
    <w:rsid w:val="00E007C9"/>
    <w:rsid w:val="00E05651"/>
    <w:rsid w:val="00E14C1D"/>
    <w:rsid w:val="00E15E1D"/>
    <w:rsid w:val="00E22D84"/>
    <w:rsid w:val="00E26B89"/>
    <w:rsid w:val="00E278A1"/>
    <w:rsid w:val="00E3662C"/>
    <w:rsid w:val="00E50D82"/>
    <w:rsid w:val="00E52009"/>
    <w:rsid w:val="00E5496B"/>
    <w:rsid w:val="00E55ABD"/>
    <w:rsid w:val="00E61779"/>
    <w:rsid w:val="00E70FE8"/>
    <w:rsid w:val="00E7385D"/>
    <w:rsid w:val="00E749FC"/>
    <w:rsid w:val="00E75FD7"/>
    <w:rsid w:val="00E76FF1"/>
    <w:rsid w:val="00E777B5"/>
    <w:rsid w:val="00E82F7F"/>
    <w:rsid w:val="00E830B8"/>
    <w:rsid w:val="00E8456D"/>
    <w:rsid w:val="00E97517"/>
    <w:rsid w:val="00EA23AB"/>
    <w:rsid w:val="00EA30D8"/>
    <w:rsid w:val="00EA68F0"/>
    <w:rsid w:val="00EA731A"/>
    <w:rsid w:val="00EB4F36"/>
    <w:rsid w:val="00EC6E9C"/>
    <w:rsid w:val="00EC6EC9"/>
    <w:rsid w:val="00ED54F7"/>
    <w:rsid w:val="00EE4878"/>
    <w:rsid w:val="00EE57A7"/>
    <w:rsid w:val="00EF0D0C"/>
    <w:rsid w:val="00EF34A7"/>
    <w:rsid w:val="00F07567"/>
    <w:rsid w:val="00F1284A"/>
    <w:rsid w:val="00F12CB6"/>
    <w:rsid w:val="00F14F2F"/>
    <w:rsid w:val="00F2490A"/>
    <w:rsid w:val="00F24FD5"/>
    <w:rsid w:val="00F26067"/>
    <w:rsid w:val="00F324E9"/>
    <w:rsid w:val="00F33337"/>
    <w:rsid w:val="00F37E3E"/>
    <w:rsid w:val="00F40307"/>
    <w:rsid w:val="00F47D20"/>
    <w:rsid w:val="00F55F62"/>
    <w:rsid w:val="00F57FA3"/>
    <w:rsid w:val="00F60DA0"/>
    <w:rsid w:val="00F6214E"/>
    <w:rsid w:val="00F673EF"/>
    <w:rsid w:val="00F94851"/>
    <w:rsid w:val="00FB17E1"/>
    <w:rsid w:val="00FC2B43"/>
    <w:rsid w:val="00FC469D"/>
    <w:rsid w:val="00FC4B63"/>
    <w:rsid w:val="00FD0806"/>
    <w:rsid w:val="00FD1AC8"/>
    <w:rsid w:val="00FD38F7"/>
    <w:rsid w:val="00FE01DD"/>
    <w:rsid w:val="00FE0332"/>
    <w:rsid w:val="00FE5673"/>
    <w:rsid w:val="00FF7D2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8C06"/>
  <w15:docId w15:val="{25D0DBA6-7F6F-418F-B104-8E8C6CE79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17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C770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s-CO"/>
    </w:rPr>
  </w:style>
  <w:style w:type="paragraph" w:customStyle="1" w:styleId="Default">
    <w:name w:val="Default"/>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s-CO"/>
    </w:rPr>
  </w:style>
  <w:style w:type="paragraph" w:customStyle="1" w:styleId="TableStyle2">
    <w:name w:val="Table Style 2"/>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eastAsia="es-CO"/>
    </w:rPr>
  </w:style>
  <w:style w:type="numbering" w:customStyle="1" w:styleId="Bullet">
    <w:name w:val="Bullet"/>
    <w:rsid w:val="00587176"/>
    <w:pPr>
      <w:numPr>
        <w:numId w:val="1"/>
      </w:numPr>
    </w:pPr>
  </w:style>
  <w:style w:type="paragraph" w:customStyle="1" w:styleId="TableStyle1">
    <w:name w:val="Table Style 1"/>
    <w:rsid w:val="00154012"/>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eastAsia="es-CO"/>
    </w:rPr>
  </w:style>
  <w:style w:type="table" w:styleId="TableGrid">
    <w:name w:val="Table Grid"/>
    <w:basedOn w:val="TableNormal"/>
    <w:uiPriority w:val="39"/>
    <w:rsid w:val="00376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120F"/>
    <w:pPr>
      <w:ind w:left="720"/>
      <w:contextualSpacing/>
    </w:pPr>
  </w:style>
  <w:style w:type="character" w:styleId="CommentReference">
    <w:name w:val="annotation reference"/>
    <w:basedOn w:val="DefaultParagraphFont"/>
    <w:uiPriority w:val="99"/>
    <w:semiHidden/>
    <w:unhideWhenUsed/>
    <w:rsid w:val="00822A41"/>
    <w:rPr>
      <w:sz w:val="16"/>
      <w:szCs w:val="16"/>
    </w:rPr>
  </w:style>
  <w:style w:type="paragraph" w:styleId="CommentText">
    <w:name w:val="annotation text"/>
    <w:basedOn w:val="Normal"/>
    <w:link w:val="CommentTextChar"/>
    <w:uiPriority w:val="99"/>
    <w:unhideWhenUsed/>
    <w:rsid w:val="00822A41"/>
    <w:rPr>
      <w:sz w:val="20"/>
      <w:szCs w:val="20"/>
    </w:rPr>
  </w:style>
  <w:style w:type="character" w:customStyle="1" w:styleId="CommentTextChar">
    <w:name w:val="Comment Text Char"/>
    <w:basedOn w:val="DefaultParagraphFont"/>
    <w:link w:val="CommentText"/>
    <w:uiPriority w:val="99"/>
    <w:rsid w:val="00822A41"/>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822A41"/>
    <w:rPr>
      <w:b/>
      <w:bCs/>
    </w:rPr>
  </w:style>
  <w:style w:type="character" w:customStyle="1" w:styleId="CommentSubjectChar">
    <w:name w:val="Comment Subject Char"/>
    <w:basedOn w:val="CommentTextChar"/>
    <w:link w:val="CommentSubject"/>
    <w:uiPriority w:val="99"/>
    <w:semiHidden/>
    <w:rsid w:val="00822A41"/>
    <w:rPr>
      <w:rFonts w:ascii="Times New Roman" w:eastAsia="Arial Unicode MS" w:hAnsi="Times New Roman" w:cs="Times New Roman"/>
      <w:b/>
      <w:bCs/>
      <w:sz w:val="20"/>
      <w:szCs w:val="20"/>
      <w:bdr w:val="nil"/>
      <w:lang w:val="en-US"/>
    </w:rPr>
  </w:style>
  <w:style w:type="paragraph" w:styleId="NormalWeb">
    <w:name w:val="Normal (Web)"/>
    <w:basedOn w:val="Normal"/>
    <w:uiPriority w:val="99"/>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CO" w:eastAsia="es-CO"/>
    </w:rPr>
  </w:style>
  <w:style w:type="paragraph" w:styleId="HTMLPreformatted">
    <w:name w:val="HTML Preformatted"/>
    <w:basedOn w:val="Normal"/>
    <w:link w:val="HTMLPreformattedChar"/>
    <w:uiPriority w:val="99"/>
    <w:semiHidden/>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s-CO" w:eastAsia="es-CO"/>
    </w:rPr>
  </w:style>
  <w:style w:type="character" w:customStyle="1" w:styleId="HTMLPreformattedChar">
    <w:name w:val="HTML Preformatted Char"/>
    <w:basedOn w:val="DefaultParagraphFont"/>
    <w:link w:val="HTMLPreformatted"/>
    <w:uiPriority w:val="99"/>
    <w:semiHidden/>
    <w:rsid w:val="006907F5"/>
    <w:rPr>
      <w:rFonts w:ascii="Courier New" w:eastAsia="Times New Roman" w:hAnsi="Courier New" w:cs="Courier New"/>
      <w:sz w:val="20"/>
      <w:szCs w:val="20"/>
      <w:lang w:eastAsia="es-CO"/>
    </w:rPr>
  </w:style>
  <w:style w:type="character" w:customStyle="1" w:styleId="y2iqfc">
    <w:name w:val="y2iqfc"/>
    <w:basedOn w:val="DefaultParagraphFont"/>
    <w:rsid w:val="006907F5"/>
  </w:style>
  <w:style w:type="character" w:styleId="Strong">
    <w:name w:val="Strong"/>
    <w:basedOn w:val="DefaultParagraphFont"/>
    <w:uiPriority w:val="22"/>
    <w:qFormat/>
    <w:rsid w:val="00E55ABD"/>
    <w:rPr>
      <w:b/>
      <w:bCs/>
    </w:rPr>
  </w:style>
  <w:style w:type="character" w:styleId="Emphasis">
    <w:name w:val="Emphasis"/>
    <w:basedOn w:val="DefaultParagraphFont"/>
    <w:uiPriority w:val="20"/>
    <w:qFormat/>
    <w:rsid w:val="00FD0806"/>
    <w:rPr>
      <w:i/>
      <w:iCs/>
    </w:rPr>
  </w:style>
  <w:style w:type="paragraph" w:styleId="Bibliography">
    <w:name w:val="Bibliography"/>
    <w:basedOn w:val="Normal"/>
    <w:next w:val="Normal"/>
    <w:uiPriority w:val="37"/>
    <w:unhideWhenUsed/>
    <w:rsid w:val="009C0A8C"/>
    <w:pPr>
      <w:tabs>
        <w:tab w:val="left" w:pos="504"/>
      </w:tabs>
      <w:spacing w:after="240"/>
      <w:ind w:left="504" w:hanging="504"/>
    </w:pPr>
  </w:style>
  <w:style w:type="paragraph" w:styleId="Header">
    <w:name w:val="header"/>
    <w:basedOn w:val="Normal"/>
    <w:link w:val="HeaderChar"/>
    <w:uiPriority w:val="99"/>
    <w:unhideWhenUsed/>
    <w:rsid w:val="003F5C4A"/>
    <w:pPr>
      <w:tabs>
        <w:tab w:val="center" w:pos="4419"/>
        <w:tab w:val="right" w:pos="8838"/>
      </w:tabs>
    </w:pPr>
  </w:style>
  <w:style w:type="character" w:customStyle="1" w:styleId="HeaderChar">
    <w:name w:val="Header Char"/>
    <w:basedOn w:val="DefaultParagraphFont"/>
    <w:link w:val="Header"/>
    <w:uiPriority w:val="99"/>
    <w:rsid w:val="003F5C4A"/>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3F5C4A"/>
    <w:pPr>
      <w:tabs>
        <w:tab w:val="center" w:pos="4419"/>
        <w:tab w:val="right" w:pos="8838"/>
      </w:tabs>
    </w:pPr>
  </w:style>
  <w:style w:type="character" w:customStyle="1" w:styleId="FooterChar">
    <w:name w:val="Footer Char"/>
    <w:basedOn w:val="DefaultParagraphFont"/>
    <w:link w:val="Footer"/>
    <w:uiPriority w:val="99"/>
    <w:rsid w:val="003F5C4A"/>
    <w:rPr>
      <w:rFonts w:ascii="Times New Roman" w:eastAsia="Arial Unicode MS" w:hAnsi="Times New Roman" w:cs="Times New Roman"/>
      <w:sz w:val="24"/>
      <w:szCs w:val="24"/>
      <w:bdr w:val="nil"/>
      <w:lang w:val="en-US"/>
    </w:rPr>
  </w:style>
  <w:style w:type="character" w:styleId="LineNumber">
    <w:name w:val="line number"/>
    <w:basedOn w:val="DefaultParagraphFont"/>
    <w:uiPriority w:val="99"/>
    <w:semiHidden/>
    <w:unhideWhenUsed/>
    <w:rsid w:val="003F5C4A"/>
  </w:style>
  <w:style w:type="paragraph" w:styleId="BalloonText">
    <w:name w:val="Balloon Text"/>
    <w:basedOn w:val="Normal"/>
    <w:link w:val="BalloonTextChar"/>
    <w:uiPriority w:val="99"/>
    <w:semiHidden/>
    <w:unhideWhenUsed/>
    <w:rsid w:val="00B808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89E"/>
    <w:rPr>
      <w:rFonts w:ascii="Segoe UI" w:eastAsia="Arial Unicode MS" w:hAnsi="Segoe UI" w:cs="Segoe UI"/>
      <w:sz w:val="18"/>
      <w:szCs w:val="18"/>
      <w:bdr w:val="nil"/>
      <w:lang w:val="en-US"/>
    </w:rPr>
  </w:style>
  <w:style w:type="paragraph" w:styleId="Revision">
    <w:name w:val="Revision"/>
    <w:hidden/>
    <w:uiPriority w:val="99"/>
    <w:semiHidden/>
    <w:rsid w:val="00B8089E"/>
    <w:pPr>
      <w:spacing w:after="0" w:line="240" w:lineRule="auto"/>
    </w:pPr>
    <w:rPr>
      <w:rFonts w:ascii="Times New Roman" w:eastAsia="Arial Unicode MS" w:hAnsi="Times New Roman" w:cs="Times New Roman"/>
      <w:sz w:val="24"/>
      <w:szCs w:val="24"/>
      <w:bdr w:val="nil"/>
      <w:lang w:val="en-US"/>
    </w:rPr>
  </w:style>
  <w:style w:type="character" w:styleId="Hyperlink">
    <w:name w:val="Hyperlink"/>
    <w:basedOn w:val="DefaultParagraphFont"/>
    <w:uiPriority w:val="99"/>
    <w:unhideWhenUsed/>
    <w:rsid w:val="00AB0DF2"/>
    <w:rPr>
      <w:color w:val="0563C1" w:themeColor="hyperlink"/>
      <w:u w:val="single"/>
    </w:rPr>
  </w:style>
  <w:style w:type="character" w:styleId="UnresolvedMention">
    <w:name w:val="Unresolved Mention"/>
    <w:basedOn w:val="DefaultParagraphFont"/>
    <w:uiPriority w:val="99"/>
    <w:semiHidden/>
    <w:unhideWhenUsed/>
    <w:rsid w:val="00AB0D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8804">
      <w:bodyDiv w:val="1"/>
      <w:marLeft w:val="0"/>
      <w:marRight w:val="0"/>
      <w:marTop w:val="0"/>
      <w:marBottom w:val="0"/>
      <w:divBdr>
        <w:top w:val="none" w:sz="0" w:space="0" w:color="auto"/>
        <w:left w:val="none" w:sz="0" w:space="0" w:color="auto"/>
        <w:bottom w:val="none" w:sz="0" w:space="0" w:color="auto"/>
        <w:right w:val="none" w:sz="0" w:space="0" w:color="auto"/>
      </w:divBdr>
    </w:div>
    <w:div w:id="114060434">
      <w:bodyDiv w:val="1"/>
      <w:marLeft w:val="0"/>
      <w:marRight w:val="0"/>
      <w:marTop w:val="0"/>
      <w:marBottom w:val="0"/>
      <w:divBdr>
        <w:top w:val="none" w:sz="0" w:space="0" w:color="auto"/>
        <w:left w:val="none" w:sz="0" w:space="0" w:color="auto"/>
        <w:bottom w:val="none" w:sz="0" w:space="0" w:color="auto"/>
        <w:right w:val="none" w:sz="0" w:space="0" w:color="auto"/>
      </w:divBdr>
    </w:div>
    <w:div w:id="137891750">
      <w:bodyDiv w:val="1"/>
      <w:marLeft w:val="0"/>
      <w:marRight w:val="0"/>
      <w:marTop w:val="0"/>
      <w:marBottom w:val="0"/>
      <w:divBdr>
        <w:top w:val="none" w:sz="0" w:space="0" w:color="auto"/>
        <w:left w:val="none" w:sz="0" w:space="0" w:color="auto"/>
        <w:bottom w:val="none" w:sz="0" w:space="0" w:color="auto"/>
        <w:right w:val="none" w:sz="0" w:space="0" w:color="auto"/>
      </w:divBdr>
    </w:div>
    <w:div w:id="138571251">
      <w:bodyDiv w:val="1"/>
      <w:marLeft w:val="0"/>
      <w:marRight w:val="0"/>
      <w:marTop w:val="0"/>
      <w:marBottom w:val="0"/>
      <w:divBdr>
        <w:top w:val="none" w:sz="0" w:space="0" w:color="auto"/>
        <w:left w:val="none" w:sz="0" w:space="0" w:color="auto"/>
        <w:bottom w:val="none" w:sz="0" w:space="0" w:color="auto"/>
        <w:right w:val="none" w:sz="0" w:space="0" w:color="auto"/>
      </w:divBdr>
    </w:div>
    <w:div w:id="174999313">
      <w:bodyDiv w:val="1"/>
      <w:marLeft w:val="0"/>
      <w:marRight w:val="0"/>
      <w:marTop w:val="0"/>
      <w:marBottom w:val="0"/>
      <w:divBdr>
        <w:top w:val="none" w:sz="0" w:space="0" w:color="auto"/>
        <w:left w:val="none" w:sz="0" w:space="0" w:color="auto"/>
        <w:bottom w:val="none" w:sz="0" w:space="0" w:color="auto"/>
        <w:right w:val="none" w:sz="0" w:space="0" w:color="auto"/>
      </w:divBdr>
    </w:div>
    <w:div w:id="203175999">
      <w:bodyDiv w:val="1"/>
      <w:marLeft w:val="0"/>
      <w:marRight w:val="0"/>
      <w:marTop w:val="0"/>
      <w:marBottom w:val="0"/>
      <w:divBdr>
        <w:top w:val="none" w:sz="0" w:space="0" w:color="auto"/>
        <w:left w:val="none" w:sz="0" w:space="0" w:color="auto"/>
        <w:bottom w:val="none" w:sz="0" w:space="0" w:color="auto"/>
        <w:right w:val="none" w:sz="0" w:space="0" w:color="auto"/>
      </w:divBdr>
    </w:div>
    <w:div w:id="209807121">
      <w:bodyDiv w:val="1"/>
      <w:marLeft w:val="0"/>
      <w:marRight w:val="0"/>
      <w:marTop w:val="0"/>
      <w:marBottom w:val="0"/>
      <w:divBdr>
        <w:top w:val="none" w:sz="0" w:space="0" w:color="auto"/>
        <w:left w:val="none" w:sz="0" w:space="0" w:color="auto"/>
        <w:bottom w:val="none" w:sz="0" w:space="0" w:color="auto"/>
        <w:right w:val="none" w:sz="0" w:space="0" w:color="auto"/>
      </w:divBdr>
    </w:div>
    <w:div w:id="295069541">
      <w:bodyDiv w:val="1"/>
      <w:marLeft w:val="0"/>
      <w:marRight w:val="0"/>
      <w:marTop w:val="0"/>
      <w:marBottom w:val="0"/>
      <w:divBdr>
        <w:top w:val="none" w:sz="0" w:space="0" w:color="auto"/>
        <w:left w:val="none" w:sz="0" w:space="0" w:color="auto"/>
        <w:bottom w:val="none" w:sz="0" w:space="0" w:color="auto"/>
        <w:right w:val="none" w:sz="0" w:space="0" w:color="auto"/>
      </w:divBdr>
    </w:div>
    <w:div w:id="507982618">
      <w:bodyDiv w:val="1"/>
      <w:marLeft w:val="0"/>
      <w:marRight w:val="0"/>
      <w:marTop w:val="0"/>
      <w:marBottom w:val="0"/>
      <w:divBdr>
        <w:top w:val="none" w:sz="0" w:space="0" w:color="auto"/>
        <w:left w:val="none" w:sz="0" w:space="0" w:color="auto"/>
        <w:bottom w:val="none" w:sz="0" w:space="0" w:color="auto"/>
        <w:right w:val="none" w:sz="0" w:space="0" w:color="auto"/>
      </w:divBdr>
    </w:div>
    <w:div w:id="513225068">
      <w:bodyDiv w:val="1"/>
      <w:marLeft w:val="0"/>
      <w:marRight w:val="0"/>
      <w:marTop w:val="0"/>
      <w:marBottom w:val="0"/>
      <w:divBdr>
        <w:top w:val="none" w:sz="0" w:space="0" w:color="auto"/>
        <w:left w:val="none" w:sz="0" w:space="0" w:color="auto"/>
        <w:bottom w:val="none" w:sz="0" w:space="0" w:color="auto"/>
        <w:right w:val="none" w:sz="0" w:space="0" w:color="auto"/>
      </w:divBdr>
    </w:div>
    <w:div w:id="592974041">
      <w:bodyDiv w:val="1"/>
      <w:marLeft w:val="0"/>
      <w:marRight w:val="0"/>
      <w:marTop w:val="0"/>
      <w:marBottom w:val="0"/>
      <w:divBdr>
        <w:top w:val="none" w:sz="0" w:space="0" w:color="auto"/>
        <w:left w:val="none" w:sz="0" w:space="0" w:color="auto"/>
        <w:bottom w:val="none" w:sz="0" w:space="0" w:color="auto"/>
        <w:right w:val="none" w:sz="0" w:space="0" w:color="auto"/>
      </w:divBdr>
    </w:div>
    <w:div w:id="636641153">
      <w:bodyDiv w:val="1"/>
      <w:marLeft w:val="0"/>
      <w:marRight w:val="0"/>
      <w:marTop w:val="0"/>
      <w:marBottom w:val="0"/>
      <w:divBdr>
        <w:top w:val="none" w:sz="0" w:space="0" w:color="auto"/>
        <w:left w:val="none" w:sz="0" w:space="0" w:color="auto"/>
        <w:bottom w:val="none" w:sz="0" w:space="0" w:color="auto"/>
        <w:right w:val="none" w:sz="0" w:space="0" w:color="auto"/>
      </w:divBdr>
    </w:div>
    <w:div w:id="637077016">
      <w:bodyDiv w:val="1"/>
      <w:marLeft w:val="0"/>
      <w:marRight w:val="0"/>
      <w:marTop w:val="0"/>
      <w:marBottom w:val="0"/>
      <w:divBdr>
        <w:top w:val="none" w:sz="0" w:space="0" w:color="auto"/>
        <w:left w:val="none" w:sz="0" w:space="0" w:color="auto"/>
        <w:bottom w:val="none" w:sz="0" w:space="0" w:color="auto"/>
        <w:right w:val="none" w:sz="0" w:space="0" w:color="auto"/>
      </w:divBdr>
    </w:div>
    <w:div w:id="649406182">
      <w:bodyDiv w:val="1"/>
      <w:marLeft w:val="0"/>
      <w:marRight w:val="0"/>
      <w:marTop w:val="0"/>
      <w:marBottom w:val="0"/>
      <w:divBdr>
        <w:top w:val="none" w:sz="0" w:space="0" w:color="auto"/>
        <w:left w:val="none" w:sz="0" w:space="0" w:color="auto"/>
        <w:bottom w:val="none" w:sz="0" w:space="0" w:color="auto"/>
        <w:right w:val="none" w:sz="0" w:space="0" w:color="auto"/>
      </w:divBdr>
    </w:div>
    <w:div w:id="774329808">
      <w:bodyDiv w:val="1"/>
      <w:marLeft w:val="0"/>
      <w:marRight w:val="0"/>
      <w:marTop w:val="0"/>
      <w:marBottom w:val="0"/>
      <w:divBdr>
        <w:top w:val="none" w:sz="0" w:space="0" w:color="auto"/>
        <w:left w:val="none" w:sz="0" w:space="0" w:color="auto"/>
        <w:bottom w:val="none" w:sz="0" w:space="0" w:color="auto"/>
        <w:right w:val="none" w:sz="0" w:space="0" w:color="auto"/>
      </w:divBdr>
    </w:div>
    <w:div w:id="774592880">
      <w:bodyDiv w:val="1"/>
      <w:marLeft w:val="0"/>
      <w:marRight w:val="0"/>
      <w:marTop w:val="0"/>
      <w:marBottom w:val="0"/>
      <w:divBdr>
        <w:top w:val="none" w:sz="0" w:space="0" w:color="auto"/>
        <w:left w:val="none" w:sz="0" w:space="0" w:color="auto"/>
        <w:bottom w:val="none" w:sz="0" w:space="0" w:color="auto"/>
        <w:right w:val="none" w:sz="0" w:space="0" w:color="auto"/>
      </w:divBdr>
    </w:div>
    <w:div w:id="792139776">
      <w:bodyDiv w:val="1"/>
      <w:marLeft w:val="0"/>
      <w:marRight w:val="0"/>
      <w:marTop w:val="0"/>
      <w:marBottom w:val="0"/>
      <w:divBdr>
        <w:top w:val="none" w:sz="0" w:space="0" w:color="auto"/>
        <w:left w:val="none" w:sz="0" w:space="0" w:color="auto"/>
        <w:bottom w:val="none" w:sz="0" w:space="0" w:color="auto"/>
        <w:right w:val="none" w:sz="0" w:space="0" w:color="auto"/>
      </w:divBdr>
    </w:div>
    <w:div w:id="825511831">
      <w:bodyDiv w:val="1"/>
      <w:marLeft w:val="0"/>
      <w:marRight w:val="0"/>
      <w:marTop w:val="0"/>
      <w:marBottom w:val="0"/>
      <w:divBdr>
        <w:top w:val="none" w:sz="0" w:space="0" w:color="auto"/>
        <w:left w:val="none" w:sz="0" w:space="0" w:color="auto"/>
        <w:bottom w:val="none" w:sz="0" w:space="0" w:color="auto"/>
        <w:right w:val="none" w:sz="0" w:space="0" w:color="auto"/>
      </w:divBdr>
    </w:div>
    <w:div w:id="879367311">
      <w:bodyDiv w:val="1"/>
      <w:marLeft w:val="0"/>
      <w:marRight w:val="0"/>
      <w:marTop w:val="0"/>
      <w:marBottom w:val="0"/>
      <w:divBdr>
        <w:top w:val="none" w:sz="0" w:space="0" w:color="auto"/>
        <w:left w:val="none" w:sz="0" w:space="0" w:color="auto"/>
        <w:bottom w:val="none" w:sz="0" w:space="0" w:color="auto"/>
        <w:right w:val="none" w:sz="0" w:space="0" w:color="auto"/>
      </w:divBdr>
    </w:div>
    <w:div w:id="979454219">
      <w:bodyDiv w:val="1"/>
      <w:marLeft w:val="0"/>
      <w:marRight w:val="0"/>
      <w:marTop w:val="0"/>
      <w:marBottom w:val="0"/>
      <w:divBdr>
        <w:top w:val="none" w:sz="0" w:space="0" w:color="auto"/>
        <w:left w:val="none" w:sz="0" w:space="0" w:color="auto"/>
        <w:bottom w:val="none" w:sz="0" w:space="0" w:color="auto"/>
        <w:right w:val="none" w:sz="0" w:space="0" w:color="auto"/>
      </w:divBdr>
    </w:div>
    <w:div w:id="1061489340">
      <w:bodyDiv w:val="1"/>
      <w:marLeft w:val="0"/>
      <w:marRight w:val="0"/>
      <w:marTop w:val="0"/>
      <w:marBottom w:val="0"/>
      <w:divBdr>
        <w:top w:val="none" w:sz="0" w:space="0" w:color="auto"/>
        <w:left w:val="none" w:sz="0" w:space="0" w:color="auto"/>
        <w:bottom w:val="none" w:sz="0" w:space="0" w:color="auto"/>
        <w:right w:val="none" w:sz="0" w:space="0" w:color="auto"/>
      </w:divBdr>
    </w:div>
    <w:div w:id="1161315017">
      <w:bodyDiv w:val="1"/>
      <w:marLeft w:val="0"/>
      <w:marRight w:val="0"/>
      <w:marTop w:val="0"/>
      <w:marBottom w:val="0"/>
      <w:divBdr>
        <w:top w:val="none" w:sz="0" w:space="0" w:color="auto"/>
        <w:left w:val="none" w:sz="0" w:space="0" w:color="auto"/>
        <w:bottom w:val="none" w:sz="0" w:space="0" w:color="auto"/>
        <w:right w:val="none" w:sz="0" w:space="0" w:color="auto"/>
      </w:divBdr>
    </w:div>
    <w:div w:id="1166827320">
      <w:bodyDiv w:val="1"/>
      <w:marLeft w:val="0"/>
      <w:marRight w:val="0"/>
      <w:marTop w:val="0"/>
      <w:marBottom w:val="0"/>
      <w:divBdr>
        <w:top w:val="none" w:sz="0" w:space="0" w:color="auto"/>
        <w:left w:val="none" w:sz="0" w:space="0" w:color="auto"/>
        <w:bottom w:val="none" w:sz="0" w:space="0" w:color="auto"/>
        <w:right w:val="none" w:sz="0" w:space="0" w:color="auto"/>
      </w:divBdr>
    </w:div>
    <w:div w:id="1181549717">
      <w:bodyDiv w:val="1"/>
      <w:marLeft w:val="0"/>
      <w:marRight w:val="0"/>
      <w:marTop w:val="0"/>
      <w:marBottom w:val="0"/>
      <w:divBdr>
        <w:top w:val="none" w:sz="0" w:space="0" w:color="auto"/>
        <w:left w:val="none" w:sz="0" w:space="0" w:color="auto"/>
        <w:bottom w:val="none" w:sz="0" w:space="0" w:color="auto"/>
        <w:right w:val="none" w:sz="0" w:space="0" w:color="auto"/>
      </w:divBdr>
    </w:div>
    <w:div w:id="1187982047">
      <w:bodyDiv w:val="1"/>
      <w:marLeft w:val="0"/>
      <w:marRight w:val="0"/>
      <w:marTop w:val="0"/>
      <w:marBottom w:val="0"/>
      <w:divBdr>
        <w:top w:val="none" w:sz="0" w:space="0" w:color="auto"/>
        <w:left w:val="none" w:sz="0" w:space="0" w:color="auto"/>
        <w:bottom w:val="none" w:sz="0" w:space="0" w:color="auto"/>
        <w:right w:val="none" w:sz="0" w:space="0" w:color="auto"/>
      </w:divBdr>
    </w:div>
    <w:div w:id="1191723348">
      <w:bodyDiv w:val="1"/>
      <w:marLeft w:val="0"/>
      <w:marRight w:val="0"/>
      <w:marTop w:val="0"/>
      <w:marBottom w:val="0"/>
      <w:divBdr>
        <w:top w:val="none" w:sz="0" w:space="0" w:color="auto"/>
        <w:left w:val="none" w:sz="0" w:space="0" w:color="auto"/>
        <w:bottom w:val="none" w:sz="0" w:space="0" w:color="auto"/>
        <w:right w:val="none" w:sz="0" w:space="0" w:color="auto"/>
      </w:divBdr>
    </w:div>
    <w:div w:id="1234974465">
      <w:bodyDiv w:val="1"/>
      <w:marLeft w:val="0"/>
      <w:marRight w:val="0"/>
      <w:marTop w:val="0"/>
      <w:marBottom w:val="0"/>
      <w:divBdr>
        <w:top w:val="none" w:sz="0" w:space="0" w:color="auto"/>
        <w:left w:val="none" w:sz="0" w:space="0" w:color="auto"/>
        <w:bottom w:val="none" w:sz="0" w:space="0" w:color="auto"/>
        <w:right w:val="none" w:sz="0" w:space="0" w:color="auto"/>
      </w:divBdr>
    </w:div>
    <w:div w:id="1260870987">
      <w:bodyDiv w:val="1"/>
      <w:marLeft w:val="0"/>
      <w:marRight w:val="0"/>
      <w:marTop w:val="0"/>
      <w:marBottom w:val="0"/>
      <w:divBdr>
        <w:top w:val="none" w:sz="0" w:space="0" w:color="auto"/>
        <w:left w:val="none" w:sz="0" w:space="0" w:color="auto"/>
        <w:bottom w:val="none" w:sz="0" w:space="0" w:color="auto"/>
        <w:right w:val="none" w:sz="0" w:space="0" w:color="auto"/>
      </w:divBdr>
    </w:div>
    <w:div w:id="1271741940">
      <w:bodyDiv w:val="1"/>
      <w:marLeft w:val="0"/>
      <w:marRight w:val="0"/>
      <w:marTop w:val="0"/>
      <w:marBottom w:val="0"/>
      <w:divBdr>
        <w:top w:val="none" w:sz="0" w:space="0" w:color="auto"/>
        <w:left w:val="none" w:sz="0" w:space="0" w:color="auto"/>
        <w:bottom w:val="none" w:sz="0" w:space="0" w:color="auto"/>
        <w:right w:val="none" w:sz="0" w:space="0" w:color="auto"/>
      </w:divBdr>
    </w:div>
    <w:div w:id="1350065447">
      <w:bodyDiv w:val="1"/>
      <w:marLeft w:val="0"/>
      <w:marRight w:val="0"/>
      <w:marTop w:val="0"/>
      <w:marBottom w:val="0"/>
      <w:divBdr>
        <w:top w:val="none" w:sz="0" w:space="0" w:color="auto"/>
        <w:left w:val="none" w:sz="0" w:space="0" w:color="auto"/>
        <w:bottom w:val="none" w:sz="0" w:space="0" w:color="auto"/>
        <w:right w:val="none" w:sz="0" w:space="0" w:color="auto"/>
      </w:divBdr>
    </w:div>
    <w:div w:id="1373724841">
      <w:bodyDiv w:val="1"/>
      <w:marLeft w:val="0"/>
      <w:marRight w:val="0"/>
      <w:marTop w:val="0"/>
      <w:marBottom w:val="0"/>
      <w:divBdr>
        <w:top w:val="none" w:sz="0" w:space="0" w:color="auto"/>
        <w:left w:val="none" w:sz="0" w:space="0" w:color="auto"/>
        <w:bottom w:val="none" w:sz="0" w:space="0" w:color="auto"/>
        <w:right w:val="none" w:sz="0" w:space="0" w:color="auto"/>
      </w:divBdr>
    </w:div>
    <w:div w:id="1375808056">
      <w:bodyDiv w:val="1"/>
      <w:marLeft w:val="0"/>
      <w:marRight w:val="0"/>
      <w:marTop w:val="0"/>
      <w:marBottom w:val="0"/>
      <w:divBdr>
        <w:top w:val="none" w:sz="0" w:space="0" w:color="auto"/>
        <w:left w:val="none" w:sz="0" w:space="0" w:color="auto"/>
        <w:bottom w:val="none" w:sz="0" w:space="0" w:color="auto"/>
        <w:right w:val="none" w:sz="0" w:space="0" w:color="auto"/>
      </w:divBdr>
    </w:div>
    <w:div w:id="1463229020">
      <w:bodyDiv w:val="1"/>
      <w:marLeft w:val="0"/>
      <w:marRight w:val="0"/>
      <w:marTop w:val="0"/>
      <w:marBottom w:val="0"/>
      <w:divBdr>
        <w:top w:val="none" w:sz="0" w:space="0" w:color="auto"/>
        <w:left w:val="none" w:sz="0" w:space="0" w:color="auto"/>
        <w:bottom w:val="none" w:sz="0" w:space="0" w:color="auto"/>
        <w:right w:val="none" w:sz="0" w:space="0" w:color="auto"/>
      </w:divBdr>
    </w:div>
    <w:div w:id="1578057147">
      <w:bodyDiv w:val="1"/>
      <w:marLeft w:val="0"/>
      <w:marRight w:val="0"/>
      <w:marTop w:val="0"/>
      <w:marBottom w:val="0"/>
      <w:divBdr>
        <w:top w:val="none" w:sz="0" w:space="0" w:color="auto"/>
        <w:left w:val="none" w:sz="0" w:space="0" w:color="auto"/>
        <w:bottom w:val="none" w:sz="0" w:space="0" w:color="auto"/>
        <w:right w:val="none" w:sz="0" w:space="0" w:color="auto"/>
      </w:divBdr>
    </w:div>
    <w:div w:id="1622030253">
      <w:bodyDiv w:val="1"/>
      <w:marLeft w:val="0"/>
      <w:marRight w:val="0"/>
      <w:marTop w:val="0"/>
      <w:marBottom w:val="0"/>
      <w:divBdr>
        <w:top w:val="none" w:sz="0" w:space="0" w:color="auto"/>
        <w:left w:val="none" w:sz="0" w:space="0" w:color="auto"/>
        <w:bottom w:val="none" w:sz="0" w:space="0" w:color="auto"/>
        <w:right w:val="none" w:sz="0" w:space="0" w:color="auto"/>
      </w:divBdr>
    </w:div>
    <w:div w:id="1882984107">
      <w:bodyDiv w:val="1"/>
      <w:marLeft w:val="0"/>
      <w:marRight w:val="0"/>
      <w:marTop w:val="0"/>
      <w:marBottom w:val="0"/>
      <w:divBdr>
        <w:top w:val="none" w:sz="0" w:space="0" w:color="auto"/>
        <w:left w:val="none" w:sz="0" w:space="0" w:color="auto"/>
        <w:bottom w:val="none" w:sz="0" w:space="0" w:color="auto"/>
        <w:right w:val="none" w:sz="0" w:space="0" w:color="auto"/>
      </w:divBdr>
    </w:div>
    <w:div w:id="2055812866">
      <w:bodyDiv w:val="1"/>
      <w:marLeft w:val="0"/>
      <w:marRight w:val="0"/>
      <w:marTop w:val="0"/>
      <w:marBottom w:val="0"/>
      <w:divBdr>
        <w:top w:val="none" w:sz="0" w:space="0" w:color="auto"/>
        <w:left w:val="none" w:sz="0" w:space="0" w:color="auto"/>
        <w:bottom w:val="none" w:sz="0" w:space="0" w:color="auto"/>
        <w:right w:val="none" w:sz="0" w:space="0" w:color="auto"/>
      </w:divBdr>
    </w:div>
    <w:div w:id="2085178017">
      <w:bodyDiv w:val="1"/>
      <w:marLeft w:val="0"/>
      <w:marRight w:val="0"/>
      <w:marTop w:val="0"/>
      <w:marBottom w:val="0"/>
      <w:divBdr>
        <w:top w:val="none" w:sz="0" w:space="0" w:color="auto"/>
        <w:left w:val="none" w:sz="0" w:space="0" w:color="auto"/>
        <w:bottom w:val="none" w:sz="0" w:space="0" w:color="auto"/>
        <w:right w:val="none" w:sz="0" w:space="0" w:color="auto"/>
      </w:divBdr>
    </w:div>
    <w:div w:id="2100058095">
      <w:bodyDiv w:val="1"/>
      <w:marLeft w:val="0"/>
      <w:marRight w:val="0"/>
      <w:marTop w:val="0"/>
      <w:marBottom w:val="0"/>
      <w:divBdr>
        <w:top w:val="none" w:sz="0" w:space="0" w:color="auto"/>
        <w:left w:val="none" w:sz="0" w:space="0" w:color="auto"/>
        <w:bottom w:val="none" w:sz="0" w:space="0" w:color="auto"/>
        <w:right w:val="none" w:sz="0" w:space="0" w:color="auto"/>
      </w:divBdr>
    </w:div>
    <w:div w:id="2139567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jvenn.toulouse.inra.fr/app/example.html" TargetMode="External"/><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mailto:vvilleg2@eafit.edu.co"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8546543339094C86438A9E6E511FD3" ma:contentTypeVersion="12" ma:contentTypeDescription="Crear nuevo documento." ma:contentTypeScope="" ma:versionID="1643999f2a564061f56aa5ec2c0e93bd">
  <xsd:schema xmlns:xsd="http://www.w3.org/2001/XMLSchema" xmlns:xs="http://www.w3.org/2001/XMLSchema" xmlns:p="http://schemas.microsoft.com/office/2006/metadata/properties" xmlns:ns3="2c88c757-1e85-4e03-bef6-cedd359fdd0a" xmlns:ns4="6c705751-6934-4fba-82d7-9126f186b1ba" targetNamespace="http://schemas.microsoft.com/office/2006/metadata/properties" ma:root="true" ma:fieldsID="466473cf7e60094670b282e57717bc31" ns3:_="" ns4:_="">
    <xsd:import namespace="2c88c757-1e85-4e03-bef6-cedd359fdd0a"/>
    <xsd:import namespace="6c705751-6934-4fba-82d7-9126f186b1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8c757-1e85-4e03-bef6-cedd359fd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05751-6934-4fba-82d7-9126f186b1b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5C49B-05B3-41D9-B3F3-939C18FCF2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8c757-1e85-4e03-bef6-cedd359fdd0a"/>
    <ds:schemaRef ds:uri="6c705751-6934-4fba-82d7-9126f186b1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64FBE8-7094-442C-9C28-8B89DEFA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704782-3190-49EC-A907-956055F0A1AD}">
  <ds:schemaRefs>
    <ds:schemaRef ds:uri="http://schemas.openxmlformats.org/officeDocument/2006/bibliography"/>
  </ds:schemaRefs>
</ds:datastoreItem>
</file>

<file path=customXml/itemProps4.xml><?xml version="1.0" encoding="utf-8"?>
<ds:datastoreItem xmlns:ds="http://schemas.openxmlformats.org/officeDocument/2006/customXml" ds:itemID="{67B9EA43-14A4-4845-A0F6-0B4830A138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41102</Words>
  <Characters>226067</Characters>
  <Application>Microsoft Office Word</Application>
  <DocSecurity>0</DocSecurity>
  <Lines>1883</Lines>
  <Paragraphs>533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Mosquera Lopez</dc:creator>
  <cp:keywords/>
  <dc:description/>
  <cp:lastModifiedBy>Sandra Mosquera Lopez</cp:lastModifiedBy>
  <cp:revision>2</cp:revision>
  <dcterms:created xsi:type="dcterms:W3CDTF">2022-03-19T19:15:00Z</dcterms:created>
  <dcterms:modified xsi:type="dcterms:W3CDTF">2022-03-19T19:15:00Z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id="frnvtF7n"/&gt;&lt;style id="http://www.zotero.org/styles/microbial-ecology" hasBibliography="1" bibliographyStyleHasBeenSet="1"/&gt;&lt;prefs&gt;&lt;pref name="fieldType" value="Field"/&gt;&lt;/prefs&gt;&lt;/data&gt;</vt:lpwstr>
  </property>
  <property fmtid="{D5CDD505-2E9C-101B-9397-08002B2CF9AE}" pid="3" name="ContentTypeId">
    <vt:lpwstr>0x010100018546543339094C86438A9E6E511FD3</vt:lpwstr>
  </property>
</Properties>
</file>