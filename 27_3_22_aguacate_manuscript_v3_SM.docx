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0435" w14:textId="170F0B3B" w:rsidR="00AF0DAF" w:rsidRPr="00AF0DAF" w:rsidRDefault="00AF0DAF"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eastAsia="Times New Roman"/>
          <w:b/>
          <w:bCs/>
          <w:color w:val="0E101A"/>
          <w:sz w:val="20"/>
          <w:szCs w:val="20"/>
          <w:bdr w:val="none" w:sz="0" w:space="0" w:color="auto"/>
          <w:lang w:eastAsia="es-CO"/>
        </w:rPr>
      </w:pPr>
      <w:bookmarkStart w:id="0" w:name="_Hlk98402740"/>
      <w:r w:rsidRPr="00AF0DAF">
        <w:rPr>
          <w:b/>
          <w:bCs/>
          <w:bdr w:val="none" w:sz="0" w:space="0" w:color="auto" w:frame="1"/>
        </w:rPr>
        <w:t>Lenticel damage of avocado cv. Hass depends on spatiotemporal factors and influences the fungal structure community</w:t>
      </w:r>
    </w:p>
    <w:p w14:paraId="600857FB" w14:textId="79F6E443"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eastAsia="Times New Roman"/>
          <w:bCs/>
          <w:color w:val="0E101A"/>
          <w:sz w:val="20"/>
          <w:szCs w:val="20"/>
          <w:bdr w:val="none" w:sz="0" w:space="0" w:color="auto"/>
          <w:vertAlign w:val="superscript"/>
          <w:lang w:val="es-CO" w:eastAsia="es-CO"/>
        </w:rPr>
      </w:pPr>
      <w:r w:rsidRPr="001C6D30">
        <w:rPr>
          <w:rFonts w:eastAsia="Times New Roman"/>
          <w:bCs/>
          <w:color w:val="0E101A"/>
          <w:sz w:val="20"/>
          <w:szCs w:val="20"/>
          <w:bdr w:val="none" w:sz="0" w:space="0" w:color="auto"/>
          <w:lang w:val="es-CO" w:eastAsia="es-CO"/>
        </w:rPr>
        <w:t>Sandra Mosquera</w:t>
      </w:r>
      <w:r w:rsidR="00386FA5">
        <w:rPr>
          <w:rFonts w:eastAsia="Times New Roman"/>
          <w:bCs/>
          <w:color w:val="0E101A"/>
          <w:sz w:val="20"/>
          <w:szCs w:val="20"/>
          <w:bdr w:val="none" w:sz="0" w:space="0" w:color="auto"/>
          <w:vertAlign w:val="superscript"/>
          <w:lang w:val="es-CO" w:eastAsia="es-CO"/>
        </w:rPr>
        <w:t>1</w:t>
      </w:r>
      <w:r w:rsidRPr="001C6D30">
        <w:rPr>
          <w:rFonts w:eastAsia="Times New Roman"/>
          <w:bCs/>
          <w:color w:val="0E101A"/>
          <w:sz w:val="20"/>
          <w:szCs w:val="20"/>
          <w:bdr w:val="none" w:sz="0" w:space="0" w:color="auto"/>
          <w:lang w:val="es-CO" w:eastAsia="es-CO"/>
        </w:rPr>
        <w:t>, Carolina Cataño</w:t>
      </w:r>
      <w:r w:rsidR="00386FA5">
        <w:rPr>
          <w:rFonts w:eastAsia="Times New Roman"/>
          <w:bCs/>
          <w:color w:val="0E101A"/>
          <w:sz w:val="20"/>
          <w:szCs w:val="20"/>
          <w:bdr w:val="none" w:sz="0" w:space="0" w:color="auto"/>
          <w:vertAlign w:val="superscript"/>
          <w:lang w:val="es-CO" w:eastAsia="es-CO"/>
        </w:rPr>
        <w:t>1</w:t>
      </w:r>
      <w:r w:rsidRPr="001C6D30">
        <w:rPr>
          <w:rFonts w:eastAsia="Times New Roman"/>
          <w:bCs/>
          <w:color w:val="0E101A"/>
          <w:sz w:val="20"/>
          <w:szCs w:val="20"/>
          <w:bdr w:val="none" w:sz="0" w:space="0" w:color="auto"/>
          <w:lang w:val="es-CO" w:eastAsia="es-CO"/>
        </w:rPr>
        <w:t>, Susan Saavedra</w:t>
      </w:r>
      <w:r w:rsidR="001C6D30" w:rsidRPr="001C6D30">
        <w:rPr>
          <w:rFonts w:eastAsia="Times New Roman"/>
          <w:bCs/>
          <w:color w:val="0E101A"/>
          <w:sz w:val="20"/>
          <w:szCs w:val="20"/>
          <w:bdr w:val="none" w:sz="0" w:space="0" w:color="auto"/>
          <w:vertAlign w:val="superscript"/>
          <w:lang w:val="es-CO" w:eastAsia="es-CO"/>
        </w:rPr>
        <w:t>2</w:t>
      </w:r>
      <w:r w:rsidR="001C6D30">
        <w:rPr>
          <w:rFonts w:eastAsia="Times New Roman"/>
          <w:bCs/>
          <w:color w:val="0E101A"/>
          <w:sz w:val="20"/>
          <w:szCs w:val="20"/>
          <w:bdr w:val="none" w:sz="0" w:space="0" w:color="auto"/>
          <w:lang w:val="es-CO" w:eastAsia="es-CO"/>
        </w:rPr>
        <w:t>,</w:t>
      </w:r>
      <w:r w:rsidRPr="001C6D30">
        <w:rPr>
          <w:rFonts w:eastAsia="Times New Roman"/>
          <w:bCs/>
          <w:color w:val="0E101A"/>
          <w:sz w:val="20"/>
          <w:szCs w:val="20"/>
          <w:bdr w:val="none" w:sz="0" w:space="0" w:color="auto"/>
          <w:lang w:val="es-CO" w:eastAsia="es-CO"/>
        </w:rPr>
        <w:t xml:space="preserve"> Valeska Villegas-Escobar</w:t>
      </w:r>
      <w:r w:rsidR="001C6D30">
        <w:rPr>
          <w:rFonts w:eastAsia="Times New Roman"/>
          <w:bCs/>
          <w:color w:val="0E101A"/>
          <w:sz w:val="20"/>
          <w:szCs w:val="20"/>
          <w:bdr w:val="none" w:sz="0" w:space="0" w:color="auto"/>
          <w:vertAlign w:val="superscript"/>
          <w:lang w:val="es-CO" w:eastAsia="es-CO"/>
        </w:rPr>
        <w:t>1*</w:t>
      </w:r>
    </w:p>
    <w:p w14:paraId="2652F2DF" w14:textId="77777777" w:rsidR="00211AD7" w:rsidRDefault="00211AD7" w:rsidP="00146F37">
      <w:pPr>
        <w:spacing w:before="120" w:after="120" w:line="480" w:lineRule="auto"/>
        <w:rPr>
          <w:sz w:val="20"/>
          <w:szCs w:val="20"/>
          <w:vertAlign w:val="superscript"/>
          <w:lang w:val="es-CO"/>
        </w:rPr>
      </w:pPr>
    </w:p>
    <w:p w14:paraId="5A642867" w14:textId="009319D7" w:rsidR="003F5C4A" w:rsidRPr="001C6D30" w:rsidRDefault="001C6D30" w:rsidP="00146F37">
      <w:pPr>
        <w:spacing w:before="120" w:after="120" w:line="480" w:lineRule="auto"/>
        <w:rPr>
          <w:i/>
          <w:iCs/>
          <w:sz w:val="20"/>
          <w:szCs w:val="20"/>
          <w:lang w:val="es-CO"/>
        </w:rPr>
      </w:pPr>
      <w:r w:rsidRPr="001C6D30">
        <w:rPr>
          <w:sz w:val="20"/>
          <w:szCs w:val="20"/>
          <w:vertAlign w:val="superscript"/>
          <w:lang w:val="es-CO"/>
        </w:rPr>
        <w:t>1</w:t>
      </w:r>
      <w:r w:rsidR="003F5C4A" w:rsidRPr="001C6D30">
        <w:rPr>
          <w:sz w:val="20"/>
          <w:szCs w:val="20"/>
          <w:lang w:val="es-CO"/>
        </w:rPr>
        <w:t xml:space="preserve"> </w:t>
      </w:r>
      <w:r w:rsidR="003F5C4A" w:rsidRPr="001C6D30">
        <w:rPr>
          <w:i/>
          <w:iCs/>
          <w:sz w:val="20"/>
          <w:szCs w:val="20"/>
          <w:lang w:val="es-CO"/>
        </w:rPr>
        <w:t xml:space="preserve">CIBIOP </w:t>
      </w:r>
      <w:proofErr w:type="spellStart"/>
      <w:r w:rsidRPr="001C6D30">
        <w:rPr>
          <w:i/>
          <w:iCs/>
          <w:sz w:val="20"/>
          <w:szCs w:val="20"/>
          <w:lang w:val="es-CO"/>
        </w:rPr>
        <w:t>Research</w:t>
      </w:r>
      <w:proofErr w:type="spellEnd"/>
      <w:r w:rsidRPr="001C6D30">
        <w:rPr>
          <w:i/>
          <w:iCs/>
          <w:sz w:val="20"/>
          <w:szCs w:val="20"/>
          <w:lang w:val="es-CO"/>
        </w:rPr>
        <w:t xml:space="preserve"> </w:t>
      </w:r>
      <w:proofErr w:type="spellStart"/>
      <w:r w:rsidR="003F5C4A" w:rsidRPr="001C6D30">
        <w:rPr>
          <w:i/>
          <w:iCs/>
          <w:sz w:val="20"/>
          <w:szCs w:val="20"/>
          <w:lang w:val="es-CO"/>
        </w:rPr>
        <w:t>Group</w:t>
      </w:r>
      <w:proofErr w:type="spellEnd"/>
      <w:r w:rsidR="003F5C4A" w:rsidRPr="001C6D30">
        <w:rPr>
          <w:i/>
          <w:iCs/>
          <w:sz w:val="20"/>
          <w:szCs w:val="20"/>
          <w:lang w:val="es-CO"/>
        </w:rPr>
        <w:t xml:space="preserve">, </w:t>
      </w:r>
      <w:proofErr w:type="spellStart"/>
      <w:r w:rsidR="003F5C4A" w:rsidRPr="001C6D30">
        <w:rPr>
          <w:i/>
          <w:iCs/>
          <w:sz w:val="20"/>
          <w:szCs w:val="20"/>
          <w:lang w:val="es-CO"/>
        </w:rPr>
        <w:t>Biological</w:t>
      </w:r>
      <w:proofErr w:type="spellEnd"/>
      <w:r w:rsidR="003F5C4A" w:rsidRPr="001C6D30">
        <w:rPr>
          <w:i/>
          <w:iCs/>
          <w:sz w:val="20"/>
          <w:szCs w:val="20"/>
          <w:lang w:val="es-CO"/>
        </w:rPr>
        <w:t xml:space="preserve"> </w:t>
      </w:r>
      <w:proofErr w:type="spellStart"/>
      <w:r w:rsidR="003F5C4A" w:rsidRPr="001C6D30">
        <w:rPr>
          <w:i/>
          <w:iCs/>
          <w:sz w:val="20"/>
          <w:szCs w:val="20"/>
          <w:lang w:val="es-CO"/>
        </w:rPr>
        <w:t>Sciences</w:t>
      </w:r>
      <w:proofErr w:type="spellEnd"/>
      <w:r w:rsidR="003F5C4A" w:rsidRPr="001C6D30">
        <w:rPr>
          <w:i/>
          <w:iCs/>
          <w:sz w:val="20"/>
          <w:szCs w:val="20"/>
          <w:lang w:val="es-CO"/>
        </w:rPr>
        <w:t xml:space="preserve"> </w:t>
      </w:r>
      <w:proofErr w:type="spellStart"/>
      <w:r w:rsidR="003F5C4A" w:rsidRPr="001C6D30">
        <w:rPr>
          <w:i/>
          <w:iCs/>
          <w:sz w:val="20"/>
          <w:szCs w:val="20"/>
          <w:lang w:val="es-CO"/>
        </w:rPr>
        <w:t>Department</w:t>
      </w:r>
      <w:proofErr w:type="spellEnd"/>
      <w:r w:rsidR="003F5C4A" w:rsidRPr="001C6D30">
        <w:rPr>
          <w:i/>
          <w:iCs/>
          <w:sz w:val="20"/>
          <w:szCs w:val="20"/>
          <w:lang w:val="es-CO"/>
        </w:rPr>
        <w:t>, Universidad EAFIT, Carrera 49 No. 7 Sur - 50, Medellin, Colombia</w:t>
      </w:r>
      <w:r w:rsidR="00E165D9">
        <w:rPr>
          <w:i/>
          <w:iCs/>
          <w:sz w:val="20"/>
          <w:szCs w:val="20"/>
          <w:lang w:val="es-CO"/>
        </w:rPr>
        <w:t>.</w:t>
      </w:r>
    </w:p>
    <w:p w14:paraId="0FA17BC7" w14:textId="2132CA36" w:rsidR="003F5C4A" w:rsidRPr="001A6F3C" w:rsidRDefault="001C6D30" w:rsidP="00146F37">
      <w:pPr>
        <w:spacing w:before="120" w:after="120" w:line="480" w:lineRule="auto"/>
        <w:rPr>
          <w:i/>
          <w:sz w:val="20"/>
          <w:szCs w:val="20"/>
        </w:rPr>
      </w:pPr>
      <w:r w:rsidRPr="00C975C3">
        <w:rPr>
          <w:i/>
          <w:sz w:val="20"/>
          <w:szCs w:val="20"/>
          <w:lang w:val="es-CO"/>
        </w:rPr>
        <w:t xml:space="preserve">2 </w:t>
      </w:r>
      <w:proofErr w:type="gramStart"/>
      <w:r w:rsidR="00C975C3" w:rsidRPr="00C975C3">
        <w:rPr>
          <w:i/>
          <w:sz w:val="20"/>
          <w:szCs w:val="20"/>
          <w:lang w:val="es-CO"/>
        </w:rPr>
        <w:t>Grupo</w:t>
      </w:r>
      <w:proofErr w:type="gramEnd"/>
      <w:r w:rsidR="00C975C3" w:rsidRPr="00C975C3">
        <w:rPr>
          <w:i/>
          <w:sz w:val="20"/>
          <w:szCs w:val="20"/>
          <w:lang w:val="es-CO"/>
        </w:rPr>
        <w:t xml:space="preserve"> </w:t>
      </w:r>
      <w:r w:rsidR="003F5C4A" w:rsidRPr="00C975C3">
        <w:rPr>
          <w:i/>
          <w:sz w:val="20"/>
          <w:szCs w:val="20"/>
          <w:lang w:val="es-CO"/>
        </w:rPr>
        <w:t>Cartama</w:t>
      </w:r>
      <w:r w:rsidR="00C975C3" w:rsidRPr="00C975C3">
        <w:rPr>
          <w:i/>
          <w:sz w:val="20"/>
          <w:szCs w:val="20"/>
          <w:lang w:val="es-CO"/>
        </w:rPr>
        <w:t>. Carrera 33 # 7 – 41, Medellín, Colombia.</w:t>
      </w:r>
      <w:r w:rsidR="00C975C3">
        <w:rPr>
          <w:i/>
          <w:sz w:val="20"/>
          <w:szCs w:val="20"/>
          <w:lang w:val="es-CO"/>
        </w:rPr>
        <w:t xml:space="preserve"> </w:t>
      </w:r>
      <w:r w:rsidR="003F5C4A" w:rsidRPr="001C6D30">
        <w:rPr>
          <w:i/>
          <w:sz w:val="20"/>
          <w:szCs w:val="20"/>
          <w:lang w:val="es-CO"/>
        </w:rPr>
        <w:t xml:space="preserve"> </w:t>
      </w:r>
      <w:r w:rsidR="00E165D9" w:rsidRPr="001A6F3C">
        <w:rPr>
          <w:i/>
          <w:sz w:val="20"/>
          <w:szCs w:val="20"/>
        </w:rPr>
        <w:t>ORCID ID: 0000-0003-4809-5531</w:t>
      </w:r>
    </w:p>
    <w:p w14:paraId="46F34C14" w14:textId="355CD9EC" w:rsidR="001C6D30" w:rsidRPr="001A6F3C" w:rsidRDefault="001C6D30" w:rsidP="00146F37">
      <w:pPr>
        <w:spacing w:before="120" w:after="120" w:line="480" w:lineRule="auto"/>
        <w:rPr>
          <w:i/>
          <w:sz w:val="20"/>
          <w:szCs w:val="20"/>
        </w:rPr>
      </w:pPr>
      <w:r w:rsidRPr="001A6F3C">
        <w:rPr>
          <w:i/>
          <w:sz w:val="20"/>
          <w:szCs w:val="20"/>
        </w:rPr>
        <w:t xml:space="preserve">*Corresponding author, </w:t>
      </w:r>
      <w:hyperlink r:id="rId11" w:history="1">
        <w:r w:rsidRPr="001A6F3C">
          <w:rPr>
            <w:rStyle w:val="Hyperlink"/>
            <w:i/>
            <w:sz w:val="20"/>
            <w:szCs w:val="20"/>
          </w:rPr>
          <w:t>vvilleg2@eafit.edu.co</w:t>
        </w:r>
      </w:hyperlink>
      <w:r w:rsidRPr="001A6F3C">
        <w:rPr>
          <w:i/>
          <w:sz w:val="20"/>
          <w:szCs w:val="20"/>
        </w:rPr>
        <w:t>, ORCID ID: 0000-0002-9636-3644</w:t>
      </w:r>
    </w:p>
    <w:bookmarkEnd w:id="0"/>
    <w:p w14:paraId="14C1E879" w14:textId="155FCC78" w:rsidR="003F5C4A" w:rsidRPr="001A6F3C"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eastAsia="Times New Roman"/>
          <w:bCs/>
          <w:color w:val="0E101A"/>
          <w:sz w:val="20"/>
          <w:szCs w:val="20"/>
          <w:bdr w:val="none" w:sz="0" w:space="0" w:color="auto"/>
          <w:lang w:eastAsia="es-CO"/>
        </w:rPr>
      </w:pPr>
    </w:p>
    <w:p w14:paraId="1733C42E" w14:textId="421B0B4D"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eastAsia="Times New Roman"/>
          <w:b/>
          <w:bCs/>
          <w:color w:val="0E101A"/>
          <w:sz w:val="20"/>
          <w:szCs w:val="20"/>
          <w:bdr w:val="none" w:sz="0" w:space="0" w:color="auto"/>
          <w:lang w:eastAsia="es-CO"/>
        </w:rPr>
      </w:pPr>
      <w:r w:rsidRPr="001C6D30">
        <w:rPr>
          <w:rFonts w:eastAsia="Times New Roman"/>
          <w:b/>
          <w:bCs/>
          <w:color w:val="0E101A"/>
          <w:sz w:val="20"/>
          <w:szCs w:val="20"/>
          <w:bdr w:val="none" w:sz="0" w:space="0" w:color="auto"/>
          <w:lang w:eastAsia="es-CO"/>
        </w:rPr>
        <w:t>Abstract</w:t>
      </w:r>
    </w:p>
    <w:p w14:paraId="6C1E8BB2" w14:textId="4977611A" w:rsidR="003F5C4A" w:rsidRPr="001C6D30" w:rsidRDefault="00A07780" w:rsidP="00F545F0">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Cs/>
          <w:color w:val="0E101A"/>
          <w:sz w:val="20"/>
          <w:szCs w:val="20"/>
          <w:bdr w:val="none" w:sz="0" w:space="0" w:color="auto"/>
          <w:lang w:eastAsia="es-CO"/>
        </w:rPr>
      </w:pPr>
      <w:r w:rsidRPr="001C6D30">
        <w:rPr>
          <w:rFonts w:eastAsia="Times New Roman"/>
          <w:bCs/>
          <w:color w:val="0E101A"/>
          <w:sz w:val="20"/>
          <w:szCs w:val="20"/>
          <w:bdr w:val="none" w:sz="0" w:space="0" w:color="auto"/>
          <w:lang w:eastAsia="es-CO"/>
        </w:rPr>
        <w:t xml:space="preserve">The lenticel damage reduces the quality of avocado cv. Hass, leading to high fruit rejection rates and losses for the growers. The causes of this affectation are not fully understood, but mechanical stress and phytopathogens have been associated with the damage, suggesting that abiotic and biotic factors are involved. This study evaluated several aspects of the lenticel damage of avocado cv. Hass to unravel the nature of its causality. </w:t>
      </w:r>
      <w:r w:rsidR="003F6FC7">
        <w:rPr>
          <w:rFonts w:eastAsia="Times New Roman"/>
          <w:bCs/>
          <w:color w:val="0E101A"/>
          <w:sz w:val="20"/>
          <w:szCs w:val="20"/>
          <w:bdr w:val="none" w:sz="0" w:space="0" w:color="auto"/>
          <w:lang w:eastAsia="es-CO"/>
        </w:rPr>
        <w:t>W</w:t>
      </w:r>
      <w:r w:rsidRPr="001C6D30">
        <w:rPr>
          <w:rFonts w:eastAsia="Times New Roman"/>
          <w:bCs/>
          <w:color w:val="0E101A"/>
          <w:sz w:val="20"/>
          <w:szCs w:val="20"/>
          <w:bdr w:val="none" w:sz="0" w:space="0" w:color="auto"/>
          <w:lang w:eastAsia="es-CO"/>
        </w:rPr>
        <w:t>e followed the lenticel damage in two Colombian farms for two years and found that spatiotemporal factors influence the damage as it is non-uniform and progressive. Then, we used NGS to characterize fungal communities of fruits with severe and mild injuries and found that these communities varied between farms. We also found that the damage severity influenced the composition of the fungal communities</w:t>
      </w:r>
      <w:r w:rsidR="00836425">
        <w:rPr>
          <w:rFonts w:eastAsia="Times New Roman"/>
          <w:bCs/>
          <w:color w:val="0E101A"/>
          <w:sz w:val="20"/>
          <w:szCs w:val="20"/>
          <w:bdr w:val="none" w:sz="0" w:space="0" w:color="auto"/>
          <w:lang w:eastAsia="es-CO"/>
        </w:rPr>
        <w:t xml:space="preserve">, being Ascomycetes more abundant than </w:t>
      </w:r>
      <w:proofErr w:type="spellStart"/>
      <w:r w:rsidR="00836425">
        <w:rPr>
          <w:rFonts w:eastAsia="Times New Roman"/>
          <w:bCs/>
          <w:color w:val="0E101A"/>
          <w:sz w:val="20"/>
          <w:szCs w:val="20"/>
          <w:bdr w:val="none" w:sz="0" w:space="0" w:color="auto"/>
          <w:lang w:eastAsia="es-CO"/>
        </w:rPr>
        <w:t>Basydiomicet</w:t>
      </w:r>
      <w:r w:rsidR="000D4DE0">
        <w:rPr>
          <w:rFonts w:eastAsia="Times New Roman"/>
          <w:bCs/>
          <w:color w:val="0E101A"/>
          <w:sz w:val="20"/>
          <w:szCs w:val="20"/>
          <w:bdr w:val="none" w:sz="0" w:space="0" w:color="auto"/>
          <w:lang w:eastAsia="es-CO"/>
        </w:rPr>
        <w:t>e</w:t>
      </w:r>
      <w:r w:rsidR="00836425">
        <w:rPr>
          <w:rFonts w:eastAsia="Times New Roman"/>
          <w:bCs/>
          <w:color w:val="0E101A"/>
          <w:sz w:val="20"/>
          <w:szCs w:val="20"/>
          <w:bdr w:val="none" w:sz="0" w:space="0" w:color="auto"/>
          <w:lang w:eastAsia="es-CO"/>
        </w:rPr>
        <w:t>s</w:t>
      </w:r>
      <w:proofErr w:type="spellEnd"/>
      <w:r w:rsidR="00836425">
        <w:rPr>
          <w:rFonts w:eastAsia="Times New Roman"/>
          <w:bCs/>
          <w:color w:val="0E101A"/>
          <w:sz w:val="20"/>
          <w:szCs w:val="20"/>
          <w:bdr w:val="none" w:sz="0" w:space="0" w:color="auto"/>
          <w:lang w:eastAsia="es-CO"/>
        </w:rPr>
        <w:t xml:space="preserve">. Among these Ascomycetes, </w:t>
      </w:r>
      <w:r w:rsidRPr="001C6D30">
        <w:rPr>
          <w:rFonts w:eastAsia="Times New Roman"/>
          <w:bCs/>
          <w:color w:val="0E101A"/>
          <w:sz w:val="20"/>
          <w:szCs w:val="20"/>
          <w:bdr w:val="none" w:sz="0" w:space="0" w:color="auto"/>
          <w:lang w:eastAsia="es-CO"/>
        </w:rPr>
        <w:t xml:space="preserve">taxa </w:t>
      </w:r>
      <w:r w:rsidR="00836425">
        <w:rPr>
          <w:rFonts w:eastAsia="Times New Roman"/>
          <w:bCs/>
          <w:color w:val="0E101A"/>
          <w:sz w:val="20"/>
          <w:szCs w:val="20"/>
          <w:bdr w:val="none" w:sz="0" w:space="0" w:color="auto"/>
          <w:lang w:eastAsia="es-CO"/>
        </w:rPr>
        <w:t xml:space="preserve">such as </w:t>
      </w:r>
      <w:proofErr w:type="spellStart"/>
      <w:r w:rsidR="00836425" w:rsidRPr="008070FF">
        <w:rPr>
          <w:i/>
          <w:iCs/>
          <w:color w:val="0E101A"/>
          <w:sz w:val="20"/>
          <w:szCs w:val="20"/>
        </w:rPr>
        <w:t>Trichomerium</w:t>
      </w:r>
      <w:proofErr w:type="spellEnd"/>
      <w:r w:rsidR="00836425" w:rsidRPr="008070FF">
        <w:rPr>
          <w:color w:val="0E101A"/>
          <w:sz w:val="20"/>
          <w:szCs w:val="20"/>
        </w:rPr>
        <w:t xml:space="preserve">, </w:t>
      </w:r>
      <w:proofErr w:type="spellStart"/>
      <w:r w:rsidR="00836425" w:rsidRPr="008070FF">
        <w:rPr>
          <w:i/>
          <w:iCs/>
          <w:color w:val="0E101A"/>
          <w:sz w:val="20"/>
          <w:szCs w:val="20"/>
        </w:rPr>
        <w:t>Pseudocercospora</w:t>
      </w:r>
      <w:proofErr w:type="spellEnd"/>
      <w:r w:rsidR="00836425" w:rsidRPr="008070FF">
        <w:rPr>
          <w:color w:val="0E101A"/>
          <w:sz w:val="20"/>
          <w:szCs w:val="20"/>
        </w:rPr>
        <w:t xml:space="preserve">, and </w:t>
      </w:r>
      <w:r w:rsidR="00836425" w:rsidRPr="008070FF">
        <w:rPr>
          <w:i/>
          <w:iCs/>
          <w:color w:val="0E101A"/>
          <w:sz w:val="20"/>
          <w:szCs w:val="20"/>
        </w:rPr>
        <w:t>Colletotrichum</w:t>
      </w:r>
      <w:r w:rsidR="00836425">
        <w:rPr>
          <w:i/>
          <w:iCs/>
          <w:color w:val="0E101A"/>
          <w:sz w:val="20"/>
          <w:szCs w:val="20"/>
        </w:rPr>
        <w:t xml:space="preserve"> </w:t>
      </w:r>
      <w:r w:rsidR="00836425" w:rsidRPr="00836425">
        <w:rPr>
          <w:color w:val="0E101A"/>
          <w:sz w:val="20"/>
          <w:szCs w:val="20"/>
        </w:rPr>
        <w:t xml:space="preserve">were </w:t>
      </w:r>
      <w:r w:rsidR="00836425">
        <w:rPr>
          <w:color w:val="0E101A"/>
          <w:sz w:val="20"/>
          <w:szCs w:val="20"/>
        </w:rPr>
        <w:t>e</w:t>
      </w:r>
      <w:r w:rsidR="00836425" w:rsidRPr="00836425">
        <w:rPr>
          <w:color w:val="0E101A"/>
          <w:sz w:val="20"/>
          <w:szCs w:val="20"/>
        </w:rPr>
        <w:t>nriched</w:t>
      </w:r>
      <w:r w:rsidRPr="001C6D30">
        <w:rPr>
          <w:rFonts w:eastAsia="Times New Roman"/>
          <w:bCs/>
          <w:color w:val="0E101A"/>
          <w:sz w:val="20"/>
          <w:szCs w:val="20"/>
          <w:bdr w:val="none" w:sz="0" w:space="0" w:color="auto"/>
          <w:lang w:eastAsia="es-CO"/>
        </w:rPr>
        <w:t>. Finally, we isolated different fungi from necrotic lenticel to see whether we found some of these enriched taxa. Still, the isolated fungi did not coincide, showing that standard culturable techniques fail to capture the complexity of the fungal communities associated with the lenticel damage.</w:t>
      </w:r>
    </w:p>
    <w:p w14:paraId="1387E02D" w14:textId="0B48FA02" w:rsidR="005230CF" w:rsidRPr="001C6D30" w:rsidRDefault="00836425"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eastAsia="Times New Roman"/>
          <w:bCs/>
          <w:color w:val="0E101A"/>
          <w:sz w:val="20"/>
          <w:szCs w:val="20"/>
          <w:bdr w:val="none" w:sz="0" w:space="0" w:color="auto"/>
          <w:lang w:eastAsia="es-CO"/>
        </w:rPr>
      </w:pPr>
      <w:proofErr w:type="spellStart"/>
      <w:r w:rsidRPr="008070FF">
        <w:rPr>
          <w:i/>
          <w:iCs/>
          <w:color w:val="0E101A"/>
          <w:sz w:val="20"/>
          <w:szCs w:val="20"/>
        </w:rPr>
        <w:t>Trichomerium</w:t>
      </w:r>
      <w:proofErr w:type="spellEnd"/>
      <w:r w:rsidRPr="008070FF">
        <w:rPr>
          <w:color w:val="0E101A"/>
          <w:sz w:val="20"/>
          <w:szCs w:val="20"/>
        </w:rPr>
        <w:t xml:space="preserve">, </w:t>
      </w:r>
      <w:proofErr w:type="spellStart"/>
      <w:r w:rsidRPr="008070FF">
        <w:rPr>
          <w:i/>
          <w:iCs/>
          <w:color w:val="0E101A"/>
          <w:sz w:val="20"/>
          <w:szCs w:val="20"/>
        </w:rPr>
        <w:t>Pseudocercospora</w:t>
      </w:r>
      <w:proofErr w:type="spellEnd"/>
      <w:r w:rsidRPr="008070FF">
        <w:rPr>
          <w:color w:val="0E101A"/>
          <w:sz w:val="20"/>
          <w:szCs w:val="20"/>
        </w:rPr>
        <w:t xml:space="preserve">, and </w:t>
      </w:r>
      <w:r w:rsidRPr="008070FF">
        <w:rPr>
          <w:i/>
          <w:iCs/>
          <w:color w:val="0E101A"/>
          <w:sz w:val="20"/>
          <w:szCs w:val="20"/>
        </w:rPr>
        <w:t>Colletotrichum</w:t>
      </w:r>
      <w:r>
        <w:rPr>
          <w:i/>
          <w:iCs/>
          <w:color w:val="0E101A"/>
          <w:sz w:val="20"/>
          <w:szCs w:val="20"/>
        </w:rPr>
        <w:t>,</w:t>
      </w:r>
    </w:p>
    <w:p w14:paraId="658F6A43" w14:textId="708D028E"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eastAsia="Times New Roman"/>
          <w:bCs/>
          <w:sz w:val="20"/>
          <w:szCs w:val="20"/>
          <w:bdr w:val="none" w:sz="0" w:space="0" w:color="auto"/>
          <w:lang w:eastAsia="es-CO"/>
        </w:rPr>
      </w:pPr>
      <w:r w:rsidRPr="001C6D30">
        <w:rPr>
          <w:rFonts w:eastAsia="Times New Roman"/>
          <w:b/>
          <w:bCs/>
          <w:sz w:val="20"/>
          <w:szCs w:val="20"/>
          <w:bdr w:val="none" w:sz="0" w:space="0" w:color="auto"/>
          <w:lang w:eastAsia="es-CO"/>
        </w:rPr>
        <w:t>Ke</w:t>
      </w:r>
      <w:r w:rsidR="005230CF" w:rsidRPr="001C6D30">
        <w:rPr>
          <w:rFonts w:eastAsia="Times New Roman"/>
          <w:b/>
          <w:bCs/>
          <w:sz w:val="20"/>
          <w:szCs w:val="20"/>
          <w:bdr w:val="none" w:sz="0" w:space="0" w:color="auto"/>
          <w:lang w:eastAsia="es-CO"/>
        </w:rPr>
        <w:t>y</w:t>
      </w:r>
      <w:r w:rsidRPr="001C6D30">
        <w:rPr>
          <w:rFonts w:eastAsia="Times New Roman"/>
          <w:b/>
          <w:bCs/>
          <w:sz w:val="20"/>
          <w:szCs w:val="20"/>
          <w:bdr w:val="none" w:sz="0" w:space="0" w:color="auto"/>
          <w:lang w:eastAsia="es-CO"/>
        </w:rPr>
        <w:t>words</w:t>
      </w:r>
      <w:r w:rsidR="001C6D30" w:rsidRPr="001C6D30">
        <w:rPr>
          <w:rFonts w:eastAsia="Times New Roman"/>
          <w:b/>
          <w:bCs/>
          <w:sz w:val="20"/>
          <w:szCs w:val="20"/>
          <w:bdr w:val="none" w:sz="0" w:space="0" w:color="auto"/>
          <w:lang w:eastAsia="es-CO"/>
        </w:rPr>
        <w:t xml:space="preserve">: </w:t>
      </w:r>
      <w:proofErr w:type="spellStart"/>
      <w:r w:rsidR="00C35EDD" w:rsidRPr="001C6D30">
        <w:rPr>
          <w:rStyle w:val="Emphasis"/>
          <w:bCs/>
          <w:spacing w:val="4"/>
          <w:sz w:val="20"/>
          <w:szCs w:val="20"/>
          <w:shd w:val="clear" w:color="auto" w:fill="FFFFFF"/>
        </w:rPr>
        <w:t>Persea</w:t>
      </w:r>
      <w:proofErr w:type="spellEnd"/>
      <w:r w:rsidR="00C35EDD" w:rsidRPr="001C6D30">
        <w:rPr>
          <w:rStyle w:val="Emphasis"/>
          <w:bCs/>
          <w:spacing w:val="4"/>
          <w:sz w:val="20"/>
          <w:szCs w:val="20"/>
          <w:shd w:val="clear" w:color="auto" w:fill="FFFFFF"/>
        </w:rPr>
        <w:t xml:space="preserve"> americana</w:t>
      </w:r>
      <w:r w:rsidR="0077704F" w:rsidRPr="001C6D30">
        <w:rPr>
          <w:rStyle w:val="Emphasis"/>
          <w:bCs/>
          <w:i w:val="0"/>
          <w:iCs w:val="0"/>
          <w:spacing w:val="4"/>
          <w:sz w:val="20"/>
          <w:szCs w:val="20"/>
          <w:shd w:val="clear" w:color="auto" w:fill="FFFFFF"/>
        </w:rPr>
        <w:t xml:space="preserve">, Next-generation sequencing, </w:t>
      </w:r>
      <w:proofErr w:type="spellStart"/>
      <w:r w:rsidR="0077704F" w:rsidRPr="001C6D30">
        <w:rPr>
          <w:rStyle w:val="Emphasis"/>
          <w:bCs/>
          <w:i w:val="0"/>
          <w:iCs w:val="0"/>
          <w:spacing w:val="4"/>
          <w:sz w:val="20"/>
          <w:szCs w:val="20"/>
          <w:shd w:val="clear" w:color="auto" w:fill="FFFFFF"/>
        </w:rPr>
        <w:t>lenticelosis</w:t>
      </w:r>
      <w:proofErr w:type="spellEnd"/>
      <w:r w:rsidR="0077704F" w:rsidRPr="001C6D30">
        <w:rPr>
          <w:rStyle w:val="Emphasis"/>
          <w:bCs/>
          <w:i w:val="0"/>
          <w:iCs w:val="0"/>
          <w:spacing w:val="4"/>
          <w:sz w:val="20"/>
          <w:szCs w:val="20"/>
          <w:shd w:val="clear" w:color="auto" w:fill="FFFFFF"/>
        </w:rPr>
        <w:t xml:space="preserve">, </w:t>
      </w:r>
      <w:proofErr w:type="spellStart"/>
      <w:r w:rsidR="0077704F" w:rsidRPr="001C6D30">
        <w:rPr>
          <w:bCs/>
          <w:i/>
          <w:iCs/>
          <w:sz w:val="20"/>
          <w:szCs w:val="20"/>
        </w:rPr>
        <w:t>Pseudocercospora</w:t>
      </w:r>
      <w:proofErr w:type="spellEnd"/>
      <w:r w:rsidR="0077704F" w:rsidRPr="001C6D30">
        <w:rPr>
          <w:bCs/>
          <w:sz w:val="20"/>
          <w:szCs w:val="20"/>
        </w:rPr>
        <w:t xml:space="preserve">, </w:t>
      </w:r>
      <w:r w:rsidR="0077704F" w:rsidRPr="001C6D30">
        <w:rPr>
          <w:bCs/>
          <w:i/>
          <w:iCs/>
          <w:sz w:val="20"/>
          <w:szCs w:val="20"/>
        </w:rPr>
        <w:t>Colletotrichum</w:t>
      </w:r>
    </w:p>
    <w:p w14:paraId="672E6829" w14:textId="77777777" w:rsidR="003F5C4A" w:rsidRPr="001C6D30" w:rsidRDefault="003F5C4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Cs/>
          <w:color w:val="0E101A"/>
          <w:sz w:val="20"/>
          <w:szCs w:val="20"/>
          <w:bdr w:val="none" w:sz="0" w:space="0" w:color="auto"/>
          <w:lang w:eastAsia="es-CO"/>
        </w:rPr>
      </w:pPr>
    </w:p>
    <w:p w14:paraId="55606F4A" w14:textId="168EA1A9" w:rsidR="00441036" w:rsidRPr="008F48B5" w:rsidRDefault="00441036"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2"/>
          <w:szCs w:val="22"/>
          <w:bdr w:val="none" w:sz="0" w:space="0" w:color="auto"/>
          <w:lang w:eastAsia="es-CO"/>
        </w:rPr>
      </w:pPr>
      <w:r w:rsidRPr="008F48B5">
        <w:rPr>
          <w:rFonts w:eastAsia="Times New Roman"/>
          <w:b/>
          <w:bCs/>
          <w:color w:val="0E101A"/>
          <w:sz w:val="22"/>
          <w:szCs w:val="22"/>
          <w:bdr w:val="none" w:sz="0" w:space="0" w:color="auto"/>
          <w:lang w:eastAsia="es-CO"/>
        </w:rPr>
        <w:lastRenderedPageBreak/>
        <w:t>Introduction</w:t>
      </w:r>
    </w:p>
    <w:p w14:paraId="01A945A7" w14:textId="47A59FEF" w:rsidR="00441036" w:rsidRPr="007F0F8C" w:rsidRDefault="00441036" w:rsidP="00146F37">
      <w:pPr>
        <w:pStyle w:val="NormalWeb"/>
        <w:spacing w:before="120" w:beforeAutospacing="0" w:after="120" w:afterAutospacing="0" w:line="480" w:lineRule="auto"/>
        <w:jc w:val="both"/>
        <w:rPr>
          <w:color w:val="0E101A"/>
          <w:sz w:val="20"/>
          <w:szCs w:val="20"/>
          <w:lang w:val="en-US"/>
        </w:rPr>
      </w:pPr>
      <w:r w:rsidRPr="007F0F8C">
        <w:rPr>
          <w:color w:val="0E101A"/>
          <w:sz w:val="20"/>
          <w:szCs w:val="20"/>
          <w:lang w:val="en-US"/>
        </w:rPr>
        <w:t xml:space="preserve">Colombia </w:t>
      </w:r>
      <w:r w:rsidR="00AE7728">
        <w:rPr>
          <w:color w:val="0E101A"/>
          <w:sz w:val="20"/>
          <w:szCs w:val="20"/>
          <w:lang w:val="en-US"/>
        </w:rPr>
        <w:t xml:space="preserve">produced nearly </w:t>
      </w:r>
      <w:r w:rsidR="00AE7728" w:rsidRPr="007F0F8C">
        <w:rPr>
          <w:color w:val="0E101A"/>
          <w:sz w:val="20"/>
          <w:szCs w:val="20"/>
          <w:lang w:val="en-US"/>
        </w:rPr>
        <w:t>155.3</w:t>
      </w:r>
      <w:r w:rsidR="00B30F0E">
        <w:rPr>
          <w:color w:val="0E101A"/>
          <w:sz w:val="20"/>
          <w:szCs w:val="20"/>
          <w:lang w:val="en-US"/>
        </w:rPr>
        <w:t xml:space="preserve"> </w:t>
      </w:r>
      <w:r w:rsidR="00AE7728" w:rsidRPr="007F0F8C">
        <w:rPr>
          <w:color w:val="0E101A"/>
          <w:sz w:val="20"/>
          <w:szCs w:val="20"/>
          <w:lang w:val="en-US"/>
        </w:rPr>
        <w:t xml:space="preserve">thousand t </w:t>
      </w:r>
      <w:r w:rsidRPr="007F0F8C">
        <w:rPr>
          <w:color w:val="0E101A"/>
          <w:sz w:val="20"/>
          <w:szCs w:val="20"/>
          <w:lang w:val="en-US"/>
        </w:rPr>
        <w:t>of avocado cv</w:t>
      </w:r>
      <w:r w:rsidR="00D23DC1">
        <w:rPr>
          <w:color w:val="0E101A"/>
          <w:sz w:val="20"/>
          <w:szCs w:val="20"/>
          <w:lang w:val="en-US"/>
        </w:rPr>
        <w:t>.</w:t>
      </w:r>
      <w:r w:rsidRPr="007F0F8C">
        <w:rPr>
          <w:color w:val="0E101A"/>
          <w:sz w:val="20"/>
          <w:szCs w:val="20"/>
          <w:lang w:val="en-US"/>
        </w:rPr>
        <w:t xml:space="preserve"> Hass </w:t>
      </w:r>
      <w:r w:rsidR="00AE7728">
        <w:rPr>
          <w:color w:val="0E101A"/>
          <w:sz w:val="20"/>
          <w:szCs w:val="20"/>
          <w:lang w:val="en-US"/>
        </w:rPr>
        <w:t xml:space="preserve">in 2021 </w:t>
      </w:r>
      <w:r w:rsidR="00F07567" w:rsidRPr="007F0F8C">
        <w:rPr>
          <w:sz w:val="20"/>
          <w:szCs w:val="20"/>
          <w:lang w:val="en-US"/>
        </w:rPr>
        <w:t>[1]</w:t>
      </w:r>
      <w:r w:rsidR="000028FC">
        <w:rPr>
          <w:color w:val="0E101A"/>
          <w:sz w:val="20"/>
          <w:szCs w:val="20"/>
          <w:lang w:val="en-US"/>
        </w:rPr>
        <w:t>.</w:t>
      </w:r>
      <w:r w:rsidRPr="007F0F8C">
        <w:rPr>
          <w:color w:val="0E101A"/>
          <w:sz w:val="20"/>
          <w:szCs w:val="20"/>
          <w:lang w:val="en-US"/>
        </w:rPr>
        <w:t xml:space="preserve"> </w:t>
      </w:r>
      <w:r w:rsidR="007031B4" w:rsidRPr="007031B4">
        <w:rPr>
          <w:color w:val="0E101A"/>
          <w:sz w:val="20"/>
          <w:szCs w:val="20"/>
          <w:lang w:val="en-US"/>
        </w:rPr>
        <w:t xml:space="preserve">However, the yield of Colombian crops (9.0 t/ha) is below the potential yield (30 t/ ha) estimated </w:t>
      </w:r>
      <w:r w:rsidR="00F07567" w:rsidRPr="007F0F8C">
        <w:rPr>
          <w:sz w:val="20"/>
          <w:szCs w:val="20"/>
          <w:lang w:val="en-US"/>
        </w:rPr>
        <w:t>[2]</w:t>
      </w:r>
      <w:r w:rsidRPr="007F0F8C">
        <w:rPr>
          <w:color w:val="0E101A"/>
          <w:sz w:val="20"/>
          <w:szCs w:val="20"/>
          <w:lang w:val="en-US"/>
        </w:rPr>
        <w:t>. Several factors are responsible for these low yields</w:t>
      </w:r>
      <w:r w:rsidR="00D23DC1">
        <w:rPr>
          <w:color w:val="0E101A"/>
          <w:sz w:val="20"/>
          <w:szCs w:val="20"/>
          <w:lang w:val="en-US"/>
        </w:rPr>
        <w:t>, including</w:t>
      </w:r>
      <w:r w:rsidR="002F2557">
        <w:rPr>
          <w:color w:val="0E101A"/>
          <w:sz w:val="20"/>
          <w:szCs w:val="20"/>
          <w:lang w:val="en-US"/>
        </w:rPr>
        <w:t xml:space="preserve"> the</w:t>
      </w:r>
      <w:r w:rsidRPr="007F0F8C">
        <w:rPr>
          <w:color w:val="0E101A"/>
          <w:sz w:val="20"/>
          <w:szCs w:val="20"/>
          <w:lang w:val="en-US"/>
        </w:rPr>
        <w:t xml:space="preserve"> lenticel damage</w:t>
      </w:r>
      <w:r w:rsidR="00CD01EA" w:rsidRPr="007F0F8C">
        <w:rPr>
          <w:color w:val="0E101A"/>
          <w:sz w:val="20"/>
          <w:szCs w:val="20"/>
          <w:lang w:val="en-US"/>
        </w:rPr>
        <w:t xml:space="preserve"> </w:t>
      </w:r>
      <w:r w:rsidR="00F07567" w:rsidRPr="007F0F8C">
        <w:rPr>
          <w:sz w:val="20"/>
          <w:szCs w:val="20"/>
          <w:lang w:val="en-US"/>
        </w:rPr>
        <w:t>[3, 4]</w:t>
      </w:r>
      <w:r w:rsidRPr="007F0F8C">
        <w:rPr>
          <w:color w:val="0E101A"/>
          <w:sz w:val="20"/>
          <w:szCs w:val="20"/>
          <w:lang w:val="en-US"/>
        </w:rPr>
        <w:t>. Th</w:t>
      </w:r>
      <w:r w:rsidR="00D23DC1">
        <w:rPr>
          <w:color w:val="0E101A"/>
          <w:sz w:val="20"/>
          <w:szCs w:val="20"/>
          <w:lang w:val="en-US"/>
        </w:rPr>
        <w:t>is</w:t>
      </w:r>
      <w:r w:rsidRPr="007F0F8C">
        <w:rPr>
          <w:color w:val="0E101A"/>
          <w:sz w:val="20"/>
          <w:szCs w:val="20"/>
          <w:lang w:val="en-US"/>
        </w:rPr>
        <w:t xml:space="preserve"> damage consists of 1 mm to 5 mm-long necrotic spots that develop on the exocarp of fruits around lenticels </w:t>
      </w:r>
      <w:r w:rsidR="00F07567" w:rsidRPr="007F0F8C">
        <w:rPr>
          <w:sz w:val="20"/>
          <w:szCs w:val="20"/>
          <w:lang w:val="en-US"/>
        </w:rPr>
        <w:t>[5, 6]</w:t>
      </w:r>
      <w:r w:rsidR="00A16F2F">
        <w:rPr>
          <w:color w:val="0E101A"/>
          <w:sz w:val="20"/>
          <w:szCs w:val="20"/>
          <w:lang w:val="en-US"/>
        </w:rPr>
        <w:t xml:space="preserve"> and</w:t>
      </w:r>
      <w:r w:rsidRPr="007F0F8C">
        <w:rPr>
          <w:color w:val="0E101A"/>
          <w:sz w:val="20"/>
          <w:szCs w:val="20"/>
          <w:lang w:val="en-US"/>
        </w:rPr>
        <w:t xml:space="preserve"> can affect fruit</w:t>
      </w:r>
      <w:r w:rsidR="007031B4">
        <w:rPr>
          <w:color w:val="0E101A"/>
          <w:sz w:val="20"/>
          <w:szCs w:val="20"/>
          <w:lang w:val="en-US"/>
        </w:rPr>
        <w:t>s</w:t>
      </w:r>
      <w:r w:rsidRPr="007F0F8C">
        <w:rPr>
          <w:color w:val="0E101A"/>
          <w:sz w:val="20"/>
          <w:szCs w:val="20"/>
          <w:lang w:val="en-US"/>
        </w:rPr>
        <w:t xml:space="preserve"> during harvest but is more limiting during the post</w:t>
      </w:r>
      <w:r w:rsidR="003F6FC7">
        <w:rPr>
          <w:color w:val="0E101A"/>
          <w:sz w:val="20"/>
          <w:szCs w:val="20"/>
          <w:lang w:val="en-US"/>
        </w:rPr>
        <w:t>-</w:t>
      </w:r>
      <w:r w:rsidRPr="007F0F8C">
        <w:rPr>
          <w:color w:val="0E101A"/>
          <w:sz w:val="20"/>
          <w:szCs w:val="20"/>
          <w:lang w:val="en-US"/>
        </w:rPr>
        <w:t xml:space="preserve">harvest </w:t>
      </w:r>
      <w:r w:rsidR="00F07567" w:rsidRPr="007F0F8C">
        <w:rPr>
          <w:sz w:val="20"/>
          <w:szCs w:val="20"/>
          <w:lang w:val="en-US"/>
        </w:rPr>
        <w:t>[3, 4]</w:t>
      </w:r>
      <w:r w:rsidRPr="007F0F8C">
        <w:rPr>
          <w:color w:val="0E101A"/>
          <w:sz w:val="20"/>
          <w:szCs w:val="20"/>
          <w:lang w:val="en-US"/>
        </w:rPr>
        <w:t xml:space="preserve">. The damage severity influences the </w:t>
      </w:r>
      <w:r w:rsidR="007031B4">
        <w:rPr>
          <w:color w:val="0E101A"/>
          <w:sz w:val="20"/>
          <w:szCs w:val="20"/>
          <w:lang w:val="en-US"/>
        </w:rPr>
        <w:t>fruits</w:t>
      </w:r>
      <w:r w:rsidR="003F6FC7">
        <w:rPr>
          <w:color w:val="0E101A"/>
          <w:sz w:val="20"/>
          <w:szCs w:val="20"/>
          <w:lang w:val="en-US"/>
        </w:rPr>
        <w:t>'</w:t>
      </w:r>
      <w:r w:rsidR="007031B4">
        <w:rPr>
          <w:color w:val="0E101A"/>
          <w:sz w:val="20"/>
          <w:szCs w:val="20"/>
          <w:lang w:val="en-US"/>
        </w:rPr>
        <w:t xml:space="preserve"> </w:t>
      </w:r>
      <w:r w:rsidRPr="007F0F8C">
        <w:rPr>
          <w:color w:val="0E101A"/>
          <w:sz w:val="20"/>
          <w:szCs w:val="20"/>
          <w:lang w:val="en-US"/>
        </w:rPr>
        <w:t xml:space="preserve">value and destination </w:t>
      </w:r>
      <w:r w:rsidR="00EE7824" w:rsidRPr="00AF0DAF">
        <w:rPr>
          <w:sz w:val="20"/>
          <w:lang w:val="en-US"/>
        </w:rPr>
        <w:t>[7]</w:t>
      </w:r>
      <w:r w:rsidRPr="007F0F8C">
        <w:rPr>
          <w:color w:val="0E101A"/>
          <w:sz w:val="20"/>
          <w:szCs w:val="20"/>
          <w:lang w:val="en-US"/>
        </w:rPr>
        <w:t xml:space="preserve"> and is responsible for 5% to 30% of the rejected</w:t>
      </w:r>
      <w:r w:rsidR="00F57FA3" w:rsidRPr="007F0F8C">
        <w:rPr>
          <w:color w:val="0E101A"/>
          <w:sz w:val="20"/>
          <w:szCs w:val="20"/>
          <w:lang w:val="en-US"/>
        </w:rPr>
        <w:t xml:space="preserve"> fruit</w:t>
      </w:r>
      <w:r w:rsidR="00203971" w:rsidRPr="007F0F8C">
        <w:rPr>
          <w:color w:val="0E101A"/>
          <w:sz w:val="20"/>
          <w:szCs w:val="20"/>
          <w:lang w:val="en-US"/>
        </w:rPr>
        <w:t xml:space="preserve"> </w:t>
      </w:r>
      <w:r w:rsidR="00F07567" w:rsidRPr="007F0F8C">
        <w:rPr>
          <w:sz w:val="20"/>
          <w:szCs w:val="20"/>
          <w:lang w:val="en-US"/>
        </w:rPr>
        <w:t>[6]</w:t>
      </w:r>
      <w:r w:rsidRPr="007F0F8C">
        <w:rPr>
          <w:color w:val="0E101A"/>
          <w:sz w:val="20"/>
          <w:szCs w:val="20"/>
          <w:lang w:val="en-US"/>
        </w:rPr>
        <w:t>.</w:t>
      </w:r>
    </w:p>
    <w:p w14:paraId="58BBABDF" w14:textId="2A30C5F9" w:rsidR="00337965" w:rsidRPr="008D5F89" w:rsidRDefault="00441036" w:rsidP="008F2037">
      <w:pPr>
        <w:pStyle w:val="NormalWeb"/>
        <w:spacing w:before="120" w:beforeAutospacing="0" w:after="120" w:afterAutospacing="0" w:line="480" w:lineRule="auto"/>
        <w:jc w:val="both"/>
        <w:rPr>
          <w:color w:val="0E101A"/>
          <w:sz w:val="20"/>
          <w:szCs w:val="20"/>
          <w:lang w:val="en-US"/>
        </w:rPr>
      </w:pPr>
      <w:r w:rsidRPr="007F0F8C">
        <w:rPr>
          <w:color w:val="0E101A"/>
          <w:sz w:val="20"/>
          <w:szCs w:val="20"/>
          <w:lang w:val="en-US"/>
        </w:rPr>
        <w:t xml:space="preserve">The </w:t>
      </w:r>
      <w:r w:rsidR="003F6FC7" w:rsidRPr="007F0F8C">
        <w:rPr>
          <w:color w:val="0E101A"/>
          <w:sz w:val="20"/>
          <w:szCs w:val="20"/>
          <w:lang w:val="en-US"/>
        </w:rPr>
        <w:t xml:space="preserve">lenticel damage </w:t>
      </w:r>
      <w:r w:rsidRPr="007F0F8C">
        <w:rPr>
          <w:color w:val="0E101A"/>
          <w:sz w:val="20"/>
          <w:szCs w:val="20"/>
          <w:lang w:val="en-US"/>
        </w:rPr>
        <w:t xml:space="preserve">causes are controversial, but two hypotheses seem possible. </w:t>
      </w:r>
      <w:r w:rsidR="00F324E9" w:rsidRPr="007F0F8C">
        <w:rPr>
          <w:color w:val="0E101A"/>
          <w:sz w:val="20"/>
          <w:szCs w:val="20"/>
          <w:lang w:val="en-US"/>
        </w:rPr>
        <w:t>The first one</w:t>
      </w:r>
      <w:r w:rsidRPr="007F0F8C">
        <w:rPr>
          <w:color w:val="0E101A"/>
          <w:sz w:val="20"/>
          <w:szCs w:val="20"/>
          <w:lang w:val="en-US"/>
        </w:rPr>
        <w:t xml:space="preserve"> relates to mechanical </w:t>
      </w:r>
      <w:r w:rsidR="002D6793" w:rsidRPr="007F0F8C">
        <w:rPr>
          <w:color w:val="0E101A"/>
          <w:sz w:val="20"/>
          <w:szCs w:val="20"/>
          <w:lang w:val="en-US"/>
        </w:rPr>
        <w:t>stress</w:t>
      </w:r>
      <w:r w:rsidRPr="007F0F8C">
        <w:rPr>
          <w:color w:val="0E101A"/>
          <w:sz w:val="20"/>
          <w:szCs w:val="20"/>
          <w:lang w:val="en-US"/>
        </w:rPr>
        <w:t xml:space="preserve"> suffered by fruit</w:t>
      </w:r>
      <w:r w:rsidR="0022316F">
        <w:rPr>
          <w:color w:val="0E101A"/>
          <w:sz w:val="20"/>
          <w:szCs w:val="20"/>
          <w:lang w:val="en-US"/>
        </w:rPr>
        <w:t>s</w:t>
      </w:r>
      <w:r w:rsidRPr="007F0F8C">
        <w:rPr>
          <w:color w:val="0E101A"/>
          <w:sz w:val="20"/>
          <w:szCs w:val="20"/>
          <w:lang w:val="en-US"/>
        </w:rPr>
        <w:t xml:space="preserve"> during harvest and post</w:t>
      </w:r>
      <w:r w:rsidR="003F6FC7">
        <w:rPr>
          <w:color w:val="0E101A"/>
          <w:sz w:val="20"/>
          <w:szCs w:val="20"/>
          <w:lang w:val="en-US"/>
        </w:rPr>
        <w:t>-</w:t>
      </w:r>
      <w:r w:rsidRPr="007F0F8C">
        <w:rPr>
          <w:color w:val="0E101A"/>
          <w:sz w:val="20"/>
          <w:szCs w:val="20"/>
          <w:lang w:val="en-US"/>
        </w:rPr>
        <w:t>harvest</w:t>
      </w:r>
      <w:r w:rsidR="00C91086" w:rsidRPr="007F0F8C">
        <w:rPr>
          <w:color w:val="0E101A"/>
          <w:sz w:val="20"/>
          <w:szCs w:val="20"/>
          <w:lang w:val="en-US"/>
        </w:rPr>
        <w:t xml:space="preserve"> </w:t>
      </w:r>
      <w:r w:rsidR="00EE7824" w:rsidRPr="00AF0DAF">
        <w:rPr>
          <w:sz w:val="20"/>
          <w:lang w:val="en-US"/>
        </w:rPr>
        <w:t>[4, 8]</w:t>
      </w:r>
      <w:r w:rsidRPr="007F0F8C">
        <w:rPr>
          <w:color w:val="0E101A"/>
          <w:sz w:val="20"/>
          <w:szCs w:val="20"/>
          <w:lang w:val="en-US"/>
        </w:rPr>
        <w:t xml:space="preserve">. According to this hypothesis, </w:t>
      </w:r>
      <w:r w:rsidR="00E82F7F" w:rsidRPr="007F0F8C">
        <w:rPr>
          <w:color w:val="0E101A"/>
          <w:sz w:val="20"/>
          <w:szCs w:val="20"/>
          <w:lang w:val="en-US"/>
        </w:rPr>
        <w:t>impact injury promotes polyphenols production leading to tissue oxidation and necrosis</w:t>
      </w:r>
      <w:r w:rsidR="00B30F0E">
        <w:rPr>
          <w:color w:val="0E101A"/>
          <w:sz w:val="20"/>
          <w:szCs w:val="20"/>
          <w:lang w:val="en-US"/>
        </w:rPr>
        <w:t xml:space="preserve"> </w:t>
      </w:r>
      <w:r w:rsidR="00F07567" w:rsidRPr="007F0F8C">
        <w:rPr>
          <w:sz w:val="20"/>
          <w:szCs w:val="20"/>
          <w:lang w:val="en-US"/>
        </w:rPr>
        <w:t>[4]</w:t>
      </w:r>
      <w:r w:rsidRPr="007F0F8C">
        <w:rPr>
          <w:color w:val="0E101A"/>
          <w:sz w:val="20"/>
          <w:szCs w:val="20"/>
          <w:lang w:val="en-US"/>
        </w:rPr>
        <w:t>. The other hypothesis argues that pathogenic fungi are responsible for the</w:t>
      </w:r>
      <w:r w:rsidR="007B3899" w:rsidRPr="007F0F8C">
        <w:rPr>
          <w:color w:val="0E101A"/>
          <w:sz w:val="20"/>
          <w:szCs w:val="20"/>
          <w:lang w:val="en-US"/>
        </w:rPr>
        <w:t xml:space="preserve"> </w:t>
      </w:r>
      <w:r w:rsidRPr="007F0F8C">
        <w:rPr>
          <w:color w:val="0E101A"/>
          <w:sz w:val="20"/>
          <w:szCs w:val="20"/>
          <w:lang w:val="en-US"/>
        </w:rPr>
        <w:t>damage</w:t>
      </w:r>
      <w:r w:rsidR="00EE02D5">
        <w:rPr>
          <w:color w:val="0E101A"/>
          <w:sz w:val="20"/>
          <w:szCs w:val="20"/>
          <w:lang w:val="en-US"/>
        </w:rPr>
        <w:t>.</w:t>
      </w:r>
      <w:r w:rsidR="00A16F2F">
        <w:rPr>
          <w:color w:val="0E101A"/>
          <w:sz w:val="20"/>
          <w:szCs w:val="20"/>
          <w:lang w:val="en-US"/>
        </w:rPr>
        <w:t xml:space="preserve"> </w:t>
      </w:r>
      <w:r w:rsidR="00EE02D5">
        <w:rPr>
          <w:color w:val="0E101A"/>
          <w:sz w:val="20"/>
          <w:szCs w:val="20"/>
          <w:lang w:val="en-US"/>
        </w:rPr>
        <w:t xml:space="preserve">Accordingly, </w:t>
      </w:r>
      <w:r w:rsidR="00AF0DAF">
        <w:rPr>
          <w:color w:val="0E101A"/>
          <w:sz w:val="20"/>
          <w:szCs w:val="20"/>
          <w:lang w:val="en-US"/>
        </w:rPr>
        <w:t>f</w:t>
      </w:r>
      <w:r w:rsidRPr="007F0F8C">
        <w:rPr>
          <w:color w:val="0E101A"/>
          <w:sz w:val="20"/>
          <w:szCs w:val="20"/>
          <w:lang w:val="en-US"/>
        </w:rPr>
        <w:t xml:space="preserve">ungi such as </w:t>
      </w:r>
      <w:proofErr w:type="spellStart"/>
      <w:r w:rsidRPr="007F0F8C">
        <w:rPr>
          <w:i/>
          <w:iCs/>
          <w:color w:val="0E101A"/>
          <w:sz w:val="20"/>
          <w:szCs w:val="20"/>
          <w:lang w:val="en-US"/>
        </w:rPr>
        <w:t>Pseudocercospora</w:t>
      </w:r>
      <w:proofErr w:type="spellEnd"/>
      <w:r w:rsidRPr="007F0F8C">
        <w:rPr>
          <w:i/>
          <w:iCs/>
          <w:color w:val="0E101A"/>
          <w:sz w:val="20"/>
          <w:szCs w:val="20"/>
          <w:lang w:val="en-US"/>
        </w:rPr>
        <w:t xml:space="preserve"> purpurea</w:t>
      </w:r>
      <w:r w:rsidRPr="007F0F8C">
        <w:rPr>
          <w:color w:val="0E101A"/>
          <w:sz w:val="20"/>
          <w:szCs w:val="20"/>
          <w:lang w:val="en-US"/>
        </w:rPr>
        <w:t xml:space="preserve">, </w:t>
      </w:r>
      <w:r w:rsidRPr="007F0F8C">
        <w:rPr>
          <w:i/>
          <w:iCs/>
          <w:color w:val="0E101A"/>
          <w:sz w:val="20"/>
          <w:szCs w:val="20"/>
          <w:lang w:val="en-US"/>
        </w:rPr>
        <w:t>Colletotrichum</w:t>
      </w:r>
      <w:r w:rsidR="00304F0D" w:rsidRPr="007F0F8C">
        <w:rPr>
          <w:i/>
          <w:iCs/>
          <w:color w:val="0E101A"/>
          <w:sz w:val="20"/>
          <w:szCs w:val="20"/>
          <w:lang w:val="en-US"/>
        </w:rPr>
        <w:t xml:space="preserve"> </w:t>
      </w:r>
      <w:r w:rsidR="00304F0D" w:rsidRPr="007F0F8C">
        <w:rPr>
          <w:color w:val="0E101A"/>
          <w:sz w:val="20"/>
          <w:szCs w:val="20"/>
          <w:lang w:val="en-US"/>
        </w:rPr>
        <w:t>spp.</w:t>
      </w:r>
      <w:r w:rsidRPr="007F0F8C">
        <w:rPr>
          <w:color w:val="0E101A"/>
          <w:sz w:val="20"/>
          <w:szCs w:val="20"/>
          <w:lang w:val="en-US"/>
        </w:rPr>
        <w:t>,</w:t>
      </w:r>
      <w:r w:rsidR="001551E2" w:rsidRPr="007F0F8C">
        <w:rPr>
          <w:i/>
          <w:iCs/>
          <w:sz w:val="20"/>
          <w:szCs w:val="20"/>
          <w:lang w:val="en-US"/>
        </w:rPr>
        <w:t xml:space="preserve"> </w:t>
      </w:r>
      <w:proofErr w:type="spellStart"/>
      <w:r w:rsidR="001551E2" w:rsidRPr="007F0F8C">
        <w:rPr>
          <w:i/>
          <w:iCs/>
          <w:color w:val="0E101A"/>
          <w:sz w:val="20"/>
          <w:szCs w:val="20"/>
          <w:lang w:val="en-US"/>
        </w:rPr>
        <w:t>Neofusicoccum</w:t>
      </w:r>
      <w:proofErr w:type="spellEnd"/>
      <w:r w:rsidR="001551E2" w:rsidRPr="007F0F8C">
        <w:rPr>
          <w:i/>
          <w:iCs/>
          <w:color w:val="0E101A"/>
          <w:sz w:val="20"/>
          <w:szCs w:val="20"/>
          <w:lang w:val="en-US"/>
        </w:rPr>
        <w:t xml:space="preserve"> parvum</w:t>
      </w:r>
      <w:r w:rsidR="00304F0D" w:rsidRPr="007F0F8C">
        <w:rPr>
          <w:i/>
          <w:iCs/>
          <w:color w:val="0E101A"/>
          <w:sz w:val="20"/>
          <w:szCs w:val="20"/>
          <w:lang w:val="en-US"/>
        </w:rPr>
        <w:t xml:space="preserve">, Phomopsis </w:t>
      </w:r>
      <w:r w:rsidR="00304F0D" w:rsidRPr="007F0F8C">
        <w:rPr>
          <w:color w:val="0E101A"/>
          <w:sz w:val="20"/>
          <w:szCs w:val="20"/>
          <w:lang w:val="en-US"/>
        </w:rPr>
        <w:t>spp.</w:t>
      </w:r>
      <w:r w:rsidR="00B30F0E">
        <w:rPr>
          <w:color w:val="0E101A"/>
          <w:sz w:val="20"/>
          <w:szCs w:val="20"/>
          <w:lang w:val="en-US"/>
        </w:rPr>
        <w:t>,</w:t>
      </w:r>
      <w:r w:rsidR="001551E2" w:rsidRPr="007F0F8C">
        <w:rPr>
          <w:i/>
          <w:iCs/>
          <w:color w:val="0E101A"/>
          <w:sz w:val="20"/>
          <w:szCs w:val="20"/>
          <w:lang w:val="en-US"/>
        </w:rPr>
        <w:t xml:space="preserve"> </w:t>
      </w:r>
      <w:r w:rsidRPr="007F0F8C">
        <w:rPr>
          <w:color w:val="0E101A"/>
          <w:sz w:val="20"/>
          <w:szCs w:val="20"/>
          <w:lang w:val="en-US"/>
        </w:rPr>
        <w:t xml:space="preserve">and </w:t>
      </w:r>
      <w:proofErr w:type="spellStart"/>
      <w:r w:rsidRPr="007F0F8C">
        <w:rPr>
          <w:i/>
          <w:iCs/>
          <w:color w:val="0E101A"/>
          <w:sz w:val="20"/>
          <w:szCs w:val="20"/>
          <w:lang w:val="en-US"/>
        </w:rPr>
        <w:t>Dothiorella</w:t>
      </w:r>
      <w:proofErr w:type="spellEnd"/>
      <w:r w:rsidRPr="007F0F8C">
        <w:rPr>
          <w:color w:val="0E101A"/>
          <w:sz w:val="20"/>
          <w:szCs w:val="20"/>
          <w:lang w:val="en-US"/>
        </w:rPr>
        <w:t xml:space="preserve"> spp. </w:t>
      </w:r>
      <w:r w:rsidR="00EE02D5">
        <w:rPr>
          <w:color w:val="0E101A"/>
          <w:sz w:val="20"/>
          <w:szCs w:val="20"/>
          <w:lang w:val="en-US"/>
        </w:rPr>
        <w:t xml:space="preserve">have been isolated </w:t>
      </w:r>
      <w:r w:rsidRPr="007F0F8C">
        <w:rPr>
          <w:color w:val="0E101A"/>
          <w:sz w:val="20"/>
          <w:szCs w:val="20"/>
          <w:lang w:val="en-US"/>
        </w:rPr>
        <w:t>from necrotic lenticels of avocado</w:t>
      </w:r>
      <w:r w:rsidR="0022316F">
        <w:rPr>
          <w:color w:val="0E101A"/>
          <w:sz w:val="20"/>
          <w:szCs w:val="20"/>
          <w:lang w:val="en-US"/>
        </w:rPr>
        <w:t xml:space="preserve">s </w:t>
      </w:r>
      <w:r w:rsidR="00EE7824" w:rsidRPr="00AF0DAF">
        <w:rPr>
          <w:sz w:val="20"/>
          <w:lang w:val="en-US"/>
        </w:rPr>
        <w:t>[6, 9–13]</w:t>
      </w:r>
      <w:r w:rsidR="00EE02D5">
        <w:rPr>
          <w:color w:val="0E101A"/>
          <w:sz w:val="20"/>
          <w:szCs w:val="20"/>
          <w:lang w:val="en-US"/>
        </w:rPr>
        <w:t>,</w:t>
      </w:r>
      <w:r w:rsidR="00A16F2F">
        <w:rPr>
          <w:color w:val="0E101A"/>
          <w:sz w:val="20"/>
          <w:szCs w:val="20"/>
          <w:lang w:val="en-US"/>
        </w:rPr>
        <w:t xml:space="preserve"> and</w:t>
      </w:r>
      <w:r w:rsidRPr="007F0F8C">
        <w:rPr>
          <w:color w:val="0E101A"/>
          <w:sz w:val="20"/>
          <w:szCs w:val="20"/>
          <w:lang w:val="en-US"/>
        </w:rPr>
        <w:t xml:space="preserve"> fungicid</w:t>
      </w:r>
      <w:r w:rsidR="0068553C" w:rsidRPr="007F0F8C">
        <w:rPr>
          <w:color w:val="0E101A"/>
          <w:sz w:val="20"/>
          <w:szCs w:val="20"/>
          <w:lang w:val="en-US"/>
        </w:rPr>
        <w:t>e</w:t>
      </w:r>
      <w:r w:rsidR="00A16F2F">
        <w:rPr>
          <w:color w:val="0E101A"/>
          <w:sz w:val="20"/>
          <w:szCs w:val="20"/>
          <w:lang w:val="en-US"/>
        </w:rPr>
        <w:t xml:space="preserve"> </w:t>
      </w:r>
      <w:r w:rsidR="00EE02D5">
        <w:rPr>
          <w:color w:val="0E101A"/>
          <w:sz w:val="20"/>
          <w:szCs w:val="20"/>
          <w:lang w:val="en-US"/>
        </w:rPr>
        <w:t>application</w:t>
      </w:r>
      <w:r w:rsidRPr="007F0F8C">
        <w:rPr>
          <w:color w:val="0E101A"/>
          <w:sz w:val="20"/>
          <w:szCs w:val="20"/>
          <w:lang w:val="en-US"/>
        </w:rPr>
        <w:t xml:space="preserve"> during the harvest </w:t>
      </w:r>
      <w:r w:rsidR="00AF0DAF">
        <w:rPr>
          <w:color w:val="0E101A"/>
          <w:sz w:val="20"/>
          <w:szCs w:val="20"/>
          <w:lang w:val="en-US"/>
        </w:rPr>
        <w:t>hav</w:t>
      </w:r>
      <w:r w:rsidR="00E83D8E">
        <w:rPr>
          <w:color w:val="0E101A"/>
          <w:sz w:val="20"/>
          <w:szCs w:val="20"/>
          <w:lang w:val="en-US"/>
        </w:rPr>
        <w:t xml:space="preserve">e shown to </w:t>
      </w:r>
      <w:r w:rsidRPr="007F0F8C">
        <w:rPr>
          <w:color w:val="0E101A"/>
          <w:sz w:val="20"/>
          <w:szCs w:val="20"/>
          <w:lang w:val="en-US"/>
        </w:rPr>
        <w:t>reduce the</w:t>
      </w:r>
      <w:r w:rsidR="007B3899" w:rsidRPr="007F0F8C">
        <w:rPr>
          <w:color w:val="0E101A"/>
          <w:sz w:val="20"/>
          <w:szCs w:val="20"/>
          <w:lang w:val="en-US"/>
        </w:rPr>
        <w:t xml:space="preserve"> damage</w:t>
      </w:r>
      <w:r w:rsidRPr="007F0F8C">
        <w:rPr>
          <w:color w:val="0E101A"/>
          <w:sz w:val="20"/>
          <w:szCs w:val="20"/>
          <w:lang w:val="en-US"/>
        </w:rPr>
        <w:t xml:space="preserve"> severity</w:t>
      </w:r>
      <w:r w:rsidR="00CD01EA" w:rsidRPr="007F0F8C">
        <w:rPr>
          <w:color w:val="0E101A"/>
          <w:sz w:val="20"/>
          <w:szCs w:val="20"/>
          <w:lang w:val="en-US"/>
        </w:rPr>
        <w:t xml:space="preserve"> </w:t>
      </w:r>
      <w:r w:rsidR="00EE7824" w:rsidRPr="00E83D8E">
        <w:rPr>
          <w:sz w:val="20"/>
          <w:lang w:val="en-US"/>
        </w:rPr>
        <w:t>[10, 14]</w:t>
      </w:r>
      <w:r w:rsidRPr="007F0F8C">
        <w:rPr>
          <w:color w:val="0E101A"/>
          <w:sz w:val="20"/>
          <w:szCs w:val="20"/>
          <w:lang w:val="en-US"/>
        </w:rPr>
        <w:t>.</w:t>
      </w:r>
      <w:r w:rsidR="008F2037">
        <w:rPr>
          <w:color w:val="0E101A"/>
          <w:sz w:val="20"/>
          <w:szCs w:val="20"/>
          <w:lang w:val="en-US"/>
        </w:rPr>
        <w:t xml:space="preserve"> </w:t>
      </w:r>
      <w:r w:rsidRPr="007F0F8C">
        <w:rPr>
          <w:color w:val="0E101A"/>
          <w:sz w:val="20"/>
          <w:szCs w:val="20"/>
          <w:lang w:val="en-US"/>
        </w:rPr>
        <w:t xml:space="preserve">Despite the attempts to clarify the damage causality, </w:t>
      </w:r>
      <w:r w:rsidR="003F6FC7">
        <w:rPr>
          <w:color w:val="0E101A"/>
          <w:sz w:val="20"/>
          <w:szCs w:val="20"/>
          <w:lang w:val="en-US"/>
        </w:rPr>
        <w:t xml:space="preserve">the </w:t>
      </w:r>
      <w:r w:rsidRPr="007F0F8C">
        <w:rPr>
          <w:color w:val="0E101A"/>
          <w:sz w:val="20"/>
          <w:szCs w:val="20"/>
          <w:lang w:val="en-US"/>
        </w:rPr>
        <w:t xml:space="preserve">results are </w:t>
      </w:r>
      <w:r w:rsidR="003F6FC7">
        <w:rPr>
          <w:color w:val="0E101A"/>
          <w:sz w:val="20"/>
          <w:szCs w:val="20"/>
          <w:lang w:val="en-US"/>
        </w:rPr>
        <w:t>in</w:t>
      </w:r>
      <w:r w:rsidRPr="007F0F8C">
        <w:rPr>
          <w:color w:val="0E101A"/>
          <w:sz w:val="20"/>
          <w:szCs w:val="20"/>
          <w:lang w:val="en-US"/>
        </w:rPr>
        <w:t>conclusive</w:t>
      </w:r>
      <w:r w:rsidR="00BF47FA">
        <w:rPr>
          <w:color w:val="0E101A"/>
          <w:sz w:val="20"/>
          <w:szCs w:val="20"/>
          <w:lang w:val="en-US"/>
        </w:rPr>
        <w:t>, as</w:t>
      </w:r>
      <w:r w:rsidR="00BF47FA" w:rsidRPr="007F0F8C">
        <w:rPr>
          <w:color w:val="0E101A"/>
          <w:sz w:val="20"/>
          <w:szCs w:val="20"/>
          <w:lang w:val="en-US"/>
        </w:rPr>
        <w:t xml:space="preserve"> most studies reporting </w:t>
      </w:r>
      <w:r w:rsidR="00BF47FA">
        <w:rPr>
          <w:color w:val="0E101A"/>
          <w:sz w:val="20"/>
          <w:szCs w:val="20"/>
          <w:lang w:val="en-US"/>
        </w:rPr>
        <w:t xml:space="preserve">pathogenic </w:t>
      </w:r>
      <w:r w:rsidR="00BF47FA" w:rsidRPr="007F0F8C">
        <w:rPr>
          <w:color w:val="0E101A"/>
          <w:sz w:val="20"/>
          <w:szCs w:val="20"/>
          <w:lang w:val="en-US"/>
        </w:rPr>
        <w:t xml:space="preserve">fungi </w:t>
      </w:r>
      <w:r w:rsidR="00BF47FA" w:rsidRPr="008D5F89">
        <w:rPr>
          <w:color w:val="0E101A"/>
          <w:sz w:val="20"/>
          <w:szCs w:val="20"/>
          <w:lang w:val="en-US"/>
        </w:rPr>
        <w:t xml:space="preserve">isolation have failed to replicate symptoms on healthy fruits </w:t>
      </w:r>
      <w:r w:rsidR="008D5F89" w:rsidRPr="002D4B62">
        <w:rPr>
          <w:sz w:val="20"/>
          <w:lang w:val="en-US"/>
        </w:rPr>
        <w:t>[9, 10, 12, 15]</w:t>
      </w:r>
      <w:r w:rsidR="00BF47FA" w:rsidRPr="008D5F89">
        <w:rPr>
          <w:color w:val="0E101A"/>
          <w:sz w:val="20"/>
          <w:szCs w:val="20"/>
          <w:lang w:val="en-US"/>
        </w:rPr>
        <w:t>.</w:t>
      </w:r>
      <w:r w:rsidRPr="008D5F89">
        <w:rPr>
          <w:color w:val="0E101A"/>
          <w:sz w:val="20"/>
          <w:szCs w:val="20"/>
          <w:lang w:val="en-US"/>
        </w:rPr>
        <w:t xml:space="preserve"> </w:t>
      </w:r>
    </w:p>
    <w:p w14:paraId="4C92F375" w14:textId="623A786F" w:rsidR="008F2037" w:rsidRPr="007F0F8C" w:rsidRDefault="00441036" w:rsidP="008F2037">
      <w:pPr>
        <w:pStyle w:val="NormalWeb"/>
        <w:spacing w:before="120" w:beforeAutospacing="0" w:after="120" w:afterAutospacing="0" w:line="480" w:lineRule="auto"/>
        <w:jc w:val="both"/>
        <w:rPr>
          <w:color w:val="0E101A"/>
          <w:sz w:val="20"/>
          <w:szCs w:val="20"/>
          <w:lang w:val="en-US"/>
        </w:rPr>
      </w:pPr>
      <w:r w:rsidRPr="008D5F89">
        <w:rPr>
          <w:color w:val="0E101A"/>
          <w:sz w:val="20"/>
          <w:szCs w:val="20"/>
          <w:lang w:val="en-US"/>
        </w:rPr>
        <w:t xml:space="preserve">The </w:t>
      </w:r>
      <w:r w:rsidR="00BF47FA" w:rsidRPr="008D5F89">
        <w:rPr>
          <w:color w:val="0E101A"/>
          <w:sz w:val="20"/>
          <w:szCs w:val="20"/>
          <w:lang w:val="en-US"/>
        </w:rPr>
        <w:t xml:space="preserve">lenticel </w:t>
      </w:r>
      <w:r w:rsidRPr="008D5F89">
        <w:rPr>
          <w:color w:val="0E101A"/>
          <w:sz w:val="20"/>
          <w:szCs w:val="20"/>
          <w:lang w:val="en-US"/>
        </w:rPr>
        <w:t xml:space="preserve">necrosis resulting from mechanical stress and fungal infections differ at the cellular level, but differences are not </w:t>
      </w:r>
      <w:r w:rsidR="00337965" w:rsidRPr="008D5F89">
        <w:rPr>
          <w:color w:val="0E101A"/>
          <w:sz w:val="20"/>
          <w:szCs w:val="20"/>
          <w:lang w:val="en-US"/>
        </w:rPr>
        <w:t>evident to the naked eye</w:t>
      </w:r>
      <w:r w:rsidRPr="008D5F89">
        <w:rPr>
          <w:color w:val="0E101A"/>
          <w:sz w:val="20"/>
          <w:szCs w:val="20"/>
          <w:lang w:val="en-US"/>
        </w:rPr>
        <w:t xml:space="preserve"> and can be mistaken </w:t>
      </w:r>
      <w:r w:rsidR="008D5F89" w:rsidRPr="008D5F89">
        <w:rPr>
          <w:sz w:val="20"/>
          <w:lang w:val="en-US"/>
        </w:rPr>
        <w:t>[4, 16]</w:t>
      </w:r>
      <w:r w:rsidRPr="008D5F89">
        <w:rPr>
          <w:color w:val="0E101A"/>
          <w:sz w:val="20"/>
          <w:szCs w:val="20"/>
          <w:lang w:val="en-US"/>
        </w:rPr>
        <w:t xml:space="preserve">. </w:t>
      </w:r>
      <w:r w:rsidR="00337965" w:rsidRPr="008D5F89">
        <w:rPr>
          <w:color w:val="0E101A"/>
          <w:sz w:val="20"/>
          <w:szCs w:val="20"/>
          <w:lang w:val="en-US"/>
        </w:rPr>
        <w:t>However, the</w:t>
      </w:r>
      <w:r w:rsidR="008F2037" w:rsidRPr="008D5F89">
        <w:rPr>
          <w:color w:val="0E101A"/>
          <w:sz w:val="20"/>
          <w:szCs w:val="20"/>
          <w:lang w:val="en-US"/>
        </w:rPr>
        <w:t xml:space="preserve"> type of damages resulting from non-living and living factors </w:t>
      </w:r>
      <w:proofErr w:type="spellStart"/>
      <w:r w:rsidR="008F2037" w:rsidRPr="008D5F89">
        <w:rPr>
          <w:color w:val="0E101A"/>
          <w:sz w:val="20"/>
          <w:szCs w:val="20"/>
          <w:lang w:val="en-US"/>
        </w:rPr>
        <w:t>differe</w:t>
      </w:r>
      <w:proofErr w:type="spellEnd"/>
      <w:r w:rsidR="008F2037" w:rsidRPr="008D5F89">
        <w:rPr>
          <w:color w:val="0E101A"/>
          <w:sz w:val="20"/>
          <w:szCs w:val="20"/>
          <w:lang w:val="en-US"/>
        </w:rPr>
        <w:t xml:space="preserve"> in their patterns, being those caused by mechanical stress uniform, while damages cause by fungal </w:t>
      </w:r>
      <w:proofErr w:type="spellStart"/>
      <w:r w:rsidR="008F2037" w:rsidRPr="008D5F89">
        <w:rPr>
          <w:color w:val="0E101A"/>
          <w:sz w:val="20"/>
          <w:szCs w:val="20"/>
          <w:lang w:val="en-US"/>
        </w:rPr>
        <w:t>pathonges</w:t>
      </w:r>
      <w:proofErr w:type="spellEnd"/>
      <w:r w:rsidR="008F2037" w:rsidRPr="008D5F89">
        <w:rPr>
          <w:color w:val="0E101A"/>
          <w:sz w:val="20"/>
          <w:szCs w:val="20"/>
          <w:lang w:val="en-US"/>
        </w:rPr>
        <w:t xml:space="preserve"> </w:t>
      </w:r>
      <w:proofErr w:type="spellStart"/>
      <w:proofErr w:type="gramStart"/>
      <w:r w:rsidR="008F2037" w:rsidRPr="008D5F89">
        <w:rPr>
          <w:color w:val="0E101A"/>
          <w:sz w:val="20"/>
          <w:szCs w:val="20"/>
          <w:lang w:val="en-US"/>
        </w:rPr>
        <w:t>non.uniform</w:t>
      </w:r>
      <w:proofErr w:type="spellEnd"/>
      <w:proofErr w:type="gramEnd"/>
      <w:r w:rsidR="008F2037" w:rsidRPr="008D5F89">
        <w:rPr>
          <w:color w:val="0E101A"/>
          <w:sz w:val="20"/>
          <w:szCs w:val="20"/>
          <w:lang w:val="en-US"/>
        </w:rPr>
        <w:t xml:space="preserve"> and progressive </w:t>
      </w:r>
      <w:r w:rsidR="008D5F89" w:rsidRPr="008D5F89">
        <w:rPr>
          <w:sz w:val="20"/>
          <w:lang w:val="en-US"/>
        </w:rPr>
        <w:t>[17]</w:t>
      </w:r>
      <w:r w:rsidR="008D5F89" w:rsidRPr="008D5F89">
        <w:rPr>
          <w:color w:val="0E101A"/>
          <w:sz w:val="20"/>
          <w:szCs w:val="20"/>
          <w:lang w:val="en-US"/>
        </w:rPr>
        <w:t>.</w:t>
      </w:r>
      <w:r w:rsidR="008F2037" w:rsidRPr="008D5F89">
        <w:rPr>
          <w:color w:val="0E101A"/>
          <w:sz w:val="20"/>
          <w:szCs w:val="20"/>
          <w:lang w:val="en-US"/>
        </w:rPr>
        <w:t xml:space="preserve"> Furthermore, the structure of plant microbial communities </w:t>
      </w:r>
      <w:proofErr w:type="gramStart"/>
      <w:r w:rsidR="008F2037" w:rsidRPr="008D5F89">
        <w:rPr>
          <w:color w:val="0E101A"/>
          <w:sz w:val="20"/>
          <w:szCs w:val="20"/>
          <w:lang w:val="en-US"/>
        </w:rPr>
        <w:t>have</w:t>
      </w:r>
      <w:proofErr w:type="gramEnd"/>
      <w:r w:rsidR="008F2037" w:rsidRPr="008D5F89">
        <w:rPr>
          <w:color w:val="0E101A"/>
          <w:sz w:val="20"/>
          <w:szCs w:val="20"/>
          <w:lang w:val="en-US"/>
        </w:rPr>
        <w:t xml:space="preserve"> been shown to be influenced by several factors, including plant health</w:t>
      </w:r>
      <w:r w:rsidR="008D5F89" w:rsidRPr="008D5F89">
        <w:rPr>
          <w:color w:val="0E101A"/>
          <w:sz w:val="20"/>
          <w:szCs w:val="20"/>
          <w:lang w:val="en-US"/>
        </w:rPr>
        <w:t xml:space="preserve"> </w:t>
      </w:r>
      <w:r w:rsidR="008D5F89" w:rsidRPr="002D4B62">
        <w:rPr>
          <w:sz w:val="20"/>
          <w:lang w:val="en-US"/>
        </w:rPr>
        <w:t>[18–23]</w:t>
      </w:r>
      <w:r w:rsidR="008F2037" w:rsidRPr="008D5F89">
        <w:rPr>
          <w:color w:val="0E101A"/>
          <w:sz w:val="20"/>
          <w:szCs w:val="20"/>
          <w:lang w:val="en-US"/>
        </w:rPr>
        <w:t xml:space="preserve"> (</w:t>
      </w:r>
      <w:proofErr w:type="spellStart"/>
      <w:r w:rsidR="008F2037" w:rsidRPr="008D5F89">
        <w:rPr>
          <w:color w:val="0E101A"/>
          <w:sz w:val="20"/>
          <w:szCs w:val="20"/>
          <w:lang w:val="en-US"/>
        </w:rPr>
        <w:t>referencias</w:t>
      </w:r>
      <w:proofErr w:type="spellEnd"/>
      <w:r w:rsidR="008F2037" w:rsidRPr="008D5F89">
        <w:rPr>
          <w:color w:val="0E101A"/>
          <w:sz w:val="20"/>
          <w:szCs w:val="20"/>
          <w:lang w:val="en-US"/>
        </w:rPr>
        <w:t xml:space="preserve">) and geographical location </w:t>
      </w:r>
      <w:r w:rsidR="008D5F89" w:rsidRPr="008D5F89">
        <w:rPr>
          <w:sz w:val="20"/>
          <w:lang w:val="en-US"/>
        </w:rPr>
        <w:t>[24]</w:t>
      </w:r>
      <w:r w:rsidR="008D5F89" w:rsidRPr="008D5F89">
        <w:rPr>
          <w:color w:val="0E101A"/>
          <w:sz w:val="20"/>
          <w:szCs w:val="20"/>
          <w:lang w:val="en-US"/>
        </w:rPr>
        <w:t>.</w:t>
      </w:r>
      <w:r w:rsidR="008F2037">
        <w:rPr>
          <w:color w:val="0E101A"/>
          <w:sz w:val="20"/>
          <w:szCs w:val="20"/>
          <w:lang w:val="en-US"/>
        </w:rPr>
        <w:t xml:space="preserve"> </w:t>
      </w:r>
    </w:p>
    <w:p w14:paraId="3E757210" w14:textId="1CA772A9" w:rsidR="00441036" w:rsidRPr="007F0F8C" w:rsidRDefault="00B20041" w:rsidP="00146F37">
      <w:pPr>
        <w:pStyle w:val="NormalWeb"/>
        <w:spacing w:before="120" w:beforeAutospacing="0" w:after="120" w:afterAutospacing="0" w:line="480" w:lineRule="auto"/>
        <w:jc w:val="both"/>
        <w:rPr>
          <w:color w:val="0E101A"/>
          <w:sz w:val="20"/>
          <w:szCs w:val="20"/>
          <w:lang w:val="en-US"/>
        </w:rPr>
      </w:pPr>
      <w:r w:rsidRPr="007F0F8C">
        <w:rPr>
          <w:color w:val="0E101A"/>
          <w:sz w:val="20"/>
          <w:szCs w:val="20"/>
          <w:lang w:val="en-US"/>
        </w:rPr>
        <w:t>All the above show that</w:t>
      </w:r>
      <w:r w:rsidR="00441036" w:rsidRPr="007F0F8C">
        <w:rPr>
          <w:color w:val="0E101A"/>
          <w:sz w:val="20"/>
          <w:szCs w:val="20"/>
          <w:lang w:val="en-US"/>
        </w:rPr>
        <w:t xml:space="preserve"> lenticel damage of avocado cv</w:t>
      </w:r>
      <w:r w:rsidR="00760DA8" w:rsidRPr="007F0F8C">
        <w:rPr>
          <w:color w:val="0E101A"/>
          <w:sz w:val="20"/>
          <w:szCs w:val="20"/>
          <w:lang w:val="en-US"/>
        </w:rPr>
        <w:t>.</w:t>
      </w:r>
      <w:r w:rsidR="00441036" w:rsidRPr="007F0F8C">
        <w:rPr>
          <w:color w:val="0E101A"/>
          <w:sz w:val="20"/>
          <w:szCs w:val="20"/>
          <w:lang w:val="en-US"/>
        </w:rPr>
        <w:t xml:space="preserve"> Hass </w:t>
      </w:r>
      <w:r w:rsidR="00A04C15">
        <w:rPr>
          <w:color w:val="0E101A"/>
          <w:sz w:val="20"/>
          <w:szCs w:val="20"/>
          <w:lang w:val="en-US"/>
        </w:rPr>
        <w:t>is</w:t>
      </w:r>
      <w:r w:rsidR="00A04C15" w:rsidRPr="007F0F8C">
        <w:rPr>
          <w:color w:val="0E101A"/>
          <w:sz w:val="20"/>
          <w:szCs w:val="20"/>
          <w:lang w:val="en-US"/>
        </w:rPr>
        <w:t xml:space="preserve"> </w:t>
      </w:r>
      <w:r w:rsidR="00441036" w:rsidRPr="007F0F8C">
        <w:rPr>
          <w:color w:val="0E101A"/>
          <w:sz w:val="20"/>
          <w:szCs w:val="20"/>
          <w:lang w:val="en-US"/>
        </w:rPr>
        <w:t xml:space="preserve">poorly understood. </w:t>
      </w:r>
      <w:r w:rsidRPr="007F0F8C">
        <w:rPr>
          <w:color w:val="0E101A"/>
          <w:sz w:val="20"/>
          <w:szCs w:val="20"/>
          <w:lang w:val="en-US"/>
        </w:rPr>
        <w:t xml:space="preserve">This lack of understanding </w:t>
      </w:r>
      <w:r w:rsidR="002F5C31" w:rsidRPr="007F0F8C">
        <w:rPr>
          <w:color w:val="0E101A"/>
          <w:sz w:val="20"/>
          <w:szCs w:val="20"/>
          <w:lang w:val="en-US"/>
        </w:rPr>
        <w:t>complicates</w:t>
      </w:r>
      <w:r w:rsidRPr="007F0F8C">
        <w:rPr>
          <w:color w:val="0E101A"/>
          <w:sz w:val="20"/>
          <w:szCs w:val="20"/>
          <w:lang w:val="en-US"/>
        </w:rPr>
        <w:t xml:space="preserve"> the design of strategies </w:t>
      </w:r>
      <w:r w:rsidR="003F6FC7">
        <w:rPr>
          <w:color w:val="0E101A"/>
          <w:sz w:val="20"/>
          <w:szCs w:val="20"/>
          <w:lang w:val="en-US"/>
        </w:rPr>
        <w:t>to</w:t>
      </w:r>
      <w:r w:rsidR="003F6FC7" w:rsidRPr="007F0F8C">
        <w:rPr>
          <w:color w:val="0E101A"/>
          <w:sz w:val="20"/>
          <w:szCs w:val="20"/>
          <w:lang w:val="en-US"/>
        </w:rPr>
        <w:t xml:space="preserve"> </w:t>
      </w:r>
      <w:r w:rsidRPr="007F0F8C">
        <w:rPr>
          <w:color w:val="0E101A"/>
          <w:sz w:val="20"/>
          <w:szCs w:val="20"/>
          <w:lang w:val="en-US"/>
        </w:rPr>
        <w:t>mitigate los</w:t>
      </w:r>
      <w:r w:rsidR="00B30F0E">
        <w:rPr>
          <w:color w:val="0E101A"/>
          <w:sz w:val="20"/>
          <w:szCs w:val="20"/>
          <w:lang w:val="en-US"/>
        </w:rPr>
        <w:t>s</w:t>
      </w:r>
      <w:r w:rsidRPr="007F0F8C">
        <w:rPr>
          <w:color w:val="0E101A"/>
          <w:sz w:val="20"/>
          <w:szCs w:val="20"/>
          <w:lang w:val="en-US"/>
        </w:rPr>
        <w:t>es. Here, we</w:t>
      </w:r>
      <w:r w:rsidR="00441036" w:rsidRPr="007F0F8C">
        <w:rPr>
          <w:color w:val="0E101A"/>
          <w:sz w:val="20"/>
          <w:szCs w:val="20"/>
          <w:lang w:val="en-US"/>
        </w:rPr>
        <w:t xml:space="preserve"> evaluated some of the unknown aspects</w:t>
      </w:r>
      <w:r w:rsidRPr="007F0F8C">
        <w:rPr>
          <w:color w:val="0E101A"/>
          <w:sz w:val="20"/>
          <w:szCs w:val="20"/>
          <w:lang w:val="en-US"/>
        </w:rPr>
        <w:t xml:space="preserve"> of the </w:t>
      </w:r>
      <w:r w:rsidR="00D51692">
        <w:rPr>
          <w:color w:val="0E101A"/>
          <w:sz w:val="20"/>
          <w:szCs w:val="20"/>
          <w:lang w:val="en-US"/>
        </w:rPr>
        <w:t xml:space="preserve">lenticel </w:t>
      </w:r>
      <w:r w:rsidRPr="007F0F8C">
        <w:rPr>
          <w:color w:val="0E101A"/>
          <w:sz w:val="20"/>
          <w:szCs w:val="20"/>
          <w:lang w:val="en-US"/>
        </w:rPr>
        <w:t>damage</w:t>
      </w:r>
      <w:r w:rsidR="00441036" w:rsidRPr="007F0F8C">
        <w:rPr>
          <w:color w:val="0E101A"/>
          <w:sz w:val="20"/>
          <w:szCs w:val="20"/>
          <w:lang w:val="en-US"/>
        </w:rPr>
        <w:t xml:space="preserve">. </w:t>
      </w:r>
      <w:r w:rsidR="002D6793" w:rsidRPr="007F0F8C">
        <w:rPr>
          <w:color w:val="0E101A"/>
          <w:sz w:val="20"/>
          <w:szCs w:val="20"/>
          <w:lang w:val="en-US"/>
        </w:rPr>
        <w:t>We hypothesized</w:t>
      </w:r>
      <w:r w:rsidR="00306221" w:rsidRPr="007F0F8C">
        <w:rPr>
          <w:color w:val="0E101A"/>
          <w:sz w:val="20"/>
          <w:szCs w:val="20"/>
          <w:lang w:val="en-US"/>
        </w:rPr>
        <w:t xml:space="preserve"> that</w:t>
      </w:r>
      <w:r w:rsidR="002D6793" w:rsidRPr="007F0F8C">
        <w:rPr>
          <w:color w:val="0E101A"/>
          <w:sz w:val="20"/>
          <w:szCs w:val="20"/>
          <w:lang w:val="en-US"/>
        </w:rPr>
        <w:t xml:space="preserve"> </w:t>
      </w:r>
      <w:r w:rsidR="00760DA8" w:rsidRPr="007F0F8C">
        <w:rPr>
          <w:color w:val="0E101A"/>
          <w:sz w:val="20"/>
          <w:szCs w:val="20"/>
          <w:lang w:val="en-US"/>
        </w:rPr>
        <w:t xml:space="preserve">plant pathogens have a role </w:t>
      </w:r>
      <w:r w:rsidR="00D51692">
        <w:rPr>
          <w:color w:val="0E101A"/>
          <w:sz w:val="20"/>
          <w:szCs w:val="20"/>
          <w:lang w:val="en-US"/>
        </w:rPr>
        <w:t xml:space="preserve">and </w:t>
      </w:r>
      <w:r w:rsidR="00AA34C7" w:rsidRPr="007F0F8C">
        <w:rPr>
          <w:color w:val="0E101A"/>
          <w:sz w:val="20"/>
          <w:szCs w:val="20"/>
          <w:lang w:val="en-US"/>
        </w:rPr>
        <w:t>expected the damage to be non-uniform and progressive, with spatiotemporal components determin</w:t>
      </w:r>
      <w:r w:rsidR="00236B96">
        <w:rPr>
          <w:color w:val="0E101A"/>
          <w:sz w:val="20"/>
          <w:szCs w:val="20"/>
          <w:lang w:val="en-US"/>
        </w:rPr>
        <w:t>ing</w:t>
      </w:r>
      <w:r w:rsidR="00AA34C7" w:rsidRPr="007F0F8C">
        <w:rPr>
          <w:color w:val="0E101A"/>
          <w:sz w:val="20"/>
          <w:szCs w:val="20"/>
          <w:lang w:val="en-US"/>
        </w:rPr>
        <w:t xml:space="preserve"> its occurrence</w:t>
      </w:r>
      <w:r w:rsidR="00760DA8" w:rsidRPr="007F0F8C">
        <w:rPr>
          <w:color w:val="0E101A"/>
          <w:sz w:val="20"/>
          <w:szCs w:val="20"/>
          <w:lang w:val="en-US"/>
        </w:rPr>
        <w:t>.</w:t>
      </w:r>
      <w:r w:rsidR="00AA34C7" w:rsidRPr="007F0F8C">
        <w:rPr>
          <w:color w:val="0E101A"/>
          <w:sz w:val="20"/>
          <w:szCs w:val="20"/>
          <w:lang w:val="en-US"/>
        </w:rPr>
        <w:t xml:space="preserve"> We also </w:t>
      </w:r>
      <w:r w:rsidR="003F6FC7">
        <w:rPr>
          <w:color w:val="0E101A"/>
          <w:sz w:val="20"/>
          <w:szCs w:val="20"/>
          <w:lang w:val="en-US"/>
        </w:rPr>
        <w:t>anticipa</w:t>
      </w:r>
      <w:r w:rsidR="003F6FC7" w:rsidRPr="007F0F8C">
        <w:rPr>
          <w:color w:val="0E101A"/>
          <w:sz w:val="20"/>
          <w:szCs w:val="20"/>
          <w:lang w:val="en-US"/>
        </w:rPr>
        <w:t xml:space="preserve">ted </w:t>
      </w:r>
      <w:r w:rsidR="00760DA8" w:rsidRPr="007F0F8C">
        <w:rPr>
          <w:color w:val="0E101A"/>
          <w:sz w:val="20"/>
          <w:szCs w:val="20"/>
          <w:lang w:val="en-US"/>
        </w:rPr>
        <w:t xml:space="preserve">that </w:t>
      </w:r>
      <w:r w:rsidR="00AA34C7" w:rsidRPr="007F0F8C">
        <w:rPr>
          <w:color w:val="0E101A"/>
          <w:sz w:val="20"/>
          <w:szCs w:val="20"/>
          <w:lang w:val="en-US"/>
        </w:rPr>
        <w:t xml:space="preserve">fungal communities associated with fruits with lenticel damage </w:t>
      </w:r>
      <w:r w:rsidR="00760DA8" w:rsidRPr="007F0F8C">
        <w:rPr>
          <w:color w:val="0E101A"/>
          <w:sz w:val="20"/>
          <w:szCs w:val="20"/>
          <w:lang w:val="en-US"/>
        </w:rPr>
        <w:t>would</w:t>
      </w:r>
      <w:r w:rsidR="00AA34C7" w:rsidRPr="007F0F8C">
        <w:rPr>
          <w:color w:val="0E101A"/>
          <w:sz w:val="20"/>
          <w:szCs w:val="20"/>
          <w:lang w:val="en-US"/>
        </w:rPr>
        <w:t xml:space="preserve"> differ from those of healthy fruits</w:t>
      </w:r>
      <w:r w:rsidR="00760DA8" w:rsidRPr="007F0F8C">
        <w:rPr>
          <w:color w:val="0E101A"/>
          <w:sz w:val="20"/>
          <w:szCs w:val="20"/>
          <w:lang w:val="en-US"/>
        </w:rPr>
        <w:t>. Th</w:t>
      </w:r>
      <w:r w:rsidR="00236B96">
        <w:rPr>
          <w:color w:val="0E101A"/>
          <w:sz w:val="20"/>
          <w:szCs w:val="20"/>
          <w:lang w:val="en-US"/>
        </w:rPr>
        <w:t>ese</w:t>
      </w:r>
      <w:r w:rsidR="00760DA8" w:rsidRPr="007F0F8C">
        <w:rPr>
          <w:color w:val="0E101A"/>
          <w:sz w:val="20"/>
          <w:szCs w:val="20"/>
          <w:lang w:val="en-US"/>
        </w:rPr>
        <w:t xml:space="preserve"> communities would</w:t>
      </w:r>
      <w:r w:rsidR="00AA34C7" w:rsidRPr="007F0F8C">
        <w:rPr>
          <w:color w:val="0E101A"/>
          <w:sz w:val="20"/>
          <w:szCs w:val="20"/>
          <w:lang w:val="en-US"/>
        </w:rPr>
        <w:t xml:space="preserve"> be enriched in plant pathogenic taxon</w:t>
      </w:r>
      <w:r w:rsidR="00236B96">
        <w:rPr>
          <w:color w:val="0E101A"/>
          <w:sz w:val="20"/>
          <w:szCs w:val="20"/>
          <w:lang w:val="en-US"/>
        </w:rPr>
        <w:t>,</w:t>
      </w:r>
      <w:r w:rsidR="00760DA8" w:rsidRPr="007F0F8C">
        <w:rPr>
          <w:color w:val="0E101A"/>
          <w:sz w:val="20"/>
          <w:szCs w:val="20"/>
          <w:lang w:val="en-US"/>
        </w:rPr>
        <w:t xml:space="preserve"> which could be isolated</w:t>
      </w:r>
      <w:r w:rsidR="00AA34C7" w:rsidRPr="007F0F8C">
        <w:rPr>
          <w:color w:val="0E101A"/>
          <w:sz w:val="20"/>
          <w:szCs w:val="20"/>
          <w:lang w:val="en-US"/>
        </w:rPr>
        <w:t xml:space="preserve">. </w:t>
      </w:r>
      <w:r w:rsidR="003F6FC7">
        <w:rPr>
          <w:color w:val="0E101A"/>
          <w:sz w:val="20"/>
          <w:szCs w:val="20"/>
          <w:lang w:val="en-US"/>
        </w:rPr>
        <w:t xml:space="preserve">We first characterized the damage behavior across harvest </w:t>
      </w:r>
      <w:r w:rsidR="003F6FC7">
        <w:rPr>
          <w:color w:val="0E101A"/>
          <w:sz w:val="20"/>
          <w:szCs w:val="20"/>
          <w:lang w:val="en-US"/>
        </w:rPr>
        <w:lastRenderedPageBreak/>
        <w:t>in two farms with distinctive agroclimatic characteristics to test th</w:t>
      </w:r>
      <w:r w:rsidR="00E83D8E">
        <w:rPr>
          <w:color w:val="0E101A"/>
          <w:sz w:val="20"/>
          <w:szCs w:val="20"/>
          <w:lang w:val="en-US"/>
        </w:rPr>
        <w:t>is</w:t>
      </w:r>
      <w:r w:rsidR="003F6FC7">
        <w:rPr>
          <w:color w:val="0E101A"/>
          <w:sz w:val="20"/>
          <w:szCs w:val="20"/>
          <w:lang w:val="en-US"/>
        </w:rPr>
        <w:t xml:space="preserve"> hypothes</w:t>
      </w:r>
      <w:r w:rsidR="00E83D8E">
        <w:rPr>
          <w:color w:val="0E101A"/>
          <w:sz w:val="20"/>
          <w:szCs w:val="20"/>
          <w:lang w:val="en-US"/>
        </w:rPr>
        <w:t>i</w:t>
      </w:r>
      <w:r w:rsidR="00441036" w:rsidRPr="007F0F8C">
        <w:rPr>
          <w:color w:val="0E101A"/>
          <w:sz w:val="20"/>
          <w:szCs w:val="20"/>
          <w:lang w:val="en-US"/>
        </w:rPr>
        <w:t xml:space="preserve">s. </w:t>
      </w:r>
      <w:r w:rsidR="00236B96" w:rsidRPr="00236B96">
        <w:rPr>
          <w:color w:val="0E101A"/>
          <w:sz w:val="20"/>
          <w:szCs w:val="20"/>
          <w:lang w:val="en-US"/>
        </w:rPr>
        <w:t>Then, we assessed the damage progression during the post</w:t>
      </w:r>
      <w:r w:rsidR="003F6FC7">
        <w:rPr>
          <w:color w:val="0E101A"/>
          <w:sz w:val="20"/>
          <w:szCs w:val="20"/>
          <w:lang w:val="en-US"/>
        </w:rPr>
        <w:t>-</w:t>
      </w:r>
      <w:r w:rsidR="00236B96" w:rsidRPr="00236B96">
        <w:rPr>
          <w:color w:val="0E101A"/>
          <w:sz w:val="20"/>
          <w:szCs w:val="20"/>
          <w:lang w:val="en-US"/>
        </w:rPr>
        <w:t>harvest. Finally, we used next-generation sequencing to characterize the fungal communities associated with mild and severe lenticel damages and contrasted the findings with fungal isolations</w:t>
      </w:r>
      <w:r w:rsidR="00441036" w:rsidRPr="007F0F8C">
        <w:rPr>
          <w:color w:val="0E101A"/>
          <w:sz w:val="20"/>
          <w:szCs w:val="20"/>
          <w:lang w:val="en-US"/>
        </w:rPr>
        <w:t xml:space="preserve">. </w:t>
      </w:r>
    </w:p>
    <w:p w14:paraId="3581A6E6" w14:textId="77777777" w:rsidR="00441036" w:rsidRPr="00C4016F" w:rsidRDefault="00441036"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p>
    <w:p w14:paraId="19F21312" w14:textId="665F0282" w:rsidR="003F7E5B" w:rsidRPr="008F48B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2"/>
          <w:szCs w:val="22"/>
          <w:bdr w:val="none" w:sz="0" w:space="0" w:color="auto"/>
          <w:lang w:eastAsia="es-CO"/>
        </w:rPr>
      </w:pPr>
      <w:r w:rsidRPr="008F48B5">
        <w:rPr>
          <w:rFonts w:eastAsia="Times New Roman"/>
          <w:b/>
          <w:bCs/>
          <w:color w:val="0E101A"/>
          <w:sz w:val="22"/>
          <w:szCs w:val="22"/>
          <w:bdr w:val="none" w:sz="0" w:space="0" w:color="auto"/>
          <w:lang w:eastAsia="es-CO"/>
        </w:rPr>
        <w:t xml:space="preserve">Material and </w:t>
      </w:r>
      <w:r w:rsidR="00BB62E2" w:rsidRPr="008F48B5">
        <w:rPr>
          <w:rFonts w:eastAsia="Times New Roman"/>
          <w:b/>
          <w:bCs/>
          <w:color w:val="0E101A"/>
          <w:sz w:val="22"/>
          <w:szCs w:val="22"/>
          <w:bdr w:val="none" w:sz="0" w:space="0" w:color="auto"/>
          <w:lang w:eastAsia="es-CO"/>
        </w:rPr>
        <w:t>M</w:t>
      </w:r>
      <w:r w:rsidRPr="008F48B5">
        <w:rPr>
          <w:rFonts w:eastAsia="Times New Roman"/>
          <w:b/>
          <w:bCs/>
          <w:color w:val="0E101A"/>
          <w:sz w:val="22"/>
          <w:szCs w:val="22"/>
          <w:bdr w:val="none" w:sz="0" w:space="0" w:color="auto"/>
          <w:lang w:eastAsia="es-CO"/>
        </w:rPr>
        <w:t>ethods</w:t>
      </w:r>
    </w:p>
    <w:p w14:paraId="5222D546" w14:textId="5D62FB01" w:rsidR="00DE78B4" w:rsidRPr="008F48B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F48B5">
        <w:rPr>
          <w:rFonts w:eastAsia="Times New Roman"/>
          <w:b/>
          <w:bCs/>
          <w:color w:val="0E101A"/>
          <w:sz w:val="20"/>
          <w:szCs w:val="20"/>
          <w:bdr w:val="none" w:sz="0" w:space="0" w:color="auto"/>
          <w:lang w:eastAsia="es-CO"/>
        </w:rPr>
        <w:t xml:space="preserve">Study </w:t>
      </w:r>
      <w:r w:rsidR="00BB62E2" w:rsidRPr="008F48B5">
        <w:rPr>
          <w:rFonts w:eastAsia="Times New Roman"/>
          <w:b/>
          <w:bCs/>
          <w:color w:val="0E101A"/>
          <w:sz w:val="20"/>
          <w:szCs w:val="20"/>
          <w:bdr w:val="none" w:sz="0" w:space="0" w:color="auto"/>
          <w:lang w:eastAsia="es-CO"/>
        </w:rPr>
        <w:t>a</w:t>
      </w:r>
      <w:r w:rsidRPr="008F48B5">
        <w:rPr>
          <w:rFonts w:eastAsia="Times New Roman"/>
          <w:b/>
          <w:bCs/>
          <w:color w:val="0E101A"/>
          <w:sz w:val="20"/>
          <w:szCs w:val="20"/>
          <w:bdr w:val="none" w:sz="0" w:space="0" w:color="auto"/>
          <w:lang w:eastAsia="es-CO"/>
        </w:rPr>
        <w:t xml:space="preserve">rea and </w:t>
      </w:r>
      <w:r w:rsidR="00BB62E2" w:rsidRPr="008F48B5">
        <w:rPr>
          <w:rFonts w:eastAsia="Times New Roman"/>
          <w:b/>
          <w:bCs/>
          <w:color w:val="0E101A"/>
          <w:sz w:val="20"/>
          <w:szCs w:val="20"/>
          <w:bdr w:val="none" w:sz="0" w:space="0" w:color="auto"/>
          <w:lang w:eastAsia="es-CO"/>
        </w:rPr>
        <w:t>s</w:t>
      </w:r>
      <w:r w:rsidRPr="008F48B5">
        <w:rPr>
          <w:rFonts w:eastAsia="Times New Roman"/>
          <w:b/>
          <w:bCs/>
          <w:color w:val="0E101A"/>
          <w:sz w:val="20"/>
          <w:szCs w:val="20"/>
          <w:bdr w:val="none" w:sz="0" w:space="0" w:color="auto"/>
          <w:lang w:eastAsia="es-CO"/>
        </w:rPr>
        <w:t>ampling </w:t>
      </w:r>
    </w:p>
    <w:p w14:paraId="1D5CD1AC" w14:textId="2F9D3B22" w:rsidR="00DE78B4" w:rsidRPr="007F0F8C" w:rsidRDefault="00DE6A25"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7F0F8C">
        <w:rPr>
          <w:rFonts w:eastAsia="Times New Roman"/>
          <w:color w:val="0E101A"/>
          <w:sz w:val="20"/>
          <w:szCs w:val="20"/>
          <w:bdr w:val="none" w:sz="0" w:space="0" w:color="auto"/>
          <w:lang w:eastAsia="es-CO"/>
        </w:rPr>
        <w:t xml:space="preserve">Lenticel damage was evaluated in two farms with different levels of affection in Colombia from June 2019 to June 2021. La </w:t>
      </w:r>
      <w:proofErr w:type="spellStart"/>
      <w:r w:rsidRPr="007F0F8C">
        <w:rPr>
          <w:rFonts w:eastAsia="Times New Roman"/>
          <w:color w:val="0E101A"/>
          <w:sz w:val="20"/>
          <w:szCs w:val="20"/>
          <w:bdr w:val="none" w:sz="0" w:space="0" w:color="auto"/>
          <w:lang w:eastAsia="es-CO"/>
        </w:rPr>
        <w:t>Escondida</w:t>
      </w:r>
      <w:proofErr w:type="spellEnd"/>
      <w:r w:rsidRPr="007F0F8C">
        <w:rPr>
          <w:rFonts w:eastAsia="Times New Roman"/>
          <w:color w:val="0E101A"/>
          <w:sz w:val="20"/>
          <w:szCs w:val="20"/>
          <w:bdr w:val="none" w:sz="0" w:space="0" w:color="auto"/>
          <w:lang w:eastAsia="es-CO"/>
        </w:rPr>
        <w:t xml:space="preserve"> </w:t>
      </w:r>
      <w:r w:rsidR="00D51692">
        <w:rPr>
          <w:rFonts w:eastAsia="Times New Roman"/>
          <w:color w:val="0E101A"/>
          <w:sz w:val="20"/>
          <w:szCs w:val="20"/>
          <w:bdr w:val="none" w:sz="0" w:space="0" w:color="auto"/>
          <w:lang w:eastAsia="es-CO"/>
        </w:rPr>
        <w:t xml:space="preserve">farm </w:t>
      </w:r>
      <w:r w:rsidRPr="007F0F8C">
        <w:rPr>
          <w:rFonts w:eastAsia="Times New Roman"/>
          <w:color w:val="0E101A"/>
          <w:sz w:val="20"/>
          <w:szCs w:val="20"/>
          <w:bdr w:val="none" w:sz="0" w:space="0" w:color="auto"/>
          <w:lang w:eastAsia="es-CO"/>
        </w:rPr>
        <w:t xml:space="preserve">has low levels of lenticel </w:t>
      </w:r>
      <w:r w:rsidR="002175FA">
        <w:rPr>
          <w:rFonts w:eastAsia="Times New Roman"/>
          <w:color w:val="0E101A"/>
          <w:sz w:val="20"/>
          <w:szCs w:val="20"/>
          <w:bdr w:val="none" w:sz="0" w:space="0" w:color="auto"/>
          <w:lang w:eastAsia="es-CO"/>
        </w:rPr>
        <w:t>damage</w:t>
      </w:r>
      <w:r w:rsidRPr="007F0F8C">
        <w:rPr>
          <w:rFonts w:eastAsia="Times New Roman"/>
          <w:color w:val="0E101A"/>
          <w:sz w:val="20"/>
          <w:szCs w:val="20"/>
          <w:bdr w:val="none" w:sz="0" w:space="0" w:color="auto"/>
          <w:lang w:eastAsia="es-CO"/>
        </w:rPr>
        <w:t xml:space="preserve">, while El </w:t>
      </w:r>
      <w:proofErr w:type="spellStart"/>
      <w:r w:rsidRPr="007F0F8C">
        <w:rPr>
          <w:rFonts w:eastAsia="Times New Roman"/>
          <w:color w:val="0E101A"/>
          <w:sz w:val="20"/>
          <w:szCs w:val="20"/>
          <w:bdr w:val="none" w:sz="0" w:space="0" w:color="auto"/>
          <w:lang w:eastAsia="es-CO"/>
        </w:rPr>
        <w:t>Sinaí</w:t>
      </w:r>
      <w:proofErr w:type="spellEnd"/>
      <w:r w:rsidR="002175FA">
        <w:rPr>
          <w:rFonts w:eastAsia="Times New Roman"/>
          <w:color w:val="0E101A"/>
          <w:sz w:val="20"/>
          <w:szCs w:val="20"/>
          <w:bdr w:val="none" w:sz="0" w:space="0" w:color="auto"/>
          <w:lang w:eastAsia="es-CO"/>
        </w:rPr>
        <w:t xml:space="preserve"> </w:t>
      </w:r>
      <w:r w:rsidR="00D51692">
        <w:rPr>
          <w:rFonts w:eastAsia="Times New Roman"/>
          <w:color w:val="0E101A"/>
          <w:sz w:val="20"/>
          <w:szCs w:val="20"/>
          <w:bdr w:val="none" w:sz="0" w:space="0" w:color="auto"/>
          <w:lang w:eastAsia="es-CO"/>
        </w:rPr>
        <w:t xml:space="preserve">farm </w:t>
      </w:r>
      <w:r w:rsidRPr="007F0F8C">
        <w:rPr>
          <w:rFonts w:eastAsia="Times New Roman"/>
          <w:color w:val="0E101A"/>
          <w:sz w:val="20"/>
          <w:szCs w:val="20"/>
          <w:bdr w:val="none" w:sz="0" w:space="0" w:color="auto"/>
          <w:lang w:eastAsia="es-CO"/>
        </w:rPr>
        <w:t>has high incidence levels (Supplementary Table 1)</w:t>
      </w:r>
      <w:r w:rsidR="00DE78B4" w:rsidRPr="007F0F8C">
        <w:rPr>
          <w:rFonts w:eastAsia="Times New Roman"/>
          <w:color w:val="0E101A"/>
          <w:sz w:val="20"/>
          <w:szCs w:val="20"/>
          <w:bdr w:val="none" w:sz="0" w:space="0" w:color="auto"/>
          <w:lang w:eastAsia="es-CO"/>
        </w:rPr>
        <w:t>. </w:t>
      </w:r>
    </w:p>
    <w:p w14:paraId="76E22C58" w14:textId="46048547" w:rsidR="00A2057A" w:rsidRPr="00C4016F" w:rsidRDefault="00A2057A"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A2057A">
        <w:rPr>
          <w:rFonts w:eastAsia="Times New Roman"/>
          <w:color w:val="0E101A"/>
          <w:sz w:val="20"/>
          <w:szCs w:val="20"/>
          <w:bdr w:val="none" w:sz="0" w:space="0" w:color="auto"/>
          <w:lang w:eastAsia="es-CO"/>
        </w:rPr>
        <w:t xml:space="preserve">Thirty trees with similar height, phenology, and age, were selected from five and nine plots in La </w:t>
      </w:r>
      <w:proofErr w:type="spellStart"/>
      <w:r w:rsidRPr="00A2057A">
        <w:rPr>
          <w:rFonts w:eastAsia="Times New Roman"/>
          <w:color w:val="0E101A"/>
          <w:sz w:val="20"/>
          <w:szCs w:val="20"/>
          <w:bdr w:val="none" w:sz="0" w:space="0" w:color="auto"/>
          <w:lang w:eastAsia="es-CO"/>
        </w:rPr>
        <w:t>Escondida</w:t>
      </w:r>
      <w:proofErr w:type="spellEnd"/>
      <w:r w:rsidRPr="00A2057A">
        <w:rPr>
          <w:rFonts w:eastAsia="Times New Roman"/>
          <w:color w:val="0E101A"/>
          <w:sz w:val="20"/>
          <w:szCs w:val="20"/>
          <w:bdr w:val="none" w:sz="0" w:space="0" w:color="auto"/>
          <w:lang w:eastAsia="es-CO"/>
        </w:rPr>
        <w:t xml:space="preserve"> and El Sinai, respectively (Supplementary Table 2). Ten fruits per tree were collected to assess the lenticel damage in each harvest (300 fruits/farm). Twenty additional fruits were sampled from each farm during the main harvest of 2019 and </w:t>
      </w:r>
      <w:proofErr w:type="spellStart"/>
      <w:r w:rsidRPr="00A2057A">
        <w:rPr>
          <w:rFonts w:eastAsia="Times New Roman"/>
          <w:color w:val="0E101A"/>
          <w:sz w:val="20"/>
          <w:szCs w:val="20"/>
          <w:bdr w:val="none" w:sz="0" w:space="0" w:color="auto"/>
          <w:lang w:eastAsia="es-CO"/>
        </w:rPr>
        <w:t>traviesa</w:t>
      </w:r>
      <w:proofErr w:type="spellEnd"/>
      <w:r w:rsidRPr="00A2057A">
        <w:rPr>
          <w:rFonts w:eastAsia="Times New Roman"/>
          <w:color w:val="0E101A"/>
          <w:sz w:val="20"/>
          <w:szCs w:val="20"/>
          <w:bdr w:val="none" w:sz="0" w:space="0" w:color="auto"/>
          <w:lang w:eastAsia="es-CO"/>
        </w:rPr>
        <w:t xml:space="preserve"> harvest of 2021 for fungal isolations, and 12 in the </w:t>
      </w:r>
      <w:proofErr w:type="spellStart"/>
      <w:r w:rsidRPr="00A2057A">
        <w:rPr>
          <w:rFonts w:eastAsia="Times New Roman"/>
          <w:color w:val="0E101A"/>
          <w:sz w:val="20"/>
          <w:szCs w:val="20"/>
          <w:bdr w:val="none" w:sz="0" w:space="0" w:color="auto"/>
          <w:lang w:eastAsia="es-CO"/>
        </w:rPr>
        <w:t>traviesa</w:t>
      </w:r>
      <w:proofErr w:type="spellEnd"/>
      <w:r w:rsidRPr="00A2057A">
        <w:rPr>
          <w:rFonts w:eastAsia="Times New Roman"/>
          <w:color w:val="0E101A"/>
          <w:sz w:val="20"/>
          <w:szCs w:val="20"/>
          <w:bdr w:val="none" w:sz="0" w:space="0" w:color="auto"/>
          <w:lang w:eastAsia="es-CO"/>
        </w:rPr>
        <w:t xml:space="preserve"> harvest of 2020 for the microbial ecology analysis. Six of these 12 fruits had severe damage and the others mild damage. All the sampled fruits were packed in </w:t>
      </w:r>
      <w:proofErr w:type="spellStart"/>
      <w:r w:rsidRPr="00A2057A">
        <w:rPr>
          <w:rFonts w:eastAsia="Times New Roman"/>
          <w:color w:val="0E101A"/>
          <w:sz w:val="20"/>
          <w:szCs w:val="20"/>
          <w:bdr w:val="none" w:sz="0" w:space="0" w:color="auto"/>
          <w:lang w:eastAsia="es-CO"/>
        </w:rPr>
        <w:t>punnets</w:t>
      </w:r>
      <w:proofErr w:type="spellEnd"/>
      <w:r w:rsidRPr="00A2057A">
        <w:rPr>
          <w:rFonts w:eastAsia="Times New Roman"/>
          <w:color w:val="0E101A"/>
          <w:sz w:val="20"/>
          <w:szCs w:val="20"/>
          <w:bdr w:val="none" w:sz="0" w:space="0" w:color="auto"/>
          <w:lang w:eastAsia="es-CO"/>
        </w:rPr>
        <w:t xml:space="preserve"> and carried to the laboratory for analysis.</w:t>
      </w:r>
    </w:p>
    <w:p w14:paraId="53DFF1AF" w14:textId="11D3F9A2" w:rsidR="00DE78B4" w:rsidRPr="00A01E72"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u w:val="single"/>
          <w:bdr w:val="none" w:sz="0" w:space="0" w:color="auto"/>
          <w:lang w:eastAsia="es-CO"/>
        </w:rPr>
      </w:pPr>
      <w:r w:rsidRPr="00A01E72">
        <w:rPr>
          <w:rFonts w:eastAsia="Times New Roman"/>
          <w:color w:val="0E101A"/>
          <w:sz w:val="20"/>
          <w:szCs w:val="20"/>
          <w:bdr w:val="none" w:sz="0" w:space="0" w:color="auto"/>
          <w:lang w:eastAsia="es-CO"/>
        </w:rPr>
        <w:t> </w:t>
      </w:r>
      <w:r w:rsidRPr="00A01E72">
        <w:rPr>
          <w:rFonts w:eastAsia="Times New Roman"/>
          <w:color w:val="0E101A"/>
          <w:sz w:val="20"/>
          <w:szCs w:val="20"/>
          <w:u w:val="single"/>
          <w:bdr w:val="none" w:sz="0" w:space="0" w:color="auto"/>
          <w:lang w:eastAsia="es-CO"/>
        </w:rPr>
        <w:t>Lenticel damage estimation</w:t>
      </w:r>
    </w:p>
    <w:p w14:paraId="46D5D22B" w14:textId="60AC6D93" w:rsidR="00DE78B4" w:rsidRPr="00A01E72" w:rsidRDefault="00482D8B"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A01E72">
        <w:rPr>
          <w:rFonts w:eastAsia="Times New Roman"/>
          <w:color w:val="0E101A"/>
          <w:sz w:val="20"/>
          <w:szCs w:val="20"/>
          <w:bdr w:val="none" w:sz="0" w:space="0" w:color="auto"/>
          <w:lang w:eastAsia="es-CO"/>
        </w:rPr>
        <w:t xml:space="preserve">The lenticel damage was evaluated </w:t>
      </w:r>
      <w:r w:rsidR="00A2057A">
        <w:rPr>
          <w:rFonts w:eastAsia="Times New Roman"/>
          <w:color w:val="0E101A"/>
          <w:sz w:val="20"/>
          <w:szCs w:val="20"/>
          <w:bdr w:val="none" w:sz="0" w:space="0" w:color="auto"/>
          <w:lang w:eastAsia="es-CO"/>
        </w:rPr>
        <w:t xml:space="preserve">by </w:t>
      </w:r>
      <w:r w:rsidRPr="00A01E72">
        <w:rPr>
          <w:rFonts w:eastAsia="Times New Roman"/>
          <w:color w:val="0E101A"/>
          <w:sz w:val="20"/>
          <w:szCs w:val="20"/>
          <w:bdr w:val="none" w:sz="0" w:space="0" w:color="auto"/>
          <w:lang w:eastAsia="es-CO"/>
        </w:rPr>
        <w:t xml:space="preserve">analyzing </w:t>
      </w:r>
      <w:r w:rsidR="003F6FC7">
        <w:rPr>
          <w:rFonts w:eastAsia="Times New Roman"/>
          <w:color w:val="0E101A"/>
          <w:sz w:val="20"/>
          <w:szCs w:val="20"/>
          <w:bdr w:val="none" w:sz="0" w:space="0" w:color="auto"/>
          <w:lang w:eastAsia="es-CO"/>
        </w:rPr>
        <w:t xml:space="preserve">fruits' </w:t>
      </w:r>
      <w:r w:rsidRPr="00A01E72">
        <w:rPr>
          <w:rFonts w:eastAsia="Times New Roman"/>
          <w:color w:val="0E101A"/>
          <w:sz w:val="20"/>
          <w:szCs w:val="20"/>
          <w:bdr w:val="none" w:sz="0" w:space="0" w:color="auto"/>
          <w:lang w:eastAsia="es-CO"/>
        </w:rPr>
        <w:t xml:space="preserve">photographs in a macro developed in FIJI </w:t>
      </w:r>
      <w:r w:rsidR="008D5F89" w:rsidRPr="008D5F89">
        <w:rPr>
          <w:sz w:val="20"/>
        </w:rPr>
        <w:t>[25]</w:t>
      </w:r>
      <w:r w:rsidR="009A2844" w:rsidRPr="00A01E72">
        <w:rPr>
          <w:rFonts w:eastAsia="Times New Roman"/>
          <w:color w:val="0E101A"/>
          <w:sz w:val="20"/>
          <w:szCs w:val="20"/>
          <w:bdr w:val="none" w:sz="0" w:space="0" w:color="auto"/>
          <w:lang w:eastAsia="es-CO"/>
        </w:rPr>
        <w:t>.</w:t>
      </w:r>
      <w:r w:rsidR="00DE78B4" w:rsidRPr="00A01E72">
        <w:rPr>
          <w:rFonts w:eastAsia="Times New Roman"/>
          <w:color w:val="0E101A"/>
          <w:sz w:val="20"/>
          <w:szCs w:val="20"/>
          <w:bdr w:val="none" w:sz="0" w:space="0" w:color="auto"/>
          <w:lang w:eastAsia="es-CO"/>
        </w:rPr>
        <w:t xml:space="preserve"> </w:t>
      </w:r>
      <w:r w:rsidR="007F73E4">
        <w:rPr>
          <w:rFonts w:eastAsia="Times New Roman"/>
          <w:color w:val="0E101A"/>
          <w:sz w:val="20"/>
          <w:szCs w:val="20"/>
          <w:bdr w:val="none" w:sz="0" w:space="0" w:color="auto"/>
          <w:lang w:eastAsia="es-CO"/>
        </w:rPr>
        <w:t>Briefly</w:t>
      </w:r>
      <w:r w:rsidR="00DE78B4" w:rsidRPr="00A01E72">
        <w:rPr>
          <w:rFonts w:eastAsia="Times New Roman"/>
          <w:color w:val="0E101A"/>
          <w:sz w:val="20"/>
          <w:szCs w:val="20"/>
          <w:bdr w:val="none" w:sz="0" w:space="0" w:color="auto"/>
          <w:lang w:eastAsia="es-CO"/>
        </w:rPr>
        <w:t>, fruits were photographed on each face (two photos</w:t>
      </w:r>
      <w:r w:rsidR="00CE0BC7">
        <w:rPr>
          <w:rFonts w:eastAsia="Times New Roman"/>
          <w:color w:val="0E101A"/>
          <w:sz w:val="20"/>
          <w:szCs w:val="20"/>
          <w:bdr w:val="none" w:sz="0" w:space="0" w:color="auto"/>
          <w:lang w:eastAsia="es-CO"/>
        </w:rPr>
        <w:t>/</w:t>
      </w:r>
      <w:r w:rsidR="00DE78B4" w:rsidRPr="00A01E72">
        <w:rPr>
          <w:rFonts w:eastAsia="Times New Roman"/>
          <w:color w:val="0E101A"/>
          <w:sz w:val="20"/>
          <w:szCs w:val="20"/>
          <w:bdr w:val="none" w:sz="0" w:space="0" w:color="auto"/>
          <w:lang w:eastAsia="es-CO"/>
        </w:rPr>
        <w:t>fruit). The macro used photographs to estimate the incidence</w:t>
      </w:r>
      <w:r w:rsidR="009A2844" w:rsidRPr="00A01E72">
        <w:rPr>
          <w:rFonts w:eastAsia="Times New Roman"/>
          <w:color w:val="0E101A"/>
          <w:sz w:val="20"/>
          <w:szCs w:val="20"/>
          <w:bdr w:val="none" w:sz="0" w:space="0" w:color="auto"/>
          <w:lang w:eastAsia="es-CO"/>
        </w:rPr>
        <w:t xml:space="preserve"> (</w:t>
      </w:r>
      <w:r w:rsidR="00DE78B4" w:rsidRPr="00A01E72">
        <w:rPr>
          <w:rFonts w:eastAsia="Times New Roman"/>
          <w:color w:val="0E101A"/>
          <w:sz w:val="20"/>
          <w:szCs w:val="20"/>
          <w:bdr w:val="none" w:sz="0" w:space="0" w:color="auto"/>
          <w:lang w:eastAsia="es-CO"/>
        </w:rPr>
        <w:t>number of necrotic spots</w:t>
      </w:r>
      <w:r w:rsidR="009A2844" w:rsidRPr="00A01E72">
        <w:rPr>
          <w:rFonts w:eastAsia="Times New Roman"/>
          <w:color w:val="0E101A"/>
          <w:sz w:val="20"/>
          <w:szCs w:val="20"/>
          <w:bdr w:val="none" w:sz="0" w:space="0" w:color="auto"/>
          <w:lang w:eastAsia="es-CO"/>
        </w:rPr>
        <w:t>) and severity (necrotic area</w:t>
      </w:r>
      <w:r w:rsidR="003F6FC7">
        <w:rPr>
          <w:rFonts w:eastAsia="Times New Roman"/>
          <w:color w:val="0E101A"/>
          <w:sz w:val="20"/>
          <w:szCs w:val="20"/>
          <w:bdr w:val="none" w:sz="0" w:space="0" w:color="auto"/>
          <w:lang w:eastAsia="es-CO"/>
        </w:rPr>
        <w:t xml:space="preserve"> percentage</w:t>
      </w:r>
      <w:r w:rsidR="007712A5">
        <w:rPr>
          <w:rFonts w:eastAsia="Times New Roman"/>
          <w:color w:val="0E101A"/>
          <w:sz w:val="20"/>
          <w:szCs w:val="20"/>
          <w:bdr w:val="none" w:sz="0" w:space="0" w:color="auto"/>
          <w:lang w:eastAsia="es-CO"/>
        </w:rPr>
        <w:t xml:space="preserve">: </w:t>
      </w:r>
      <w:r w:rsidR="009A2844" w:rsidRPr="00A01E72">
        <w:rPr>
          <w:rFonts w:eastAsia="Times New Roman"/>
          <w:color w:val="0E101A"/>
          <w:sz w:val="20"/>
          <w:szCs w:val="20"/>
          <w:bdr w:val="none" w:sz="0" w:space="0" w:color="auto"/>
          <w:lang w:eastAsia="es-CO"/>
        </w:rPr>
        <w:t>area of necrosis/fruit surface area)</w:t>
      </w:r>
      <w:r w:rsidR="003813B5" w:rsidRPr="003813B5">
        <w:rPr>
          <w:rFonts w:eastAsia="Times New Roman"/>
          <w:color w:val="0E101A"/>
          <w:sz w:val="20"/>
          <w:szCs w:val="20"/>
          <w:bdr w:val="none" w:sz="0" w:space="0" w:color="auto"/>
          <w:lang w:eastAsia="es-CO"/>
        </w:rPr>
        <w:t xml:space="preserve"> </w:t>
      </w:r>
      <w:r w:rsidR="003813B5" w:rsidRPr="00A01E72">
        <w:rPr>
          <w:rFonts w:eastAsia="Times New Roman"/>
          <w:color w:val="0E101A"/>
          <w:sz w:val="20"/>
          <w:szCs w:val="20"/>
          <w:bdr w:val="none" w:sz="0" w:space="0" w:color="auto"/>
          <w:lang w:eastAsia="es-CO"/>
        </w:rPr>
        <w:t>of the damage</w:t>
      </w:r>
      <w:r w:rsidR="00DE78B4" w:rsidRPr="00A01E72">
        <w:rPr>
          <w:rFonts w:eastAsia="Times New Roman"/>
          <w:color w:val="0E101A"/>
          <w:sz w:val="20"/>
          <w:szCs w:val="20"/>
          <w:bdr w:val="none" w:sz="0" w:space="0" w:color="auto"/>
          <w:lang w:eastAsia="es-CO"/>
        </w:rPr>
        <w:t>. Then, the macro averaged the</w:t>
      </w:r>
      <w:r w:rsidR="008C2EA6" w:rsidRPr="00A01E72">
        <w:rPr>
          <w:rFonts w:eastAsia="Times New Roman"/>
          <w:color w:val="0E101A"/>
          <w:sz w:val="20"/>
          <w:szCs w:val="20"/>
          <w:bdr w:val="none" w:sz="0" w:space="0" w:color="auto"/>
          <w:lang w:eastAsia="es-CO"/>
        </w:rPr>
        <w:t xml:space="preserve"> data of </w:t>
      </w:r>
      <w:r w:rsidR="00CE0BC7">
        <w:rPr>
          <w:rFonts w:eastAsia="Times New Roman"/>
          <w:color w:val="0E101A"/>
          <w:sz w:val="20"/>
          <w:szCs w:val="20"/>
          <w:bdr w:val="none" w:sz="0" w:space="0" w:color="auto"/>
          <w:lang w:eastAsia="es-CO"/>
        </w:rPr>
        <w:t>both</w:t>
      </w:r>
      <w:r w:rsidR="008C2EA6" w:rsidRPr="00A01E72">
        <w:rPr>
          <w:rFonts w:eastAsia="Times New Roman"/>
          <w:color w:val="0E101A"/>
          <w:sz w:val="20"/>
          <w:szCs w:val="20"/>
          <w:bdr w:val="none" w:sz="0" w:space="0" w:color="auto"/>
          <w:lang w:eastAsia="es-CO"/>
        </w:rPr>
        <w:t xml:space="preserve"> faces for each of the variables.</w:t>
      </w:r>
    </w:p>
    <w:p w14:paraId="74AA92FF" w14:textId="5078914D" w:rsidR="00DE78B4" w:rsidRPr="00A01E72" w:rsidRDefault="00F673EF"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A01E72">
        <w:rPr>
          <w:rFonts w:eastAsia="Times New Roman"/>
          <w:color w:val="0E101A"/>
          <w:sz w:val="20"/>
          <w:szCs w:val="20"/>
          <w:bdr w:val="none" w:sz="0" w:space="0" w:color="auto"/>
          <w:lang w:eastAsia="es-CO"/>
        </w:rPr>
        <w:t>Lenticel damage was evaluated</w:t>
      </w:r>
      <w:r w:rsidR="00166AD9">
        <w:rPr>
          <w:rFonts w:eastAsia="Times New Roman"/>
          <w:color w:val="0E101A"/>
          <w:sz w:val="20"/>
          <w:szCs w:val="20"/>
          <w:bdr w:val="none" w:sz="0" w:space="0" w:color="auto"/>
          <w:lang w:eastAsia="es-CO"/>
        </w:rPr>
        <w:t xml:space="preserve"> at </w:t>
      </w:r>
      <w:r w:rsidRPr="00A01E72">
        <w:rPr>
          <w:rFonts w:eastAsia="Times New Roman"/>
          <w:color w:val="0E101A"/>
          <w:sz w:val="20"/>
          <w:szCs w:val="20"/>
          <w:bdr w:val="none" w:sz="0" w:space="0" w:color="auto"/>
          <w:lang w:eastAsia="es-CO"/>
        </w:rPr>
        <w:t>0 days post</w:t>
      </w:r>
      <w:r w:rsidR="003F6FC7">
        <w:rPr>
          <w:rFonts w:eastAsia="Times New Roman"/>
          <w:color w:val="0E101A"/>
          <w:sz w:val="20"/>
          <w:szCs w:val="20"/>
          <w:bdr w:val="none" w:sz="0" w:space="0" w:color="auto"/>
          <w:lang w:eastAsia="es-CO"/>
        </w:rPr>
        <w:t>-</w:t>
      </w:r>
      <w:r w:rsidRPr="00A01E72">
        <w:rPr>
          <w:rFonts w:eastAsia="Times New Roman"/>
          <w:color w:val="0E101A"/>
          <w:sz w:val="20"/>
          <w:szCs w:val="20"/>
          <w:bdr w:val="none" w:sz="0" w:space="0" w:color="auto"/>
          <w:lang w:eastAsia="es-CO"/>
        </w:rPr>
        <w:t>harvest</w:t>
      </w:r>
      <w:r w:rsidR="00166AD9">
        <w:rPr>
          <w:rFonts w:eastAsia="Times New Roman"/>
          <w:color w:val="0E101A"/>
          <w:sz w:val="20"/>
          <w:szCs w:val="20"/>
          <w:bdr w:val="none" w:sz="0" w:space="0" w:color="auto"/>
          <w:lang w:eastAsia="es-CO"/>
        </w:rPr>
        <w:t xml:space="preserve"> (</w:t>
      </w:r>
      <w:r w:rsidRPr="00A01E72">
        <w:rPr>
          <w:rFonts w:eastAsia="Times New Roman"/>
          <w:color w:val="0E101A"/>
          <w:sz w:val="20"/>
          <w:szCs w:val="20"/>
          <w:bdr w:val="none" w:sz="0" w:space="0" w:color="auto"/>
          <w:lang w:eastAsia="es-CO"/>
        </w:rPr>
        <w:t>0</w:t>
      </w:r>
      <w:r w:rsidR="00C4016F">
        <w:rPr>
          <w:rFonts w:eastAsia="Times New Roman"/>
          <w:color w:val="0E101A"/>
          <w:sz w:val="20"/>
          <w:szCs w:val="20"/>
          <w:bdr w:val="none" w:sz="0" w:space="0" w:color="auto"/>
          <w:lang w:eastAsia="es-CO"/>
        </w:rPr>
        <w:t xml:space="preserve"> </w:t>
      </w:r>
      <w:proofErr w:type="spellStart"/>
      <w:r w:rsidRPr="00A01E72">
        <w:rPr>
          <w:rFonts w:eastAsia="Times New Roman"/>
          <w:color w:val="0E101A"/>
          <w:sz w:val="20"/>
          <w:szCs w:val="20"/>
          <w:bdr w:val="none" w:sz="0" w:space="0" w:color="auto"/>
          <w:lang w:eastAsia="es-CO"/>
        </w:rPr>
        <w:t>dph</w:t>
      </w:r>
      <w:proofErr w:type="spellEnd"/>
      <w:r w:rsidRPr="00A01E72">
        <w:rPr>
          <w:rFonts w:eastAsia="Times New Roman"/>
          <w:color w:val="0E101A"/>
          <w:sz w:val="20"/>
          <w:szCs w:val="20"/>
          <w:bdr w:val="none" w:sz="0" w:space="0" w:color="auto"/>
          <w:lang w:eastAsia="es-CO"/>
        </w:rPr>
        <w:t xml:space="preserve">). Then, fruits were immersed in </w:t>
      </w:r>
      <w:proofErr w:type="spellStart"/>
      <w:r w:rsidRPr="00A01E72">
        <w:rPr>
          <w:rFonts w:eastAsia="Times New Roman"/>
          <w:color w:val="0E101A"/>
          <w:sz w:val="20"/>
          <w:szCs w:val="20"/>
          <w:bdr w:val="none" w:sz="0" w:space="0" w:color="auto"/>
          <w:lang w:eastAsia="es-CO"/>
        </w:rPr>
        <w:t>Timorex</w:t>
      </w:r>
      <w:proofErr w:type="spellEnd"/>
      <w:r w:rsidRPr="00A01E72">
        <w:rPr>
          <w:rFonts w:eastAsia="Times New Roman"/>
          <w:color w:val="0E101A"/>
          <w:sz w:val="20"/>
          <w:szCs w:val="20"/>
          <w:bdr w:val="none" w:sz="0" w:space="0" w:color="auto"/>
          <w:lang w:eastAsia="es-CO"/>
        </w:rPr>
        <w:t xml:space="preserve"> Gold </w:t>
      </w:r>
      <w:r w:rsidRPr="00A01E72">
        <w:rPr>
          <w:rFonts w:ascii="MS Gothic" w:eastAsia="MS Gothic" w:hAnsi="MS Gothic" w:cs="MS Gothic" w:hint="eastAsia"/>
          <w:color w:val="0E101A"/>
          <w:sz w:val="20"/>
          <w:szCs w:val="20"/>
          <w:bdr w:val="none" w:sz="0" w:space="0" w:color="auto"/>
          <w:lang w:eastAsia="es-CO"/>
        </w:rPr>
        <w:t>Ⓡ</w:t>
      </w:r>
      <w:r w:rsidRPr="00A01E72">
        <w:rPr>
          <w:rFonts w:eastAsia="Times New Roman"/>
          <w:color w:val="0E101A"/>
          <w:sz w:val="20"/>
          <w:szCs w:val="20"/>
          <w:bdr w:val="none" w:sz="0" w:space="0" w:color="auto"/>
          <w:lang w:eastAsia="es-CO"/>
        </w:rPr>
        <w:t xml:space="preserve"> (Stockton) at</w:t>
      </w:r>
      <w:r w:rsidR="003813B5">
        <w:rPr>
          <w:rFonts w:eastAsia="Times New Roman"/>
          <w:color w:val="0E101A"/>
          <w:sz w:val="20"/>
          <w:szCs w:val="20"/>
          <w:bdr w:val="none" w:sz="0" w:space="0" w:color="auto"/>
          <w:lang w:eastAsia="es-CO"/>
        </w:rPr>
        <w:t xml:space="preserve"> </w:t>
      </w:r>
      <w:r w:rsidR="003F6FC7">
        <w:rPr>
          <w:rFonts w:eastAsia="Times New Roman"/>
          <w:color w:val="0E101A"/>
          <w:sz w:val="20"/>
          <w:szCs w:val="20"/>
          <w:bdr w:val="none" w:sz="0" w:space="0" w:color="auto"/>
          <w:lang w:eastAsia="es-CO"/>
        </w:rPr>
        <w:t>two</w:t>
      </w:r>
      <w:r w:rsidRPr="00A01E72">
        <w:rPr>
          <w:rFonts w:eastAsia="Times New Roman"/>
          <w:color w:val="0E101A"/>
          <w:sz w:val="20"/>
          <w:szCs w:val="20"/>
          <w:bdr w:val="none" w:sz="0" w:space="0" w:color="auto"/>
          <w:lang w:eastAsia="es-CO"/>
        </w:rPr>
        <w:t xml:space="preserve"> ml/l and stored at </w:t>
      </w:r>
      <w:r w:rsidR="003F6FC7">
        <w:rPr>
          <w:rFonts w:eastAsia="Times New Roman"/>
          <w:color w:val="0E101A"/>
          <w:sz w:val="20"/>
          <w:szCs w:val="20"/>
          <w:bdr w:val="none" w:sz="0" w:space="0" w:color="auto"/>
          <w:lang w:eastAsia="es-CO"/>
        </w:rPr>
        <w:t>6</w:t>
      </w:r>
      <w:r w:rsidRPr="00A01E72">
        <w:rPr>
          <w:rFonts w:eastAsia="Times New Roman"/>
          <w:color w:val="0E101A"/>
          <w:sz w:val="20"/>
          <w:szCs w:val="20"/>
          <w:bdr w:val="none" w:sz="0" w:space="0" w:color="auto"/>
          <w:lang w:eastAsia="es-CO"/>
        </w:rPr>
        <w:t>°C</w:t>
      </w:r>
      <w:r w:rsidR="00246A6A">
        <w:rPr>
          <w:rFonts w:eastAsia="Times New Roman"/>
          <w:color w:val="0E101A"/>
          <w:sz w:val="20"/>
          <w:szCs w:val="20"/>
          <w:bdr w:val="none" w:sz="0" w:space="0" w:color="auto"/>
          <w:lang w:eastAsia="es-CO"/>
        </w:rPr>
        <w:t>, simulating</w:t>
      </w:r>
      <w:r w:rsidRPr="00A01E72">
        <w:rPr>
          <w:rFonts w:eastAsia="Times New Roman"/>
          <w:color w:val="0E101A"/>
          <w:sz w:val="20"/>
          <w:szCs w:val="20"/>
          <w:bdr w:val="none" w:sz="0" w:space="0" w:color="auto"/>
          <w:lang w:eastAsia="es-CO"/>
        </w:rPr>
        <w:t xml:space="preserve"> post</w:t>
      </w:r>
      <w:r w:rsidR="003F6FC7">
        <w:rPr>
          <w:rFonts w:eastAsia="Times New Roman"/>
          <w:color w:val="0E101A"/>
          <w:sz w:val="20"/>
          <w:szCs w:val="20"/>
          <w:bdr w:val="none" w:sz="0" w:space="0" w:color="auto"/>
          <w:lang w:eastAsia="es-CO"/>
        </w:rPr>
        <w:t>-</w:t>
      </w:r>
      <w:r w:rsidRPr="00A01E72">
        <w:rPr>
          <w:rFonts w:eastAsia="Times New Roman"/>
          <w:color w:val="0E101A"/>
          <w:sz w:val="20"/>
          <w:szCs w:val="20"/>
          <w:bdr w:val="none" w:sz="0" w:space="0" w:color="auto"/>
          <w:lang w:eastAsia="es-CO"/>
        </w:rPr>
        <w:t xml:space="preserve">harvest conditions of commercial fruits. A second measurement was performed after 21 days (21 </w:t>
      </w:r>
      <w:proofErr w:type="spellStart"/>
      <w:r w:rsidRPr="00A01E72">
        <w:rPr>
          <w:rFonts w:eastAsia="Times New Roman"/>
          <w:color w:val="0E101A"/>
          <w:sz w:val="20"/>
          <w:szCs w:val="20"/>
          <w:bdr w:val="none" w:sz="0" w:space="0" w:color="auto"/>
          <w:lang w:eastAsia="es-CO"/>
        </w:rPr>
        <w:t>dph</w:t>
      </w:r>
      <w:proofErr w:type="spellEnd"/>
      <w:r w:rsidRPr="00A01E72">
        <w:rPr>
          <w:rFonts w:eastAsia="Times New Roman"/>
          <w:color w:val="0E101A"/>
          <w:sz w:val="20"/>
          <w:szCs w:val="20"/>
          <w:bdr w:val="none" w:sz="0" w:space="0" w:color="auto"/>
          <w:lang w:eastAsia="es-CO"/>
        </w:rPr>
        <w:t>).</w:t>
      </w:r>
      <w:r w:rsidR="008F48B5">
        <w:rPr>
          <w:rFonts w:eastAsia="Times New Roman"/>
          <w:color w:val="0E101A"/>
          <w:sz w:val="20"/>
          <w:szCs w:val="20"/>
          <w:bdr w:val="none" w:sz="0" w:space="0" w:color="auto"/>
          <w:lang w:eastAsia="es-CO"/>
        </w:rPr>
        <w:t xml:space="preserve"> </w:t>
      </w:r>
      <w:r w:rsidR="00DE78B4" w:rsidRPr="00A01E72">
        <w:rPr>
          <w:rFonts w:eastAsia="Times New Roman"/>
          <w:color w:val="0E101A"/>
          <w:sz w:val="20"/>
          <w:szCs w:val="20"/>
          <w:bdr w:val="none" w:sz="0" w:space="0" w:color="auto"/>
          <w:lang w:eastAsia="es-CO"/>
        </w:rPr>
        <w:t xml:space="preserve">Differences in </w:t>
      </w:r>
      <w:r w:rsidR="003813B5">
        <w:rPr>
          <w:rFonts w:eastAsia="Times New Roman"/>
          <w:color w:val="0E101A"/>
          <w:sz w:val="20"/>
          <w:szCs w:val="20"/>
          <w:bdr w:val="none" w:sz="0" w:space="0" w:color="auto"/>
          <w:lang w:eastAsia="es-CO"/>
        </w:rPr>
        <w:t>damages</w:t>
      </w:r>
      <w:r w:rsidR="003813B5" w:rsidRPr="00A01E72">
        <w:rPr>
          <w:rFonts w:eastAsia="Times New Roman"/>
          <w:color w:val="0E101A"/>
          <w:sz w:val="20"/>
          <w:szCs w:val="20"/>
          <w:bdr w:val="none" w:sz="0" w:space="0" w:color="auto"/>
          <w:lang w:eastAsia="es-CO"/>
        </w:rPr>
        <w:t xml:space="preserve"> </w:t>
      </w:r>
      <w:r w:rsidR="00DE78B4" w:rsidRPr="00A01E72">
        <w:rPr>
          <w:rFonts w:eastAsia="Times New Roman"/>
          <w:color w:val="0E101A"/>
          <w:sz w:val="20"/>
          <w:szCs w:val="20"/>
          <w:bdr w:val="none" w:sz="0" w:space="0" w:color="auto"/>
          <w:lang w:eastAsia="es-CO"/>
        </w:rPr>
        <w:t xml:space="preserve">severities and incidences between farms and between </w:t>
      </w:r>
      <w:r w:rsidR="003813B5" w:rsidRPr="00A01E72">
        <w:rPr>
          <w:rFonts w:eastAsia="Times New Roman"/>
          <w:color w:val="0E101A"/>
          <w:sz w:val="20"/>
          <w:szCs w:val="20"/>
          <w:bdr w:val="none" w:sz="0" w:space="0" w:color="auto"/>
          <w:lang w:eastAsia="es-CO"/>
        </w:rPr>
        <w:t>over</w:t>
      </w:r>
      <w:r w:rsidR="003813B5">
        <w:rPr>
          <w:rFonts w:eastAsia="Times New Roman"/>
          <w:color w:val="0E101A"/>
          <w:sz w:val="20"/>
          <w:szCs w:val="20"/>
          <w:bdr w:val="none" w:sz="0" w:space="0" w:color="auto"/>
          <w:lang w:eastAsia="es-CO"/>
        </w:rPr>
        <w:t>-</w:t>
      </w:r>
      <w:r w:rsidR="003813B5" w:rsidRPr="00A01E72">
        <w:rPr>
          <w:rFonts w:eastAsia="Times New Roman"/>
          <w:color w:val="0E101A"/>
          <w:sz w:val="20"/>
          <w:szCs w:val="20"/>
          <w:bdr w:val="none" w:sz="0" w:space="0" w:color="auto"/>
          <w:lang w:eastAsia="es-CO"/>
        </w:rPr>
        <w:t xml:space="preserve">time </w:t>
      </w:r>
      <w:r w:rsidR="00DE78B4" w:rsidRPr="00A01E72">
        <w:rPr>
          <w:rFonts w:eastAsia="Times New Roman"/>
          <w:color w:val="0E101A"/>
          <w:sz w:val="20"/>
          <w:szCs w:val="20"/>
          <w:bdr w:val="none" w:sz="0" w:space="0" w:color="auto"/>
          <w:lang w:eastAsia="es-CO"/>
        </w:rPr>
        <w:t xml:space="preserve">measurements (0 </w:t>
      </w:r>
      <w:proofErr w:type="spellStart"/>
      <w:r w:rsidR="008C2EA6" w:rsidRPr="00A01E72">
        <w:rPr>
          <w:rFonts w:eastAsia="Times New Roman"/>
          <w:color w:val="0E101A"/>
          <w:sz w:val="20"/>
          <w:szCs w:val="20"/>
          <w:bdr w:val="none" w:sz="0" w:space="0" w:color="auto"/>
          <w:lang w:eastAsia="es-CO"/>
        </w:rPr>
        <w:t>dph</w:t>
      </w:r>
      <w:proofErr w:type="spellEnd"/>
      <w:r w:rsidR="00DE78B4" w:rsidRPr="00A01E72">
        <w:rPr>
          <w:rFonts w:eastAsia="Times New Roman"/>
          <w:color w:val="0E101A"/>
          <w:sz w:val="20"/>
          <w:szCs w:val="20"/>
          <w:bdr w:val="none" w:sz="0" w:space="0" w:color="auto"/>
          <w:lang w:eastAsia="es-CO"/>
        </w:rPr>
        <w:t xml:space="preserve"> and 21 </w:t>
      </w:r>
      <w:proofErr w:type="spellStart"/>
      <w:r w:rsidR="008C2EA6" w:rsidRPr="00A01E72">
        <w:rPr>
          <w:rFonts w:eastAsia="Times New Roman"/>
          <w:color w:val="0E101A"/>
          <w:sz w:val="20"/>
          <w:szCs w:val="20"/>
          <w:bdr w:val="none" w:sz="0" w:space="0" w:color="auto"/>
          <w:lang w:eastAsia="es-CO"/>
        </w:rPr>
        <w:t>dph</w:t>
      </w:r>
      <w:proofErr w:type="spellEnd"/>
      <w:r w:rsidR="00DE78B4" w:rsidRPr="00A01E72">
        <w:rPr>
          <w:rFonts w:eastAsia="Times New Roman"/>
          <w:color w:val="0E101A"/>
          <w:sz w:val="20"/>
          <w:szCs w:val="20"/>
          <w:bdr w:val="none" w:sz="0" w:space="0" w:color="auto"/>
          <w:lang w:eastAsia="es-CO"/>
        </w:rPr>
        <w:t xml:space="preserve">) were evaluated using </w:t>
      </w:r>
      <w:proofErr w:type="gramStart"/>
      <w:r w:rsidR="00DE78B4" w:rsidRPr="00A01E72">
        <w:rPr>
          <w:rFonts w:eastAsia="Times New Roman"/>
          <w:color w:val="0E101A"/>
          <w:sz w:val="20"/>
          <w:szCs w:val="20"/>
          <w:bdr w:val="none" w:sz="0" w:space="0" w:color="auto"/>
          <w:lang w:eastAsia="es-CO"/>
        </w:rPr>
        <w:t>mixed-effect</w:t>
      </w:r>
      <w:proofErr w:type="gramEnd"/>
      <w:r w:rsidR="00DE78B4" w:rsidRPr="00A01E72">
        <w:rPr>
          <w:rFonts w:eastAsia="Times New Roman"/>
          <w:color w:val="0E101A"/>
          <w:sz w:val="20"/>
          <w:szCs w:val="20"/>
          <w:bdr w:val="none" w:sz="0" w:space="0" w:color="auto"/>
          <w:lang w:eastAsia="es-CO"/>
        </w:rPr>
        <w:t xml:space="preserve"> analyzes. The models assessing differences between farms included the interaction between farm and harvest as the fixed effect and, as random effects, intercepts for </w:t>
      </w:r>
      <w:r w:rsidR="003813B5" w:rsidRPr="00A01E72">
        <w:rPr>
          <w:rFonts w:eastAsia="Times New Roman"/>
          <w:color w:val="0E101A"/>
          <w:sz w:val="20"/>
          <w:szCs w:val="20"/>
          <w:bdr w:val="none" w:sz="0" w:space="0" w:color="auto"/>
          <w:lang w:eastAsia="es-CO"/>
        </w:rPr>
        <w:t xml:space="preserve">plot </w:t>
      </w:r>
      <w:r w:rsidR="003813B5">
        <w:rPr>
          <w:rFonts w:eastAsia="Times New Roman"/>
          <w:color w:val="0E101A"/>
          <w:sz w:val="20"/>
          <w:szCs w:val="20"/>
          <w:bdr w:val="none" w:sz="0" w:space="0" w:color="auto"/>
          <w:lang w:eastAsia="es-CO"/>
        </w:rPr>
        <w:t xml:space="preserve">and </w:t>
      </w:r>
      <w:r w:rsidR="00DE78B4" w:rsidRPr="00A01E72">
        <w:rPr>
          <w:rFonts w:eastAsia="Times New Roman"/>
          <w:color w:val="0E101A"/>
          <w:sz w:val="20"/>
          <w:szCs w:val="20"/>
          <w:bdr w:val="none" w:sz="0" w:space="0" w:color="auto"/>
          <w:lang w:eastAsia="es-CO"/>
        </w:rPr>
        <w:t>the nested effect of tree</w:t>
      </w:r>
      <w:r w:rsidR="003F6FC7">
        <w:rPr>
          <w:rFonts w:eastAsia="Times New Roman"/>
          <w:color w:val="0E101A"/>
          <w:sz w:val="20"/>
          <w:szCs w:val="20"/>
          <w:bdr w:val="none" w:sz="0" w:space="0" w:color="auto"/>
          <w:lang w:eastAsia="es-CO"/>
        </w:rPr>
        <w:t>s</w:t>
      </w:r>
      <w:r w:rsidR="00DE78B4" w:rsidRPr="00A01E72">
        <w:rPr>
          <w:rFonts w:eastAsia="Times New Roman"/>
          <w:color w:val="0E101A"/>
          <w:sz w:val="20"/>
          <w:szCs w:val="20"/>
          <w:bdr w:val="none" w:sz="0" w:space="0" w:color="auto"/>
          <w:lang w:eastAsia="es-CO"/>
        </w:rPr>
        <w:t xml:space="preserve"> in plot</w:t>
      </w:r>
      <w:r w:rsidR="003F6FC7">
        <w:rPr>
          <w:rFonts w:eastAsia="Times New Roman"/>
          <w:color w:val="0E101A"/>
          <w:sz w:val="20"/>
          <w:szCs w:val="20"/>
          <w:bdr w:val="none" w:sz="0" w:space="0" w:color="auto"/>
          <w:lang w:eastAsia="es-CO"/>
        </w:rPr>
        <w:t>s</w:t>
      </w:r>
      <w:r w:rsidR="00DE78B4" w:rsidRPr="00A01E72">
        <w:rPr>
          <w:rFonts w:eastAsia="Times New Roman"/>
          <w:color w:val="0E101A"/>
          <w:sz w:val="20"/>
          <w:szCs w:val="20"/>
          <w:bdr w:val="none" w:sz="0" w:space="0" w:color="auto"/>
          <w:lang w:eastAsia="es-CO"/>
        </w:rPr>
        <w:t xml:space="preserve"> (</w:t>
      </w:r>
      <w:r w:rsidR="0057645A" w:rsidRPr="00A01E72">
        <w:rPr>
          <w:rFonts w:eastAsia="Times New Roman"/>
          <w:color w:val="0E101A"/>
          <w:sz w:val="20"/>
          <w:szCs w:val="20"/>
          <w:bdr w:val="none" w:sz="0" w:space="0" w:color="auto"/>
          <w:lang w:eastAsia="es-CO"/>
        </w:rPr>
        <w:t xml:space="preserve">Supplementary Table </w:t>
      </w:r>
      <w:r w:rsidR="00DE78B4" w:rsidRPr="00A01E72">
        <w:rPr>
          <w:rFonts w:eastAsia="Times New Roman"/>
          <w:color w:val="0E101A"/>
          <w:sz w:val="20"/>
          <w:szCs w:val="20"/>
          <w:bdr w:val="none" w:sz="0" w:space="0" w:color="auto"/>
          <w:lang w:eastAsia="es-CO"/>
        </w:rPr>
        <w:t xml:space="preserve">3). The models </w:t>
      </w:r>
      <w:r w:rsidR="00DE78B4" w:rsidRPr="00A01E72">
        <w:rPr>
          <w:rFonts w:eastAsia="Times New Roman"/>
          <w:color w:val="0E101A"/>
          <w:sz w:val="20"/>
          <w:szCs w:val="20"/>
          <w:bdr w:val="none" w:sz="0" w:space="0" w:color="auto"/>
          <w:lang w:eastAsia="es-CO"/>
        </w:rPr>
        <w:lastRenderedPageBreak/>
        <w:t xml:space="preserve">evaluating the difference between measurements included the interaction between measurement and farm as </w:t>
      </w:r>
      <w:r w:rsidR="003813B5">
        <w:rPr>
          <w:rFonts w:eastAsia="Times New Roman"/>
          <w:color w:val="0E101A"/>
          <w:sz w:val="20"/>
          <w:szCs w:val="20"/>
          <w:bdr w:val="none" w:sz="0" w:space="0" w:color="auto"/>
          <w:lang w:eastAsia="es-CO"/>
        </w:rPr>
        <w:t>the</w:t>
      </w:r>
      <w:r w:rsidR="00DE78B4" w:rsidRPr="00A01E72">
        <w:rPr>
          <w:rFonts w:eastAsia="Times New Roman"/>
          <w:color w:val="0E101A"/>
          <w:sz w:val="20"/>
          <w:szCs w:val="20"/>
          <w:bdr w:val="none" w:sz="0" w:space="0" w:color="auto"/>
          <w:lang w:eastAsia="es-CO"/>
        </w:rPr>
        <w:t xml:space="preserve"> fixed effect and intercepts for harvest and fruit as random effects (</w:t>
      </w:r>
      <w:r w:rsidR="0057645A" w:rsidRPr="00A01E72">
        <w:rPr>
          <w:rFonts w:eastAsia="Times New Roman"/>
          <w:color w:val="0E101A"/>
          <w:sz w:val="20"/>
          <w:szCs w:val="20"/>
          <w:bdr w:val="none" w:sz="0" w:space="0" w:color="auto"/>
          <w:lang w:eastAsia="es-CO"/>
        </w:rPr>
        <w:t xml:space="preserve">Supplementary Table </w:t>
      </w:r>
      <w:r w:rsidR="00DE78B4" w:rsidRPr="00A01E72">
        <w:rPr>
          <w:rFonts w:eastAsia="Times New Roman"/>
          <w:color w:val="0E101A"/>
          <w:sz w:val="20"/>
          <w:szCs w:val="20"/>
          <w:bdr w:val="none" w:sz="0" w:space="0" w:color="auto"/>
          <w:lang w:eastAsia="es-CO"/>
        </w:rPr>
        <w:t>4). </w:t>
      </w:r>
    </w:p>
    <w:p w14:paraId="09940BAF" w14:textId="18771765" w:rsidR="00DE78B4" w:rsidRPr="00A01E72"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A01E72">
        <w:rPr>
          <w:rFonts w:eastAsia="Times New Roman"/>
          <w:color w:val="0E101A"/>
          <w:sz w:val="20"/>
          <w:szCs w:val="20"/>
          <w:bdr w:val="none" w:sz="0" w:space="0" w:color="auto"/>
          <w:lang w:eastAsia="es-CO"/>
        </w:rPr>
        <w:t> Linear mixed-effects models (</w:t>
      </w:r>
      <w:proofErr w:type="spellStart"/>
      <w:r w:rsidRPr="00A01E72">
        <w:rPr>
          <w:rFonts w:eastAsia="Times New Roman"/>
          <w:color w:val="0E101A"/>
          <w:sz w:val="20"/>
          <w:szCs w:val="20"/>
          <w:bdr w:val="none" w:sz="0" w:space="0" w:color="auto"/>
          <w:lang w:eastAsia="es-CO"/>
        </w:rPr>
        <w:t>lmer</w:t>
      </w:r>
      <w:proofErr w:type="spellEnd"/>
      <w:r w:rsidRPr="00A01E72">
        <w:rPr>
          <w:rFonts w:eastAsia="Times New Roman"/>
          <w:color w:val="0E101A"/>
          <w:sz w:val="20"/>
          <w:szCs w:val="20"/>
          <w:bdr w:val="none" w:sz="0" w:space="0" w:color="auto"/>
          <w:lang w:eastAsia="es-CO"/>
        </w:rPr>
        <w:t xml:space="preserve">) were used for </w:t>
      </w:r>
      <w:r w:rsidR="003D6E5E">
        <w:rPr>
          <w:rFonts w:eastAsia="Times New Roman"/>
          <w:color w:val="0E101A"/>
          <w:sz w:val="20"/>
          <w:szCs w:val="20"/>
          <w:bdr w:val="none" w:sz="0" w:space="0" w:color="auto"/>
          <w:lang w:eastAsia="es-CO"/>
        </w:rPr>
        <w:t xml:space="preserve">analyzing the </w:t>
      </w:r>
      <w:r w:rsidRPr="00A01E72">
        <w:rPr>
          <w:rFonts w:eastAsia="Times New Roman"/>
          <w:color w:val="0E101A"/>
          <w:sz w:val="20"/>
          <w:szCs w:val="20"/>
          <w:bdr w:val="none" w:sz="0" w:space="0" w:color="auto"/>
          <w:lang w:eastAsia="es-CO"/>
        </w:rPr>
        <w:t xml:space="preserve">severity, and the data </w:t>
      </w:r>
      <w:r w:rsidR="00A2057A">
        <w:rPr>
          <w:rFonts w:eastAsia="Times New Roman"/>
          <w:color w:val="0E101A"/>
          <w:sz w:val="20"/>
          <w:szCs w:val="20"/>
          <w:bdr w:val="none" w:sz="0" w:space="0" w:color="auto"/>
          <w:lang w:eastAsia="es-CO"/>
        </w:rPr>
        <w:t>were</w:t>
      </w:r>
      <w:r w:rsidR="00CE0BC7" w:rsidRPr="00A01E72">
        <w:rPr>
          <w:rFonts w:eastAsia="Times New Roman"/>
          <w:color w:val="0E101A"/>
          <w:sz w:val="20"/>
          <w:szCs w:val="20"/>
          <w:bdr w:val="none" w:sz="0" w:space="0" w:color="auto"/>
          <w:lang w:eastAsia="es-CO"/>
        </w:rPr>
        <w:t xml:space="preserve"> </w:t>
      </w:r>
      <w:r w:rsidRPr="00A01E72">
        <w:rPr>
          <w:rFonts w:eastAsia="Times New Roman"/>
          <w:color w:val="0E101A"/>
          <w:sz w:val="20"/>
          <w:szCs w:val="20"/>
          <w:bdr w:val="none" w:sz="0" w:space="0" w:color="auto"/>
          <w:lang w:eastAsia="es-CO"/>
        </w:rPr>
        <w:t>transformed with the logarithm of the severity plus one. Generalized linear mixed models with the Poisson family (</w:t>
      </w:r>
      <w:proofErr w:type="spellStart"/>
      <w:r w:rsidRPr="00A01E72">
        <w:rPr>
          <w:rFonts w:eastAsia="Times New Roman"/>
          <w:color w:val="0E101A"/>
          <w:sz w:val="20"/>
          <w:szCs w:val="20"/>
          <w:bdr w:val="none" w:sz="0" w:space="0" w:color="auto"/>
          <w:lang w:eastAsia="es-CO"/>
        </w:rPr>
        <w:t>glmer</w:t>
      </w:r>
      <w:proofErr w:type="spellEnd"/>
      <w:r w:rsidRPr="00A01E72">
        <w:rPr>
          <w:rFonts w:eastAsia="Times New Roman"/>
          <w:color w:val="0E101A"/>
          <w:sz w:val="20"/>
          <w:szCs w:val="20"/>
          <w:bdr w:val="none" w:sz="0" w:space="0" w:color="auto"/>
          <w:lang w:eastAsia="es-CO"/>
        </w:rPr>
        <w:t xml:space="preserve"> (family = Poisson)) were used for </w:t>
      </w:r>
      <w:r w:rsidR="003D6E5E">
        <w:rPr>
          <w:rFonts w:eastAsia="Times New Roman"/>
          <w:color w:val="0E101A"/>
          <w:sz w:val="20"/>
          <w:szCs w:val="20"/>
          <w:bdr w:val="none" w:sz="0" w:space="0" w:color="auto"/>
          <w:lang w:eastAsia="es-CO"/>
        </w:rPr>
        <w:t>analyzing the</w:t>
      </w:r>
      <w:r w:rsidR="003D6E5E" w:rsidRPr="00A01E72">
        <w:rPr>
          <w:rFonts w:eastAsia="Times New Roman"/>
          <w:color w:val="0E101A"/>
          <w:sz w:val="20"/>
          <w:szCs w:val="20"/>
          <w:bdr w:val="none" w:sz="0" w:space="0" w:color="auto"/>
          <w:lang w:eastAsia="es-CO"/>
        </w:rPr>
        <w:t xml:space="preserve"> </w:t>
      </w:r>
      <w:r w:rsidRPr="00A01E72">
        <w:rPr>
          <w:rFonts w:eastAsia="Times New Roman"/>
          <w:color w:val="0E101A"/>
          <w:sz w:val="20"/>
          <w:szCs w:val="20"/>
          <w:bdr w:val="none" w:sz="0" w:space="0" w:color="auto"/>
          <w:lang w:eastAsia="es-CO"/>
        </w:rPr>
        <w:t>incidence with no data transformation. Visual inspection of models showed no deviation from linearity, homogeneity of variance, or normality. Complex models were compared with simpler models to assess the contribution of fixed effect</w:t>
      </w:r>
      <w:r w:rsidR="003D6E5E">
        <w:rPr>
          <w:rFonts w:eastAsia="Times New Roman"/>
          <w:color w:val="0E101A"/>
          <w:sz w:val="20"/>
          <w:szCs w:val="20"/>
          <w:bdr w:val="none" w:sz="0" w:space="0" w:color="auto"/>
          <w:lang w:eastAsia="es-CO"/>
        </w:rPr>
        <w:t>s</w:t>
      </w:r>
      <w:r w:rsidRPr="00A01E72">
        <w:rPr>
          <w:rFonts w:eastAsia="Times New Roman"/>
          <w:color w:val="0E101A"/>
          <w:sz w:val="20"/>
          <w:szCs w:val="20"/>
          <w:bdr w:val="none" w:sz="0" w:space="0" w:color="auto"/>
          <w:lang w:eastAsia="es-CO"/>
        </w:rPr>
        <w:t xml:space="preserve">, using the </w:t>
      </w:r>
      <w:r w:rsidRPr="00A01E72">
        <w:rPr>
          <w:rFonts w:eastAsia="Times New Roman"/>
          <w:i/>
          <w:iCs/>
          <w:color w:val="0E101A"/>
          <w:sz w:val="20"/>
          <w:szCs w:val="20"/>
          <w:bdr w:val="none" w:sz="0" w:space="0" w:color="auto"/>
          <w:lang w:eastAsia="es-CO"/>
        </w:rPr>
        <w:t>likelihood</w:t>
      </w:r>
      <w:r w:rsidRPr="00A01E72">
        <w:rPr>
          <w:rFonts w:eastAsia="Times New Roman"/>
          <w:color w:val="0E101A"/>
          <w:sz w:val="20"/>
          <w:szCs w:val="20"/>
          <w:bdr w:val="none" w:sz="0" w:space="0" w:color="auto"/>
          <w:lang w:eastAsia="es-CO"/>
        </w:rPr>
        <w:t xml:space="preserve"> </w:t>
      </w:r>
      <w:r w:rsidRPr="00A01E72">
        <w:rPr>
          <w:rFonts w:eastAsia="Times New Roman"/>
          <w:i/>
          <w:iCs/>
          <w:color w:val="0E101A"/>
          <w:sz w:val="20"/>
          <w:szCs w:val="20"/>
          <w:bdr w:val="none" w:sz="0" w:space="0" w:color="auto"/>
          <w:lang w:eastAsia="es-CO"/>
        </w:rPr>
        <w:t>ratio</w:t>
      </w:r>
      <w:r w:rsidRPr="00A01E72">
        <w:rPr>
          <w:rFonts w:eastAsia="Times New Roman"/>
          <w:color w:val="0E101A"/>
          <w:sz w:val="20"/>
          <w:szCs w:val="20"/>
          <w:bdr w:val="none" w:sz="0" w:space="0" w:color="auto"/>
          <w:lang w:eastAsia="es-CO"/>
        </w:rPr>
        <w:t xml:space="preserve"> test with a confidence level of 95% (p-value: 0.05). These analyses used </w:t>
      </w:r>
      <w:proofErr w:type="spellStart"/>
      <w:r w:rsidRPr="00A01E72">
        <w:rPr>
          <w:rFonts w:eastAsia="Times New Roman"/>
          <w:i/>
          <w:iCs/>
          <w:color w:val="0E101A"/>
          <w:sz w:val="20"/>
          <w:szCs w:val="20"/>
          <w:bdr w:val="none" w:sz="0" w:space="0" w:color="auto"/>
          <w:lang w:eastAsia="es-CO"/>
        </w:rPr>
        <w:t>lmer</w:t>
      </w:r>
      <w:proofErr w:type="spellEnd"/>
      <w:r w:rsidRPr="00A01E72">
        <w:rPr>
          <w:rFonts w:eastAsia="Times New Roman"/>
          <w:color w:val="0E101A"/>
          <w:sz w:val="20"/>
          <w:szCs w:val="20"/>
          <w:bdr w:val="none" w:sz="0" w:space="0" w:color="auto"/>
          <w:lang w:eastAsia="es-CO"/>
        </w:rPr>
        <w:t xml:space="preserve"> and </w:t>
      </w:r>
      <w:proofErr w:type="spellStart"/>
      <w:r w:rsidRPr="00A01E72">
        <w:rPr>
          <w:rFonts w:eastAsia="Times New Roman"/>
          <w:i/>
          <w:iCs/>
          <w:color w:val="0E101A"/>
          <w:sz w:val="20"/>
          <w:szCs w:val="20"/>
          <w:bdr w:val="none" w:sz="0" w:space="0" w:color="auto"/>
          <w:lang w:eastAsia="es-CO"/>
        </w:rPr>
        <w:t>glmer</w:t>
      </w:r>
      <w:proofErr w:type="spellEnd"/>
      <w:r w:rsidRPr="00A01E72">
        <w:rPr>
          <w:rFonts w:eastAsia="Times New Roman"/>
          <w:color w:val="0E101A"/>
          <w:sz w:val="20"/>
          <w:szCs w:val="20"/>
          <w:bdr w:val="none" w:sz="0" w:space="0" w:color="auto"/>
          <w:lang w:eastAsia="es-CO"/>
        </w:rPr>
        <w:t xml:space="preserve"> functions of the R library </w:t>
      </w:r>
      <w:r w:rsidRPr="00A01E72">
        <w:rPr>
          <w:rFonts w:eastAsia="Times New Roman"/>
          <w:i/>
          <w:iCs/>
          <w:color w:val="0E101A"/>
          <w:sz w:val="20"/>
          <w:szCs w:val="20"/>
          <w:bdr w:val="none" w:sz="0" w:space="0" w:color="auto"/>
          <w:lang w:eastAsia="es-CO"/>
        </w:rPr>
        <w:t>lme4</w:t>
      </w:r>
      <w:r w:rsidRPr="00A01E72">
        <w:rPr>
          <w:rFonts w:eastAsia="Times New Roman"/>
          <w:color w:val="0E101A"/>
          <w:sz w:val="20"/>
          <w:szCs w:val="20"/>
          <w:bdr w:val="none" w:sz="0" w:space="0" w:color="auto"/>
          <w:lang w:eastAsia="es-CO"/>
        </w:rPr>
        <w:t xml:space="preserve"> (version 1.1-26) </w:t>
      </w:r>
      <w:r w:rsidR="008D5F89" w:rsidRPr="008D5F89">
        <w:rPr>
          <w:sz w:val="20"/>
        </w:rPr>
        <w:t>[26]</w:t>
      </w:r>
      <w:r w:rsidRPr="00A01E72">
        <w:rPr>
          <w:rFonts w:eastAsia="Times New Roman"/>
          <w:color w:val="0E101A"/>
          <w:sz w:val="20"/>
          <w:szCs w:val="20"/>
          <w:bdr w:val="none" w:sz="0" w:space="0" w:color="auto"/>
          <w:lang w:eastAsia="es-CO"/>
        </w:rPr>
        <w:t xml:space="preserve"> and the </w:t>
      </w:r>
      <w:proofErr w:type="spellStart"/>
      <w:r w:rsidRPr="00A01E72">
        <w:rPr>
          <w:rFonts w:eastAsia="Times New Roman"/>
          <w:i/>
          <w:iCs/>
          <w:color w:val="0E101A"/>
          <w:sz w:val="20"/>
          <w:szCs w:val="20"/>
          <w:bdr w:val="none" w:sz="0" w:space="0" w:color="auto"/>
          <w:lang w:eastAsia="es-CO"/>
        </w:rPr>
        <w:t>anova</w:t>
      </w:r>
      <w:proofErr w:type="spellEnd"/>
      <w:r w:rsidRPr="00A01E72">
        <w:rPr>
          <w:rFonts w:eastAsia="Times New Roman"/>
          <w:color w:val="0E101A"/>
          <w:sz w:val="20"/>
          <w:szCs w:val="20"/>
          <w:bdr w:val="none" w:sz="0" w:space="0" w:color="auto"/>
          <w:lang w:eastAsia="es-CO"/>
        </w:rPr>
        <w:t xml:space="preserve"> function of the R library </w:t>
      </w:r>
      <w:r w:rsidRPr="00A01E72">
        <w:rPr>
          <w:rFonts w:eastAsia="Times New Roman"/>
          <w:i/>
          <w:iCs/>
          <w:color w:val="0E101A"/>
          <w:sz w:val="20"/>
          <w:szCs w:val="20"/>
          <w:bdr w:val="none" w:sz="0" w:space="0" w:color="auto"/>
          <w:lang w:eastAsia="es-CO"/>
        </w:rPr>
        <w:t>stats</w:t>
      </w:r>
      <w:r w:rsidRPr="00A01E72">
        <w:rPr>
          <w:rFonts w:eastAsia="Times New Roman"/>
          <w:color w:val="0E101A"/>
          <w:sz w:val="20"/>
          <w:szCs w:val="20"/>
          <w:bdr w:val="none" w:sz="0" w:space="0" w:color="auto"/>
          <w:lang w:eastAsia="es-CO"/>
        </w:rPr>
        <w:t xml:space="preserve"> (version 4.0.4)</w:t>
      </w:r>
      <w:r w:rsidR="0057645A" w:rsidRPr="00A01E72">
        <w:rPr>
          <w:rFonts w:eastAsia="Times New Roman"/>
          <w:color w:val="0E101A"/>
          <w:sz w:val="20"/>
          <w:szCs w:val="20"/>
          <w:bdr w:val="none" w:sz="0" w:space="0" w:color="auto"/>
          <w:lang w:eastAsia="es-CO"/>
        </w:rPr>
        <w:t xml:space="preserve"> </w:t>
      </w:r>
      <w:r w:rsidR="008D5F89" w:rsidRPr="008D5F89">
        <w:rPr>
          <w:sz w:val="20"/>
        </w:rPr>
        <w:t>[27]</w:t>
      </w:r>
      <w:r w:rsidRPr="00A01E72">
        <w:rPr>
          <w:rFonts w:eastAsia="Times New Roman"/>
          <w:color w:val="0E101A"/>
          <w:sz w:val="20"/>
          <w:szCs w:val="20"/>
          <w:bdr w:val="none" w:sz="0" w:space="0" w:color="auto"/>
          <w:lang w:eastAsia="es-CO"/>
        </w:rPr>
        <w:t>. The results were visualized using the</w:t>
      </w:r>
      <w:r w:rsidR="0057645A" w:rsidRPr="00A01E72">
        <w:rPr>
          <w:rFonts w:eastAsia="Times New Roman"/>
          <w:color w:val="0E101A"/>
          <w:sz w:val="20"/>
          <w:szCs w:val="20"/>
          <w:bdr w:val="none" w:sz="0" w:space="0" w:color="auto"/>
          <w:lang w:eastAsia="es-CO"/>
        </w:rPr>
        <w:t xml:space="preserve"> R library</w:t>
      </w:r>
      <w:r w:rsidRPr="00A01E72">
        <w:rPr>
          <w:rFonts w:eastAsia="Times New Roman"/>
          <w:color w:val="0E101A"/>
          <w:sz w:val="20"/>
          <w:szCs w:val="20"/>
          <w:bdr w:val="none" w:sz="0" w:space="0" w:color="auto"/>
          <w:lang w:eastAsia="es-CO"/>
        </w:rPr>
        <w:t xml:space="preserve"> </w:t>
      </w:r>
      <w:r w:rsidRPr="00A01E72">
        <w:rPr>
          <w:rFonts w:eastAsia="Times New Roman"/>
          <w:i/>
          <w:iCs/>
          <w:color w:val="0E101A"/>
          <w:sz w:val="20"/>
          <w:szCs w:val="20"/>
          <w:bdr w:val="none" w:sz="0" w:space="0" w:color="auto"/>
          <w:lang w:eastAsia="es-CO"/>
        </w:rPr>
        <w:t>ggplo2</w:t>
      </w:r>
      <w:r w:rsidR="0057645A" w:rsidRPr="00A01E72">
        <w:rPr>
          <w:rFonts w:eastAsia="Times New Roman"/>
          <w:color w:val="0E101A"/>
          <w:sz w:val="20"/>
          <w:szCs w:val="20"/>
          <w:bdr w:val="none" w:sz="0" w:space="0" w:color="auto"/>
          <w:lang w:eastAsia="es-CO"/>
        </w:rPr>
        <w:t xml:space="preserve"> </w:t>
      </w:r>
      <w:r w:rsidRPr="00A01E72">
        <w:rPr>
          <w:rFonts w:eastAsia="Times New Roman"/>
          <w:color w:val="0E101A"/>
          <w:sz w:val="20"/>
          <w:szCs w:val="20"/>
          <w:bdr w:val="none" w:sz="0" w:space="0" w:color="auto"/>
          <w:lang w:eastAsia="es-CO"/>
        </w:rPr>
        <w:t>(version 3.3.3)</w:t>
      </w:r>
      <w:r w:rsidR="0057645A" w:rsidRPr="00A01E72">
        <w:rPr>
          <w:rFonts w:eastAsia="Times New Roman"/>
          <w:color w:val="0E101A"/>
          <w:sz w:val="20"/>
          <w:szCs w:val="20"/>
          <w:bdr w:val="none" w:sz="0" w:space="0" w:color="auto"/>
          <w:lang w:eastAsia="es-CO"/>
        </w:rPr>
        <w:t xml:space="preserve"> </w:t>
      </w:r>
      <w:r w:rsidR="008D5F89" w:rsidRPr="008D5F89">
        <w:rPr>
          <w:sz w:val="20"/>
        </w:rPr>
        <w:t>[28]</w:t>
      </w:r>
      <w:r w:rsidRPr="00A01E72">
        <w:rPr>
          <w:rFonts w:eastAsia="Times New Roman"/>
          <w:color w:val="0E101A"/>
          <w:sz w:val="20"/>
          <w:szCs w:val="20"/>
          <w:bdr w:val="none" w:sz="0" w:space="0" w:color="auto"/>
          <w:lang w:eastAsia="es-CO"/>
        </w:rPr>
        <w:t>.</w:t>
      </w:r>
    </w:p>
    <w:p w14:paraId="47F886A9" w14:textId="6E602500" w:rsidR="00DE78B4" w:rsidRPr="008F48B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F48B5">
        <w:rPr>
          <w:rFonts w:eastAsia="Times New Roman"/>
          <w:b/>
          <w:bCs/>
          <w:color w:val="0E101A"/>
          <w:sz w:val="20"/>
          <w:szCs w:val="20"/>
          <w:bdr w:val="none" w:sz="0" w:space="0" w:color="auto"/>
          <w:lang w:eastAsia="es-CO"/>
        </w:rPr>
        <w:t> DNA extraction</w:t>
      </w:r>
      <w:r w:rsidR="005F42CC" w:rsidRPr="008F48B5">
        <w:rPr>
          <w:rFonts w:eastAsia="Times New Roman"/>
          <w:b/>
          <w:bCs/>
          <w:color w:val="0E101A"/>
          <w:sz w:val="20"/>
          <w:szCs w:val="20"/>
          <w:bdr w:val="none" w:sz="0" w:space="0" w:color="auto"/>
          <w:lang w:eastAsia="es-CO"/>
        </w:rPr>
        <w:t xml:space="preserve"> and</w:t>
      </w:r>
      <w:r w:rsidRPr="008F48B5">
        <w:rPr>
          <w:rFonts w:eastAsia="Times New Roman"/>
          <w:b/>
          <w:bCs/>
          <w:color w:val="0E101A"/>
          <w:sz w:val="20"/>
          <w:szCs w:val="20"/>
          <w:bdr w:val="none" w:sz="0" w:space="0" w:color="auto"/>
          <w:lang w:eastAsia="es-CO"/>
        </w:rPr>
        <w:t xml:space="preserve"> sequencing</w:t>
      </w:r>
    </w:p>
    <w:p w14:paraId="39340B6C" w14:textId="3626BA1C" w:rsidR="00DE78B4" w:rsidRPr="00B96D35"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B96D35">
        <w:rPr>
          <w:rFonts w:eastAsia="Times New Roman"/>
          <w:color w:val="0E101A"/>
          <w:sz w:val="20"/>
          <w:szCs w:val="20"/>
          <w:bdr w:val="none" w:sz="0" w:space="0" w:color="auto"/>
          <w:lang w:eastAsia="es-CO"/>
        </w:rPr>
        <w:t xml:space="preserve"> DNA was extracted from </w:t>
      </w:r>
      <w:r w:rsidR="004C654E" w:rsidRPr="00B96D35">
        <w:rPr>
          <w:rFonts w:eastAsia="Times New Roman"/>
          <w:color w:val="0E101A"/>
          <w:sz w:val="20"/>
          <w:szCs w:val="20"/>
          <w:bdr w:val="none" w:sz="0" w:space="0" w:color="auto"/>
          <w:lang w:eastAsia="es-CO"/>
        </w:rPr>
        <w:t xml:space="preserve">avocados </w:t>
      </w:r>
      <w:r w:rsidRPr="00B96D35">
        <w:rPr>
          <w:rFonts w:eastAsia="Times New Roman"/>
          <w:color w:val="0E101A"/>
          <w:sz w:val="20"/>
          <w:szCs w:val="20"/>
          <w:bdr w:val="none" w:sz="0" w:space="0" w:color="auto"/>
          <w:lang w:eastAsia="es-CO"/>
        </w:rPr>
        <w:t xml:space="preserve">exocarp with mild </w:t>
      </w:r>
      <w:r w:rsidR="004C654E">
        <w:rPr>
          <w:rFonts w:eastAsia="Times New Roman"/>
          <w:color w:val="0E101A"/>
          <w:sz w:val="20"/>
          <w:szCs w:val="20"/>
          <w:bdr w:val="none" w:sz="0" w:space="0" w:color="auto"/>
          <w:lang w:eastAsia="es-CO"/>
        </w:rPr>
        <w:t>and</w:t>
      </w:r>
      <w:r w:rsidRPr="00B96D35">
        <w:rPr>
          <w:rFonts w:eastAsia="Times New Roman"/>
          <w:color w:val="0E101A"/>
          <w:sz w:val="20"/>
          <w:szCs w:val="20"/>
          <w:bdr w:val="none" w:sz="0" w:space="0" w:color="auto"/>
          <w:lang w:eastAsia="es-CO"/>
        </w:rPr>
        <w:t xml:space="preserve"> severe lenticel damage to characterize the fungal communities using </w:t>
      </w:r>
      <w:r w:rsidR="00A2057A" w:rsidRPr="00A2057A">
        <w:rPr>
          <w:rFonts w:eastAsia="Times New Roman"/>
          <w:color w:val="0E101A"/>
          <w:sz w:val="20"/>
          <w:szCs w:val="20"/>
          <w:bdr w:val="none" w:sz="0" w:space="0" w:color="auto"/>
          <w:lang w:eastAsia="es-CO"/>
        </w:rPr>
        <w:t xml:space="preserve">a </w:t>
      </w:r>
      <w:r w:rsidR="003F6FC7">
        <w:rPr>
          <w:rFonts w:eastAsia="Times New Roman"/>
          <w:color w:val="0E101A"/>
          <w:sz w:val="20"/>
          <w:szCs w:val="20"/>
          <w:bdr w:val="none" w:sz="0" w:space="0" w:color="auto"/>
          <w:lang w:eastAsia="es-CO"/>
        </w:rPr>
        <w:t xml:space="preserve">modified protocol </w:t>
      </w:r>
      <w:r w:rsidR="008D5F89" w:rsidRPr="008D5F89">
        <w:rPr>
          <w:sz w:val="20"/>
        </w:rPr>
        <w:t>[29]</w:t>
      </w:r>
      <w:r w:rsidRPr="00B96D35">
        <w:rPr>
          <w:rFonts w:eastAsia="Times New Roman"/>
          <w:color w:val="0E101A"/>
          <w:sz w:val="20"/>
          <w:szCs w:val="20"/>
          <w:bdr w:val="none" w:sz="0" w:space="0" w:color="auto"/>
          <w:lang w:eastAsia="es-CO"/>
        </w:rPr>
        <w:t xml:space="preserve">. </w:t>
      </w:r>
      <w:r w:rsidR="00775031">
        <w:rPr>
          <w:rFonts w:eastAsia="Times New Roman"/>
          <w:color w:val="0E101A"/>
          <w:sz w:val="20"/>
          <w:szCs w:val="20"/>
          <w:bdr w:val="none" w:sz="0" w:space="0" w:color="auto"/>
          <w:lang w:eastAsia="es-CO"/>
        </w:rPr>
        <w:t>Briefly, e</w:t>
      </w:r>
      <w:r w:rsidRPr="00B96D35">
        <w:rPr>
          <w:rFonts w:eastAsia="Times New Roman"/>
          <w:color w:val="0E101A"/>
          <w:sz w:val="20"/>
          <w:szCs w:val="20"/>
          <w:bdr w:val="none" w:sz="0" w:space="0" w:color="auto"/>
          <w:lang w:eastAsia="es-CO"/>
        </w:rPr>
        <w:t xml:space="preserve">xocarp samples were </w:t>
      </w:r>
      <w:r w:rsidR="003F6FC7">
        <w:rPr>
          <w:rFonts w:eastAsia="Times New Roman"/>
          <w:color w:val="0E101A"/>
          <w:sz w:val="20"/>
          <w:szCs w:val="20"/>
          <w:bdr w:val="none" w:sz="0" w:space="0" w:color="auto"/>
          <w:lang w:eastAsia="es-CO"/>
        </w:rPr>
        <w:t>homogenized,</w:t>
      </w:r>
      <w:r w:rsidR="00E70DE6">
        <w:rPr>
          <w:rFonts w:eastAsia="Times New Roman"/>
          <w:color w:val="0E101A"/>
          <w:sz w:val="20"/>
          <w:szCs w:val="20"/>
          <w:bdr w:val="none" w:sz="0" w:space="0" w:color="auto"/>
          <w:lang w:eastAsia="es-CO"/>
        </w:rPr>
        <w:t xml:space="preserve"> and</w:t>
      </w:r>
      <w:r w:rsidRPr="00B96D35">
        <w:rPr>
          <w:rFonts w:eastAsia="Times New Roman"/>
          <w:color w:val="0E101A"/>
          <w:sz w:val="20"/>
          <w:szCs w:val="20"/>
          <w:bdr w:val="none" w:sz="0" w:space="0" w:color="auto"/>
          <w:lang w:eastAsia="es-CO"/>
        </w:rPr>
        <w:t xml:space="preserve"> </w:t>
      </w:r>
      <w:r w:rsidR="00E70DE6">
        <w:rPr>
          <w:rFonts w:eastAsia="Times New Roman"/>
          <w:color w:val="0E101A"/>
          <w:sz w:val="20"/>
          <w:szCs w:val="20"/>
          <w:bdr w:val="none" w:sz="0" w:space="0" w:color="auto"/>
          <w:lang w:eastAsia="es-CO"/>
        </w:rPr>
        <w:t>100</w:t>
      </w:r>
      <w:r w:rsidRPr="00B96D35">
        <w:rPr>
          <w:rFonts w:eastAsia="Times New Roman"/>
          <w:color w:val="0E101A"/>
          <w:sz w:val="20"/>
          <w:szCs w:val="20"/>
          <w:bdr w:val="none" w:sz="0" w:space="0" w:color="auto"/>
          <w:lang w:eastAsia="es-CO"/>
        </w:rPr>
        <w:t xml:space="preserve"> </w:t>
      </w:r>
      <w:r w:rsidR="00F673EF" w:rsidRPr="00B96D35">
        <w:rPr>
          <w:rFonts w:eastAsia="Times New Roman"/>
          <w:color w:val="0E101A"/>
          <w:sz w:val="20"/>
          <w:szCs w:val="20"/>
          <w:bdr w:val="none" w:sz="0" w:space="0" w:color="auto"/>
          <w:lang w:eastAsia="es-CO"/>
        </w:rPr>
        <w:t xml:space="preserve">mg </w:t>
      </w:r>
      <w:r w:rsidRPr="00B96D35">
        <w:rPr>
          <w:rFonts w:eastAsia="Times New Roman"/>
          <w:color w:val="0E101A"/>
          <w:sz w:val="20"/>
          <w:szCs w:val="20"/>
          <w:bdr w:val="none" w:sz="0" w:space="0" w:color="auto"/>
          <w:lang w:eastAsia="es-CO"/>
        </w:rPr>
        <w:t xml:space="preserve">of </w:t>
      </w:r>
      <w:r w:rsidR="003F6FC7">
        <w:rPr>
          <w:rFonts w:eastAsia="Times New Roman"/>
          <w:color w:val="0E101A"/>
          <w:sz w:val="20"/>
          <w:szCs w:val="20"/>
          <w:bdr w:val="none" w:sz="0" w:space="0" w:color="auto"/>
          <w:lang w:eastAsia="es-CO"/>
        </w:rPr>
        <w:t>homogenized</w:t>
      </w:r>
      <w:r w:rsidRPr="00B96D35">
        <w:rPr>
          <w:rFonts w:eastAsia="Times New Roman"/>
          <w:color w:val="0E101A"/>
          <w:sz w:val="20"/>
          <w:szCs w:val="20"/>
          <w:bdr w:val="none" w:sz="0" w:space="0" w:color="auto"/>
          <w:lang w:eastAsia="es-CO"/>
        </w:rPr>
        <w:t xml:space="preserve"> material </w:t>
      </w:r>
      <w:r w:rsidR="00E70DE6">
        <w:rPr>
          <w:rFonts w:eastAsia="Times New Roman"/>
          <w:color w:val="0E101A"/>
          <w:sz w:val="20"/>
          <w:szCs w:val="20"/>
          <w:bdr w:val="none" w:sz="0" w:space="0" w:color="auto"/>
          <w:lang w:eastAsia="es-CO"/>
        </w:rPr>
        <w:t>was</w:t>
      </w:r>
      <w:r w:rsidR="00E70DE6" w:rsidRPr="00B96D35">
        <w:rPr>
          <w:rFonts w:eastAsia="Times New Roman"/>
          <w:color w:val="0E101A"/>
          <w:sz w:val="20"/>
          <w:szCs w:val="20"/>
          <w:bdr w:val="none" w:sz="0" w:space="0" w:color="auto"/>
          <w:lang w:eastAsia="es-CO"/>
        </w:rPr>
        <w:t xml:space="preserve"> </w:t>
      </w:r>
      <w:r w:rsidR="0068234B">
        <w:rPr>
          <w:rFonts w:eastAsia="Times New Roman"/>
          <w:color w:val="0E101A"/>
          <w:sz w:val="20"/>
          <w:szCs w:val="20"/>
          <w:bdr w:val="none" w:sz="0" w:space="0" w:color="auto"/>
          <w:lang w:eastAsia="es-CO"/>
        </w:rPr>
        <w:t>washed twice</w:t>
      </w:r>
      <w:r w:rsidR="0068234B" w:rsidRPr="00B96D35">
        <w:rPr>
          <w:rFonts w:eastAsia="Times New Roman"/>
          <w:color w:val="0E101A"/>
          <w:sz w:val="20"/>
          <w:szCs w:val="20"/>
          <w:bdr w:val="none" w:sz="0" w:space="0" w:color="auto"/>
          <w:lang w:eastAsia="es-CO"/>
        </w:rPr>
        <w:t xml:space="preserve"> </w:t>
      </w:r>
      <w:r w:rsidRPr="00B96D35">
        <w:rPr>
          <w:rFonts w:eastAsia="Times New Roman"/>
          <w:color w:val="0E101A"/>
          <w:sz w:val="20"/>
          <w:szCs w:val="20"/>
          <w:bdr w:val="none" w:sz="0" w:space="0" w:color="auto"/>
          <w:lang w:eastAsia="es-CO"/>
        </w:rPr>
        <w:t>with one m</w:t>
      </w:r>
      <w:r w:rsidR="00F673EF" w:rsidRPr="00B96D35">
        <w:rPr>
          <w:rFonts w:eastAsia="Times New Roman"/>
          <w:color w:val="0E101A"/>
          <w:sz w:val="20"/>
          <w:szCs w:val="20"/>
          <w:bdr w:val="none" w:sz="0" w:space="0" w:color="auto"/>
          <w:lang w:eastAsia="es-CO"/>
        </w:rPr>
        <w:t>l</w:t>
      </w:r>
      <w:r w:rsidRPr="00B96D35">
        <w:rPr>
          <w:rFonts w:eastAsia="Times New Roman"/>
          <w:color w:val="0E101A"/>
          <w:sz w:val="20"/>
          <w:szCs w:val="20"/>
          <w:bdr w:val="none" w:sz="0" w:space="0" w:color="auto"/>
          <w:lang w:eastAsia="es-CO"/>
        </w:rPr>
        <w:t xml:space="preserve"> of </w:t>
      </w:r>
      <w:r w:rsidR="00421AE4">
        <w:rPr>
          <w:rFonts w:eastAsia="Times New Roman"/>
          <w:color w:val="0E101A"/>
          <w:sz w:val="20"/>
          <w:szCs w:val="20"/>
          <w:bdr w:val="none" w:sz="0" w:space="0" w:color="auto"/>
          <w:lang w:eastAsia="es-CO"/>
        </w:rPr>
        <w:t>the</w:t>
      </w:r>
      <w:r w:rsidRPr="00B96D35">
        <w:rPr>
          <w:rFonts w:eastAsia="Times New Roman"/>
          <w:color w:val="0E101A"/>
          <w:sz w:val="20"/>
          <w:szCs w:val="20"/>
          <w:bdr w:val="none" w:sz="0" w:space="0" w:color="auto"/>
          <w:lang w:eastAsia="es-CO"/>
        </w:rPr>
        <w:t xml:space="preserve"> prewash</w:t>
      </w:r>
      <w:r w:rsidR="0068234B">
        <w:rPr>
          <w:rFonts w:eastAsia="Times New Roman"/>
          <w:color w:val="0E101A"/>
          <w:sz w:val="20"/>
          <w:szCs w:val="20"/>
          <w:bdr w:val="none" w:sz="0" w:space="0" w:color="auto"/>
          <w:lang w:eastAsia="es-CO"/>
        </w:rPr>
        <w:t xml:space="preserve"> buffer</w:t>
      </w:r>
      <w:r w:rsidRPr="00B96D35">
        <w:rPr>
          <w:rFonts w:eastAsia="Times New Roman"/>
          <w:b/>
          <w:bCs/>
          <w:color w:val="0E101A"/>
          <w:sz w:val="20"/>
          <w:szCs w:val="20"/>
          <w:bdr w:val="none" w:sz="0" w:space="0" w:color="auto"/>
          <w:lang w:eastAsia="es-CO"/>
        </w:rPr>
        <w:t>.</w:t>
      </w:r>
      <w:r w:rsidR="0068234B">
        <w:rPr>
          <w:rFonts w:eastAsia="Times New Roman"/>
          <w:b/>
          <w:bCs/>
          <w:color w:val="0E101A"/>
          <w:sz w:val="20"/>
          <w:szCs w:val="20"/>
          <w:bdr w:val="none" w:sz="0" w:space="0" w:color="auto"/>
          <w:lang w:eastAsia="es-CO"/>
        </w:rPr>
        <w:t xml:space="preserve"> </w:t>
      </w:r>
      <w:r w:rsidR="00E70DE6" w:rsidRPr="00442A71">
        <w:rPr>
          <w:rFonts w:eastAsia="Times New Roman"/>
          <w:color w:val="0E101A"/>
          <w:sz w:val="20"/>
          <w:szCs w:val="20"/>
          <w:bdr w:val="none" w:sz="0" w:space="0" w:color="auto"/>
          <w:lang w:eastAsia="es-CO"/>
        </w:rPr>
        <w:t xml:space="preserve">Samples were lysed using </w:t>
      </w:r>
      <w:r w:rsidR="00E70DE6">
        <w:rPr>
          <w:rFonts w:eastAsia="Times New Roman"/>
          <w:color w:val="0E101A"/>
          <w:sz w:val="20"/>
          <w:szCs w:val="20"/>
          <w:bdr w:val="none" w:sz="0" w:space="0" w:color="auto"/>
          <w:lang w:eastAsia="es-CO"/>
        </w:rPr>
        <w:t>o</w:t>
      </w:r>
      <w:r w:rsidRPr="00B96D35">
        <w:rPr>
          <w:rFonts w:eastAsia="Times New Roman"/>
          <w:color w:val="0E101A"/>
          <w:sz w:val="20"/>
          <w:szCs w:val="20"/>
          <w:bdr w:val="none" w:sz="0" w:space="0" w:color="auto"/>
          <w:lang w:eastAsia="es-CO"/>
        </w:rPr>
        <w:t>ne m</w:t>
      </w:r>
      <w:r w:rsidR="00F673EF" w:rsidRPr="00B96D35">
        <w:rPr>
          <w:rFonts w:eastAsia="Times New Roman"/>
          <w:color w:val="0E101A"/>
          <w:sz w:val="20"/>
          <w:szCs w:val="20"/>
          <w:bdr w:val="none" w:sz="0" w:space="0" w:color="auto"/>
          <w:lang w:eastAsia="es-CO"/>
        </w:rPr>
        <w:t>l</w:t>
      </w:r>
      <w:r w:rsidRPr="00B96D35">
        <w:rPr>
          <w:rFonts w:eastAsia="Times New Roman"/>
          <w:color w:val="0E101A"/>
          <w:sz w:val="20"/>
          <w:szCs w:val="20"/>
          <w:bdr w:val="none" w:sz="0" w:space="0" w:color="auto"/>
          <w:lang w:eastAsia="es-CO"/>
        </w:rPr>
        <w:t xml:space="preserve"> of </w:t>
      </w:r>
      <w:r w:rsidR="00421AE4">
        <w:rPr>
          <w:rFonts w:eastAsia="Times New Roman"/>
          <w:color w:val="0E101A"/>
          <w:sz w:val="20"/>
          <w:szCs w:val="20"/>
          <w:bdr w:val="none" w:sz="0" w:space="0" w:color="auto"/>
          <w:lang w:eastAsia="es-CO"/>
        </w:rPr>
        <w:t xml:space="preserve">the </w:t>
      </w:r>
      <w:r w:rsidRPr="00B96D35">
        <w:rPr>
          <w:rFonts w:eastAsia="Times New Roman"/>
          <w:color w:val="0E101A"/>
          <w:sz w:val="20"/>
          <w:szCs w:val="20"/>
          <w:bdr w:val="none" w:sz="0" w:space="0" w:color="auto"/>
          <w:lang w:eastAsia="es-CO"/>
        </w:rPr>
        <w:t xml:space="preserve">lysis </w:t>
      </w:r>
      <w:r w:rsidR="00D25DCE">
        <w:rPr>
          <w:rFonts w:eastAsia="Times New Roman"/>
          <w:color w:val="0E101A"/>
          <w:sz w:val="20"/>
          <w:szCs w:val="20"/>
          <w:bdr w:val="none" w:sz="0" w:space="0" w:color="auto"/>
          <w:lang w:eastAsia="es-CO"/>
        </w:rPr>
        <w:t>buffer</w:t>
      </w:r>
      <w:r w:rsidR="007F73E4">
        <w:rPr>
          <w:rFonts w:eastAsia="Times New Roman"/>
          <w:color w:val="0E101A"/>
          <w:sz w:val="20"/>
          <w:szCs w:val="20"/>
          <w:bdr w:val="none" w:sz="0" w:space="0" w:color="auto"/>
          <w:lang w:eastAsia="es-CO"/>
        </w:rPr>
        <w:t xml:space="preserve"> </w:t>
      </w:r>
      <w:r w:rsidR="00442A71">
        <w:rPr>
          <w:rFonts w:eastAsia="Times New Roman"/>
          <w:color w:val="0E101A"/>
          <w:sz w:val="20"/>
          <w:szCs w:val="20"/>
          <w:bdr w:val="none" w:sz="0" w:space="0" w:color="auto"/>
          <w:lang w:eastAsia="es-CO"/>
        </w:rPr>
        <w:t xml:space="preserve">for </w:t>
      </w:r>
      <w:r w:rsidR="003F6FC7">
        <w:rPr>
          <w:rFonts w:eastAsia="Times New Roman"/>
          <w:color w:val="0E101A"/>
          <w:sz w:val="20"/>
          <w:szCs w:val="20"/>
          <w:bdr w:val="none" w:sz="0" w:space="0" w:color="auto"/>
          <w:lang w:eastAsia="es-CO"/>
        </w:rPr>
        <w:t>one</w:t>
      </w:r>
      <w:r w:rsidR="00E70DE6">
        <w:rPr>
          <w:rFonts w:eastAsia="Times New Roman"/>
          <w:color w:val="0E101A"/>
          <w:sz w:val="20"/>
          <w:szCs w:val="20"/>
          <w:bdr w:val="none" w:sz="0" w:space="0" w:color="auto"/>
          <w:lang w:eastAsia="es-CO"/>
        </w:rPr>
        <w:t xml:space="preserve"> h </w:t>
      </w:r>
      <w:r w:rsidRPr="00B96D35">
        <w:rPr>
          <w:rFonts w:eastAsia="Times New Roman"/>
          <w:color w:val="0E101A"/>
          <w:sz w:val="20"/>
          <w:szCs w:val="20"/>
          <w:bdr w:val="none" w:sz="0" w:space="0" w:color="auto"/>
          <w:lang w:eastAsia="es-CO"/>
        </w:rPr>
        <w:t>at 65°C</w:t>
      </w:r>
      <w:r w:rsidR="00442A71">
        <w:rPr>
          <w:rFonts w:eastAsia="Times New Roman"/>
          <w:color w:val="0E101A"/>
          <w:sz w:val="20"/>
          <w:szCs w:val="20"/>
          <w:bdr w:val="none" w:sz="0" w:space="0" w:color="auto"/>
          <w:lang w:eastAsia="es-CO"/>
        </w:rPr>
        <w:t xml:space="preserve"> and then centrifuged to recover the </w:t>
      </w:r>
      <w:proofErr w:type="spellStart"/>
      <w:r w:rsidR="00442A71">
        <w:rPr>
          <w:rFonts w:eastAsia="Times New Roman"/>
          <w:color w:val="0E101A"/>
          <w:sz w:val="20"/>
          <w:szCs w:val="20"/>
          <w:bdr w:val="none" w:sz="0" w:space="0" w:color="auto"/>
          <w:lang w:eastAsia="es-CO"/>
        </w:rPr>
        <w:t>supernantant</w:t>
      </w:r>
      <w:proofErr w:type="spellEnd"/>
      <w:r w:rsidR="0068234B">
        <w:rPr>
          <w:rFonts w:eastAsia="Times New Roman"/>
          <w:color w:val="0E101A"/>
          <w:sz w:val="20"/>
          <w:szCs w:val="20"/>
          <w:bdr w:val="none" w:sz="0" w:space="0" w:color="auto"/>
          <w:lang w:eastAsia="es-CO"/>
        </w:rPr>
        <w:t>.</w:t>
      </w:r>
      <w:r w:rsidRPr="00B96D35">
        <w:rPr>
          <w:rFonts w:eastAsia="Times New Roman"/>
          <w:color w:val="0E101A"/>
          <w:sz w:val="20"/>
          <w:szCs w:val="20"/>
          <w:bdr w:val="none" w:sz="0" w:space="0" w:color="auto"/>
          <w:lang w:eastAsia="es-CO"/>
        </w:rPr>
        <w:t xml:space="preserve"> The </w:t>
      </w:r>
      <w:r w:rsidR="001121CA">
        <w:rPr>
          <w:rFonts w:eastAsia="Times New Roman"/>
          <w:color w:val="0E101A"/>
          <w:sz w:val="20"/>
          <w:szCs w:val="20"/>
          <w:bdr w:val="none" w:sz="0" w:space="0" w:color="auto"/>
          <w:lang w:eastAsia="es-CO"/>
        </w:rPr>
        <w:t xml:space="preserve">DNA was separated </w:t>
      </w:r>
      <w:r w:rsidRPr="00B96D35">
        <w:rPr>
          <w:rFonts w:eastAsia="Times New Roman"/>
          <w:color w:val="0E101A"/>
          <w:sz w:val="20"/>
          <w:szCs w:val="20"/>
          <w:bdr w:val="none" w:sz="0" w:space="0" w:color="auto"/>
          <w:lang w:eastAsia="es-CO"/>
        </w:rPr>
        <w:t xml:space="preserve">with </w:t>
      </w:r>
      <w:r w:rsidR="004C654E">
        <w:rPr>
          <w:rFonts w:eastAsia="Times New Roman"/>
          <w:color w:val="0E101A"/>
          <w:sz w:val="20"/>
          <w:szCs w:val="20"/>
          <w:bdr w:val="none" w:sz="0" w:space="0" w:color="auto"/>
          <w:lang w:eastAsia="es-CO"/>
        </w:rPr>
        <w:t>one</w:t>
      </w:r>
      <w:r w:rsidR="005F42CC" w:rsidRPr="00B96D35">
        <w:rPr>
          <w:rFonts w:eastAsia="Times New Roman"/>
          <w:color w:val="0E101A"/>
          <w:sz w:val="20"/>
          <w:szCs w:val="20"/>
          <w:bdr w:val="none" w:sz="0" w:space="0" w:color="auto"/>
          <w:lang w:eastAsia="es-CO"/>
        </w:rPr>
        <w:t xml:space="preserve"> </w:t>
      </w:r>
      <w:r w:rsidRPr="00B96D35">
        <w:rPr>
          <w:rFonts w:eastAsia="Times New Roman"/>
          <w:color w:val="0E101A"/>
          <w:sz w:val="20"/>
          <w:szCs w:val="20"/>
          <w:bdr w:val="none" w:sz="0" w:space="0" w:color="auto"/>
          <w:lang w:eastAsia="es-CO"/>
        </w:rPr>
        <w:t>m</w:t>
      </w:r>
      <w:r w:rsidR="00F673EF" w:rsidRPr="00B96D35">
        <w:rPr>
          <w:rFonts w:eastAsia="Times New Roman"/>
          <w:color w:val="0E101A"/>
          <w:sz w:val="20"/>
          <w:szCs w:val="20"/>
          <w:bdr w:val="none" w:sz="0" w:space="0" w:color="auto"/>
          <w:lang w:eastAsia="es-CO"/>
        </w:rPr>
        <w:t>l</w:t>
      </w:r>
      <w:r w:rsidRPr="00B96D35">
        <w:rPr>
          <w:rFonts w:eastAsia="Times New Roman"/>
          <w:color w:val="0E101A"/>
          <w:sz w:val="20"/>
          <w:szCs w:val="20"/>
          <w:bdr w:val="none" w:sz="0" w:space="0" w:color="auto"/>
          <w:lang w:eastAsia="es-CO"/>
        </w:rPr>
        <w:t xml:space="preserve"> of </w:t>
      </w:r>
      <w:proofErr w:type="spellStart"/>
      <w:proofErr w:type="gramStart"/>
      <w:r w:rsidRPr="00B96D35">
        <w:rPr>
          <w:rFonts w:eastAsia="Times New Roman"/>
          <w:color w:val="0E101A"/>
          <w:sz w:val="20"/>
          <w:szCs w:val="20"/>
          <w:bdr w:val="none" w:sz="0" w:space="0" w:color="auto"/>
          <w:lang w:eastAsia="es-CO"/>
        </w:rPr>
        <w:t>chloroform:isoamyl</w:t>
      </w:r>
      <w:proofErr w:type="spellEnd"/>
      <w:proofErr w:type="gramEnd"/>
      <w:r w:rsidRPr="00B96D35">
        <w:rPr>
          <w:rFonts w:eastAsia="Times New Roman"/>
          <w:color w:val="0E101A"/>
          <w:sz w:val="20"/>
          <w:szCs w:val="20"/>
          <w:bdr w:val="none" w:sz="0" w:space="0" w:color="auto"/>
          <w:lang w:eastAsia="es-CO"/>
        </w:rPr>
        <w:t xml:space="preserve"> alcohol (24:1) (Sigma-Aldrich)</w:t>
      </w:r>
      <w:r w:rsidR="001121CA">
        <w:rPr>
          <w:rFonts w:eastAsia="Times New Roman"/>
          <w:color w:val="0E101A"/>
          <w:sz w:val="20"/>
          <w:szCs w:val="20"/>
          <w:bdr w:val="none" w:sz="0" w:space="0" w:color="auto"/>
          <w:lang w:eastAsia="es-CO"/>
        </w:rPr>
        <w:t>, and precipitated</w:t>
      </w:r>
      <w:r w:rsidR="007F73E4">
        <w:rPr>
          <w:rFonts w:eastAsia="Times New Roman"/>
          <w:color w:val="0E101A"/>
          <w:sz w:val="20"/>
          <w:szCs w:val="20"/>
          <w:bdr w:val="none" w:sz="0" w:space="0" w:color="auto"/>
          <w:lang w:eastAsia="es-CO"/>
        </w:rPr>
        <w:t xml:space="preserve"> with </w:t>
      </w:r>
      <w:r w:rsidRPr="00B96D35">
        <w:rPr>
          <w:rFonts w:eastAsia="Times New Roman"/>
          <w:color w:val="0E101A"/>
          <w:sz w:val="20"/>
          <w:szCs w:val="20"/>
          <w:bdr w:val="none" w:sz="0" w:space="0" w:color="auto"/>
          <w:lang w:eastAsia="es-CO"/>
        </w:rPr>
        <w:t>0.1 volume</w:t>
      </w:r>
      <w:r w:rsidR="001A3C5D">
        <w:rPr>
          <w:rFonts w:eastAsia="Times New Roman"/>
          <w:color w:val="0E101A"/>
          <w:sz w:val="20"/>
          <w:szCs w:val="20"/>
          <w:bdr w:val="none" w:sz="0" w:space="0" w:color="auto"/>
          <w:lang w:eastAsia="es-CO"/>
        </w:rPr>
        <w:t>s</w:t>
      </w:r>
      <w:r w:rsidRPr="00B96D35">
        <w:rPr>
          <w:rFonts w:eastAsia="Times New Roman"/>
          <w:color w:val="0E101A"/>
          <w:sz w:val="20"/>
          <w:szCs w:val="20"/>
          <w:bdr w:val="none" w:sz="0" w:space="0" w:color="auto"/>
          <w:lang w:eastAsia="es-CO"/>
        </w:rPr>
        <w:t xml:space="preserve"> of 3</w:t>
      </w:r>
      <w:r w:rsidR="005F42CC" w:rsidRPr="00B96D35">
        <w:rPr>
          <w:rFonts w:eastAsia="Times New Roman"/>
          <w:color w:val="0E101A"/>
          <w:sz w:val="20"/>
          <w:szCs w:val="20"/>
          <w:bdr w:val="none" w:sz="0" w:space="0" w:color="auto"/>
          <w:lang w:eastAsia="es-CO"/>
        </w:rPr>
        <w:t xml:space="preserve"> </w:t>
      </w:r>
      <w:r w:rsidRPr="00B96D35">
        <w:rPr>
          <w:rFonts w:eastAsia="Times New Roman"/>
          <w:color w:val="0E101A"/>
          <w:sz w:val="20"/>
          <w:szCs w:val="20"/>
          <w:bdr w:val="none" w:sz="0" w:space="0" w:color="auto"/>
          <w:lang w:eastAsia="es-CO"/>
        </w:rPr>
        <w:t>M sodium acetate pH 5.2 (</w:t>
      </w:r>
      <w:proofErr w:type="spellStart"/>
      <w:r w:rsidRPr="00B96D35">
        <w:rPr>
          <w:rFonts w:eastAsia="Times New Roman"/>
          <w:color w:val="0E101A"/>
          <w:sz w:val="20"/>
          <w:szCs w:val="20"/>
          <w:bdr w:val="none" w:sz="0" w:space="0" w:color="auto"/>
          <w:lang w:eastAsia="es-CO"/>
        </w:rPr>
        <w:t>Amresco</w:t>
      </w:r>
      <w:proofErr w:type="spellEnd"/>
      <w:r w:rsidRPr="00B96D35">
        <w:rPr>
          <w:rFonts w:eastAsia="Times New Roman"/>
          <w:color w:val="0E101A"/>
          <w:sz w:val="20"/>
          <w:szCs w:val="20"/>
          <w:bdr w:val="none" w:sz="0" w:space="0" w:color="auto"/>
          <w:lang w:eastAsia="es-CO"/>
        </w:rPr>
        <w:t>)</w:t>
      </w:r>
      <w:r w:rsidR="001121CA">
        <w:rPr>
          <w:rFonts w:eastAsia="Times New Roman"/>
          <w:color w:val="0E101A"/>
          <w:sz w:val="20"/>
          <w:szCs w:val="20"/>
          <w:bdr w:val="none" w:sz="0" w:space="0" w:color="auto"/>
          <w:lang w:eastAsia="es-CO"/>
        </w:rPr>
        <w:t>,</w:t>
      </w:r>
      <w:r w:rsidRPr="00B96D35">
        <w:rPr>
          <w:rFonts w:eastAsia="Times New Roman"/>
          <w:color w:val="0E101A"/>
          <w:sz w:val="20"/>
          <w:szCs w:val="20"/>
          <w:bdr w:val="none" w:sz="0" w:space="0" w:color="auto"/>
          <w:lang w:eastAsia="es-CO"/>
        </w:rPr>
        <w:t xml:space="preserve">  0.66 volume</w:t>
      </w:r>
      <w:r w:rsidR="001A3C5D">
        <w:rPr>
          <w:rFonts w:eastAsia="Times New Roman"/>
          <w:color w:val="0E101A"/>
          <w:sz w:val="20"/>
          <w:szCs w:val="20"/>
          <w:bdr w:val="none" w:sz="0" w:space="0" w:color="auto"/>
          <w:lang w:eastAsia="es-CO"/>
        </w:rPr>
        <w:t>s</w:t>
      </w:r>
      <w:r w:rsidRPr="00B96D35">
        <w:rPr>
          <w:rFonts w:eastAsia="Times New Roman"/>
          <w:color w:val="0E101A"/>
          <w:sz w:val="20"/>
          <w:szCs w:val="20"/>
          <w:bdr w:val="none" w:sz="0" w:space="0" w:color="auto"/>
          <w:lang w:eastAsia="es-CO"/>
        </w:rPr>
        <w:t xml:space="preserve"> of isopropanol (ITW Reagents)</w:t>
      </w:r>
      <w:r w:rsidR="001121CA">
        <w:rPr>
          <w:rFonts w:eastAsia="Times New Roman"/>
          <w:color w:val="0E101A"/>
          <w:sz w:val="20"/>
          <w:szCs w:val="20"/>
          <w:bdr w:val="none" w:sz="0" w:space="0" w:color="auto"/>
          <w:lang w:eastAsia="es-CO"/>
        </w:rPr>
        <w:t xml:space="preserve"> and</w:t>
      </w:r>
      <w:r w:rsidRPr="00B96D35">
        <w:rPr>
          <w:rFonts w:eastAsia="Times New Roman"/>
          <w:color w:val="0E101A"/>
          <w:sz w:val="20"/>
          <w:szCs w:val="20"/>
          <w:bdr w:val="none" w:sz="0" w:space="0" w:color="auto"/>
          <w:lang w:eastAsia="es-CO"/>
        </w:rPr>
        <w:t xml:space="preserve"> overnight </w:t>
      </w:r>
      <w:r w:rsidR="001121CA">
        <w:rPr>
          <w:rFonts w:eastAsia="Times New Roman"/>
          <w:color w:val="0E101A"/>
          <w:sz w:val="20"/>
          <w:szCs w:val="20"/>
          <w:bdr w:val="none" w:sz="0" w:space="0" w:color="auto"/>
          <w:lang w:eastAsia="es-CO"/>
        </w:rPr>
        <w:t xml:space="preserve">incubation </w:t>
      </w:r>
      <w:r w:rsidRPr="00B96D35">
        <w:rPr>
          <w:rFonts w:eastAsia="Times New Roman"/>
          <w:color w:val="0E101A"/>
          <w:sz w:val="20"/>
          <w:szCs w:val="20"/>
          <w:bdr w:val="none" w:sz="0" w:space="0" w:color="auto"/>
          <w:lang w:eastAsia="es-CO"/>
        </w:rPr>
        <w:t>at -20°C.</w:t>
      </w:r>
      <w:r w:rsidR="001121CA">
        <w:rPr>
          <w:rFonts w:eastAsia="Times New Roman"/>
          <w:color w:val="0E101A"/>
          <w:sz w:val="20"/>
          <w:szCs w:val="20"/>
          <w:bdr w:val="none" w:sz="0" w:space="0" w:color="auto"/>
          <w:lang w:eastAsia="es-CO"/>
        </w:rPr>
        <w:t xml:space="preserve"> </w:t>
      </w:r>
      <w:r w:rsidRPr="00B96D35">
        <w:rPr>
          <w:rFonts w:eastAsia="Times New Roman"/>
          <w:color w:val="0E101A"/>
          <w:sz w:val="20"/>
          <w:szCs w:val="20"/>
          <w:bdr w:val="none" w:sz="0" w:space="0" w:color="auto"/>
          <w:lang w:eastAsia="es-CO"/>
        </w:rPr>
        <w:t>The DNA was washed twice with 70% ethanol (Sigma-Aldrich)</w:t>
      </w:r>
      <w:r w:rsidR="001121CA">
        <w:rPr>
          <w:rFonts w:eastAsia="Times New Roman"/>
          <w:color w:val="0E101A"/>
          <w:sz w:val="20"/>
          <w:szCs w:val="20"/>
          <w:bdr w:val="none" w:sz="0" w:space="0" w:color="auto"/>
          <w:lang w:eastAsia="es-CO"/>
        </w:rPr>
        <w:t>, and</w:t>
      </w:r>
      <w:r w:rsidRPr="00B96D35">
        <w:rPr>
          <w:rFonts w:eastAsia="Times New Roman"/>
          <w:color w:val="0E101A"/>
          <w:sz w:val="20"/>
          <w:szCs w:val="20"/>
          <w:bdr w:val="none" w:sz="0" w:space="0" w:color="auto"/>
          <w:lang w:eastAsia="es-CO"/>
        </w:rPr>
        <w:t xml:space="preserve"> </w:t>
      </w:r>
      <w:r w:rsidR="001121CA">
        <w:rPr>
          <w:rFonts w:eastAsia="Times New Roman"/>
          <w:color w:val="0E101A"/>
          <w:sz w:val="20"/>
          <w:szCs w:val="20"/>
          <w:bdr w:val="none" w:sz="0" w:space="0" w:color="auto"/>
          <w:lang w:eastAsia="es-CO"/>
        </w:rPr>
        <w:t>t</w:t>
      </w:r>
      <w:r w:rsidRPr="00B96D35">
        <w:rPr>
          <w:rFonts w:eastAsia="Times New Roman"/>
          <w:color w:val="0E101A"/>
          <w:sz w:val="20"/>
          <w:szCs w:val="20"/>
          <w:bdr w:val="none" w:sz="0" w:space="0" w:color="auto"/>
          <w:lang w:eastAsia="es-CO"/>
        </w:rPr>
        <w:t>he DNA was</w:t>
      </w:r>
      <w:r w:rsidR="001A3C5D">
        <w:rPr>
          <w:rFonts w:eastAsia="Times New Roman"/>
          <w:color w:val="0E101A"/>
          <w:sz w:val="20"/>
          <w:szCs w:val="20"/>
          <w:bdr w:val="none" w:sz="0" w:space="0" w:color="auto"/>
          <w:lang w:eastAsia="es-CO"/>
        </w:rPr>
        <w:t xml:space="preserve"> </w:t>
      </w:r>
      <w:r w:rsidRPr="00B96D35">
        <w:rPr>
          <w:rFonts w:eastAsia="Times New Roman"/>
          <w:color w:val="0E101A"/>
          <w:sz w:val="20"/>
          <w:szCs w:val="20"/>
          <w:bdr w:val="none" w:sz="0" w:space="0" w:color="auto"/>
          <w:lang w:eastAsia="es-CO"/>
        </w:rPr>
        <w:t>resuspended in 50 µl of TE buffer (</w:t>
      </w:r>
      <w:proofErr w:type="spellStart"/>
      <w:r w:rsidRPr="00B96D35">
        <w:rPr>
          <w:rFonts w:eastAsia="Times New Roman"/>
          <w:color w:val="0E101A"/>
          <w:sz w:val="20"/>
          <w:szCs w:val="20"/>
          <w:bdr w:val="none" w:sz="0" w:space="0" w:color="auto"/>
          <w:lang w:eastAsia="es-CO"/>
        </w:rPr>
        <w:t>Biobasic</w:t>
      </w:r>
      <w:proofErr w:type="spellEnd"/>
      <w:r w:rsidRPr="00B96D35">
        <w:rPr>
          <w:rFonts w:eastAsia="Times New Roman"/>
          <w:color w:val="0E101A"/>
          <w:sz w:val="20"/>
          <w:szCs w:val="20"/>
          <w:bdr w:val="none" w:sz="0" w:space="0" w:color="auto"/>
          <w:lang w:eastAsia="es-CO"/>
        </w:rPr>
        <w:t>)</w:t>
      </w:r>
      <w:r w:rsidR="00CD01D9">
        <w:rPr>
          <w:rFonts w:eastAsia="Times New Roman"/>
          <w:color w:val="0E101A"/>
          <w:sz w:val="20"/>
          <w:szCs w:val="20"/>
          <w:bdr w:val="none" w:sz="0" w:space="0" w:color="auto"/>
          <w:lang w:eastAsia="es-CO"/>
        </w:rPr>
        <w:t xml:space="preserve">. </w:t>
      </w:r>
      <w:r w:rsidR="000E0C0C">
        <w:rPr>
          <w:rFonts w:eastAsia="Times New Roman"/>
          <w:color w:val="0E101A"/>
          <w:sz w:val="20"/>
          <w:szCs w:val="20"/>
          <w:bdr w:val="none" w:sz="0" w:space="0" w:color="auto"/>
          <w:lang w:eastAsia="es-CO"/>
        </w:rPr>
        <w:t xml:space="preserve">Extracted </w:t>
      </w:r>
      <w:r w:rsidRPr="00B96D35">
        <w:rPr>
          <w:rFonts w:eastAsia="Times New Roman"/>
          <w:color w:val="0E101A"/>
          <w:sz w:val="20"/>
          <w:szCs w:val="20"/>
          <w:bdr w:val="none" w:sz="0" w:space="0" w:color="auto"/>
          <w:lang w:eastAsia="es-CO"/>
        </w:rPr>
        <w:t xml:space="preserve">DNA concentration was quantified using a </w:t>
      </w:r>
      <w:r w:rsidRPr="00CA3147">
        <w:rPr>
          <w:rFonts w:eastAsia="Times New Roman"/>
          <w:color w:val="0E101A"/>
          <w:sz w:val="20"/>
          <w:szCs w:val="20"/>
          <w:bdr w:val="none" w:sz="0" w:space="0" w:color="auto"/>
          <w:lang w:eastAsia="es-CO"/>
        </w:rPr>
        <w:t>Qubit fluorometer (Thermo Fisher Scientific) with the Qubit dsDNA HS (High Sensitivity) Assay Kit (Thermo Fisher Scientific)</w:t>
      </w:r>
      <w:r w:rsidR="000E0C0C" w:rsidRPr="00CA3147">
        <w:rPr>
          <w:rFonts w:eastAsia="Times New Roman"/>
          <w:color w:val="0E101A"/>
          <w:sz w:val="20"/>
          <w:szCs w:val="20"/>
          <w:bdr w:val="none" w:sz="0" w:space="0" w:color="auto"/>
          <w:lang w:eastAsia="es-CO"/>
        </w:rPr>
        <w:t xml:space="preserve"> and sent </w:t>
      </w:r>
      <w:bookmarkStart w:id="1" w:name="_Hlk98858077"/>
      <w:r w:rsidRPr="00CA3147">
        <w:rPr>
          <w:rFonts w:eastAsia="Times New Roman"/>
          <w:color w:val="0E101A"/>
          <w:sz w:val="20"/>
          <w:szCs w:val="20"/>
          <w:bdr w:val="none" w:sz="0" w:space="0" w:color="auto"/>
          <w:lang w:eastAsia="es-CO"/>
        </w:rPr>
        <w:t xml:space="preserve">to </w:t>
      </w:r>
      <w:proofErr w:type="spellStart"/>
      <w:r w:rsidRPr="00CA3147">
        <w:rPr>
          <w:rFonts w:eastAsia="Times New Roman"/>
          <w:color w:val="0E101A"/>
          <w:sz w:val="20"/>
          <w:szCs w:val="20"/>
          <w:bdr w:val="none" w:sz="0" w:space="0" w:color="auto"/>
          <w:lang w:eastAsia="es-CO"/>
        </w:rPr>
        <w:t>BaseClear</w:t>
      </w:r>
      <w:proofErr w:type="spellEnd"/>
      <w:r w:rsidRPr="00CA3147">
        <w:rPr>
          <w:rFonts w:eastAsia="Times New Roman"/>
          <w:color w:val="0E101A"/>
          <w:sz w:val="20"/>
          <w:szCs w:val="20"/>
          <w:bdr w:val="none" w:sz="0" w:space="0" w:color="auto"/>
          <w:lang w:eastAsia="es-CO"/>
        </w:rPr>
        <w:t xml:space="preserve"> </w:t>
      </w:r>
      <w:r w:rsidR="000E0C0C" w:rsidRPr="00CA3147">
        <w:rPr>
          <w:rFonts w:eastAsia="Times New Roman"/>
          <w:color w:val="0E101A"/>
          <w:sz w:val="20"/>
          <w:szCs w:val="20"/>
          <w:bdr w:val="none" w:sz="0" w:space="0" w:color="auto"/>
          <w:lang w:eastAsia="es-CO"/>
        </w:rPr>
        <w:t xml:space="preserve">facility </w:t>
      </w:r>
      <w:r w:rsidRPr="00CA3147">
        <w:rPr>
          <w:rFonts w:eastAsia="Times New Roman"/>
          <w:color w:val="0E101A"/>
          <w:sz w:val="20"/>
          <w:szCs w:val="20"/>
          <w:bdr w:val="none" w:sz="0" w:space="0" w:color="auto"/>
          <w:lang w:eastAsia="es-CO"/>
        </w:rPr>
        <w:t xml:space="preserve"> for </w:t>
      </w:r>
      <w:r w:rsidR="000E0C0C" w:rsidRPr="00CA3147">
        <w:rPr>
          <w:rFonts w:eastAsia="Times New Roman"/>
          <w:color w:val="0E101A"/>
          <w:sz w:val="20"/>
          <w:szCs w:val="20"/>
          <w:bdr w:val="none" w:sz="0" w:space="0" w:color="auto"/>
          <w:lang w:eastAsia="es-CO"/>
        </w:rPr>
        <w:t xml:space="preserve">normalization, library preparation and </w:t>
      </w:r>
      <w:r w:rsidRPr="00CA3147">
        <w:rPr>
          <w:rFonts w:eastAsia="Times New Roman"/>
          <w:color w:val="0E101A"/>
          <w:sz w:val="20"/>
          <w:szCs w:val="20"/>
          <w:bdr w:val="none" w:sz="0" w:space="0" w:color="auto"/>
          <w:lang w:eastAsia="es-CO"/>
        </w:rPr>
        <w:t>paired-end sequencing of</w:t>
      </w:r>
      <w:r w:rsidR="001A3C5D" w:rsidRPr="00CA3147">
        <w:rPr>
          <w:rFonts w:eastAsia="Times New Roman"/>
          <w:color w:val="0E101A"/>
          <w:sz w:val="20"/>
          <w:szCs w:val="20"/>
          <w:bdr w:val="none" w:sz="0" w:space="0" w:color="auto"/>
          <w:lang w:eastAsia="es-CO"/>
        </w:rPr>
        <w:t xml:space="preserve"> </w:t>
      </w:r>
      <w:r w:rsidRPr="00CA3147">
        <w:rPr>
          <w:rFonts w:eastAsia="Times New Roman"/>
          <w:color w:val="0E101A"/>
          <w:sz w:val="20"/>
          <w:szCs w:val="20"/>
          <w:bdr w:val="none" w:sz="0" w:space="0" w:color="auto"/>
          <w:lang w:eastAsia="es-CO"/>
        </w:rPr>
        <w:t xml:space="preserve">fragments of the internal transcribed spacer (ITS) of the ribosomal DNA region in the </w:t>
      </w:r>
      <w:proofErr w:type="spellStart"/>
      <w:r w:rsidRPr="00CA3147">
        <w:rPr>
          <w:rFonts w:eastAsia="Times New Roman"/>
          <w:color w:val="0E101A"/>
          <w:sz w:val="20"/>
          <w:szCs w:val="20"/>
          <w:bdr w:val="none" w:sz="0" w:space="0" w:color="auto"/>
          <w:lang w:eastAsia="es-CO"/>
        </w:rPr>
        <w:t>Ilumina's</w:t>
      </w:r>
      <w:proofErr w:type="spellEnd"/>
      <w:r w:rsidRPr="00CA3147">
        <w:rPr>
          <w:rFonts w:eastAsia="Times New Roman"/>
          <w:color w:val="0E101A"/>
          <w:sz w:val="20"/>
          <w:szCs w:val="20"/>
          <w:bdr w:val="none" w:sz="0" w:space="0" w:color="auto"/>
          <w:lang w:eastAsia="es-CO"/>
        </w:rPr>
        <w:t xml:space="preserve"> </w:t>
      </w:r>
      <w:proofErr w:type="spellStart"/>
      <w:r w:rsidRPr="00CA3147">
        <w:rPr>
          <w:rFonts w:eastAsia="Times New Roman"/>
          <w:color w:val="0E101A"/>
          <w:sz w:val="20"/>
          <w:szCs w:val="20"/>
          <w:bdr w:val="none" w:sz="0" w:space="0" w:color="auto"/>
          <w:lang w:eastAsia="es-CO"/>
        </w:rPr>
        <w:t>Miseq</w:t>
      </w:r>
      <w:proofErr w:type="spellEnd"/>
      <w:r w:rsidRPr="00CA3147">
        <w:rPr>
          <w:rFonts w:eastAsia="Times New Roman"/>
          <w:color w:val="0E101A"/>
          <w:sz w:val="20"/>
          <w:szCs w:val="20"/>
          <w:bdr w:val="none" w:sz="0" w:space="0" w:color="auto"/>
          <w:lang w:eastAsia="es-CO"/>
        </w:rPr>
        <w:t xml:space="preserve"> platform</w:t>
      </w:r>
      <w:r w:rsidR="000E0C0C" w:rsidRPr="00CA3147">
        <w:rPr>
          <w:rFonts w:eastAsia="Times New Roman"/>
          <w:color w:val="0E101A"/>
          <w:sz w:val="20"/>
          <w:szCs w:val="20"/>
          <w:bdr w:val="none" w:sz="0" w:space="0" w:color="auto"/>
          <w:lang w:eastAsia="es-CO"/>
        </w:rPr>
        <w:t xml:space="preserve"> Nearly 400 bp were targeted using the forward 5'-GCATCGATGAAGAACGCAGCGAAA-3' and reverse 5'-TCCTCCGCTTATTGATATGCTTAA-3' primers in combination with chloroplast and mitochondrial blocking primers.</w:t>
      </w:r>
      <w:r w:rsidR="000E0C0C">
        <w:rPr>
          <w:rFonts w:eastAsia="Times New Roman"/>
          <w:color w:val="0E101A"/>
          <w:sz w:val="20"/>
          <w:szCs w:val="20"/>
          <w:bdr w:val="none" w:sz="0" w:space="0" w:color="auto"/>
          <w:lang w:eastAsia="es-CO"/>
        </w:rPr>
        <w:t xml:space="preserve"> </w:t>
      </w:r>
      <w:r w:rsidRPr="00B96D35">
        <w:rPr>
          <w:rFonts w:eastAsia="Times New Roman"/>
          <w:color w:val="0E101A"/>
          <w:sz w:val="20"/>
          <w:szCs w:val="20"/>
          <w:bdr w:val="none" w:sz="0" w:space="0" w:color="auto"/>
          <w:lang w:eastAsia="es-CO"/>
        </w:rPr>
        <w:t xml:space="preserve"> </w:t>
      </w:r>
    </w:p>
    <w:bookmarkEnd w:id="1"/>
    <w:p w14:paraId="5DA68C48" w14:textId="119208DA" w:rsidR="005F42CC" w:rsidRPr="00166AD9" w:rsidRDefault="005F42C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166AD9">
        <w:rPr>
          <w:rFonts w:eastAsia="Times New Roman"/>
          <w:b/>
          <w:bCs/>
          <w:color w:val="0E101A"/>
          <w:sz w:val="20"/>
          <w:szCs w:val="20"/>
          <w:bdr w:val="none" w:sz="0" w:space="0" w:color="auto"/>
          <w:lang w:eastAsia="es-CO"/>
        </w:rPr>
        <w:t xml:space="preserve">ITS amplicon analysis </w:t>
      </w:r>
    </w:p>
    <w:p w14:paraId="1CA70441" w14:textId="4FA1FF6F" w:rsidR="00DE78B4" w:rsidRPr="00166AD9"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166AD9">
        <w:rPr>
          <w:rFonts w:eastAsia="Times New Roman"/>
          <w:color w:val="0E101A"/>
          <w:sz w:val="20"/>
          <w:szCs w:val="20"/>
          <w:bdr w:val="none" w:sz="0" w:space="0" w:color="auto"/>
          <w:lang w:eastAsia="es-CO"/>
        </w:rPr>
        <w:t xml:space="preserve">Filtering, de-replication, removal of chimeras, and pairing of forward and reverse </w:t>
      </w:r>
      <w:r w:rsidR="00E61779" w:rsidRPr="00166AD9">
        <w:rPr>
          <w:rFonts w:eastAsia="Times New Roman"/>
          <w:color w:val="0E101A"/>
          <w:sz w:val="20"/>
          <w:szCs w:val="20"/>
          <w:bdr w:val="none" w:sz="0" w:space="0" w:color="auto"/>
          <w:lang w:eastAsia="es-CO"/>
        </w:rPr>
        <w:t xml:space="preserve">ITS </w:t>
      </w:r>
      <w:r w:rsidRPr="00166AD9">
        <w:rPr>
          <w:rFonts w:eastAsia="Times New Roman"/>
          <w:color w:val="0E101A"/>
          <w:sz w:val="20"/>
          <w:szCs w:val="20"/>
          <w:bdr w:val="none" w:sz="0" w:space="0" w:color="auto"/>
          <w:lang w:eastAsia="es-CO"/>
        </w:rPr>
        <w:t xml:space="preserve">sequences were done using the opensource program DADA2 </w:t>
      </w:r>
      <w:r w:rsidR="0057645A" w:rsidRPr="00166AD9">
        <w:rPr>
          <w:rFonts w:eastAsia="Times New Roman"/>
          <w:color w:val="0E101A"/>
          <w:sz w:val="20"/>
          <w:szCs w:val="20"/>
          <w:bdr w:val="none" w:sz="0" w:space="0" w:color="auto"/>
          <w:lang w:eastAsia="es-CO"/>
        </w:rPr>
        <w:t>(version</w:t>
      </w:r>
      <w:r w:rsidRPr="00166AD9">
        <w:rPr>
          <w:rFonts w:eastAsia="Times New Roman"/>
          <w:color w:val="0E101A"/>
          <w:sz w:val="20"/>
          <w:szCs w:val="20"/>
          <w:bdr w:val="none" w:sz="0" w:space="0" w:color="auto"/>
          <w:lang w:eastAsia="es-CO"/>
        </w:rPr>
        <w:t xml:space="preserve"> 1.18.0</w:t>
      </w:r>
      <w:r w:rsidR="0057645A" w:rsidRPr="00166AD9">
        <w:rPr>
          <w:rFonts w:eastAsia="Times New Roman"/>
          <w:color w:val="0E101A"/>
          <w:sz w:val="20"/>
          <w:szCs w:val="20"/>
          <w:bdr w:val="none" w:sz="0" w:space="0" w:color="auto"/>
          <w:lang w:eastAsia="es-CO"/>
        </w:rPr>
        <w:t xml:space="preserve">) </w:t>
      </w:r>
      <w:r w:rsidR="008D5F89" w:rsidRPr="008D5F89">
        <w:rPr>
          <w:sz w:val="20"/>
        </w:rPr>
        <w:t>[30]</w:t>
      </w:r>
      <w:r w:rsidRPr="00166AD9">
        <w:rPr>
          <w:rFonts w:eastAsia="Times New Roman"/>
          <w:color w:val="0E101A"/>
          <w:sz w:val="20"/>
          <w:szCs w:val="20"/>
          <w:bdr w:val="none" w:sz="0" w:space="0" w:color="auto"/>
          <w:lang w:eastAsia="es-CO"/>
        </w:rPr>
        <w:t>. These processes ensured a minimum of 10 bp overlapping between sequences and us</w:t>
      </w:r>
      <w:r w:rsidR="00B6245B">
        <w:rPr>
          <w:rFonts w:eastAsia="Times New Roman"/>
          <w:color w:val="0E101A"/>
          <w:sz w:val="20"/>
          <w:szCs w:val="20"/>
          <w:bdr w:val="none" w:sz="0" w:space="0" w:color="auto"/>
          <w:lang w:eastAsia="es-CO"/>
        </w:rPr>
        <w:t>ed</w:t>
      </w:r>
      <w:r w:rsidRPr="00166AD9">
        <w:rPr>
          <w:rFonts w:eastAsia="Times New Roman"/>
          <w:color w:val="0E101A"/>
          <w:sz w:val="20"/>
          <w:szCs w:val="20"/>
          <w:bdr w:val="none" w:sz="0" w:space="0" w:color="auto"/>
          <w:lang w:eastAsia="es-CO"/>
        </w:rPr>
        <w:t xml:space="preserve"> a quality score </w:t>
      </w:r>
      <w:r w:rsidR="00B6245B">
        <w:rPr>
          <w:rFonts w:eastAsia="Times New Roman"/>
          <w:color w:val="0E101A"/>
          <w:sz w:val="20"/>
          <w:szCs w:val="20"/>
          <w:bdr w:val="none" w:sz="0" w:space="0" w:color="auto"/>
          <w:lang w:eastAsia="es-CO"/>
        </w:rPr>
        <w:t>above</w:t>
      </w:r>
      <w:r w:rsidRPr="00166AD9">
        <w:rPr>
          <w:rFonts w:eastAsia="Times New Roman"/>
          <w:color w:val="0E101A"/>
          <w:sz w:val="20"/>
          <w:szCs w:val="20"/>
          <w:bdr w:val="none" w:sz="0" w:space="0" w:color="auto"/>
          <w:lang w:eastAsia="es-CO"/>
        </w:rPr>
        <w:t xml:space="preserve"> 30. </w:t>
      </w:r>
      <w:r w:rsidR="003F6FC7">
        <w:rPr>
          <w:rFonts w:eastAsia="Times New Roman"/>
          <w:color w:val="0E101A"/>
          <w:sz w:val="20"/>
          <w:szCs w:val="20"/>
          <w:bdr w:val="none" w:sz="0" w:space="0" w:color="auto"/>
          <w:lang w:eastAsia="es-CO"/>
        </w:rPr>
        <w:t>P</w:t>
      </w:r>
      <w:r w:rsidR="003F6FC7" w:rsidRPr="00166AD9">
        <w:rPr>
          <w:rFonts w:eastAsia="Times New Roman"/>
          <w:color w:val="0E101A"/>
          <w:sz w:val="20"/>
          <w:szCs w:val="20"/>
          <w:bdr w:val="none" w:sz="0" w:space="0" w:color="auto"/>
          <w:lang w:eastAsia="es-CO"/>
        </w:rPr>
        <w:t xml:space="preserve">rimers </w:t>
      </w:r>
      <w:r w:rsidRPr="00166AD9">
        <w:rPr>
          <w:rFonts w:eastAsia="Times New Roman"/>
          <w:color w:val="0E101A"/>
          <w:sz w:val="20"/>
          <w:szCs w:val="20"/>
          <w:bdr w:val="none" w:sz="0" w:space="0" w:color="auto"/>
          <w:lang w:eastAsia="es-CO"/>
        </w:rPr>
        <w:t>sequences</w:t>
      </w:r>
      <w:r w:rsidR="003F6FC7">
        <w:rPr>
          <w:rFonts w:eastAsia="Times New Roman"/>
          <w:color w:val="0E101A"/>
          <w:sz w:val="20"/>
          <w:szCs w:val="20"/>
          <w:bdr w:val="none" w:sz="0" w:space="0" w:color="auto"/>
          <w:lang w:eastAsia="es-CO"/>
        </w:rPr>
        <w:t xml:space="preserve"> </w:t>
      </w:r>
      <w:r w:rsidRPr="00166AD9">
        <w:rPr>
          <w:rFonts w:eastAsia="Times New Roman"/>
          <w:color w:val="0E101A"/>
          <w:sz w:val="20"/>
          <w:szCs w:val="20"/>
          <w:bdr w:val="none" w:sz="0" w:space="0" w:color="auto"/>
          <w:lang w:eastAsia="es-CO"/>
        </w:rPr>
        <w:t xml:space="preserve">were removed using </w:t>
      </w:r>
      <w:proofErr w:type="spellStart"/>
      <w:r w:rsidRPr="00166AD9">
        <w:rPr>
          <w:rFonts w:eastAsia="Times New Roman"/>
          <w:color w:val="0E101A"/>
          <w:sz w:val="20"/>
          <w:szCs w:val="20"/>
          <w:bdr w:val="none" w:sz="0" w:space="0" w:color="auto"/>
          <w:lang w:eastAsia="es-CO"/>
        </w:rPr>
        <w:t>Cutadap</w:t>
      </w:r>
      <w:proofErr w:type="spellEnd"/>
      <w:r w:rsidRPr="00166AD9">
        <w:rPr>
          <w:rFonts w:eastAsia="Times New Roman"/>
          <w:color w:val="0E101A"/>
          <w:sz w:val="20"/>
          <w:szCs w:val="20"/>
          <w:bdr w:val="none" w:sz="0" w:space="0" w:color="auto"/>
          <w:lang w:eastAsia="es-CO"/>
        </w:rPr>
        <w:t xml:space="preserve"> </w:t>
      </w:r>
      <w:r w:rsidR="0057645A" w:rsidRPr="00166AD9">
        <w:rPr>
          <w:rFonts w:eastAsia="Times New Roman"/>
          <w:color w:val="0E101A"/>
          <w:sz w:val="20"/>
          <w:szCs w:val="20"/>
          <w:bdr w:val="none" w:sz="0" w:space="0" w:color="auto"/>
          <w:lang w:eastAsia="es-CO"/>
        </w:rPr>
        <w:t>(</w:t>
      </w:r>
      <w:r w:rsidRPr="00166AD9">
        <w:rPr>
          <w:rFonts w:eastAsia="Times New Roman"/>
          <w:color w:val="0E101A"/>
          <w:sz w:val="20"/>
          <w:szCs w:val="20"/>
          <w:bdr w:val="none" w:sz="0" w:space="0" w:color="auto"/>
          <w:lang w:eastAsia="es-CO"/>
        </w:rPr>
        <w:t>v</w:t>
      </w:r>
      <w:r w:rsidR="0057645A" w:rsidRPr="00166AD9">
        <w:rPr>
          <w:rFonts w:eastAsia="Times New Roman"/>
          <w:color w:val="0E101A"/>
          <w:sz w:val="20"/>
          <w:szCs w:val="20"/>
          <w:bdr w:val="none" w:sz="0" w:space="0" w:color="auto"/>
          <w:lang w:eastAsia="es-CO"/>
        </w:rPr>
        <w:t xml:space="preserve">ersion </w:t>
      </w:r>
      <w:r w:rsidRPr="00166AD9">
        <w:rPr>
          <w:rFonts w:eastAsia="Times New Roman"/>
          <w:color w:val="0E101A"/>
          <w:sz w:val="20"/>
          <w:szCs w:val="20"/>
          <w:bdr w:val="none" w:sz="0" w:space="0" w:color="auto"/>
          <w:lang w:eastAsia="es-CO"/>
        </w:rPr>
        <w:t>3.1</w:t>
      </w:r>
      <w:r w:rsidR="0057645A" w:rsidRPr="00166AD9">
        <w:rPr>
          <w:rFonts w:eastAsia="Times New Roman"/>
          <w:color w:val="0E101A"/>
          <w:sz w:val="20"/>
          <w:szCs w:val="20"/>
          <w:bdr w:val="none" w:sz="0" w:space="0" w:color="auto"/>
          <w:lang w:eastAsia="es-CO"/>
        </w:rPr>
        <w:t xml:space="preserve">) </w:t>
      </w:r>
      <w:r w:rsidR="008D5F89" w:rsidRPr="008D5F89">
        <w:rPr>
          <w:sz w:val="20"/>
        </w:rPr>
        <w:t>[31]</w:t>
      </w:r>
      <w:r w:rsidRPr="00166AD9">
        <w:rPr>
          <w:rFonts w:eastAsia="Times New Roman"/>
          <w:color w:val="0E101A"/>
          <w:sz w:val="20"/>
          <w:szCs w:val="20"/>
          <w:bdr w:val="none" w:sz="0" w:space="0" w:color="auto"/>
          <w:lang w:eastAsia="es-CO"/>
        </w:rPr>
        <w:t xml:space="preserve">. </w:t>
      </w:r>
      <w:r w:rsidRPr="00166AD9">
        <w:rPr>
          <w:rFonts w:eastAsia="Times New Roman"/>
          <w:color w:val="0E101A"/>
          <w:sz w:val="20"/>
          <w:szCs w:val="20"/>
          <w:bdr w:val="none" w:sz="0" w:space="0" w:color="auto"/>
          <w:lang w:eastAsia="es-CO"/>
        </w:rPr>
        <w:lastRenderedPageBreak/>
        <w:t xml:space="preserve">Sequences were assigned to amplicon sequence variants (ASVs), retaining unique sequences occurring in several samples. The taxonomic identity was assigned to the ASVs in Qiime2 </w:t>
      </w:r>
      <w:bookmarkStart w:id="2" w:name="_Hlk83984145"/>
      <w:r w:rsidRPr="00166AD9">
        <w:rPr>
          <w:rFonts w:eastAsia="Times New Roman"/>
          <w:color w:val="0E101A"/>
          <w:sz w:val="20"/>
          <w:szCs w:val="20"/>
          <w:bdr w:val="none" w:sz="0" w:space="0" w:color="auto"/>
          <w:lang w:eastAsia="es-CO"/>
        </w:rPr>
        <w:t>(version 2020.11)</w:t>
      </w:r>
      <w:bookmarkEnd w:id="2"/>
      <w:r w:rsidRPr="00166AD9">
        <w:rPr>
          <w:rFonts w:eastAsia="Times New Roman"/>
          <w:color w:val="0E101A"/>
          <w:sz w:val="20"/>
          <w:szCs w:val="20"/>
          <w:bdr w:val="none" w:sz="0" w:space="0" w:color="auto"/>
          <w:lang w:eastAsia="es-CO"/>
        </w:rPr>
        <w:t xml:space="preserve"> using the </w:t>
      </w:r>
      <w:r w:rsidRPr="00166AD9">
        <w:rPr>
          <w:rFonts w:eastAsia="Times New Roman"/>
          <w:i/>
          <w:iCs/>
          <w:color w:val="0E101A"/>
          <w:sz w:val="20"/>
          <w:szCs w:val="20"/>
          <w:bdr w:val="none" w:sz="0" w:space="0" w:color="auto"/>
          <w:lang w:eastAsia="es-CO"/>
        </w:rPr>
        <w:t>q2-feature-classifier</w:t>
      </w:r>
      <w:r w:rsidRPr="00166AD9">
        <w:rPr>
          <w:rFonts w:eastAsia="Times New Roman"/>
          <w:color w:val="0E101A"/>
          <w:sz w:val="20"/>
          <w:szCs w:val="20"/>
          <w:bdr w:val="none" w:sz="0" w:space="0" w:color="auto"/>
          <w:lang w:eastAsia="es-CO"/>
        </w:rPr>
        <w:t xml:space="preserve"> with the </w:t>
      </w:r>
      <w:r w:rsidRPr="00166AD9">
        <w:rPr>
          <w:rFonts w:eastAsia="Times New Roman"/>
          <w:i/>
          <w:iCs/>
          <w:color w:val="0E101A"/>
          <w:sz w:val="20"/>
          <w:szCs w:val="20"/>
          <w:bdr w:val="none" w:sz="0" w:space="0" w:color="auto"/>
          <w:lang w:eastAsia="es-CO"/>
        </w:rPr>
        <w:t>classify-</w:t>
      </w:r>
      <w:proofErr w:type="spellStart"/>
      <w:r w:rsidRPr="00166AD9">
        <w:rPr>
          <w:rFonts w:eastAsia="Times New Roman"/>
          <w:i/>
          <w:iCs/>
          <w:color w:val="0E101A"/>
          <w:sz w:val="20"/>
          <w:szCs w:val="20"/>
          <w:bdr w:val="none" w:sz="0" w:space="0" w:color="auto"/>
          <w:lang w:eastAsia="es-CO"/>
        </w:rPr>
        <w:t>sklearn</w:t>
      </w:r>
      <w:proofErr w:type="spellEnd"/>
      <w:r w:rsidRPr="00166AD9">
        <w:rPr>
          <w:rFonts w:eastAsia="Times New Roman"/>
          <w:color w:val="0E101A"/>
          <w:sz w:val="20"/>
          <w:szCs w:val="20"/>
          <w:bdr w:val="none" w:sz="0" w:space="0" w:color="auto"/>
          <w:lang w:eastAsia="es-CO"/>
        </w:rPr>
        <w:t xml:space="preserve"> method and the Unite</w:t>
      </w:r>
      <w:r w:rsidR="00AC1910" w:rsidRPr="00166AD9">
        <w:rPr>
          <w:rFonts w:eastAsia="Times New Roman"/>
          <w:color w:val="0E101A"/>
          <w:sz w:val="20"/>
          <w:szCs w:val="20"/>
          <w:bdr w:val="none" w:sz="0" w:space="0" w:color="auto"/>
          <w:lang w:eastAsia="es-CO"/>
        </w:rPr>
        <w:t xml:space="preserve"> </w:t>
      </w:r>
      <w:r w:rsidRPr="00166AD9">
        <w:rPr>
          <w:rFonts w:eastAsia="Times New Roman"/>
          <w:color w:val="0E101A"/>
          <w:sz w:val="20"/>
          <w:szCs w:val="20"/>
          <w:bdr w:val="none" w:sz="0" w:space="0" w:color="auto"/>
          <w:lang w:eastAsia="es-CO"/>
        </w:rPr>
        <w:t xml:space="preserve">databases with 97% dynamic grouping and 99% </w:t>
      </w:r>
      <w:r w:rsidR="00E14C1D" w:rsidRPr="00166AD9">
        <w:rPr>
          <w:rFonts w:eastAsia="Times New Roman"/>
          <w:color w:val="0E101A"/>
          <w:sz w:val="20"/>
          <w:szCs w:val="20"/>
          <w:bdr w:val="none" w:sz="0" w:space="0" w:color="auto"/>
          <w:lang w:eastAsia="es-CO"/>
        </w:rPr>
        <w:t>(</w:t>
      </w:r>
      <w:r w:rsidRPr="00166AD9">
        <w:rPr>
          <w:rFonts w:eastAsia="Times New Roman"/>
          <w:color w:val="0E101A"/>
          <w:sz w:val="20"/>
          <w:szCs w:val="20"/>
          <w:bdr w:val="none" w:sz="0" w:space="0" w:color="auto"/>
          <w:lang w:eastAsia="es-CO"/>
        </w:rPr>
        <w:t>version 8.3</w:t>
      </w:r>
      <w:r w:rsidR="00E14C1D" w:rsidRPr="00166AD9">
        <w:rPr>
          <w:rFonts w:eastAsia="Times New Roman"/>
          <w:color w:val="0E101A"/>
          <w:sz w:val="20"/>
          <w:szCs w:val="20"/>
          <w:bdr w:val="none" w:sz="0" w:space="0" w:color="auto"/>
          <w:lang w:eastAsia="es-CO"/>
        </w:rPr>
        <w:t>)</w:t>
      </w:r>
      <w:r w:rsidRPr="00166AD9">
        <w:rPr>
          <w:rFonts w:eastAsia="Times New Roman"/>
          <w:color w:val="0E101A"/>
          <w:sz w:val="20"/>
          <w:szCs w:val="20"/>
          <w:bdr w:val="none" w:sz="0" w:space="0" w:color="auto"/>
          <w:lang w:eastAsia="es-CO"/>
        </w:rPr>
        <w:t xml:space="preserve"> </w:t>
      </w:r>
      <w:r w:rsidR="008D5F89" w:rsidRPr="008D5F89">
        <w:rPr>
          <w:sz w:val="20"/>
        </w:rPr>
        <w:t>[30, 32, 33]</w:t>
      </w:r>
      <w:r w:rsidRPr="00166AD9">
        <w:rPr>
          <w:rFonts w:eastAsia="Times New Roman"/>
          <w:color w:val="0E101A"/>
          <w:sz w:val="20"/>
          <w:szCs w:val="20"/>
          <w:bdr w:val="none" w:sz="0" w:space="0" w:color="auto"/>
          <w:lang w:eastAsia="es-CO"/>
        </w:rPr>
        <w:t xml:space="preserve">. The dataset was trained with the Qiime2 </w:t>
      </w:r>
      <w:r w:rsidR="00024760" w:rsidRPr="00166AD9">
        <w:rPr>
          <w:rFonts w:eastAsia="Times New Roman"/>
          <w:color w:val="0E101A"/>
          <w:sz w:val="20"/>
          <w:szCs w:val="20"/>
          <w:bdr w:val="none" w:sz="0" w:space="0" w:color="auto"/>
          <w:lang w:eastAsia="es-CO"/>
        </w:rPr>
        <w:t xml:space="preserve">(version 2020.11) </w:t>
      </w:r>
      <w:r w:rsidRPr="00166AD9">
        <w:rPr>
          <w:rFonts w:eastAsia="Times New Roman"/>
          <w:i/>
          <w:iCs/>
          <w:color w:val="0E101A"/>
          <w:sz w:val="20"/>
          <w:szCs w:val="20"/>
          <w:bdr w:val="none" w:sz="0" w:space="0" w:color="auto"/>
          <w:lang w:eastAsia="es-CO"/>
        </w:rPr>
        <w:t>q2-feature-classifier</w:t>
      </w:r>
      <w:r w:rsidRPr="00166AD9">
        <w:rPr>
          <w:rFonts w:eastAsia="Times New Roman"/>
          <w:color w:val="0E101A"/>
          <w:sz w:val="20"/>
          <w:szCs w:val="20"/>
          <w:bdr w:val="none" w:sz="0" w:space="0" w:color="auto"/>
          <w:lang w:eastAsia="es-CO"/>
        </w:rPr>
        <w:t xml:space="preserve"> using the Naive Bayes classifier method </w:t>
      </w:r>
      <w:r w:rsidR="008D5F89" w:rsidRPr="008D5F89">
        <w:rPr>
          <w:sz w:val="20"/>
        </w:rPr>
        <w:t>[33]</w:t>
      </w:r>
      <w:r w:rsidRPr="00166AD9">
        <w:rPr>
          <w:rFonts w:eastAsia="Times New Roman"/>
          <w:color w:val="0E101A"/>
          <w:sz w:val="20"/>
          <w:szCs w:val="20"/>
          <w:bdr w:val="none" w:sz="0" w:space="0" w:color="auto"/>
          <w:lang w:eastAsia="es-CO"/>
        </w:rPr>
        <w:t>. The ASV</w:t>
      </w:r>
      <w:r w:rsidR="00E14C1D" w:rsidRPr="00166AD9">
        <w:rPr>
          <w:rFonts w:eastAsia="Times New Roman"/>
          <w:color w:val="0E101A"/>
          <w:sz w:val="20"/>
          <w:szCs w:val="20"/>
          <w:bdr w:val="none" w:sz="0" w:space="0" w:color="auto"/>
          <w:lang w:eastAsia="es-CO"/>
        </w:rPr>
        <w:t>s</w:t>
      </w:r>
      <w:r w:rsidRPr="00166AD9">
        <w:rPr>
          <w:rFonts w:eastAsia="Times New Roman"/>
          <w:color w:val="0E101A"/>
          <w:sz w:val="20"/>
          <w:szCs w:val="20"/>
          <w:bdr w:val="none" w:sz="0" w:space="0" w:color="auto"/>
          <w:lang w:eastAsia="es-CO"/>
        </w:rPr>
        <w:t xml:space="preserve"> tables were filtered to exclude mitochondrial, chloroplast, and arcuate archaeal sequences with the </w:t>
      </w:r>
      <w:r w:rsidRPr="00166AD9">
        <w:rPr>
          <w:rFonts w:eastAsia="Times New Roman"/>
          <w:i/>
          <w:iCs/>
          <w:color w:val="0E101A"/>
          <w:sz w:val="20"/>
          <w:szCs w:val="20"/>
          <w:bdr w:val="none" w:sz="0" w:space="0" w:color="auto"/>
          <w:lang w:eastAsia="es-CO"/>
        </w:rPr>
        <w:t>filter-table</w:t>
      </w:r>
      <w:r w:rsidRPr="00166AD9">
        <w:rPr>
          <w:rFonts w:eastAsia="Times New Roman"/>
          <w:color w:val="0E101A"/>
          <w:sz w:val="20"/>
          <w:szCs w:val="20"/>
          <w:bdr w:val="none" w:sz="0" w:space="0" w:color="auto"/>
          <w:lang w:eastAsia="es-CO"/>
        </w:rPr>
        <w:t xml:space="preserve"> functionality of Qiime2 </w:t>
      </w:r>
      <w:r w:rsidR="00024760" w:rsidRPr="00166AD9">
        <w:rPr>
          <w:rFonts w:eastAsia="Times New Roman"/>
          <w:color w:val="0E101A"/>
          <w:sz w:val="20"/>
          <w:szCs w:val="20"/>
          <w:bdr w:val="none" w:sz="0" w:space="0" w:color="auto"/>
          <w:lang w:eastAsia="es-CO"/>
        </w:rPr>
        <w:t xml:space="preserve">(version 2020.11) </w:t>
      </w:r>
      <w:r w:rsidR="008D5F89" w:rsidRPr="008D5F89">
        <w:rPr>
          <w:sz w:val="20"/>
        </w:rPr>
        <w:t>[33]</w:t>
      </w:r>
      <w:r w:rsidR="004C654E">
        <w:rPr>
          <w:rFonts w:eastAsia="Times New Roman"/>
          <w:color w:val="0E101A"/>
          <w:sz w:val="20"/>
          <w:szCs w:val="20"/>
          <w:bdr w:val="none" w:sz="0" w:space="0" w:color="auto"/>
          <w:lang w:eastAsia="es-CO"/>
        </w:rPr>
        <w:t xml:space="preserve">. </w:t>
      </w:r>
      <w:r w:rsidR="003F6FC7">
        <w:rPr>
          <w:rFonts w:eastAsia="Times New Roman"/>
          <w:color w:val="0E101A"/>
          <w:sz w:val="20"/>
          <w:szCs w:val="20"/>
          <w:bdr w:val="none" w:sz="0" w:space="0" w:color="auto"/>
          <w:lang w:eastAsia="es-CO"/>
        </w:rPr>
        <w:t>The r</w:t>
      </w:r>
      <w:r w:rsidR="00C34654" w:rsidRPr="00166AD9">
        <w:rPr>
          <w:rFonts w:eastAsia="Times New Roman"/>
          <w:color w:val="0E101A"/>
          <w:sz w:val="20"/>
          <w:szCs w:val="20"/>
          <w:bdr w:val="none" w:sz="0" w:space="0" w:color="auto"/>
          <w:lang w:eastAsia="es-CO"/>
        </w:rPr>
        <w:t>esultin</w:t>
      </w:r>
      <w:r w:rsidR="003F6FC7">
        <w:rPr>
          <w:rFonts w:eastAsia="Times New Roman"/>
          <w:color w:val="0E101A"/>
          <w:sz w:val="20"/>
          <w:szCs w:val="20"/>
          <w:bdr w:val="none" w:sz="0" w:space="0" w:color="auto"/>
          <w:lang w:eastAsia="es-CO"/>
        </w:rPr>
        <w:t>g</w:t>
      </w:r>
      <w:r w:rsidR="00C34654" w:rsidRPr="00166AD9">
        <w:rPr>
          <w:rFonts w:eastAsia="Times New Roman"/>
          <w:color w:val="0E101A"/>
          <w:sz w:val="20"/>
          <w:szCs w:val="20"/>
          <w:bdr w:val="none" w:sz="0" w:space="0" w:color="auto"/>
          <w:lang w:eastAsia="es-CO"/>
        </w:rPr>
        <w:t xml:space="preserve"> tables were used for</w:t>
      </w:r>
      <w:r w:rsidR="004C654E">
        <w:rPr>
          <w:rFonts w:eastAsia="Times New Roman"/>
          <w:color w:val="0E101A"/>
          <w:sz w:val="20"/>
          <w:szCs w:val="20"/>
          <w:bdr w:val="none" w:sz="0" w:space="0" w:color="auto"/>
          <w:lang w:eastAsia="es-CO"/>
        </w:rPr>
        <w:t xml:space="preserve"> the analyses</w:t>
      </w:r>
      <w:r w:rsidR="00C34654" w:rsidRPr="00166AD9">
        <w:rPr>
          <w:rFonts w:eastAsia="Times New Roman"/>
          <w:color w:val="0E101A"/>
          <w:sz w:val="20"/>
          <w:szCs w:val="20"/>
          <w:bdr w:val="none" w:sz="0" w:space="0" w:color="auto"/>
          <w:lang w:eastAsia="es-CO"/>
        </w:rPr>
        <w:t xml:space="preserve">. </w:t>
      </w:r>
    </w:p>
    <w:p w14:paraId="1315D25F" w14:textId="4CED1294" w:rsidR="00DE78B4" w:rsidRPr="00890207"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90207">
        <w:rPr>
          <w:rFonts w:eastAsia="Times New Roman"/>
          <w:b/>
          <w:bCs/>
          <w:color w:val="0E101A"/>
          <w:sz w:val="20"/>
          <w:szCs w:val="20"/>
          <w:bdr w:val="none" w:sz="0" w:space="0" w:color="auto"/>
          <w:lang w:eastAsia="es-CO"/>
        </w:rPr>
        <w:t>Composition and diversity of fungal communities</w:t>
      </w:r>
    </w:p>
    <w:p w14:paraId="3AC6A364" w14:textId="6F8BA22F" w:rsidR="00DE78B4" w:rsidRPr="00166AD9" w:rsidRDefault="004C654E"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Pr>
          <w:rFonts w:eastAsia="Times New Roman"/>
          <w:color w:val="0E101A"/>
          <w:sz w:val="20"/>
          <w:szCs w:val="20"/>
          <w:bdr w:val="none" w:sz="0" w:space="0" w:color="auto"/>
          <w:lang w:eastAsia="es-CO"/>
        </w:rPr>
        <w:t>A</w:t>
      </w:r>
      <w:r w:rsidR="00DE78B4" w:rsidRPr="00166AD9">
        <w:rPr>
          <w:rFonts w:eastAsia="Times New Roman"/>
          <w:color w:val="0E101A"/>
          <w:sz w:val="20"/>
          <w:szCs w:val="20"/>
          <w:bdr w:val="none" w:sz="0" w:space="0" w:color="auto"/>
          <w:lang w:eastAsia="es-CO"/>
        </w:rPr>
        <w:t xml:space="preserve">lpha diversity metrics (Richness, </w:t>
      </w:r>
      <w:r w:rsidR="00CD01D9">
        <w:rPr>
          <w:rFonts w:eastAsia="Times New Roman"/>
          <w:color w:val="0E101A"/>
          <w:sz w:val="20"/>
          <w:szCs w:val="20"/>
          <w:bdr w:val="none" w:sz="0" w:space="0" w:color="auto"/>
          <w:lang w:eastAsia="es-CO"/>
        </w:rPr>
        <w:t>Shannon</w:t>
      </w:r>
      <w:r w:rsidR="00DE78B4" w:rsidRPr="00166AD9">
        <w:rPr>
          <w:rFonts w:eastAsia="Times New Roman"/>
          <w:color w:val="0E101A"/>
          <w:sz w:val="20"/>
          <w:szCs w:val="20"/>
          <w:bdr w:val="none" w:sz="0" w:space="0" w:color="auto"/>
          <w:lang w:eastAsia="es-CO"/>
        </w:rPr>
        <w:t xml:space="preserve">, and Faith's phylogenetic diversity indexes) were calculated using the </w:t>
      </w:r>
      <w:r w:rsidR="00DE78B4" w:rsidRPr="00166AD9">
        <w:rPr>
          <w:rFonts w:eastAsia="Times New Roman"/>
          <w:i/>
          <w:iCs/>
          <w:color w:val="0E101A"/>
          <w:sz w:val="20"/>
          <w:szCs w:val="20"/>
          <w:bdr w:val="none" w:sz="0" w:space="0" w:color="auto"/>
          <w:lang w:eastAsia="es-CO"/>
        </w:rPr>
        <w:t>core-metrics-phylogenetic</w:t>
      </w:r>
      <w:r w:rsidR="00DE78B4" w:rsidRPr="00166AD9">
        <w:rPr>
          <w:rFonts w:eastAsia="Times New Roman"/>
          <w:color w:val="0E101A"/>
          <w:sz w:val="20"/>
          <w:szCs w:val="20"/>
          <w:bdr w:val="none" w:sz="0" w:space="0" w:color="auto"/>
          <w:lang w:eastAsia="es-CO"/>
        </w:rPr>
        <w:t xml:space="preserve"> and alpha diversity methods of Qiime2 </w:t>
      </w:r>
      <w:r w:rsidR="00024760" w:rsidRPr="00166AD9">
        <w:rPr>
          <w:rFonts w:eastAsia="Times New Roman"/>
          <w:color w:val="0E101A"/>
          <w:sz w:val="20"/>
          <w:szCs w:val="20"/>
          <w:bdr w:val="none" w:sz="0" w:space="0" w:color="auto"/>
          <w:lang w:eastAsia="es-CO"/>
        </w:rPr>
        <w:t xml:space="preserve">(version 2020.11) </w:t>
      </w:r>
      <w:r w:rsidR="00DE78B4" w:rsidRPr="00166AD9">
        <w:rPr>
          <w:rFonts w:eastAsia="Times New Roman"/>
          <w:color w:val="0E101A"/>
          <w:sz w:val="20"/>
          <w:szCs w:val="20"/>
          <w:bdr w:val="none" w:sz="0" w:space="0" w:color="auto"/>
          <w:lang w:eastAsia="es-CO"/>
        </w:rPr>
        <w:t>with a rarefication depth of 18145 sequences</w:t>
      </w:r>
      <w:r w:rsidR="00C34654" w:rsidRPr="00166AD9">
        <w:rPr>
          <w:rFonts w:eastAsia="Times New Roman"/>
          <w:color w:val="0E101A"/>
          <w:sz w:val="20"/>
          <w:szCs w:val="20"/>
          <w:bdr w:val="none" w:sz="0" w:space="0" w:color="auto"/>
          <w:lang w:eastAsia="es-CO"/>
        </w:rPr>
        <w:t xml:space="preserve"> considering rarefaction curves</w:t>
      </w:r>
      <w:r w:rsidR="00B30F0E">
        <w:rPr>
          <w:rFonts w:eastAsia="Times New Roman"/>
          <w:color w:val="0E101A"/>
          <w:sz w:val="20"/>
          <w:szCs w:val="20"/>
          <w:bdr w:val="none" w:sz="0" w:space="0" w:color="auto"/>
          <w:lang w:eastAsia="es-CO"/>
        </w:rPr>
        <w:t xml:space="preserve"> </w:t>
      </w:r>
      <w:r w:rsidR="008D5F89" w:rsidRPr="008D5F89">
        <w:rPr>
          <w:sz w:val="20"/>
        </w:rPr>
        <w:t>[33]</w:t>
      </w:r>
      <w:r w:rsidR="00DE78B4" w:rsidRPr="00166AD9">
        <w:rPr>
          <w:rFonts w:eastAsia="Times New Roman"/>
          <w:color w:val="0E101A"/>
          <w:sz w:val="20"/>
          <w:szCs w:val="20"/>
          <w:bdr w:val="none" w:sz="0" w:space="0" w:color="auto"/>
          <w:lang w:eastAsia="es-CO"/>
        </w:rPr>
        <w:t xml:space="preserve">. A unidirectional </w:t>
      </w:r>
      <w:proofErr w:type="spellStart"/>
      <w:r w:rsidR="00DE78B4" w:rsidRPr="00166AD9">
        <w:rPr>
          <w:rFonts w:eastAsia="Times New Roman"/>
          <w:color w:val="0E101A"/>
          <w:sz w:val="20"/>
          <w:szCs w:val="20"/>
          <w:bdr w:val="none" w:sz="0" w:space="0" w:color="auto"/>
          <w:lang w:eastAsia="es-CO"/>
        </w:rPr>
        <w:t>anova</w:t>
      </w:r>
      <w:proofErr w:type="spellEnd"/>
      <w:r w:rsidR="00DE78B4" w:rsidRPr="00166AD9">
        <w:rPr>
          <w:rFonts w:eastAsia="Times New Roman"/>
          <w:color w:val="0E101A"/>
          <w:sz w:val="20"/>
          <w:szCs w:val="20"/>
          <w:bdr w:val="none" w:sz="0" w:space="0" w:color="auto"/>
          <w:lang w:eastAsia="es-CO"/>
        </w:rPr>
        <w:t xml:space="preserve"> was used to compare the alpha diversit</w:t>
      </w:r>
      <w:r w:rsidR="00B6245B">
        <w:rPr>
          <w:rFonts w:eastAsia="Times New Roman"/>
          <w:color w:val="0E101A"/>
          <w:sz w:val="20"/>
          <w:szCs w:val="20"/>
          <w:bdr w:val="none" w:sz="0" w:space="0" w:color="auto"/>
          <w:lang w:eastAsia="es-CO"/>
        </w:rPr>
        <w:t>ies</w:t>
      </w:r>
      <w:r w:rsidR="00DE78B4" w:rsidRPr="00166AD9">
        <w:rPr>
          <w:rFonts w:eastAsia="Times New Roman"/>
          <w:color w:val="0E101A"/>
          <w:sz w:val="20"/>
          <w:szCs w:val="20"/>
          <w:bdr w:val="none" w:sz="0" w:space="0" w:color="auto"/>
          <w:lang w:eastAsia="es-CO"/>
        </w:rPr>
        <w:t xml:space="preserve"> </w:t>
      </w:r>
      <w:r w:rsidR="00CC0206">
        <w:rPr>
          <w:rFonts w:eastAsia="Times New Roman"/>
          <w:color w:val="0E101A"/>
          <w:sz w:val="20"/>
          <w:szCs w:val="20"/>
          <w:bdr w:val="none" w:sz="0" w:space="0" w:color="auto"/>
          <w:lang w:eastAsia="es-CO"/>
        </w:rPr>
        <w:t>between</w:t>
      </w:r>
      <w:r w:rsidR="00DE78B4" w:rsidRPr="00166AD9">
        <w:rPr>
          <w:rFonts w:eastAsia="Times New Roman"/>
          <w:color w:val="0E101A"/>
          <w:sz w:val="20"/>
          <w:szCs w:val="20"/>
          <w:bdr w:val="none" w:sz="0" w:space="0" w:color="auto"/>
          <w:lang w:eastAsia="es-CO"/>
        </w:rPr>
        <w:t xml:space="preserve"> </w:t>
      </w:r>
      <w:r w:rsidR="00B6245B">
        <w:rPr>
          <w:rFonts w:eastAsia="Times New Roman"/>
          <w:color w:val="0E101A"/>
          <w:sz w:val="20"/>
          <w:szCs w:val="20"/>
          <w:bdr w:val="none" w:sz="0" w:space="0" w:color="auto"/>
          <w:lang w:eastAsia="es-CO"/>
        </w:rPr>
        <w:t>fruit</w:t>
      </w:r>
      <w:r w:rsidR="00DE78B4" w:rsidRPr="00166AD9">
        <w:rPr>
          <w:rFonts w:eastAsia="Times New Roman"/>
          <w:color w:val="0E101A"/>
          <w:sz w:val="20"/>
          <w:szCs w:val="20"/>
          <w:bdr w:val="none" w:sz="0" w:space="0" w:color="auto"/>
          <w:lang w:eastAsia="es-CO"/>
        </w:rPr>
        <w:t>s with mild and severe damage</w:t>
      </w:r>
      <w:r w:rsidR="00CC0206">
        <w:rPr>
          <w:rFonts w:eastAsia="Times New Roman"/>
          <w:color w:val="0E101A"/>
          <w:sz w:val="20"/>
          <w:szCs w:val="20"/>
          <w:bdr w:val="none" w:sz="0" w:space="0" w:color="auto"/>
          <w:lang w:eastAsia="es-CO"/>
        </w:rPr>
        <w:t>s</w:t>
      </w:r>
      <w:r w:rsidR="00DE78B4" w:rsidRPr="00166AD9">
        <w:rPr>
          <w:rFonts w:eastAsia="Times New Roman"/>
          <w:color w:val="0E101A"/>
          <w:sz w:val="20"/>
          <w:szCs w:val="20"/>
          <w:bdr w:val="none" w:sz="0" w:space="0" w:color="auto"/>
          <w:lang w:eastAsia="es-CO"/>
        </w:rPr>
        <w:t xml:space="preserve"> using the </w:t>
      </w:r>
      <w:proofErr w:type="spellStart"/>
      <w:r w:rsidR="00DE78B4" w:rsidRPr="00166AD9">
        <w:rPr>
          <w:rFonts w:eastAsia="Times New Roman"/>
          <w:i/>
          <w:iCs/>
          <w:color w:val="0E101A"/>
          <w:sz w:val="20"/>
          <w:szCs w:val="20"/>
          <w:bdr w:val="none" w:sz="0" w:space="0" w:color="auto"/>
          <w:lang w:eastAsia="es-CO"/>
        </w:rPr>
        <w:t>anova</w:t>
      </w:r>
      <w:proofErr w:type="spellEnd"/>
      <w:r w:rsidR="00DE78B4" w:rsidRPr="00166AD9">
        <w:rPr>
          <w:rFonts w:eastAsia="Times New Roman"/>
          <w:color w:val="0E101A"/>
          <w:sz w:val="20"/>
          <w:szCs w:val="20"/>
          <w:bdr w:val="none" w:sz="0" w:space="0" w:color="auto"/>
          <w:lang w:eastAsia="es-CO"/>
        </w:rPr>
        <w:t xml:space="preserve"> function of the R library </w:t>
      </w:r>
      <w:r w:rsidR="00DE78B4" w:rsidRPr="00166AD9">
        <w:rPr>
          <w:rFonts w:eastAsia="Times New Roman"/>
          <w:i/>
          <w:iCs/>
          <w:color w:val="0E101A"/>
          <w:sz w:val="20"/>
          <w:szCs w:val="20"/>
          <w:bdr w:val="none" w:sz="0" w:space="0" w:color="auto"/>
          <w:lang w:eastAsia="es-CO"/>
        </w:rPr>
        <w:t>stats</w:t>
      </w:r>
      <w:r w:rsidR="00DE78B4" w:rsidRPr="00166AD9">
        <w:rPr>
          <w:rFonts w:eastAsia="Times New Roman"/>
          <w:color w:val="0E101A"/>
          <w:sz w:val="20"/>
          <w:szCs w:val="20"/>
          <w:bdr w:val="none" w:sz="0" w:space="0" w:color="auto"/>
          <w:lang w:eastAsia="es-CO"/>
        </w:rPr>
        <w:t xml:space="preserve"> (version 4.0.4)</w:t>
      </w:r>
      <w:r w:rsidR="00E14C1D" w:rsidRPr="00166AD9">
        <w:rPr>
          <w:rFonts w:eastAsia="Times New Roman"/>
          <w:color w:val="0E101A"/>
          <w:sz w:val="20"/>
          <w:szCs w:val="20"/>
          <w:bdr w:val="none" w:sz="0" w:space="0" w:color="auto"/>
          <w:lang w:eastAsia="es-CO"/>
        </w:rPr>
        <w:t xml:space="preserve"> </w:t>
      </w:r>
      <w:r w:rsidR="008D5F89" w:rsidRPr="008D5F89">
        <w:rPr>
          <w:sz w:val="20"/>
        </w:rPr>
        <w:t>[27]</w:t>
      </w:r>
      <w:r w:rsidR="00DE78B4" w:rsidRPr="00166AD9">
        <w:rPr>
          <w:rFonts w:eastAsia="Times New Roman"/>
          <w:color w:val="0E101A"/>
          <w:sz w:val="20"/>
          <w:szCs w:val="20"/>
          <w:bdr w:val="none" w:sz="0" w:space="0" w:color="auto"/>
          <w:lang w:eastAsia="es-CO"/>
        </w:rPr>
        <w:t>.</w:t>
      </w:r>
    </w:p>
    <w:p w14:paraId="1A1A1A28" w14:textId="53C56068" w:rsidR="007F4AB8" w:rsidRPr="00166AD9"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166AD9">
        <w:rPr>
          <w:rFonts w:eastAsia="Times New Roman"/>
          <w:color w:val="0E101A"/>
          <w:sz w:val="20"/>
          <w:szCs w:val="20"/>
          <w:bdr w:val="none" w:sz="0" w:space="0" w:color="auto"/>
          <w:lang w:eastAsia="es-CO"/>
        </w:rPr>
        <w:t>A principal coordinate analysis (</w:t>
      </w:r>
      <w:proofErr w:type="spellStart"/>
      <w:r w:rsidRPr="00166AD9">
        <w:rPr>
          <w:rFonts w:eastAsia="Times New Roman"/>
          <w:color w:val="0E101A"/>
          <w:sz w:val="20"/>
          <w:szCs w:val="20"/>
          <w:bdr w:val="none" w:sz="0" w:space="0" w:color="auto"/>
          <w:lang w:eastAsia="es-CO"/>
        </w:rPr>
        <w:t>PCoA</w:t>
      </w:r>
      <w:proofErr w:type="spellEnd"/>
      <w:r w:rsidRPr="00166AD9">
        <w:rPr>
          <w:rFonts w:eastAsia="Times New Roman"/>
          <w:color w:val="0E101A"/>
          <w:sz w:val="20"/>
          <w:szCs w:val="20"/>
          <w:bdr w:val="none" w:sz="0" w:space="0" w:color="auto"/>
          <w:lang w:eastAsia="es-CO"/>
        </w:rPr>
        <w:t xml:space="preserve">) and a principal coordinate canonical analysis (CAP) analysis constrained to the </w:t>
      </w:r>
      <w:r w:rsidR="00B6245B" w:rsidRPr="00166AD9">
        <w:rPr>
          <w:rFonts w:eastAsia="Times New Roman"/>
          <w:color w:val="0E101A"/>
          <w:sz w:val="20"/>
          <w:szCs w:val="20"/>
          <w:bdr w:val="none" w:sz="0" w:space="0" w:color="auto"/>
          <w:lang w:eastAsia="es-CO"/>
        </w:rPr>
        <w:t xml:space="preserve">damage </w:t>
      </w:r>
      <w:r w:rsidRPr="00166AD9">
        <w:rPr>
          <w:rFonts w:eastAsia="Times New Roman"/>
          <w:color w:val="0E101A"/>
          <w:sz w:val="20"/>
          <w:szCs w:val="20"/>
          <w:bdr w:val="none" w:sz="0" w:space="0" w:color="auto"/>
          <w:lang w:eastAsia="es-CO"/>
        </w:rPr>
        <w:t>strength (mild and severe) were used to compare the fungal communities (beta diversity). The weighted-</w:t>
      </w:r>
      <w:proofErr w:type="spellStart"/>
      <w:r w:rsidRPr="00166AD9">
        <w:rPr>
          <w:rFonts w:eastAsia="Times New Roman"/>
          <w:color w:val="0E101A"/>
          <w:sz w:val="20"/>
          <w:szCs w:val="20"/>
          <w:bdr w:val="none" w:sz="0" w:space="0" w:color="auto"/>
          <w:lang w:eastAsia="es-CO"/>
        </w:rPr>
        <w:t>UniFrac</w:t>
      </w:r>
      <w:proofErr w:type="spellEnd"/>
      <w:r w:rsidR="00E14C1D" w:rsidRPr="00166AD9">
        <w:rPr>
          <w:rFonts w:eastAsia="Times New Roman"/>
          <w:color w:val="0E101A"/>
          <w:sz w:val="20"/>
          <w:szCs w:val="20"/>
          <w:bdr w:val="none" w:sz="0" w:space="0" w:color="auto"/>
          <w:lang w:eastAsia="es-CO"/>
        </w:rPr>
        <w:t>-</w:t>
      </w:r>
      <w:r w:rsidRPr="00166AD9">
        <w:rPr>
          <w:rFonts w:eastAsia="Times New Roman"/>
          <w:color w:val="0E101A"/>
          <w:sz w:val="20"/>
          <w:szCs w:val="20"/>
          <w:bdr w:val="none" w:sz="0" w:space="0" w:color="auto"/>
          <w:lang w:eastAsia="es-CO"/>
        </w:rPr>
        <w:t xml:space="preserve">distance metric and the ordinate function of the R library </w:t>
      </w:r>
      <w:proofErr w:type="spellStart"/>
      <w:r w:rsidRPr="00166AD9">
        <w:rPr>
          <w:rFonts w:eastAsia="Times New Roman"/>
          <w:i/>
          <w:iCs/>
          <w:color w:val="0E101A"/>
          <w:sz w:val="20"/>
          <w:szCs w:val="20"/>
          <w:bdr w:val="none" w:sz="0" w:space="0" w:color="auto"/>
          <w:lang w:eastAsia="es-CO"/>
        </w:rPr>
        <w:t>phyloseq</w:t>
      </w:r>
      <w:proofErr w:type="spellEnd"/>
      <w:r w:rsidRPr="00166AD9">
        <w:rPr>
          <w:rFonts w:eastAsia="Times New Roman"/>
          <w:color w:val="0E101A"/>
          <w:sz w:val="20"/>
          <w:szCs w:val="20"/>
          <w:bdr w:val="none" w:sz="0" w:space="0" w:color="auto"/>
          <w:lang w:eastAsia="es-CO"/>
        </w:rPr>
        <w:t xml:space="preserve"> (version 1.34.0) were used for these analyses</w:t>
      </w:r>
      <w:r w:rsidR="00E14C1D" w:rsidRPr="00166AD9">
        <w:rPr>
          <w:rFonts w:eastAsia="Times New Roman"/>
          <w:color w:val="0E101A"/>
          <w:sz w:val="20"/>
          <w:szCs w:val="20"/>
          <w:bdr w:val="none" w:sz="0" w:space="0" w:color="auto"/>
          <w:lang w:eastAsia="es-CO"/>
        </w:rPr>
        <w:t xml:space="preserve"> </w:t>
      </w:r>
      <w:r w:rsidR="008D5F89" w:rsidRPr="008D5F89">
        <w:rPr>
          <w:sz w:val="20"/>
        </w:rPr>
        <w:t>[34]</w:t>
      </w:r>
      <w:r w:rsidRPr="00166AD9">
        <w:rPr>
          <w:rFonts w:eastAsia="Times New Roman"/>
          <w:color w:val="0E101A"/>
          <w:sz w:val="20"/>
          <w:szCs w:val="20"/>
          <w:bdr w:val="none" w:sz="0" w:space="0" w:color="auto"/>
          <w:lang w:eastAsia="es-CO"/>
        </w:rPr>
        <w:t>. ASVs table</w:t>
      </w:r>
      <w:r w:rsidR="003F6FC7">
        <w:rPr>
          <w:rFonts w:eastAsia="Times New Roman"/>
          <w:color w:val="0E101A"/>
          <w:sz w:val="20"/>
          <w:szCs w:val="20"/>
          <w:bdr w:val="none" w:sz="0" w:space="0" w:color="auto"/>
          <w:lang w:eastAsia="es-CO"/>
        </w:rPr>
        <w:t>s</w:t>
      </w:r>
      <w:r w:rsidRPr="00166AD9">
        <w:rPr>
          <w:rFonts w:eastAsia="Times New Roman"/>
          <w:color w:val="0E101A"/>
          <w:sz w:val="20"/>
          <w:szCs w:val="20"/>
          <w:bdr w:val="none" w:sz="0" w:space="0" w:color="auto"/>
          <w:lang w:eastAsia="es-CO"/>
        </w:rPr>
        <w:t xml:space="preserve"> w</w:t>
      </w:r>
      <w:r w:rsidR="003F6FC7">
        <w:rPr>
          <w:rFonts w:eastAsia="Times New Roman"/>
          <w:color w:val="0E101A"/>
          <w:sz w:val="20"/>
          <w:szCs w:val="20"/>
          <w:bdr w:val="none" w:sz="0" w:space="0" w:color="auto"/>
          <w:lang w:eastAsia="es-CO"/>
        </w:rPr>
        <w:t>ere</w:t>
      </w:r>
      <w:r w:rsidRPr="00166AD9">
        <w:rPr>
          <w:rFonts w:eastAsia="Times New Roman"/>
          <w:color w:val="0E101A"/>
          <w:sz w:val="20"/>
          <w:szCs w:val="20"/>
          <w:bdr w:val="none" w:sz="0" w:space="0" w:color="auto"/>
          <w:lang w:eastAsia="es-CO"/>
        </w:rPr>
        <w:t xml:space="preserve"> normalized using the </w:t>
      </w:r>
      <w:proofErr w:type="spellStart"/>
      <w:r w:rsidRPr="00166AD9">
        <w:rPr>
          <w:rFonts w:eastAsia="Times New Roman"/>
          <w:i/>
          <w:iCs/>
          <w:color w:val="0E101A"/>
          <w:sz w:val="20"/>
          <w:szCs w:val="20"/>
          <w:bdr w:val="none" w:sz="0" w:space="0" w:color="auto"/>
          <w:lang w:eastAsia="es-CO"/>
        </w:rPr>
        <w:t>cumNorm</w:t>
      </w:r>
      <w:proofErr w:type="spellEnd"/>
      <w:r w:rsidRPr="00166AD9">
        <w:rPr>
          <w:rFonts w:eastAsia="Times New Roman"/>
          <w:color w:val="0E101A"/>
          <w:sz w:val="20"/>
          <w:szCs w:val="20"/>
          <w:bdr w:val="none" w:sz="0" w:space="0" w:color="auto"/>
          <w:lang w:eastAsia="es-CO"/>
        </w:rPr>
        <w:t xml:space="preserve"> function of the R library </w:t>
      </w:r>
      <w:proofErr w:type="spellStart"/>
      <w:r w:rsidRPr="00166AD9">
        <w:rPr>
          <w:rFonts w:eastAsia="Times New Roman"/>
          <w:i/>
          <w:iCs/>
          <w:color w:val="0E101A"/>
          <w:sz w:val="20"/>
          <w:szCs w:val="20"/>
          <w:bdr w:val="none" w:sz="0" w:space="0" w:color="auto"/>
          <w:lang w:eastAsia="es-CO"/>
        </w:rPr>
        <w:t>metagenomeSeq</w:t>
      </w:r>
      <w:proofErr w:type="spellEnd"/>
      <w:r w:rsidR="00024760" w:rsidRPr="00166AD9">
        <w:rPr>
          <w:rFonts w:eastAsia="Times New Roman"/>
          <w:i/>
          <w:iCs/>
          <w:color w:val="0E101A"/>
          <w:sz w:val="20"/>
          <w:szCs w:val="20"/>
          <w:bdr w:val="none" w:sz="0" w:space="0" w:color="auto"/>
          <w:lang w:eastAsia="es-CO"/>
        </w:rPr>
        <w:t xml:space="preserve"> </w:t>
      </w:r>
      <w:r w:rsidR="00024760" w:rsidRPr="00166AD9">
        <w:rPr>
          <w:rFonts w:eastAsia="Times New Roman"/>
          <w:color w:val="0E101A"/>
          <w:sz w:val="20"/>
          <w:szCs w:val="20"/>
          <w:bdr w:val="none" w:sz="0" w:space="0" w:color="auto"/>
          <w:lang w:eastAsia="es-CO"/>
        </w:rPr>
        <w:t>(version 3.4)</w:t>
      </w:r>
      <w:r w:rsidR="00C42351" w:rsidRPr="00166AD9">
        <w:rPr>
          <w:rFonts w:eastAsia="Times New Roman"/>
          <w:color w:val="0E101A"/>
          <w:sz w:val="20"/>
          <w:szCs w:val="20"/>
          <w:bdr w:val="none" w:sz="0" w:space="0" w:color="auto"/>
          <w:lang w:eastAsia="es-CO"/>
        </w:rPr>
        <w:t xml:space="preserve"> </w:t>
      </w:r>
      <w:r w:rsidRPr="00166AD9">
        <w:rPr>
          <w:rFonts w:eastAsia="Times New Roman"/>
          <w:color w:val="0E101A"/>
          <w:sz w:val="20"/>
          <w:szCs w:val="20"/>
          <w:bdr w:val="none" w:sz="0" w:space="0" w:color="auto"/>
          <w:lang w:eastAsia="es-CO"/>
        </w:rPr>
        <w:t xml:space="preserve">with the CSS (cumulative-sum scaling) method </w:t>
      </w:r>
      <w:r w:rsidR="008D5F89" w:rsidRPr="008D5F89">
        <w:rPr>
          <w:sz w:val="20"/>
        </w:rPr>
        <w:t>[35]</w:t>
      </w:r>
      <w:r w:rsidRPr="00166AD9">
        <w:rPr>
          <w:rFonts w:eastAsia="Times New Roman"/>
          <w:color w:val="0E101A"/>
          <w:sz w:val="20"/>
          <w:szCs w:val="20"/>
          <w:bdr w:val="none" w:sz="0" w:space="0" w:color="auto"/>
          <w:lang w:eastAsia="es-CO"/>
        </w:rPr>
        <w:t xml:space="preserve">. Differences between fungal communities were evaluated with permutational multivariate analysis of variance with the </w:t>
      </w:r>
      <w:proofErr w:type="spellStart"/>
      <w:r w:rsidRPr="00166AD9">
        <w:rPr>
          <w:rFonts w:eastAsia="Times New Roman"/>
          <w:i/>
          <w:iCs/>
          <w:color w:val="0E101A"/>
          <w:sz w:val="20"/>
          <w:szCs w:val="20"/>
          <w:bdr w:val="none" w:sz="0" w:space="0" w:color="auto"/>
          <w:lang w:eastAsia="es-CO"/>
        </w:rPr>
        <w:t>adonis</w:t>
      </w:r>
      <w:proofErr w:type="spellEnd"/>
      <w:r w:rsidRPr="00166AD9">
        <w:rPr>
          <w:rFonts w:eastAsia="Times New Roman"/>
          <w:color w:val="0E101A"/>
          <w:sz w:val="20"/>
          <w:szCs w:val="20"/>
          <w:bdr w:val="none" w:sz="0" w:space="0" w:color="auto"/>
          <w:lang w:eastAsia="es-CO"/>
        </w:rPr>
        <w:t xml:space="preserve"> and </w:t>
      </w:r>
      <w:proofErr w:type="spellStart"/>
      <w:r w:rsidRPr="00166AD9">
        <w:rPr>
          <w:rFonts w:eastAsia="Times New Roman"/>
          <w:i/>
          <w:iCs/>
          <w:color w:val="0E101A"/>
          <w:sz w:val="20"/>
          <w:szCs w:val="20"/>
          <w:bdr w:val="none" w:sz="0" w:space="0" w:color="auto"/>
          <w:lang w:eastAsia="es-CO"/>
        </w:rPr>
        <w:t>anova.cca</w:t>
      </w:r>
      <w:proofErr w:type="spellEnd"/>
      <w:r w:rsidRPr="00166AD9">
        <w:rPr>
          <w:rFonts w:eastAsia="Times New Roman"/>
          <w:color w:val="0E101A"/>
          <w:sz w:val="20"/>
          <w:szCs w:val="20"/>
          <w:bdr w:val="none" w:sz="0" w:space="0" w:color="auto"/>
          <w:lang w:eastAsia="es-CO"/>
        </w:rPr>
        <w:t xml:space="preserve"> functions of the R library </w:t>
      </w:r>
      <w:r w:rsidRPr="00166AD9">
        <w:rPr>
          <w:rFonts w:eastAsia="Times New Roman"/>
          <w:i/>
          <w:iCs/>
          <w:color w:val="0E101A"/>
          <w:sz w:val="20"/>
          <w:szCs w:val="20"/>
          <w:bdr w:val="none" w:sz="0" w:space="0" w:color="auto"/>
          <w:lang w:eastAsia="es-CO"/>
        </w:rPr>
        <w:t>vegan</w:t>
      </w:r>
      <w:r w:rsidRPr="00166AD9">
        <w:rPr>
          <w:rFonts w:eastAsia="Times New Roman"/>
          <w:color w:val="0E101A"/>
          <w:sz w:val="20"/>
          <w:szCs w:val="20"/>
          <w:bdr w:val="none" w:sz="0" w:space="0" w:color="auto"/>
          <w:lang w:eastAsia="es-CO"/>
        </w:rPr>
        <w:t xml:space="preserve"> (version 2.5-7) </w:t>
      </w:r>
      <w:r w:rsidR="008D5F89" w:rsidRPr="008D5F89">
        <w:rPr>
          <w:sz w:val="20"/>
        </w:rPr>
        <w:t>[36]</w:t>
      </w:r>
      <w:r w:rsidRPr="00166AD9">
        <w:rPr>
          <w:rFonts w:eastAsia="Times New Roman"/>
          <w:color w:val="0E101A"/>
          <w:sz w:val="20"/>
          <w:szCs w:val="20"/>
          <w:bdr w:val="none" w:sz="0" w:space="0" w:color="auto"/>
          <w:lang w:eastAsia="es-CO"/>
        </w:rPr>
        <w:t xml:space="preserve">. </w:t>
      </w:r>
      <w:r w:rsidR="00B6245B">
        <w:rPr>
          <w:rFonts w:eastAsia="Times New Roman"/>
          <w:color w:val="0E101A"/>
          <w:sz w:val="20"/>
          <w:szCs w:val="20"/>
          <w:bdr w:val="none" w:sz="0" w:space="0" w:color="auto"/>
          <w:lang w:eastAsia="es-CO"/>
        </w:rPr>
        <w:t>V</w:t>
      </w:r>
      <w:r w:rsidRPr="00166AD9">
        <w:rPr>
          <w:rFonts w:eastAsia="Times New Roman"/>
          <w:color w:val="0E101A"/>
          <w:sz w:val="20"/>
          <w:szCs w:val="20"/>
          <w:bdr w:val="none" w:sz="0" w:space="0" w:color="auto"/>
          <w:lang w:eastAsia="es-CO"/>
        </w:rPr>
        <w:t xml:space="preserve">isualization of principal component biplanes was done using the </w:t>
      </w:r>
      <w:proofErr w:type="spellStart"/>
      <w:r w:rsidRPr="00166AD9">
        <w:rPr>
          <w:rFonts w:eastAsia="Times New Roman"/>
          <w:i/>
          <w:iCs/>
          <w:color w:val="0E101A"/>
          <w:sz w:val="20"/>
          <w:szCs w:val="20"/>
          <w:bdr w:val="none" w:sz="0" w:space="0" w:color="auto"/>
          <w:lang w:eastAsia="es-CO"/>
        </w:rPr>
        <w:t>plot_ordination</w:t>
      </w:r>
      <w:proofErr w:type="spellEnd"/>
      <w:r w:rsidRPr="00166AD9">
        <w:rPr>
          <w:rFonts w:eastAsia="Times New Roman"/>
          <w:color w:val="0E101A"/>
          <w:sz w:val="20"/>
          <w:szCs w:val="20"/>
          <w:bdr w:val="none" w:sz="0" w:space="0" w:color="auto"/>
          <w:lang w:eastAsia="es-CO"/>
        </w:rPr>
        <w:t xml:space="preserve"> function of the R library </w:t>
      </w:r>
      <w:proofErr w:type="spellStart"/>
      <w:r w:rsidRPr="00166AD9">
        <w:rPr>
          <w:rFonts w:eastAsia="Times New Roman"/>
          <w:i/>
          <w:iCs/>
          <w:color w:val="0E101A"/>
          <w:sz w:val="20"/>
          <w:szCs w:val="20"/>
          <w:bdr w:val="none" w:sz="0" w:space="0" w:color="auto"/>
          <w:lang w:eastAsia="es-CO"/>
        </w:rPr>
        <w:t>phyloseq</w:t>
      </w:r>
      <w:proofErr w:type="spellEnd"/>
      <w:r w:rsidRPr="00166AD9">
        <w:rPr>
          <w:rFonts w:eastAsia="Times New Roman"/>
          <w:color w:val="0E101A"/>
          <w:sz w:val="20"/>
          <w:szCs w:val="20"/>
          <w:bdr w:val="none" w:sz="0" w:space="0" w:color="auto"/>
          <w:lang w:eastAsia="es-CO"/>
        </w:rPr>
        <w:t xml:space="preserve"> (version </w:t>
      </w:r>
      <w:proofErr w:type="gramStart"/>
      <w:r w:rsidRPr="00166AD9">
        <w:rPr>
          <w:rFonts w:eastAsia="Times New Roman"/>
          <w:color w:val="0E101A"/>
          <w:sz w:val="20"/>
          <w:szCs w:val="20"/>
          <w:bdr w:val="none" w:sz="0" w:space="0" w:color="auto"/>
          <w:lang w:eastAsia="es-CO"/>
        </w:rPr>
        <w:t>1.34.0)</w:t>
      </w:r>
      <w:r w:rsidR="008D5F89" w:rsidRPr="008D5F89">
        <w:rPr>
          <w:sz w:val="20"/>
        </w:rPr>
        <w:t>[</w:t>
      </w:r>
      <w:proofErr w:type="gramEnd"/>
      <w:r w:rsidR="008D5F89" w:rsidRPr="008D5F89">
        <w:rPr>
          <w:sz w:val="20"/>
        </w:rPr>
        <w:t>34]</w:t>
      </w:r>
      <w:r w:rsidRPr="00166AD9">
        <w:rPr>
          <w:rFonts w:eastAsia="Times New Roman"/>
          <w:color w:val="0E101A"/>
          <w:sz w:val="20"/>
          <w:szCs w:val="20"/>
          <w:bdr w:val="none" w:sz="0" w:space="0" w:color="auto"/>
          <w:lang w:eastAsia="es-CO"/>
        </w:rPr>
        <w:t>.</w:t>
      </w:r>
    </w:p>
    <w:p w14:paraId="1DA506B6" w14:textId="5F64C5E4" w:rsidR="00C42351" w:rsidRPr="00890207" w:rsidRDefault="007F4AB8"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890207">
        <w:rPr>
          <w:rFonts w:eastAsia="Times New Roman"/>
          <w:color w:val="0E101A"/>
          <w:sz w:val="20"/>
          <w:szCs w:val="20"/>
          <w:bdr w:val="none" w:sz="0" w:space="0" w:color="auto"/>
          <w:lang w:eastAsia="es-CO"/>
        </w:rPr>
        <w:t>To assess whether some fungal taxa were differentially abundant in the fungal communities of fruits with mild and severe damage</w:t>
      </w:r>
      <w:r w:rsidR="00B6245B">
        <w:rPr>
          <w:rFonts w:eastAsia="Times New Roman"/>
          <w:color w:val="0E101A"/>
          <w:sz w:val="20"/>
          <w:szCs w:val="20"/>
          <w:bdr w:val="none" w:sz="0" w:space="0" w:color="auto"/>
          <w:lang w:eastAsia="es-CO"/>
        </w:rPr>
        <w:t>s</w:t>
      </w:r>
      <w:r w:rsidRPr="00890207">
        <w:rPr>
          <w:rFonts w:eastAsia="Times New Roman"/>
          <w:color w:val="0E101A"/>
          <w:sz w:val="20"/>
          <w:szCs w:val="20"/>
          <w:bdr w:val="none" w:sz="0" w:space="0" w:color="auto"/>
          <w:lang w:eastAsia="es-CO"/>
        </w:rPr>
        <w:t>.</w:t>
      </w:r>
      <w:r w:rsidR="003F6FC7">
        <w:rPr>
          <w:rFonts w:eastAsia="Times New Roman"/>
          <w:color w:val="0E101A"/>
          <w:sz w:val="20"/>
          <w:szCs w:val="20"/>
          <w:bdr w:val="none" w:sz="0" w:space="0" w:color="auto"/>
          <w:lang w:eastAsia="es-CO"/>
        </w:rPr>
        <w:t xml:space="preserve"> </w:t>
      </w:r>
      <w:r w:rsidRPr="00890207">
        <w:rPr>
          <w:rFonts w:eastAsia="Times New Roman"/>
          <w:color w:val="0E101A"/>
          <w:sz w:val="20"/>
          <w:szCs w:val="20"/>
          <w:bdr w:val="none" w:sz="0" w:space="0" w:color="auto"/>
          <w:lang w:eastAsia="es-CO"/>
        </w:rPr>
        <w:t>ASVs table</w:t>
      </w:r>
      <w:r w:rsidR="003F6FC7">
        <w:rPr>
          <w:rFonts w:eastAsia="Times New Roman"/>
          <w:color w:val="0E101A"/>
          <w:sz w:val="20"/>
          <w:szCs w:val="20"/>
          <w:bdr w:val="none" w:sz="0" w:space="0" w:color="auto"/>
          <w:lang w:eastAsia="es-CO"/>
        </w:rPr>
        <w:t>s</w:t>
      </w:r>
      <w:r w:rsidRPr="00890207">
        <w:rPr>
          <w:rFonts w:eastAsia="Times New Roman"/>
          <w:color w:val="0E101A"/>
          <w:sz w:val="20"/>
          <w:szCs w:val="20"/>
          <w:bdr w:val="none" w:sz="0" w:space="0" w:color="auto"/>
          <w:lang w:eastAsia="es-CO"/>
        </w:rPr>
        <w:t xml:space="preserve"> </w:t>
      </w:r>
      <w:r w:rsidR="003F6FC7">
        <w:rPr>
          <w:rFonts w:eastAsia="Times New Roman"/>
          <w:color w:val="0E101A"/>
          <w:sz w:val="20"/>
          <w:szCs w:val="20"/>
          <w:bdr w:val="none" w:sz="0" w:space="0" w:color="auto"/>
          <w:lang w:eastAsia="es-CO"/>
        </w:rPr>
        <w:t>were</w:t>
      </w:r>
      <w:r w:rsidRPr="00890207">
        <w:rPr>
          <w:rFonts w:eastAsia="Times New Roman"/>
          <w:color w:val="0E101A"/>
          <w:sz w:val="20"/>
          <w:szCs w:val="20"/>
          <w:bdr w:val="none" w:sz="0" w:space="0" w:color="auto"/>
          <w:lang w:eastAsia="es-CO"/>
        </w:rPr>
        <w:t xml:space="preserve"> filtered using the function </w:t>
      </w:r>
      <w:proofErr w:type="spellStart"/>
      <w:r w:rsidRPr="00890207">
        <w:rPr>
          <w:rFonts w:eastAsia="Times New Roman"/>
          <w:i/>
          <w:iCs/>
          <w:color w:val="0E101A"/>
          <w:sz w:val="20"/>
          <w:szCs w:val="20"/>
          <w:bdr w:val="none" w:sz="0" w:space="0" w:color="auto"/>
          <w:lang w:eastAsia="es-CO"/>
        </w:rPr>
        <w:t>calculateEffectiveSamples</w:t>
      </w:r>
      <w:proofErr w:type="spellEnd"/>
      <w:r w:rsidRPr="00890207">
        <w:rPr>
          <w:rFonts w:eastAsia="Times New Roman"/>
          <w:color w:val="0E101A"/>
          <w:sz w:val="20"/>
          <w:szCs w:val="20"/>
          <w:bdr w:val="none" w:sz="0" w:space="0" w:color="auto"/>
          <w:lang w:eastAsia="es-CO"/>
        </w:rPr>
        <w:t xml:space="preserve"> from the R library </w:t>
      </w:r>
      <w:proofErr w:type="spellStart"/>
      <w:r w:rsidRPr="00890207">
        <w:rPr>
          <w:rFonts w:eastAsia="Times New Roman"/>
          <w:i/>
          <w:iCs/>
          <w:color w:val="0E101A"/>
          <w:sz w:val="20"/>
          <w:szCs w:val="20"/>
          <w:bdr w:val="none" w:sz="0" w:space="0" w:color="auto"/>
          <w:lang w:eastAsia="es-CO"/>
        </w:rPr>
        <w:t>metagenomeSeq</w:t>
      </w:r>
      <w:proofErr w:type="spellEnd"/>
      <w:r w:rsidR="00024760" w:rsidRPr="00890207">
        <w:rPr>
          <w:rFonts w:eastAsia="Times New Roman"/>
          <w:i/>
          <w:iCs/>
          <w:color w:val="0E101A"/>
          <w:sz w:val="20"/>
          <w:szCs w:val="20"/>
          <w:bdr w:val="none" w:sz="0" w:space="0" w:color="auto"/>
          <w:lang w:eastAsia="es-CO"/>
        </w:rPr>
        <w:t xml:space="preserve"> </w:t>
      </w:r>
      <w:r w:rsidR="00024760" w:rsidRPr="00890207">
        <w:rPr>
          <w:rFonts w:eastAsia="Times New Roman"/>
          <w:color w:val="0E101A"/>
          <w:sz w:val="20"/>
          <w:szCs w:val="20"/>
          <w:bdr w:val="none" w:sz="0" w:space="0" w:color="auto"/>
          <w:lang w:eastAsia="es-CO"/>
        </w:rPr>
        <w:t>(version 3.4)</w:t>
      </w:r>
      <w:r w:rsidR="003F6FC7">
        <w:rPr>
          <w:rFonts w:eastAsia="Times New Roman"/>
          <w:color w:val="0E101A"/>
          <w:sz w:val="20"/>
          <w:szCs w:val="20"/>
          <w:bdr w:val="none" w:sz="0" w:space="0" w:color="auto"/>
          <w:lang w:eastAsia="es-CO"/>
        </w:rPr>
        <w:t xml:space="preserve"> and</w:t>
      </w:r>
      <w:r w:rsidRPr="00890207">
        <w:rPr>
          <w:rFonts w:eastAsia="Times New Roman"/>
          <w:color w:val="0E101A"/>
          <w:sz w:val="20"/>
          <w:szCs w:val="20"/>
          <w:bdr w:val="none" w:sz="0" w:space="0" w:color="auto"/>
          <w:lang w:eastAsia="es-CO"/>
        </w:rPr>
        <w:t xml:space="preserve"> normalized with the CSS method. A Zero-Inflated Gaussian Distribution Mixture Model was applied using the </w:t>
      </w:r>
      <w:proofErr w:type="spellStart"/>
      <w:r w:rsidRPr="00890207">
        <w:rPr>
          <w:rFonts w:eastAsia="Times New Roman"/>
          <w:i/>
          <w:iCs/>
          <w:color w:val="0E101A"/>
          <w:sz w:val="20"/>
          <w:szCs w:val="20"/>
          <w:bdr w:val="none" w:sz="0" w:space="0" w:color="auto"/>
          <w:lang w:eastAsia="es-CO"/>
        </w:rPr>
        <w:t>fitZig</w:t>
      </w:r>
      <w:proofErr w:type="spellEnd"/>
      <w:r w:rsidRPr="00890207">
        <w:rPr>
          <w:rFonts w:eastAsia="Times New Roman"/>
          <w:color w:val="0E101A"/>
          <w:sz w:val="20"/>
          <w:szCs w:val="20"/>
          <w:bdr w:val="none" w:sz="0" w:space="0" w:color="auto"/>
          <w:lang w:eastAsia="es-CO"/>
        </w:rPr>
        <w:t xml:space="preserve"> function from the R library </w:t>
      </w:r>
      <w:proofErr w:type="spellStart"/>
      <w:r w:rsidRPr="00890207">
        <w:rPr>
          <w:rFonts w:eastAsia="Times New Roman"/>
          <w:i/>
          <w:iCs/>
          <w:color w:val="0E101A"/>
          <w:sz w:val="20"/>
          <w:szCs w:val="20"/>
          <w:bdr w:val="none" w:sz="0" w:space="0" w:color="auto"/>
          <w:lang w:eastAsia="es-CO"/>
        </w:rPr>
        <w:t>metagenomeSeq</w:t>
      </w:r>
      <w:proofErr w:type="spellEnd"/>
      <w:r w:rsidRPr="00890207">
        <w:rPr>
          <w:rFonts w:eastAsia="Times New Roman"/>
          <w:color w:val="0E101A"/>
          <w:sz w:val="20"/>
          <w:szCs w:val="20"/>
          <w:bdr w:val="none" w:sz="0" w:space="0" w:color="auto"/>
          <w:lang w:eastAsia="es-CO"/>
        </w:rPr>
        <w:t xml:space="preserve">. The model coefficients were compared with moderated t-tests using the functions </w:t>
      </w:r>
      <w:proofErr w:type="spellStart"/>
      <w:r w:rsidRPr="00890207">
        <w:rPr>
          <w:rFonts w:eastAsia="Times New Roman"/>
          <w:i/>
          <w:iCs/>
          <w:color w:val="0E101A"/>
          <w:sz w:val="20"/>
          <w:szCs w:val="20"/>
          <w:bdr w:val="none" w:sz="0" w:space="0" w:color="auto"/>
          <w:lang w:eastAsia="es-CO"/>
        </w:rPr>
        <w:t>makeContrasts</w:t>
      </w:r>
      <w:proofErr w:type="spellEnd"/>
      <w:r w:rsidRPr="00890207">
        <w:rPr>
          <w:rFonts w:eastAsia="Times New Roman"/>
          <w:color w:val="0E101A"/>
          <w:sz w:val="20"/>
          <w:szCs w:val="20"/>
          <w:bdr w:val="none" w:sz="0" w:space="0" w:color="auto"/>
          <w:lang w:eastAsia="es-CO"/>
        </w:rPr>
        <w:t xml:space="preserve"> and </w:t>
      </w:r>
      <w:proofErr w:type="spellStart"/>
      <w:r w:rsidRPr="00890207">
        <w:rPr>
          <w:rFonts w:eastAsia="Times New Roman"/>
          <w:i/>
          <w:iCs/>
          <w:color w:val="0E101A"/>
          <w:sz w:val="20"/>
          <w:szCs w:val="20"/>
          <w:bdr w:val="none" w:sz="0" w:space="0" w:color="auto"/>
          <w:lang w:eastAsia="es-CO"/>
        </w:rPr>
        <w:t>eBayes</w:t>
      </w:r>
      <w:proofErr w:type="spellEnd"/>
      <w:r w:rsidRPr="00890207">
        <w:rPr>
          <w:rFonts w:eastAsia="Times New Roman"/>
          <w:color w:val="0E101A"/>
          <w:sz w:val="20"/>
          <w:szCs w:val="20"/>
          <w:bdr w:val="none" w:sz="0" w:space="0" w:color="auto"/>
          <w:lang w:eastAsia="es-CO"/>
        </w:rPr>
        <w:t xml:space="preserve"> from the R library </w:t>
      </w:r>
      <w:proofErr w:type="spellStart"/>
      <w:r w:rsidRPr="00890207">
        <w:rPr>
          <w:rFonts w:eastAsia="Times New Roman"/>
          <w:i/>
          <w:iCs/>
          <w:color w:val="0E101A"/>
          <w:sz w:val="20"/>
          <w:szCs w:val="20"/>
          <w:bdr w:val="none" w:sz="0" w:space="0" w:color="auto"/>
          <w:lang w:eastAsia="es-CO"/>
        </w:rPr>
        <w:t>Limma</w:t>
      </w:r>
      <w:proofErr w:type="spellEnd"/>
      <w:r w:rsidRPr="00890207">
        <w:rPr>
          <w:rFonts w:eastAsia="Times New Roman"/>
          <w:color w:val="0E101A"/>
          <w:sz w:val="20"/>
          <w:szCs w:val="20"/>
          <w:bdr w:val="none" w:sz="0" w:space="0" w:color="auto"/>
          <w:lang w:eastAsia="es-CO"/>
        </w:rPr>
        <w:t xml:space="preserve"> (</w:t>
      </w:r>
      <w:proofErr w:type="gramStart"/>
      <w:r w:rsidRPr="00890207">
        <w:rPr>
          <w:rFonts w:eastAsia="Times New Roman"/>
          <w:color w:val="0E101A"/>
          <w:sz w:val="20"/>
          <w:szCs w:val="20"/>
          <w:bdr w:val="none" w:sz="0" w:space="0" w:color="auto"/>
          <w:lang w:eastAsia="es-CO"/>
        </w:rPr>
        <w:t>v.3.46.0)</w:t>
      </w:r>
      <w:r w:rsidR="008D5F89" w:rsidRPr="008D5F89">
        <w:rPr>
          <w:sz w:val="20"/>
        </w:rPr>
        <w:t>[</w:t>
      </w:r>
      <w:proofErr w:type="gramEnd"/>
      <w:r w:rsidR="008D5F89" w:rsidRPr="008D5F89">
        <w:rPr>
          <w:sz w:val="20"/>
        </w:rPr>
        <w:t>35]</w:t>
      </w:r>
      <w:r w:rsidRPr="00890207">
        <w:rPr>
          <w:rFonts w:eastAsia="Times New Roman"/>
          <w:color w:val="0E101A"/>
          <w:sz w:val="20"/>
          <w:szCs w:val="20"/>
          <w:bdr w:val="none" w:sz="0" w:space="0" w:color="auto"/>
          <w:lang w:eastAsia="es-CO"/>
        </w:rPr>
        <w:t xml:space="preserve">. P-values were adjusted with the </w:t>
      </w:r>
      <w:proofErr w:type="spellStart"/>
      <w:r w:rsidRPr="00890207">
        <w:rPr>
          <w:rFonts w:eastAsia="Times New Roman"/>
          <w:color w:val="0E101A"/>
          <w:sz w:val="20"/>
          <w:szCs w:val="20"/>
          <w:bdr w:val="none" w:sz="0" w:space="0" w:color="auto"/>
          <w:lang w:eastAsia="es-CO"/>
        </w:rPr>
        <w:t>Benjamini</w:t>
      </w:r>
      <w:proofErr w:type="spellEnd"/>
      <w:r w:rsidRPr="00890207">
        <w:rPr>
          <w:rFonts w:eastAsia="Times New Roman"/>
          <w:color w:val="0E101A"/>
          <w:sz w:val="20"/>
          <w:szCs w:val="20"/>
          <w:bdr w:val="none" w:sz="0" w:space="0" w:color="auto"/>
          <w:lang w:eastAsia="es-CO"/>
        </w:rPr>
        <w:t xml:space="preserve">–Hochberg correction method, and taxa </w:t>
      </w:r>
      <w:r w:rsidR="00B6245B">
        <w:rPr>
          <w:rFonts w:eastAsia="Times New Roman"/>
          <w:color w:val="0E101A"/>
          <w:sz w:val="20"/>
          <w:szCs w:val="20"/>
          <w:bdr w:val="none" w:sz="0" w:space="0" w:color="auto"/>
          <w:lang w:eastAsia="es-CO"/>
        </w:rPr>
        <w:t xml:space="preserve">with </w:t>
      </w:r>
      <w:r w:rsidR="00B6245B" w:rsidRPr="00890207">
        <w:rPr>
          <w:rFonts w:eastAsia="Times New Roman"/>
          <w:color w:val="0E101A"/>
          <w:sz w:val="20"/>
          <w:szCs w:val="20"/>
          <w:bdr w:val="none" w:sz="0" w:space="0" w:color="auto"/>
          <w:lang w:eastAsia="es-CO"/>
        </w:rPr>
        <w:t xml:space="preserve">adjusted </w:t>
      </w:r>
      <w:r w:rsidR="00B6245B">
        <w:rPr>
          <w:rFonts w:eastAsia="Times New Roman"/>
          <w:i/>
          <w:iCs/>
          <w:color w:val="0E101A"/>
          <w:sz w:val="20"/>
          <w:szCs w:val="20"/>
          <w:bdr w:val="none" w:sz="0" w:space="0" w:color="auto"/>
          <w:lang w:eastAsia="es-CO"/>
        </w:rPr>
        <w:t>p</w:t>
      </w:r>
      <w:r w:rsidR="00B6245B" w:rsidRPr="00890207">
        <w:rPr>
          <w:rFonts w:eastAsia="Times New Roman"/>
          <w:i/>
          <w:iCs/>
          <w:color w:val="0E101A"/>
          <w:sz w:val="20"/>
          <w:szCs w:val="20"/>
          <w:bdr w:val="none" w:sz="0" w:space="0" w:color="auto"/>
          <w:lang w:eastAsia="es-CO"/>
        </w:rPr>
        <w:t>-values</w:t>
      </w:r>
      <w:r w:rsidR="00B6245B" w:rsidRPr="00890207">
        <w:rPr>
          <w:rFonts w:eastAsia="Times New Roman"/>
          <w:color w:val="0E101A"/>
          <w:sz w:val="20"/>
          <w:szCs w:val="20"/>
          <w:bdr w:val="none" w:sz="0" w:space="0" w:color="auto"/>
          <w:lang w:eastAsia="es-CO"/>
        </w:rPr>
        <w:t xml:space="preserve"> </w:t>
      </w:r>
      <w:r w:rsidR="00B6245B">
        <w:rPr>
          <w:rFonts w:eastAsia="Times New Roman"/>
          <w:color w:val="0E101A"/>
          <w:sz w:val="20"/>
          <w:szCs w:val="20"/>
          <w:bdr w:val="none" w:sz="0" w:space="0" w:color="auto"/>
          <w:lang w:eastAsia="es-CO"/>
        </w:rPr>
        <w:t>below</w:t>
      </w:r>
      <w:r w:rsidR="00B6245B" w:rsidRPr="00890207">
        <w:rPr>
          <w:rFonts w:eastAsia="Times New Roman"/>
          <w:color w:val="0E101A"/>
          <w:sz w:val="20"/>
          <w:szCs w:val="20"/>
          <w:bdr w:val="none" w:sz="0" w:space="0" w:color="auto"/>
          <w:lang w:eastAsia="es-CO"/>
        </w:rPr>
        <w:t xml:space="preserve"> 0.05</w:t>
      </w:r>
      <w:r w:rsidR="00B6245B">
        <w:rPr>
          <w:rFonts w:eastAsia="Times New Roman"/>
          <w:color w:val="0E101A"/>
          <w:sz w:val="20"/>
          <w:szCs w:val="20"/>
          <w:bdr w:val="none" w:sz="0" w:space="0" w:color="auto"/>
          <w:lang w:eastAsia="es-CO"/>
        </w:rPr>
        <w:t xml:space="preserve"> </w:t>
      </w:r>
      <w:r w:rsidRPr="00890207">
        <w:rPr>
          <w:rFonts w:eastAsia="Times New Roman"/>
          <w:color w:val="0E101A"/>
          <w:sz w:val="20"/>
          <w:szCs w:val="20"/>
          <w:bdr w:val="none" w:sz="0" w:space="0" w:color="auto"/>
          <w:lang w:eastAsia="es-CO"/>
        </w:rPr>
        <w:t xml:space="preserve">were considered differentially abundant. The taxonomic relation and relative abundance of enriched </w:t>
      </w:r>
      <w:r w:rsidRPr="00890207">
        <w:rPr>
          <w:rFonts w:eastAsia="Times New Roman"/>
          <w:color w:val="0E101A"/>
          <w:sz w:val="20"/>
          <w:szCs w:val="20"/>
          <w:bdr w:val="none" w:sz="0" w:space="0" w:color="auto"/>
          <w:lang w:eastAsia="es-CO"/>
        </w:rPr>
        <w:lastRenderedPageBreak/>
        <w:t xml:space="preserve">ASVs were visualized using the </w:t>
      </w:r>
      <w:proofErr w:type="spellStart"/>
      <w:r w:rsidRPr="00890207">
        <w:rPr>
          <w:rFonts w:eastAsia="Times New Roman"/>
          <w:i/>
          <w:iCs/>
          <w:color w:val="0E101A"/>
          <w:sz w:val="20"/>
          <w:szCs w:val="20"/>
          <w:bdr w:val="none" w:sz="0" w:space="0" w:color="auto"/>
          <w:lang w:eastAsia="es-CO"/>
        </w:rPr>
        <w:t>plot_tree</w:t>
      </w:r>
      <w:proofErr w:type="spellEnd"/>
      <w:r w:rsidRPr="00890207">
        <w:rPr>
          <w:rFonts w:eastAsia="Times New Roman"/>
          <w:color w:val="0E101A"/>
          <w:sz w:val="20"/>
          <w:szCs w:val="20"/>
          <w:bdr w:val="none" w:sz="0" w:space="0" w:color="auto"/>
          <w:lang w:eastAsia="es-CO"/>
        </w:rPr>
        <w:t xml:space="preserve"> of the R library </w:t>
      </w:r>
      <w:proofErr w:type="spellStart"/>
      <w:r w:rsidRPr="00890207">
        <w:rPr>
          <w:rFonts w:eastAsia="Times New Roman"/>
          <w:i/>
          <w:iCs/>
          <w:color w:val="0E101A"/>
          <w:sz w:val="20"/>
          <w:szCs w:val="20"/>
          <w:bdr w:val="none" w:sz="0" w:space="0" w:color="auto"/>
          <w:lang w:eastAsia="es-CO"/>
        </w:rPr>
        <w:t>phyloseq</w:t>
      </w:r>
      <w:proofErr w:type="spellEnd"/>
      <w:r w:rsidRPr="00890207">
        <w:rPr>
          <w:rFonts w:eastAsia="Times New Roman"/>
          <w:color w:val="0E101A"/>
          <w:sz w:val="20"/>
          <w:szCs w:val="20"/>
          <w:bdr w:val="none" w:sz="0" w:space="0" w:color="auto"/>
          <w:lang w:eastAsia="es-CO"/>
        </w:rPr>
        <w:t xml:space="preserve"> (version 1.16.2) and the </w:t>
      </w:r>
      <w:r w:rsidRPr="00890207">
        <w:rPr>
          <w:rFonts w:eastAsia="Times New Roman"/>
          <w:i/>
          <w:iCs/>
          <w:color w:val="0E101A"/>
          <w:sz w:val="20"/>
          <w:szCs w:val="20"/>
          <w:bdr w:val="none" w:sz="0" w:space="0" w:color="auto"/>
          <w:lang w:eastAsia="es-CO"/>
        </w:rPr>
        <w:t>ggplo2</w:t>
      </w:r>
      <w:r w:rsidRPr="00890207">
        <w:rPr>
          <w:rFonts w:eastAsia="Times New Roman"/>
          <w:color w:val="0E101A"/>
          <w:sz w:val="20"/>
          <w:szCs w:val="20"/>
          <w:bdr w:val="none" w:sz="0" w:space="0" w:color="auto"/>
          <w:lang w:eastAsia="es-CO"/>
        </w:rPr>
        <w:t xml:space="preserve"> library of R (version 3.3.3) </w:t>
      </w:r>
      <w:r w:rsidR="008D5F89" w:rsidRPr="008D5F89">
        <w:rPr>
          <w:sz w:val="20"/>
        </w:rPr>
        <w:t>[28, 34]</w:t>
      </w:r>
      <w:r w:rsidRPr="00890207">
        <w:rPr>
          <w:rFonts w:eastAsia="Times New Roman"/>
          <w:color w:val="0E101A"/>
          <w:sz w:val="20"/>
          <w:szCs w:val="20"/>
          <w:bdr w:val="none" w:sz="0" w:space="0" w:color="auto"/>
          <w:lang w:eastAsia="es-CO"/>
        </w:rPr>
        <w:t>.</w:t>
      </w:r>
    </w:p>
    <w:p w14:paraId="5F824109" w14:textId="5DF67276" w:rsidR="00DE78B4" w:rsidRPr="00890207"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90207">
        <w:rPr>
          <w:rFonts w:eastAsia="Times New Roman"/>
          <w:b/>
          <w:bCs/>
          <w:color w:val="0E101A"/>
          <w:sz w:val="20"/>
          <w:szCs w:val="20"/>
          <w:bdr w:val="none" w:sz="0" w:space="0" w:color="auto"/>
          <w:lang w:eastAsia="es-CO"/>
        </w:rPr>
        <w:t>Isolation of fungal strains from healthy and necrotic lenticel</w:t>
      </w:r>
    </w:p>
    <w:p w14:paraId="324F855C" w14:textId="7AFDD183" w:rsidR="00DE78B4" w:rsidRPr="00890207" w:rsidRDefault="00CC0206"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Pr>
          <w:rFonts w:eastAsia="Times New Roman"/>
          <w:color w:val="0E101A"/>
          <w:sz w:val="20"/>
          <w:szCs w:val="20"/>
          <w:bdr w:val="none" w:sz="0" w:space="0" w:color="auto"/>
          <w:lang w:eastAsia="es-CO"/>
        </w:rPr>
        <w:t>S</w:t>
      </w:r>
      <w:r w:rsidR="00DE78B4" w:rsidRPr="00890207">
        <w:rPr>
          <w:rFonts w:eastAsia="Times New Roman"/>
          <w:color w:val="0E101A"/>
          <w:sz w:val="20"/>
          <w:szCs w:val="20"/>
          <w:bdr w:val="none" w:sz="0" w:space="0" w:color="auto"/>
          <w:lang w:eastAsia="es-CO"/>
        </w:rPr>
        <w:t>amples of nearly 25 mm</w:t>
      </w:r>
      <w:r w:rsidR="00DE78B4" w:rsidRPr="00890207">
        <w:rPr>
          <w:rFonts w:eastAsia="Times New Roman"/>
          <w:color w:val="0E101A"/>
          <w:sz w:val="20"/>
          <w:szCs w:val="20"/>
          <w:bdr w:val="none" w:sz="0" w:space="0" w:color="auto"/>
          <w:vertAlign w:val="superscript"/>
          <w:lang w:eastAsia="es-CO"/>
        </w:rPr>
        <w:t xml:space="preserve">2 </w:t>
      </w:r>
      <w:r w:rsidR="00DE78B4" w:rsidRPr="00890207">
        <w:rPr>
          <w:rFonts w:eastAsia="Times New Roman"/>
          <w:color w:val="0E101A"/>
          <w:sz w:val="20"/>
          <w:szCs w:val="20"/>
          <w:bdr w:val="none" w:sz="0" w:space="0" w:color="auto"/>
          <w:lang w:eastAsia="es-CO"/>
        </w:rPr>
        <w:t xml:space="preserve">containing healthy or necrotic lenticels were </w:t>
      </w:r>
      <w:r w:rsidR="00667A26">
        <w:rPr>
          <w:rFonts w:eastAsia="Times New Roman"/>
          <w:color w:val="0E101A"/>
          <w:sz w:val="20"/>
          <w:szCs w:val="20"/>
          <w:bdr w:val="none" w:sz="0" w:space="0" w:color="auto"/>
          <w:lang w:eastAsia="es-CO"/>
        </w:rPr>
        <w:t xml:space="preserve">taken </w:t>
      </w:r>
      <w:r>
        <w:rPr>
          <w:rFonts w:eastAsia="Times New Roman"/>
          <w:color w:val="0E101A"/>
          <w:sz w:val="20"/>
          <w:szCs w:val="20"/>
          <w:bdr w:val="none" w:sz="0" w:space="0" w:color="auto"/>
          <w:lang w:eastAsia="es-CO"/>
        </w:rPr>
        <w:t xml:space="preserve">from avocados exocarp </w:t>
      </w:r>
      <w:r w:rsidR="00DE78B4" w:rsidRPr="00890207">
        <w:rPr>
          <w:rFonts w:eastAsia="Times New Roman"/>
          <w:color w:val="0E101A"/>
          <w:sz w:val="20"/>
          <w:szCs w:val="20"/>
          <w:bdr w:val="none" w:sz="0" w:space="0" w:color="auto"/>
          <w:lang w:eastAsia="es-CO"/>
        </w:rPr>
        <w:t xml:space="preserve">for fungal isolation. </w:t>
      </w:r>
      <w:r w:rsidR="00667A26">
        <w:rPr>
          <w:rFonts w:eastAsia="Times New Roman"/>
          <w:color w:val="0E101A"/>
          <w:sz w:val="20"/>
          <w:szCs w:val="20"/>
          <w:bdr w:val="none" w:sz="0" w:space="0" w:color="auto"/>
          <w:lang w:eastAsia="es-CO"/>
        </w:rPr>
        <w:t>Samples</w:t>
      </w:r>
      <w:r w:rsidR="003F6FC7">
        <w:rPr>
          <w:rFonts w:eastAsia="Times New Roman"/>
          <w:color w:val="0E101A"/>
          <w:sz w:val="20"/>
          <w:szCs w:val="20"/>
          <w:bdr w:val="none" w:sz="0" w:space="0" w:color="auto"/>
          <w:lang w:eastAsia="es-CO"/>
        </w:rPr>
        <w:t>'</w:t>
      </w:r>
      <w:r w:rsidR="0004713B" w:rsidRPr="00890207">
        <w:rPr>
          <w:rFonts w:eastAsia="Times New Roman"/>
          <w:color w:val="0E101A"/>
          <w:sz w:val="20"/>
          <w:szCs w:val="20"/>
          <w:bdr w:val="none" w:sz="0" w:space="0" w:color="auto"/>
          <w:lang w:eastAsia="es-CO"/>
        </w:rPr>
        <w:t xml:space="preserve"> surface </w:t>
      </w:r>
      <w:r w:rsidR="00667A26">
        <w:rPr>
          <w:rFonts w:eastAsia="Times New Roman"/>
          <w:color w:val="0E101A"/>
          <w:sz w:val="20"/>
          <w:szCs w:val="20"/>
          <w:bdr w:val="none" w:sz="0" w:space="0" w:color="auto"/>
          <w:lang w:eastAsia="es-CO"/>
        </w:rPr>
        <w:t>was</w:t>
      </w:r>
      <w:r w:rsidR="0004713B" w:rsidRPr="00890207">
        <w:rPr>
          <w:rFonts w:eastAsia="Times New Roman"/>
          <w:color w:val="0E101A"/>
          <w:sz w:val="20"/>
          <w:szCs w:val="20"/>
          <w:bdr w:val="none" w:sz="0" w:space="0" w:color="auto"/>
          <w:lang w:eastAsia="es-CO"/>
        </w:rPr>
        <w:t xml:space="preserve"> disinfected </w:t>
      </w:r>
      <w:r w:rsidR="00DE78B4" w:rsidRPr="00890207">
        <w:rPr>
          <w:rFonts w:eastAsia="Times New Roman"/>
          <w:color w:val="0E101A"/>
          <w:sz w:val="20"/>
          <w:szCs w:val="20"/>
          <w:bdr w:val="none" w:sz="0" w:space="0" w:color="auto"/>
          <w:lang w:eastAsia="es-CO"/>
        </w:rPr>
        <w:t xml:space="preserve">with </w:t>
      </w:r>
      <w:r w:rsidR="00890207">
        <w:rPr>
          <w:rFonts w:eastAsia="Times New Roman"/>
          <w:color w:val="0E101A"/>
          <w:sz w:val="20"/>
          <w:szCs w:val="20"/>
          <w:bdr w:val="none" w:sz="0" w:space="0" w:color="auto"/>
          <w:lang w:eastAsia="es-CO"/>
        </w:rPr>
        <w:t xml:space="preserve">2% </w:t>
      </w:r>
      <w:r w:rsidR="00DE78B4" w:rsidRPr="00890207">
        <w:rPr>
          <w:rFonts w:eastAsia="Times New Roman"/>
          <w:color w:val="0E101A"/>
          <w:sz w:val="20"/>
          <w:szCs w:val="20"/>
          <w:bdr w:val="none" w:sz="0" w:space="0" w:color="auto"/>
          <w:lang w:eastAsia="es-CO"/>
        </w:rPr>
        <w:t>sodium hypochlorite (</w:t>
      </w:r>
      <w:proofErr w:type="spellStart"/>
      <w:r w:rsidR="00DE78B4" w:rsidRPr="00890207">
        <w:rPr>
          <w:rFonts w:eastAsia="Times New Roman"/>
          <w:color w:val="0E101A"/>
          <w:sz w:val="20"/>
          <w:szCs w:val="20"/>
          <w:bdr w:val="none" w:sz="0" w:space="0" w:color="auto"/>
          <w:lang w:eastAsia="es-CO"/>
        </w:rPr>
        <w:t>ProtoKimica</w:t>
      </w:r>
      <w:proofErr w:type="spellEnd"/>
      <w:r w:rsidR="00796829">
        <w:rPr>
          <w:rFonts w:eastAsia="Times New Roman"/>
          <w:color w:val="0E101A"/>
          <w:sz w:val="20"/>
          <w:szCs w:val="20"/>
          <w:bdr w:val="none" w:sz="0" w:space="0" w:color="auto"/>
          <w:lang w:eastAsia="es-CO"/>
        </w:rPr>
        <w:t>)</w:t>
      </w:r>
      <w:r w:rsidR="00DE78B4" w:rsidRPr="00890207">
        <w:rPr>
          <w:rFonts w:eastAsia="Times New Roman"/>
          <w:color w:val="0E101A"/>
          <w:sz w:val="20"/>
          <w:szCs w:val="20"/>
          <w:bdr w:val="none" w:sz="0" w:space="0" w:color="auto"/>
          <w:lang w:eastAsia="es-CO"/>
        </w:rPr>
        <w:t xml:space="preserve"> for 5 min and </w:t>
      </w:r>
      <w:r w:rsidR="00890207">
        <w:rPr>
          <w:rFonts w:eastAsia="Times New Roman"/>
          <w:color w:val="0E101A"/>
          <w:sz w:val="20"/>
          <w:szCs w:val="20"/>
          <w:bdr w:val="none" w:sz="0" w:space="0" w:color="auto"/>
          <w:lang w:eastAsia="es-CO"/>
        </w:rPr>
        <w:t xml:space="preserve">70% </w:t>
      </w:r>
      <w:r w:rsidR="00DE78B4" w:rsidRPr="00890207">
        <w:rPr>
          <w:rFonts w:eastAsia="Times New Roman"/>
          <w:color w:val="0E101A"/>
          <w:sz w:val="20"/>
          <w:szCs w:val="20"/>
          <w:bdr w:val="none" w:sz="0" w:space="0" w:color="auto"/>
          <w:lang w:eastAsia="es-CO"/>
        </w:rPr>
        <w:t>ethanol (</w:t>
      </w:r>
      <w:proofErr w:type="spellStart"/>
      <w:r w:rsidR="00DE78B4" w:rsidRPr="00890207">
        <w:rPr>
          <w:rFonts w:eastAsia="Times New Roman"/>
          <w:color w:val="0E101A"/>
          <w:sz w:val="20"/>
          <w:szCs w:val="20"/>
          <w:bdr w:val="none" w:sz="0" w:space="0" w:color="auto"/>
          <w:lang w:eastAsia="es-CO"/>
        </w:rPr>
        <w:t>ProtoKimica</w:t>
      </w:r>
      <w:proofErr w:type="spellEnd"/>
      <w:r w:rsidR="00DE78B4" w:rsidRPr="00890207">
        <w:rPr>
          <w:rFonts w:eastAsia="Times New Roman"/>
          <w:color w:val="0E101A"/>
          <w:sz w:val="20"/>
          <w:szCs w:val="20"/>
          <w:bdr w:val="none" w:sz="0" w:space="0" w:color="auto"/>
          <w:lang w:eastAsia="es-CO"/>
        </w:rPr>
        <w:t xml:space="preserve">) for </w:t>
      </w:r>
      <w:r w:rsidR="0039149D" w:rsidRPr="00890207">
        <w:rPr>
          <w:rFonts w:eastAsia="Times New Roman"/>
          <w:color w:val="0E101A"/>
          <w:sz w:val="20"/>
          <w:szCs w:val="20"/>
          <w:bdr w:val="none" w:sz="0" w:space="0" w:color="auto"/>
          <w:lang w:eastAsia="es-CO"/>
        </w:rPr>
        <w:t xml:space="preserve">1 </w:t>
      </w:r>
      <w:r w:rsidR="00DE78B4" w:rsidRPr="00890207">
        <w:rPr>
          <w:rFonts w:eastAsia="Times New Roman"/>
          <w:color w:val="0E101A"/>
          <w:sz w:val="20"/>
          <w:szCs w:val="20"/>
          <w:bdr w:val="none" w:sz="0" w:space="0" w:color="auto"/>
          <w:lang w:eastAsia="es-CO"/>
        </w:rPr>
        <w:t>min</w:t>
      </w:r>
      <w:r w:rsidR="00043ABE">
        <w:rPr>
          <w:rFonts w:eastAsia="Times New Roman"/>
          <w:color w:val="0E101A"/>
          <w:sz w:val="20"/>
          <w:szCs w:val="20"/>
          <w:bdr w:val="none" w:sz="0" w:space="0" w:color="auto"/>
          <w:lang w:eastAsia="es-CO"/>
        </w:rPr>
        <w:t xml:space="preserve"> </w:t>
      </w:r>
      <w:r w:rsidR="00890207">
        <w:rPr>
          <w:rFonts w:eastAsia="Times New Roman"/>
          <w:color w:val="0E101A"/>
          <w:sz w:val="20"/>
          <w:szCs w:val="20"/>
          <w:bdr w:val="none" w:sz="0" w:space="0" w:color="auto"/>
          <w:lang w:eastAsia="es-CO"/>
        </w:rPr>
        <w:t xml:space="preserve">and </w:t>
      </w:r>
      <w:r w:rsidR="00DE78B4" w:rsidRPr="00890207">
        <w:rPr>
          <w:rFonts w:eastAsia="Times New Roman"/>
          <w:color w:val="0E101A"/>
          <w:sz w:val="20"/>
          <w:szCs w:val="20"/>
          <w:bdr w:val="none" w:sz="0" w:space="0" w:color="auto"/>
          <w:lang w:eastAsia="es-CO"/>
        </w:rPr>
        <w:t>washed with sterile distilled water</w:t>
      </w:r>
      <w:r w:rsidR="00796829">
        <w:rPr>
          <w:rFonts w:eastAsia="Times New Roman"/>
          <w:color w:val="0E101A"/>
          <w:sz w:val="20"/>
          <w:szCs w:val="20"/>
          <w:bdr w:val="none" w:sz="0" w:space="0" w:color="auto"/>
          <w:lang w:eastAsia="es-CO"/>
        </w:rPr>
        <w:t>.</w:t>
      </w:r>
      <w:r w:rsidR="00890207">
        <w:rPr>
          <w:rFonts w:eastAsia="Times New Roman"/>
          <w:color w:val="0E101A"/>
          <w:sz w:val="20"/>
          <w:szCs w:val="20"/>
          <w:bdr w:val="none" w:sz="0" w:space="0" w:color="auto"/>
          <w:lang w:eastAsia="es-CO"/>
        </w:rPr>
        <w:t xml:space="preserve"> Samples were </w:t>
      </w:r>
      <w:r w:rsidR="00796829">
        <w:rPr>
          <w:rFonts w:eastAsia="Times New Roman"/>
          <w:color w:val="0E101A"/>
          <w:sz w:val="20"/>
          <w:szCs w:val="20"/>
          <w:bdr w:val="none" w:sz="0" w:space="0" w:color="auto"/>
          <w:lang w:eastAsia="es-CO"/>
        </w:rPr>
        <w:t xml:space="preserve">seeded </w:t>
      </w:r>
      <w:r>
        <w:rPr>
          <w:rFonts w:eastAsia="Times New Roman"/>
          <w:color w:val="0E101A"/>
          <w:sz w:val="20"/>
          <w:szCs w:val="20"/>
          <w:bdr w:val="none" w:sz="0" w:space="0" w:color="auto"/>
          <w:lang w:eastAsia="es-CO"/>
        </w:rPr>
        <w:t>in</w:t>
      </w:r>
      <w:r w:rsidR="00DE78B4" w:rsidRPr="00890207">
        <w:rPr>
          <w:rFonts w:eastAsia="Times New Roman"/>
          <w:color w:val="0E101A"/>
          <w:sz w:val="20"/>
          <w:szCs w:val="20"/>
          <w:bdr w:val="none" w:sz="0" w:space="0" w:color="auto"/>
          <w:lang w:eastAsia="es-CO"/>
        </w:rPr>
        <w:t xml:space="preserve"> 50% potato dextrose agar (PDA) (Alpha Bioscience)</w:t>
      </w:r>
      <w:r>
        <w:rPr>
          <w:rFonts w:eastAsia="Times New Roman"/>
          <w:color w:val="0E101A"/>
          <w:sz w:val="20"/>
          <w:szCs w:val="20"/>
          <w:bdr w:val="none" w:sz="0" w:space="0" w:color="auto"/>
          <w:lang w:eastAsia="es-CO"/>
        </w:rPr>
        <w:t xml:space="preserve"> plates</w:t>
      </w:r>
      <w:r w:rsidR="00890207">
        <w:rPr>
          <w:rFonts w:eastAsia="Times New Roman"/>
          <w:color w:val="0E101A"/>
          <w:sz w:val="20"/>
          <w:szCs w:val="20"/>
          <w:bdr w:val="none" w:sz="0" w:space="0" w:color="auto"/>
          <w:lang w:eastAsia="es-CO"/>
        </w:rPr>
        <w:t xml:space="preserve"> and </w:t>
      </w:r>
      <w:r w:rsidR="00DE78B4" w:rsidRPr="00890207">
        <w:rPr>
          <w:rFonts w:eastAsia="Times New Roman"/>
          <w:color w:val="0E101A"/>
          <w:sz w:val="20"/>
          <w:szCs w:val="20"/>
          <w:bdr w:val="none" w:sz="0" w:space="0" w:color="auto"/>
          <w:lang w:eastAsia="es-CO"/>
        </w:rPr>
        <w:t>incubated at 30°C</w:t>
      </w:r>
      <w:r w:rsidR="00890207">
        <w:rPr>
          <w:rFonts w:eastAsia="Times New Roman"/>
          <w:color w:val="0E101A"/>
          <w:sz w:val="20"/>
          <w:szCs w:val="20"/>
          <w:bdr w:val="none" w:sz="0" w:space="0" w:color="auto"/>
          <w:lang w:eastAsia="es-CO"/>
        </w:rPr>
        <w:t>. G</w:t>
      </w:r>
      <w:r w:rsidR="00DE78B4" w:rsidRPr="00890207">
        <w:rPr>
          <w:rFonts w:eastAsia="Times New Roman"/>
          <w:color w:val="0E101A"/>
          <w:sz w:val="20"/>
          <w:szCs w:val="20"/>
          <w:bdr w:val="none" w:sz="0" w:space="0" w:color="auto"/>
          <w:lang w:eastAsia="es-CO"/>
        </w:rPr>
        <w:t xml:space="preserve">rowing mycelium was subjected to multiple passages in 50% PDA </w:t>
      </w:r>
      <w:r>
        <w:rPr>
          <w:rFonts w:eastAsia="Times New Roman"/>
          <w:color w:val="0E101A"/>
          <w:sz w:val="20"/>
          <w:szCs w:val="20"/>
          <w:bdr w:val="none" w:sz="0" w:space="0" w:color="auto"/>
          <w:lang w:eastAsia="es-CO"/>
        </w:rPr>
        <w:t>to obtain</w:t>
      </w:r>
      <w:r w:rsidR="00DE78B4" w:rsidRPr="00890207">
        <w:rPr>
          <w:rFonts w:eastAsia="Times New Roman"/>
          <w:color w:val="0E101A"/>
          <w:sz w:val="20"/>
          <w:szCs w:val="20"/>
          <w:bdr w:val="none" w:sz="0" w:space="0" w:color="auto"/>
          <w:lang w:eastAsia="es-CO"/>
        </w:rPr>
        <w:t xml:space="preserve"> pure colonies</w:t>
      </w:r>
      <w:r>
        <w:rPr>
          <w:rFonts w:eastAsia="Times New Roman"/>
          <w:color w:val="0E101A"/>
          <w:sz w:val="20"/>
          <w:szCs w:val="20"/>
          <w:bdr w:val="none" w:sz="0" w:space="0" w:color="auto"/>
          <w:lang w:eastAsia="es-CO"/>
        </w:rPr>
        <w:t xml:space="preserve">, and </w:t>
      </w:r>
      <w:r w:rsidR="00DE78B4" w:rsidRPr="00890207">
        <w:rPr>
          <w:rFonts w:eastAsia="Times New Roman"/>
          <w:color w:val="0E101A"/>
          <w:sz w:val="20"/>
          <w:szCs w:val="20"/>
          <w:bdr w:val="none" w:sz="0" w:space="0" w:color="auto"/>
          <w:lang w:eastAsia="es-CO"/>
        </w:rPr>
        <w:t>isolates were stored in 20% glycerol (ITW reagents)</w:t>
      </w:r>
      <w:r>
        <w:rPr>
          <w:rFonts w:eastAsia="Times New Roman"/>
          <w:color w:val="0E101A"/>
          <w:sz w:val="20"/>
          <w:szCs w:val="20"/>
          <w:bdr w:val="none" w:sz="0" w:space="0" w:color="auto"/>
          <w:lang w:eastAsia="es-CO"/>
        </w:rPr>
        <w:t xml:space="preserve"> </w:t>
      </w:r>
      <w:r w:rsidR="00DE78B4" w:rsidRPr="00890207">
        <w:rPr>
          <w:rFonts w:eastAsia="Times New Roman"/>
          <w:color w:val="0E101A"/>
          <w:sz w:val="20"/>
          <w:szCs w:val="20"/>
          <w:bdr w:val="none" w:sz="0" w:space="0" w:color="auto"/>
          <w:lang w:eastAsia="es-CO"/>
        </w:rPr>
        <w:t>at –80°C and activated in 50% PDA</w:t>
      </w:r>
      <w:r w:rsidR="00E95633">
        <w:rPr>
          <w:rFonts w:eastAsia="Times New Roman"/>
          <w:color w:val="0E101A"/>
          <w:sz w:val="20"/>
          <w:szCs w:val="20"/>
          <w:bdr w:val="none" w:sz="0" w:space="0" w:color="auto"/>
          <w:lang w:eastAsia="es-CO"/>
        </w:rPr>
        <w:t>.</w:t>
      </w:r>
    </w:p>
    <w:p w14:paraId="585742DB" w14:textId="6E843EE4" w:rsidR="00DE78B4" w:rsidRPr="00477EA0" w:rsidRDefault="00DE78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890207">
        <w:rPr>
          <w:rFonts w:eastAsia="Times New Roman"/>
          <w:color w:val="0E101A"/>
          <w:sz w:val="20"/>
          <w:szCs w:val="20"/>
          <w:bdr w:val="none" w:sz="0" w:space="0" w:color="auto"/>
          <w:lang w:eastAsia="es-CO"/>
        </w:rPr>
        <w:t> </w:t>
      </w:r>
      <w:r w:rsidR="005C6231" w:rsidRPr="00477EA0">
        <w:rPr>
          <w:rFonts w:eastAsia="Times New Roman"/>
          <w:b/>
          <w:bCs/>
          <w:color w:val="0E101A"/>
          <w:sz w:val="20"/>
          <w:szCs w:val="20"/>
          <w:bdr w:val="none" w:sz="0" w:space="0" w:color="auto"/>
          <w:lang w:eastAsia="es-CO"/>
        </w:rPr>
        <w:t>M</w:t>
      </w:r>
      <w:r w:rsidRPr="00477EA0">
        <w:rPr>
          <w:rFonts w:eastAsia="Times New Roman"/>
          <w:b/>
          <w:bCs/>
          <w:color w:val="0E101A"/>
          <w:sz w:val="20"/>
          <w:szCs w:val="20"/>
          <w:bdr w:val="none" w:sz="0" w:space="0" w:color="auto"/>
          <w:lang w:eastAsia="es-CO"/>
        </w:rPr>
        <w:t>olecular identification of fungal isolates</w:t>
      </w:r>
    </w:p>
    <w:p w14:paraId="789C0B19" w14:textId="356197B6" w:rsidR="00536337" w:rsidRPr="00477EA0" w:rsidRDefault="00DE78B4" w:rsidP="00043A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pPr>
      <w:r w:rsidRPr="00477EA0">
        <w:rPr>
          <w:rFonts w:eastAsia="Times New Roman"/>
          <w:color w:val="0E101A"/>
          <w:sz w:val="20"/>
          <w:szCs w:val="20"/>
          <w:bdr w:val="none" w:sz="0" w:space="0" w:color="auto"/>
          <w:lang w:eastAsia="es-CO"/>
        </w:rPr>
        <w:t> DNA of fungal isolates</w:t>
      </w:r>
      <w:r w:rsidR="00CC0206">
        <w:rPr>
          <w:rFonts w:eastAsia="Times New Roman"/>
          <w:color w:val="0E101A"/>
          <w:sz w:val="20"/>
          <w:szCs w:val="20"/>
          <w:bdr w:val="none" w:sz="0" w:space="0" w:color="auto"/>
          <w:lang w:eastAsia="es-CO"/>
        </w:rPr>
        <w:t xml:space="preserve"> </w:t>
      </w:r>
      <w:r w:rsidRPr="00477EA0">
        <w:rPr>
          <w:rFonts w:eastAsia="Times New Roman"/>
          <w:color w:val="0E101A"/>
          <w:sz w:val="20"/>
          <w:szCs w:val="20"/>
          <w:bdr w:val="none" w:sz="0" w:space="0" w:color="auto"/>
          <w:lang w:eastAsia="es-CO"/>
        </w:rPr>
        <w:t>was extracted from 48</w:t>
      </w:r>
      <w:r w:rsidR="00E95633">
        <w:rPr>
          <w:rFonts w:eastAsia="Times New Roman"/>
          <w:color w:val="0E101A"/>
          <w:sz w:val="20"/>
          <w:szCs w:val="20"/>
          <w:bdr w:val="none" w:sz="0" w:space="0" w:color="auto"/>
          <w:lang w:eastAsia="es-CO"/>
        </w:rPr>
        <w:t xml:space="preserve"> </w:t>
      </w:r>
      <w:r w:rsidRPr="00477EA0">
        <w:rPr>
          <w:rFonts w:eastAsia="Times New Roman"/>
          <w:color w:val="0E101A"/>
          <w:sz w:val="20"/>
          <w:szCs w:val="20"/>
          <w:bdr w:val="none" w:sz="0" w:space="0" w:color="auto"/>
          <w:lang w:eastAsia="es-CO"/>
        </w:rPr>
        <w:t>h</w:t>
      </w:r>
      <w:r w:rsidR="00E95633">
        <w:rPr>
          <w:rFonts w:eastAsia="Times New Roman"/>
          <w:color w:val="0E101A"/>
          <w:sz w:val="20"/>
          <w:szCs w:val="20"/>
          <w:bdr w:val="none" w:sz="0" w:space="0" w:color="auto"/>
          <w:lang w:eastAsia="es-CO"/>
        </w:rPr>
        <w:t>-</w:t>
      </w:r>
      <w:proofErr w:type="spellStart"/>
      <w:r w:rsidRPr="00477EA0">
        <w:rPr>
          <w:rFonts w:eastAsia="Times New Roman"/>
          <w:color w:val="0E101A"/>
          <w:sz w:val="20"/>
          <w:szCs w:val="20"/>
          <w:bdr w:val="none" w:sz="0" w:space="0" w:color="auto"/>
          <w:lang w:eastAsia="es-CO"/>
        </w:rPr>
        <w:t>Sab</w:t>
      </w:r>
      <w:r w:rsidR="00477EA0">
        <w:rPr>
          <w:rFonts w:eastAsia="Times New Roman"/>
          <w:color w:val="0E101A"/>
          <w:sz w:val="20"/>
          <w:szCs w:val="20"/>
          <w:bdr w:val="none" w:sz="0" w:space="0" w:color="auto"/>
          <w:lang w:eastAsia="es-CO"/>
        </w:rPr>
        <w:t>ou</w:t>
      </w:r>
      <w:r w:rsidRPr="00477EA0">
        <w:rPr>
          <w:rFonts w:eastAsia="Times New Roman"/>
          <w:color w:val="0E101A"/>
          <w:sz w:val="20"/>
          <w:szCs w:val="20"/>
          <w:bdr w:val="none" w:sz="0" w:space="0" w:color="auto"/>
          <w:lang w:eastAsia="es-CO"/>
        </w:rPr>
        <w:t>r</w:t>
      </w:r>
      <w:r w:rsidR="00477EA0">
        <w:rPr>
          <w:rFonts w:eastAsia="Times New Roman"/>
          <w:color w:val="0E101A"/>
          <w:sz w:val="20"/>
          <w:szCs w:val="20"/>
          <w:bdr w:val="none" w:sz="0" w:space="0" w:color="auto"/>
          <w:lang w:eastAsia="es-CO"/>
        </w:rPr>
        <w:t>a</w:t>
      </w:r>
      <w:r w:rsidRPr="00477EA0">
        <w:rPr>
          <w:rFonts w:eastAsia="Times New Roman"/>
          <w:color w:val="0E101A"/>
          <w:sz w:val="20"/>
          <w:szCs w:val="20"/>
          <w:bdr w:val="none" w:sz="0" w:space="0" w:color="auto"/>
          <w:lang w:eastAsia="es-CO"/>
        </w:rPr>
        <w:t>ud</w:t>
      </w:r>
      <w:proofErr w:type="spellEnd"/>
      <w:r w:rsidRPr="00477EA0">
        <w:rPr>
          <w:rFonts w:eastAsia="Times New Roman"/>
          <w:color w:val="0E101A"/>
          <w:sz w:val="20"/>
          <w:szCs w:val="20"/>
          <w:bdr w:val="none" w:sz="0" w:space="0" w:color="auto"/>
          <w:lang w:eastAsia="es-CO"/>
        </w:rPr>
        <w:t xml:space="preserve"> (Merck) cultures using </w:t>
      </w:r>
      <w:proofErr w:type="spellStart"/>
      <w:r w:rsidRPr="00477EA0">
        <w:rPr>
          <w:rFonts w:eastAsia="Times New Roman"/>
          <w:color w:val="0E101A"/>
          <w:sz w:val="20"/>
          <w:szCs w:val="20"/>
          <w:bdr w:val="none" w:sz="0" w:space="0" w:color="auto"/>
          <w:lang w:eastAsia="es-CO"/>
        </w:rPr>
        <w:t>DNeasy</w:t>
      </w:r>
      <w:proofErr w:type="spellEnd"/>
      <w:r w:rsidRPr="00477EA0">
        <w:rPr>
          <w:rFonts w:eastAsia="Times New Roman"/>
          <w:color w:val="0E101A"/>
          <w:sz w:val="20"/>
          <w:szCs w:val="20"/>
          <w:bdr w:val="none" w:sz="0" w:space="0" w:color="auto"/>
          <w:lang w:eastAsia="es-CO"/>
        </w:rPr>
        <w:t xml:space="preserve"> </w:t>
      </w:r>
      <w:proofErr w:type="spellStart"/>
      <w:r w:rsidRPr="00477EA0">
        <w:rPr>
          <w:rFonts w:eastAsia="Times New Roman"/>
          <w:color w:val="0E101A"/>
          <w:sz w:val="20"/>
          <w:szCs w:val="20"/>
          <w:bdr w:val="none" w:sz="0" w:space="0" w:color="auto"/>
          <w:lang w:eastAsia="es-CO"/>
        </w:rPr>
        <w:t>Powersoil</w:t>
      </w:r>
      <w:proofErr w:type="spellEnd"/>
      <w:r w:rsidRPr="00477EA0">
        <w:rPr>
          <w:rFonts w:eastAsia="Times New Roman"/>
          <w:color w:val="0E101A"/>
          <w:sz w:val="20"/>
          <w:szCs w:val="20"/>
          <w:bdr w:val="none" w:sz="0" w:space="0" w:color="auto"/>
          <w:lang w:eastAsia="es-CO"/>
        </w:rPr>
        <w:t xml:space="preserve"> kit following manufacturer's indications (Qiagen). </w:t>
      </w:r>
      <w:r w:rsidR="003F6FC7">
        <w:rPr>
          <w:rFonts w:eastAsia="Times New Roman"/>
          <w:color w:val="0E101A"/>
          <w:sz w:val="20"/>
          <w:szCs w:val="20"/>
          <w:bdr w:val="none" w:sz="0" w:space="0" w:color="auto"/>
          <w:lang w:eastAsia="es-CO"/>
        </w:rPr>
        <w:t>The</w:t>
      </w:r>
      <w:r w:rsidR="003F6FC7" w:rsidRPr="00477EA0">
        <w:rPr>
          <w:rFonts w:eastAsia="Times New Roman"/>
          <w:color w:val="0E101A"/>
          <w:sz w:val="20"/>
          <w:szCs w:val="20"/>
          <w:bdr w:val="none" w:sz="0" w:space="0" w:color="auto"/>
          <w:lang w:eastAsia="es-CO"/>
        </w:rPr>
        <w:t xml:space="preserve"> </w:t>
      </w:r>
      <w:r w:rsidRPr="00477EA0">
        <w:rPr>
          <w:rFonts w:eastAsia="Times New Roman"/>
          <w:color w:val="0E101A"/>
          <w:sz w:val="20"/>
          <w:szCs w:val="20"/>
          <w:bdr w:val="none" w:sz="0" w:space="0" w:color="auto"/>
          <w:lang w:eastAsia="es-CO"/>
        </w:rPr>
        <w:t>extracted DNA</w:t>
      </w:r>
      <w:r w:rsidR="00BB62E2" w:rsidRPr="00477EA0">
        <w:rPr>
          <w:rFonts w:eastAsia="Times New Roman"/>
          <w:color w:val="0E101A"/>
          <w:sz w:val="20"/>
          <w:szCs w:val="20"/>
          <w:bdr w:val="none" w:sz="0" w:space="0" w:color="auto"/>
          <w:lang w:eastAsia="es-CO"/>
        </w:rPr>
        <w:t xml:space="preserve"> </w:t>
      </w:r>
      <w:r w:rsidRPr="00477EA0">
        <w:rPr>
          <w:rFonts w:eastAsia="Times New Roman"/>
          <w:color w:val="0E101A"/>
          <w:sz w:val="20"/>
          <w:szCs w:val="20"/>
          <w:bdr w:val="none" w:sz="0" w:space="0" w:color="auto"/>
          <w:lang w:eastAsia="es-CO"/>
        </w:rPr>
        <w:t>was used to amplify 550 bp fragment</w:t>
      </w:r>
      <w:r w:rsidR="003F6FC7">
        <w:rPr>
          <w:rFonts w:eastAsia="Times New Roman"/>
          <w:color w:val="0E101A"/>
          <w:sz w:val="20"/>
          <w:szCs w:val="20"/>
          <w:bdr w:val="none" w:sz="0" w:space="0" w:color="auto"/>
          <w:lang w:eastAsia="es-CO"/>
        </w:rPr>
        <w:t>s</w:t>
      </w:r>
      <w:r w:rsidRPr="00477EA0">
        <w:rPr>
          <w:rFonts w:eastAsia="Times New Roman"/>
          <w:color w:val="0E101A"/>
          <w:sz w:val="20"/>
          <w:szCs w:val="20"/>
          <w:bdr w:val="none" w:sz="0" w:space="0" w:color="auto"/>
          <w:lang w:eastAsia="es-CO"/>
        </w:rPr>
        <w:t xml:space="preserve"> of </w:t>
      </w:r>
      <w:r w:rsidR="00667A26">
        <w:rPr>
          <w:rFonts w:eastAsia="Times New Roman"/>
          <w:color w:val="0E101A"/>
          <w:sz w:val="20"/>
          <w:szCs w:val="20"/>
          <w:bdr w:val="none" w:sz="0" w:space="0" w:color="auto"/>
          <w:lang w:eastAsia="es-CO"/>
        </w:rPr>
        <w:t xml:space="preserve">the </w:t>
      </w:r>
      <w:r w:rsidRPr="00477EA0">
        <w:rPr>
          <w:rFonts w:eastAsia="Times New Roman"/>
          <w:color w:val="0E101A"/>
          <w:sz w:val="20"/>
          <w:szCs w:val="20"/>
          <w:bdr w:val="none" w:sz="0" w:space="0" w:color="auto"/>
          <w:lang w:eastAsia="es-CO"/>
        </w:rPr>
        <w:t>ITS region using ITS1 (5'-TCCGTAGGTGAACCCTGCGG-3') and ITS4 (5'TCCTCCGCTTATTGATATGC-3') primers and 25 µ</w:t>
      </w:r>
      <w:r w:rsidR="00EA30D8" w:rsidRPr="00477EA0">
        <w:rPr>
          <w:rFonts w:eastAsia="Times New Roman"/>
          <w:color w:val="0E101A"/>
          <w:sz w:val="20"/>
          <w:szCs w:val="20"/>
          <w:bdr w:val="none" w:sz="0" w:space="0" w:color="auto"/>
          <w:lang w:eastAsia="es-CO"/>
        </w:rPr>
        <w:t>l</w:t>
      </w:r>
      <w:r w:rsidRPr="00477EA0">
        <w:rPr>
          <w:rFonts w:eastAsia="Times New Roman"/>
          <w:color w:val="0E101A"/>
          <w:sz w:val="20"/>
          <w:szCs w:val="20"/>
          <w:bdr w:val="none" w:sz="0" w:space="0" w:color="auto"/>
          <w:lang w:eastAsia="es-CO"/>
        </w:rPr>
        <w:t xml:space="preserve"> PCR reactions of </w:t>
      </w:r>
      <w:proofErr w:type="spellStart"/>
      <w:r w:rsidRPr="00477EA0">
        <w:rPr>
          <w:rFonts w:eastAsia="Times New Roman"/>
          <w:color w:val="0E101A"/>
          <w:sz w:val="20"/>
          <w:szCs w:val="20"/>
          <w:bdr w:val="none" w:sz="0" w:space="0" w:color="auto"/>
          <w:lang w:eastAsia="es-CO"/>
        </w:rPr>
        <w:t>GoTaq</w:t>
      </w:r>
      <w:proofErr w:type="spellEnd"/>
      <w:r w:rsidRPr="00477EA0">
        <w:rPr>
          <w:rFonts w:eastAsia="Times New Roman"/>
          <w:color w:val="0E101A"/>
          <w:sz w:val="20"/>
          <w:szCs w:val="20"/>
          <w:bdr w:val="none" w:sz="0" w:space="0" w:color="auto"/>
          <w:lang w:eastAsia="es-CO"/>
        </w:rPr>
        <w:t>® Green Master (Promeg</w:t>
      </w:r>
      <w:r w:rsidR="00D14E82">
        <w:rPr>
          <w:rFonts w:eastAsia="Times New Roman"/>
          <w:color w:val="0E101A"/>
          <w:sz w:val="20"/>
          <w:szCs w:val="20"/>
          <w:bdr w:val="none" w:sz="0" w:space="0" w:color="auto"/>
          <w:lang w:eastAsia="es-CO"/>
        </w:rPr>
        <w:t>a</w:t>
      </w:r>
      <w:r w:rsidRPr="00477EA0">
        <w:rPr>
          <w:rFonts w:eastAsia="Times New Roman"/>
          <w:color w:val="0E101A"/>
          <w:sz w:val="20"/>
          <w:szCs w:val="20"/>
          <w:bdr w:val="none" w:sz="0" w:space="0" w:color="auto"/>
          <w:lang w:eastAsia="es-CO"/>
        </w:rPr>
        <w:t>) according to manufacturer's instructions. The PCR products were</w:t>
      </w:r>
      <w:r w:rsidR="00EA30D8" w:rsidRPr="00477EA0">
        <w:rPr>
          <w:rFonts w:eastAsia="Times New Roman"/>
          <w:color w:val="0E101A"/>
          <w:sz w:val="20"/>
          <w:szCs w:val="20"/>
          <w:bdr w:val="none" w:sz="0" w:space="0" w:color="auto"/>
          <w:lang w:eastAsia="es-CO"/>
        </w:rPr>
        <w:t xml:space="preserve"> sequenced with</w:t>
      </w:r>
      <w:r w:rsidRPr="00477EA0">
        <w:rPr>
          <w:rFonts w:eastAsia="Times New Roman"/>
          <w:color w:val="0E101A"/>
          <w:sz w:val="20"/>
          <w:szCs w:val="20"/>
          <w:bdr w:val="none" w:sz="0" w:space="0" w:color="auto"/>
          <w:lang w:eastAsia="es-CO"/>
        </w:rPr>
        <w:t xml:space="preserve"> Sanger sequencing using the same primers (ITS1 and ITS4). </w:t>
      </w:r>
      <w:r w:rsidR="00E95633">
        <w:rPr>
          <w:rFonts w:eastAsia="Times New Roman"/>
          <w:color w:val="0E101A"/>
          <w:sz w:val="20"/>
          <w:szCs w:val="20"/>
          <w:bdr w:val="none" w:sz="0" w:space="0" w:color="auto"/>
          <w:lang w:eastAsia="es-CO"/>
        </w:rPr>
        <w:t>S</w:t>
      </w:r>
      <w:r w:rsidRPr="00477EA0">
        <w:rPr>
          <w:rFonts w:eastAsia="Times New Roman"/>
          <w:color w:val="0E101A"/>
          <w:sz w:val="20"/>
          <w:szCs w:val="20"/>
          <w:bdr w:val="none" w:sz="0" w:space="0" w:color="auto"/>
          <w:lang w:eastAsia="es-CO"/>
        </w:rPr>
        <w:t xml:space="preserve">equences were processed, and their taxonomic identity was assigned using </w:t>
      </w:r>
      <w:r w:rsidR="00D14E82">
        <w:rPr>
          <w:rFonts w:eastAsia="Times New Roman"/>
          <w:color w:val="0E101A"/>
          <w:sz w:val="20"/>
          <w:szCs w:val="20"/>
          <w:bdr w:val="none" w:sz="0" w:space="0" w:color="auto"/>
          <w:lang w:eastAsia="es-CO"/>
        </w:rPr>
        <w:t>t</w:t>
      </w:r>
      <w:r w:rsidRPr="00477EA0">
        <w:rPr>
          <w:rFonts w:eastAsia="Times New Roman"/>
          <w:color w:val="0E101A"/>
          <w:sz w:val="20"/>
          <w:szCs w:val="20"/>
          <w:bdr w:val="none" w:sz="0" w:space="0" w:color="auto"/>
          <w:lang w:eastAsia="es-CO"/>
        </w:rPr>
        <w:t xml:space="preserve">he Basic Local Alignment Search Tool (BLAST) and the NCBI database </w:t>
      </w:r>
      <w:r w:rsidR="00D14E82">
        <w:rPr>
          <w:rFonts w:eastAsia="Times New Roman"/>
          <w:color w:val="0E101A"/>
          <w:sz w:val="20"/>
          <w:szCs w:val="20"/>
          <w:bdr w:val="none" w:sz="0" w:space="0" w:color="auto"/>
          <w:lang w:eastAsia="es-CO"/>
        </w:rPr>
        <w:t>in</w:t>
      </w:r>
      <w:r w:rsidR="00D14E82" w:rsidRPr="00477EA0">
        <w:rPr>
          <w:rFonts w:eastAsia="Times New Roman"/>
          <w:color w:val="0E101A"/>
          <w:sz w:val="20"/>
          <w:szCs w:val="20"/>
          <w:bdr w:val="none" w:sz="0" w:space="0" w:color="auto"/>
          <w:lang w:eastAsia="es-CO"/>
        </w:rPr>
        <w:t xml:space="preserve"> </w:t>
      </w:r>
      <w:r w:rsidRPr="00477EA0">
        <w:rPr>
          <w:rFonts w:eastAsia="Times New Roman"/>
          <w:color w:val="0E101A"/>
          <w:sz w:val="20"/>
          <w:szCs w:val="20"/>
          <w:bdr w:val="none" w:sz="0" w:space="0" w:color="auto"/>
          <w:lang w:eastAsia="es-CO"/>
        </w:rPr>
        <w:t xml:space="preserve">the platform </w:t>
      </w:r>
      <w:proofErr w:type="spellStart"/>
      <w:r w:rsidRPr="00477EA0">
        <w:rPr>
          <w:rFonts w:eastAsia="Times New Roman"/>
          <w:i/>
          <w:iCs/>
          <w:color w:val="0E101A"/>
          <w:sz w:val="20"/>
          <w:szCs w:val="20"/>
          <w:bdr w:val="none" w:sz="0" w:space="0" w:color="auto"/>
          <w:lang w:eastAsia="es-CO"/>
        </w:rPr>
        <w:t>Geneious</w:t>
      </w:r>
      <w:proofErr w:type="spellEnd"/>
      <w:r w:rsidRPr="00477EA0">
        <w:rPr>
          <w:rFonts w:eastAsia="Times New Roman"/>
          <w:i/>
          <w:iCs/>
          <w:color w:val="0E101A"/>
          <w:sz w:val="20"/>
          <w:szCs w:val="20"/>
          <w:bdr w:val="none" w:sz="0" w:space="0" w:color="auto"/>
          <w:lang w:eastAsia="es-CO"/>
        </w:rPr>
        <w:t xml:space="preserve"> Prime</w:t>
      </w:r>
      <w:r w:rsidRPr="00477EA0">
        <w:rPr>
          <w:rFonts w:eastAsia="Times New Roman"/>
          <w:color w:val="0E101A"/>
          <w:sz w:val="20"/>
          <w:szCs w:val="20"/>
          <w:bdr w:val="none" w:sz="0" w:space="0" w:color="auto"/>
          <w:lang w:eastAsia="es-CO"/>
        </w:rPr>
        <w:t xml:space="preserve"> (version 2020.2.4)</w:t>
      </w:r>
      <w:r w:rsidR="00024760" w:rsidRPr="00477EA0">
        <w:rPr>
          <w:sz w:val="20"/>
          <w:szCs w:val="20"/>
        </w:rPr>
        <w:t xml:space="preserve"> </w:t>
      </w:r>
      <w:r w:rsidR="00024760" w:rsidRPr="00477EA0">
        <w:rPr>
          <w:rFonts w:eastAsia="Times New Roman"/>
          <w:color w:val="0E101A"/>
          <w:sz w:val="20"/>
          <w:szCs w:val="20"/>
          <w:bdr w:val="none" w:sz="0" w:space="0" w:color="auto"/>
          <w:lang w:eastAsia="es-CO"/>
        </w:rPr>
        <w:t>(https://www.geneious.com)</w:t>
      </w:r>
      <w:r w:rsidRPr="00477EA0">
        <w:rPr>
          <w:rFonts w:eastAsia="Times New Roman"/>
          <w:color w:val="0E101A"/>
          <w:sz w:val="20"/>
          <w:szCs w:val="20"/>
          <w:bdr w:val="none" w:sz="0" w:space="0" w:color="auto"/>
          <w:lang w:eastAsia="es-CO"/>
        </w:rPr>
        <w:t>. </w:t>
      </w:r>
    </w:p>
    <w:p w14:paraId="0989787E" w14:textId="34B2CA61" w:rsidR="00536337" w:rsidRPr="00477EA0" w:rsidRDefault="007C3E56" w:rsidP="00146F37">
      <w:pPr>
        <w:pStyle w:val="Body"/>
        <w:spacing w:before="120" w:after="120" w:line="480" w:lineRule="auto"/>
        <w:jc w:val="both"/>
        <w:rPr>
          <w:rFonts w:ascii="Times New Roman" w:hAnsi="Times New Roman" w:cs="Times New Roman"/>
          <w:b/>
          <w:bCs/>
        </w:rPr>
      </w:pPr>
      <w:r w:rsidRPr="00477EA0">
        <w:rPr>
          <w:rFonts w:ascii="Times New Roman" w:hAnsi="Times New Roman" w:cs="Times New Roman"/>
          <w:b/>
          <w:bCs/>
        </w:rPr>
        <w:t xml:space="preserve">Results </w:t>
      </w:r>
    </w:p>
    <w:p w14:paraId="7FE5AFFC" w14:textId="2F685357" w:rsidR="009472BC" w:rsidRPr="00BA0319"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BA0319">
        <w:rPr>
          <w:rFonts w:eastAsia="Times New Roman"/>
          <w:b/>
          <w:bCs/>
          <w:color w:val="0E101A"/>
          <w:sz w:val="20"/>
          <w:szCs w:val="20"/>
          <w:bdr w:val="none" w:sz="0" w:space="0" w:color="auto"/>
          <w:lang w:eastAsia="es-CO"/>
        </w:rPr>
        <w:t>Lenticel damage varies between farms and harvest</w:t>
      </w:r>
    </w:p>
    <w:p w14:paraId="2F4B4A90" w14:textId="279B7DF4" w:rsidR="00A17D62" w:rsidRPr="00AD0408"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BA0319">
        <w:rPr>
          <w:rFonts w:eastAsia="Times New Roman"/>
          <w:color w:val="0E101A"/>
          <w:sz w:val="20"/>
          <w:szCs w:val="20"/>
          <w:bdr w:val="none" w:sz="0" w:space="0" w:color="auto"/>
          <w:lang w:eastAsia="es-CO"/>
        </w:rPr>
        <w:t>To characterize the behavior of lenticel damage, avocado</w:t>
      </w:r>
      <w:r w:rsidR="00D14E82">
        <w:rPr>
          <w:rFonts w:eastAsia="Times New Roman"/>
          <w:color w:val="0E101A"/>
          <w:sz w:val="20"/>
          <w:szCs w:val="20"/>
          <w:bdr w:val="none" w:sz="0" w:space="0" w:color="auto"/>
          <w:lang w:eastAsia="es-CO"/>
        </w:rPr>
        <w:t>s</w:t>
      </w:r>
      <w:r w:rsidRPr="00BA0319">
        <w:rPr>
          <w:rFonts w:eastAsia="Times New Roman"/>
          <w:color w:val="0E101A"/>
          <w:sz w:val="20"/>
          <w:szCs w:val="20"/>
          <w:bdr w:val="none" w:sz="0" w:space="0" w:color="auto"/>
          <w:lang w:eastAsia="es-CO"/>
        </w:rPr>
        <w:t xml:space="preserve"> cv. Hass were collected during </w:t>
      </w:r>
      <w:r w:rsidR="00AD0408">
        <w:rPr>
          <w:rFonts w:eastAsia="Times New Roman"/>
          <w:color w:val="0E101A"/>
          <w:sz w:val="20"/>
          <w:szCs w:val="20"/>
          <w:bdr w:val="none" w:sz="0" w:space="0" w:color="auto"/>
          <w:lang w:eastAsia="es-CO"/>
        </w:rPr>
        <w:t>main</w:t>
      </w:r>
      <w:r w:rsidR="00AD0408" w:rsidRPr="00BA0319">
        <w:rPr>
          <w:rFonts w:eastAsia="Times New Roman"/>
          <w:color w:val="0E101A"/>
          <w:sz w:val="20"/>
          <w:szCs w:val="20"/>
          <w:bdr w:val="none" w:sz="0" w:space="0" w:color="auto"/>
          <w:lang w:eastAsia="es-CO"/>
        </w:rPr>
        <w:t xml:space="preserve"> </w:t>
      </w:r>
      <w:r w:rsidRPr="00BA0319">
        <w:rPr>
          <w:rFonts w:eastAsia="Times New Roman"/>
          <w:color w:val="0E101A"/>
          <w:sz w:val="20"/>
          <w:szCs w:val="20"/>
          <w:bdr w:val="none" w:sz="0" w:space="0" w:color="auto"/>
          <w:lang w:eastAsia="es-CO"/>
        </w:rPr>
        <w:t xml:space="preserve">and </w:t>
      </w:r>
      <w:proofErr w:type="spellStart"/>
      <w:r w:rsidRPr="00BA0319">
        <w:rPr>
          <w:rFonts w:eastAsia="Times New Roman"/>
          <w:color w:val="0E101A"/>
          <w:sz w:val="20"/>
          <w:szCs w:val="20"/>
          <w:bdr w:val="none" w:sz="0" w:space="0" w:color="auto"/>
          <w:lang w:eastAsia="es-CO"/>
        </w:rPr>
        <w:t>traviesa</w:t>
      </w:r>
      <w:proofErr w:type="spellEnd"/>
      <w:r w:rsidRPr="00BA0319">
        <w:rPr>
          <w:rFonts w:eastAsia="Times New Roman"/>
          <w:color w:val="0E101A"/>
          <w:sz w:val="20"/>
          <w:szCs w:val="20"/>
          <w:bdr w:val="none" w:sz="0" w:space="0" w:color="auto"/>
          <w:lang w:eastAsia="es-CO"/>
        </w:rPr>
        <w:t xml:space="preserve"> </w:t>
      </w:r>
      <w:r w:rsidRPr="00AD0408">
        <w:rPr>
          <w:rFonts w:eastAsia="Times New Roman"/>
          <w:color w:val="0E101A"/>
          <w:sz w:val="20"/>
          <w:szCs w:val="20"/>
          <w:bdr w:val="none" w:sz="0" w:space="0" w:color="auto"/>
          <w:lang w:eastAsia="es-CO"/>
        </w:rPr>
        <w:t>harvests between June 2019 through June 2021 in two commercial farms. The severity and incidence of the damage</w:t>
      </w:r>
      <w:r w:rsidR="008C0846" w:rsidRPr="00AD0408">
        <w:rPr>
          <w:rFonts w:eastAsia="Times New Roman"/>
          <w:color w:val="0E101A"/>
          <w:sz w:val="20"/>
          <w:szCs w:val="20"/>
          <w:bdr w:val="none" w:sz="0" w:space="0" w:color="auto"/>
          <w:lang w:eastAsia="es-CO"/>
        </w:rPr>
        <w:t xml:space="preserve"> at</w:t>
      </w:r>
      <w:r w:rsidRPr="00AD0408">
        <w:rPr>
          <w:rFonts w:eastAsia="Times New Roman"/>
          <w:color w:val="0E101A"/>
          <w:sz w:val="20"/>
          <w:szCs w:val="20"/>
          <w:bdr w:val="none" w:sz="0" w:space="0" w:color="auto"/>
          <w:lang w:eastAsia="es-CO"/>
        </w:rPr>
        <w:t xml:space="preserve"> 0</w:t>
      </w:r>
      <w:r w:rsidR="007D2ABE" w:rsidRPr="00AD0408">
        <w:rPr>
          <w:rFonts w:eastAsia="Times New Roman"/>
          <w:color w:val="0E101A"/>
          <w:sz w:val="20"/>
          <w:szCs w:val="20"/>
          <w:bdr w:val="none" w:sz="0" w:space="0" w:color="auto"/>
          <w:lang w:eastAsia="es-CO"/>
        </w:rPr>
        <w:t xml:space="preserve"> </w:t>
      </w:r>
      <w:proofErr w:type="spellStart"/>
      <w:r w:rsidR="008C2EA6" w:rsidRPr="00AD0408">
        <w:rPr>
          <w:rFonts w:eastAsia="Times New Roman"/>
          <w:color w:val="0E101A"/>
          <w:sz w:val="20"/>
          <w:szCs w:val="20"/>
          <w:bdr w:val="none" w:sz="0" w:space="0" w:color="auto"/>
          <w:lang w:eastAsia="es-CO"/>
        </w:rPr>
        <w:t>dph</w:t>
      </w:r>
      <w:proofErr w:type="spellEnd"/>
      <w:r w:rsidRPr="00AD0408">
        <w:rPr>
          <w:rFonts w:eastAsia="Times New Roman"/>
          <w:color w:val="0E101A"/>
          <w:sz w:val="20"/>
          <w:szCs w:val="20"/>
          <w:bdr w:val="none" w:sz="0" w:space="0" w:color="auto"/>
          <w:lang w:eastAsia="es-CO"/>
        </w:rPr>
        <w:t xml:space="preserve"> depended on the farm and harvest (p-value &lt; 0.001), with</w:t>
      </w:r>
      <w:r w:rsidR="00593609">
        <w:rPr>
          <w:rFonts w:eastAsia="Times New Roman"/>
          <w:color w:val="0E101A"/>
          <w:sz w:val="20"/>
          <w:szCs w:val="20"/>
          <w:bdr w:val="none" w:sz="0" w:space="0" w:color="auto"/>
          <w:lang w:eastAsia="es-CO"/>
        </w:rPr>
        <w:t xml:space="preserve"> </w:t>
      </w:r>
      <w:r w:rsidRPr="00AD0408">
        <w:rPr>
          <w:rFonts w:eastAsia="Times New Roman"/>
          <w:color w:val="0E101A"/>
          <w:sz w:val="20"/>
          <w:szCs w:val="20"/>
          <w:bdr w:val="none" w:sz="0" w:space="0" w:color="auto"/>
          <w:lang w:eastAsia="es-CO"/>
        </w:rPr>
        <w:t xml:space="preserve">La </w:t>
      </w:r>
      <w:proofErr w:type="spellStart"/>
      <w:r w:rsidRPr="00AD0408">
        <w:rPr>
          <w:rFonts w:eastAsia="Times New Roman"/>
          <w:color w:val="0E101A"/>
          <w:sz w:val="20"/>
          <w:szCs w:val="20"/>
          <w:bdr w:val="none" w:sz="0" w:space="0" w:color="auto"/>
          <w:lang w:eastAsia="es-CO"/>
        </w:rPr>
        <w:t>Escondida</w:t>
      </w:r>
      <w:proofErr w:type="spellEnd"/>
      <w:r w:rsidRPr="00AD0408">
        <w:rPr>
          <w:rFonts w:eastAsia="Times New Roman"/>
          <w:color w:val="0E101A"/>
          <w:sz w:val="20"/>
          <w:szCs w:val="20"/>
          <w:bdr w:val="none" w:sz="0" w:space="0" w:color="auto"/>
          <w:lang w:eastAsia="es-CO"/>
        </w:rPr>
        <w:t xml:space="preserve"> </w:t>
      </w:r>
      <w:r w:rsidR="00593609">
        <w:rPr>
          <w:rFonts w:eastAsia="Times New Roman"/>
          <w:color w:val="0E101A"/>
          <w:sz w:val="20"/>
          <w:szCs w:val="20"/>
          <w:bdr w:val="none" w:sz="0" w:space="0" w:color="auto"/>
          <w:lang w:eastAsia="es-CO"/>
        </w:rPr>
        <w:t xml:space="preserve">fruits </w:t>
      </w:r>
      <w:r w:rsidRPr="00AD0408">
        <w:rPr>
          <w:rFonts w:eastAsia="Times New Roman"/>
          <w:color w:val="0E101A"/>
          <w:sz w:val="20"/>
          <w:szCs w:val="20"/>
          <w:bdr w:val="none" w:sz="0" w:space="0" w:color="auto"/>
          <w:lang w:eastAsia="es-CO"/>
        </w:rPr>
        <w:t xml:space="preserve">having overall lower </w:t>
      </w:r>
      <w:r w:rsidR="00B13109" w:rsidRPr="00AD0408">
        <w:rPr>
          <w:rFonts w:eastAsia="Times New Roman"/>
          <w:color w:val="0E101A"/>
          <w:sz w:val="20"/>
          <w:szCs w:val="20"/>
          <w:bdr w:val="none" w:sz="0" w:space="0" w:color="auto"/>
          <w:lang w:eastAsia="es-CO"/>
        </w:rPr>
        <w:t>(</w:t>
      </w:r>
      <w:r w:rsidR="00D14E82">
        <w:rPr>
          <w:rFonts w:eastAsia="Times New Roman"/>
          <w:color w:val="0E101A"/>
          <w:sz w:val="20"/>
          <w:szCs w:val="20"/>
          <w:bdr w:val="none" w:sz="0" w:space="0" w:color="auto"/>
          <w:lang w:eastAsia="es-CO"/>
        </w:rPr>
        <w:t xml:space="preserve">&lt; </w:t>
      </w:r>
      <w:r w:rsidR="0004713B" w:rsidRPr="00AD0408">
        <w:rPr>
          <w:rFonts w:eastAsia="Times New Roman"/>
          <w:color w:val="0E101A"/>
          <w:sz w:val="20"/>
          <w:szCs w:val="20"/>
          <w:bdr w:val="none" w:sz="0" w:space="0" w:color="auto"/>
          <w:lang w:eastAsia="es-CO"/>
        </w:rPr>
        <w:t>0.6-fold</w:t>
      </w:r>
      <w:r w:rsidR="00B13109" w:rsidRPr="00AD0408">
        <w:rPr>
          <w:rFonts w:eastAsia="Times New Roman"/>
          <w:color w:val="0E101A"/>
          <w:sz w:val="20"/>
          <w:szCs w:val="20"/>
          <w:bdr w:val="none" w:sz="0" w:space="0" w:color="auto"/>
          <w:lang w:eastAsia="es-CO"/>
        </w:rPr>
        <w:t xml:space="preserve">) </w:t>
      </w:r>
      <w:r w:rsidRPr="00AD0408">
        <w:rPr>
          <w:rFonts w:eastAsia="Times New Roman"/>
          <w:color w:val="0E101A"/>
          <w:sz w:val="20"/>
          <w:szCs w:val="20"/>
          <w:bdr w:val="none" w:sz="0" w:space="0" w:color="auto"/>
          <w:lang w:eastAsia="es-CO"/>
        </w:rPr>
        <w:t>incidences and severities than El Sinai</w:t>
      </w:r>
      <w:r w:rsidR="00593609">
        <w:rPr>
          <w:rFonts w:eastAsia="Times New Roman"/>
          <w:color w:val="0E101A"/>
          <w:sz w:val="20"/>
          <w:szCs w:val="20"/>
          <w:bdr w:val="none" w:sz="0" w:space="0" w:color="auto"/>
          <w:lang w:eastAsia="es-CO"/>
        </w:rPr>
        <w:t xml:space="preserve"> fruits</w:t>
      </w:r>
      <w:r w:rsidRPr="00AD0408">
        <w:rPr>
          <w:rFonts w:eastAsia="Times New Roman"/>
          <w:color w:val="0E101A"/>
          <w:sz w:val="20"/>
          <w:szCs w:val="20"/>
          <w:bdr w:val="none" w:sz="0" w:space="0" w:color="auto"/>
          <w:lang w:eastAsia="es-CO"/>
        </w:rPr>
        <w:t xml:space="preserve"> in most harvests (Fig</w:t>
      </w:r>
      <w:r w:rsidR="00AD0408">
        <w:rPr>
          <w:rFonts w:eastAsia="Times New Roman"/>
          <w:color w:val="0E101A"/>
          <w:sz w:val="20"/>
          <w:szCs w:val="20"/>
          <w:bdr w:val="none" w:sz="0" w:space="0" w:color="auto"/>
          <w:lang w:eastAsia="es-CO"/>
        </w:rPr>
        <w:t>.</w:t>
      </w:r>
      <w:r w:rsidRPr="00AD0408">
        <w:rPr>
          <w:rFonts w:eastAsia="Times New Roman"/>
          <w:color w:val="0E101A"/>
          <w:sz w:val="20"/>
          <w:szCs w:val="20"/>
          <w:bdr w:val="none" w:sz="0" w:space="0" w:color="auto"/>
          <w:lang w:eastAsia="es-CO"/>
        </w:rPr>
        <w:t xml:space="preserve"> 1</w:t>
      </w:r>
      <w:r w:rsidR="00464544">
        <w:rPr>
          <w:rFonts w:eastAsia="Times New Roman"/>
          <w:color w:val="0E101A"/>
          <w:sz w:val="20"/>
          <w:szCs w:val="20"/>
          <w:bdr w:val="none" w:sz="0" w:space="0" w:color="auto"/>
          <w:lang w:eastAsia="es-CO"/>
        </w:rPr>
        <w:t xml:space="preserve">, </w:t>
      </w:r>
      <w:r w:rsidRPr="00AD0408">
        <w:rPr>
          <w:rFonts w:eastAsia="Times New Roman"/>
          <w:color w:val="0E101A"/>
          <w:sz w:val="20"/>
          <w:szCs w:val="20"/>
          <w:bdr w:val="none" w:sz="0" w:space="0" w:color="auto"/>
          <w:lang w:eastAsia="es-CO"/>
        </w:rPr>
        <w:t xml:space="preserve">Supplementary Table 3). The exception was the </w:t>
      </w:r>
      <w:r w:rsidR="00AD0408">
        <w:rPr>
          <w:rFonts w:eastAsia="Times New Roman"/>
          <w:color w:val="0E101A"/>
          <w:sz w:val="20"/>
          <w:szCs w:val="20"/>
          <w:bdr w:val="none" w:sz="0" w:space="0" w:color="auto"/>
          <w:lang w:eastAsia="es-CO"/>
        </w:rPr>
        <w:t>main</w:t>
      </w:r>
      <w:r w:rsidR="00AD0408" w:rsidRPr="00AD0408">
        <w:rPr>
          <w:rFonts w:eastAsia="Times New Roman"/>
          <w:color w:val="0E101A"/>
          <w:sz w:val="20"/>
          <w:szCs w:val="20"/>
          <w:bdr w:val="none" w:sz="0" w:space="0" w:color="auto"/>
          <w:lang w:eastAsia="es-CO"/>
        </w:rPr>
        <w:t xml:space="preserve"> </w:t>
      </w:r>
      <w:r w:rsidR="007D2ABE" w:rsidRPr="00AD0408">
        <w:rPr>
          <w:rFonts w:eastAsia="Times New Roman"/>
          <w:color w:val="0E101A"/>
          <w:sz w:val="20"/>
          <w:szCs w:val="20"/>
          <w:bdr w:val="none" w:sz="0" w:space="0" w:color="auto"/>
          <w:lang w:eastAsia="es-CO"/>
        </w:rPr>
        <w:t>harvest</w:t>
      </w:r>
      <w:r w:rsidRPr="00AD0408">
        <w:rPr>
          <w:rFonts w:eastAsia="Times New Roman"/>
          <w:color w:val="0E101A"/>
          <w:sz w:val="20"/>
          <w:szCs w:val="20"/>
          <w:bdr w:val="none" w:sz="0" w:space="0" w:color="auto"/>
          <w:lang w:eastAsia="es-CO"/>
        </w:rPr>
        <w:t xml:space="preserve"> of 2020, in which El Sinai </w:t>
      </w:r>
      <w:r w:rsidR="00593609">
        <w:rPr>
          <w:rFonts w:eastAsia="Times New Roman"/>
          <w:color w:val="0E101A"/>
          <w:sz w:val="20"/>
          <w:szCs w:val="20"/>
          <w:bdr w:val="none" w:sz="0" w:space="0" w:color="auto"/>
          <w:lang w:eastAsia="es-CO"/>
        </w:rPr>
        <w:t xml:space="preserve">fruits </w:t>
      </w:r>
      <w:r w:rsidRPr="00AD0408">
        <w:rPr>
          <w:rFonts w:eastAsia="Times New Roman"/>
          <w:color w:val="0E101A"/>
          <w:sz w:val="20"/>
          <w:szCs w:val="20"/>
          <w:bdr w:val="none" w:sz="0" w:space="0" w:color="auto"/>
          <w:lang w:eastAsia="es-CO"/>
        </w:rPr>
        <w:t xml:space="preserve">had </w:t>
      </w:r>
      <w:r w:rsidR="00593609" w:rsidRPr="00AD0408">
        <w:rPr>
          <w:rFonts w:eastAsia="Times New Roman"/>
          <w:color w:val="0E101A"/>
          <w:sz w:val="20"/>
          <w:szCs w:val="20"/>
          <w:bdr w:val="none" w:sz="0" w:space="0" w:color="auto"/>
          <w:lang w:eastAsia="es-CO"/>
        </w:rPr>
        <w:t xml:space="preserve">slightly lower </w:t>
      </w:r>
      <w:r w:rsidRPr="00AD0408">
        <w:rPr>
          <w:rFonts w:eastAsia="Times New Roman"/>
          <w:color w:val="0E101A"/>
          <w:sz w:val="20"/>
          <w:szCs w:val="20"/>
          <w:bdr w:val="none" w:sz="0" w:space="0" w:color="auto"/>
          <w:lang w:eastAsia="es-CO"/>
        </w:rPr>
        <w:t xml:space="preserve">severities and incidences than those of La </w:t>
      </w:r>
      <w:proofErr w:type="spellStart"/>
      <w:r w:rsidRPr="00AD0408">
        <w:rPr>
          <w:rFonts w:eastAsia="Times New Roman"/>
          <w:color w:val="0E101A"/>
          <w:sz w:val="20"/>
          <w:szCs w:val="20"/>
          <w:bdr w:val="none" w:sz="0" w:space="0" w:color="auto"/>
          <w:lang w:eastAsia="es-CO"/>
        </w:rPr>
        <w:t>Escondida</w:t>
      </w:r>
      <w:proofErr w:type="spellEnd"/>
      <w:r w:rsidR="00593609">
        <w:rPr>
          <w:rFonts w:eastAsia="Times New Roman"/>
          <w:color w:val="0E101A"/>
          <w:sz w:val="20"/>
          <w:szCs w:val="20"/>
          <w:bdr w:val="none" w:sz="0" w:space="0" w:color="auto"/>
          <w:lang w:eastAsia="es-CO"/>
        </w:rPr>
        <w:t xml:space="preserve"> </w:t>
      </w:r>
      <w:proofErr w:type="gramStart"/>
      <w:r w:rsidR="00593609">
        <w:rPr>
          <w:rFonts w:eastAsia="Times New Roman"/>
          <w:color w:val="0E101A"/>
          <w:sz w:val="20"/>
          <w:szCs w:val="20"/>
          <w:bdr w:val="none" w:sz="0" w:space="0" w:color="auto"/>
          <w:lang w:eastAsia="es-CO"/>
        </w:rPr>
        <w:t>f</w:t>
      </w:r>
      <w:r w:rsidRPr="00AD0408">
        <w:rPr>
          <w:rFonts w:eastAsia="Times New Roman"/>
          <w:color w:val="0E101A"/>
          <w:sz w:val="20"/>
          <w:szCs w:val="20"/>
          <w:bdr w:val="none" w:sz="0" w:space="0" w:color="auto"/>
          <w:lang w:eastAsia="es-CO"/>
        </w:rPr>
        <w:t>(</w:t>
      </w:r>
      <w:proofErr w:type="gramEnd"/>
      <w:r w:rsidRPr="00AD0408">
        <w:rPr>
          <w:rFonts w:eastAsia="Times New Roman"/>
          <w:color w:val="0E101A"/>
          <w:sz w:val="20"/>
          <w:szCs w:val="20"/>
          <w:bdr w:val="none" w:sz="0" w:space="0" w:color="auto"/>
          <w:lang w:eastAsia="es-CO"/>
        </w:rPr>
        <w:t>Fig</w:t>
      </w:r>
      <w:r w:rsidR="00AD0408">
        <w:rPr>
          <w:rFonts w:eastAsia="Times New Roman"/>
          <w:color w:val="0E101A"/>
          <w:sz w:val="20"/>
          <w:szCs w:val="20"/>
          <w:bdr w:val="none" w:sz="0" w:space="0" w:color="auto"/>
          <w:lang w:eastAsia="es-CO"/>
        </w:rPr>
        <w:t>.</w:t>
      </w:r>
      <w:r w:rsidRPr="00AD0408">
        <w:rPr>
          <w:rFonts w:eastAsia="Times New Roman"/>
          <w:color w:val="0E101A"/>
          <w:sz w:val="20"/>
          <w:szCs w:val="20"/>
          <w:bdr w:val="none" w:sz="0" w:space="0" w:color="auto"/>
          <w:lang w:eastAsia="es-CO"/>
        </w:rPr>
        <w:t xml:space="preserve"> 1</w:t>
      </w:r>
      <w:r w:rsidR="00464544">
        <w:rPr>
          <w:rFonts w:eastAsia="Times New Roman"/>
          <w:color w:val="0E101A"/>
          <w:sz w:val="20"/>
          <w:szCs w:val="20"/>
          <w:bdr w:val="none" w:sz="0" w:space="0" w:color="auto"/>
          <w:lang w:eastAsia="es-CO"/>
        </w:rPr>
        <w:t xml:space="preserve">, </w:t>
      </w:r>
      <w:r w:rsidRPr="00AD0408">
        <w:rPr>
          <w:rFonts w:eastAsia="Times New Roman"/>
          <w:color w:val="0E101A"/>
          <w:sz w:val="20"/>
          <w:szCs w:val="20"/>
          <w:bdr w:val="none" w:sz="0" w:space="0" w:color="auto"/>
          <w:lang w:eastAsia="es-CO"/>
        </w:rPr>
        <w:t>Supplementary Table 3).</w:t>
      </w:r>
      <w:r w:rsidR="003F6FC7">
        <w:rPr>
          <w:rFonts w:eastAsia="Times New Roman"/>
          <w:color w:val="0E101A"/>
          <w:sz w:val="20"/>
          <w:szCs w:val="20"/>
          <w:bdr w:val="none" w:sz="0" w:space="0" w:color="auto"/>
          <w:lang w:eastAsia="es-CO"/>
        </w:rPr>
        <w:t xml:space="preserve"> A</w:t>
      </w:r>
      <w:r w:rsidR="00FD1AC8" w:rsidRPr="00AD0408">
        <w:rPr>
          <w:rFonts w:eastAsia="Times New Roman"/>
          <w:color w:val="0E101A"/>
          <w:sz w:val="20"/>
          <w:szCs w:val="20"/>
          <w:bdr w:val="none" w:sz="0" w:space="0" w:color="auto"/>
          <w:lang w:eastAsia="es-CO"/>
        </w:rPr>
        <w:t xml:space="preserve">t 0 </w:t>
      </w:r>
      <w:proofErr w:type="spellStart"/>
      <w:r w:rsidR="00FD1AC8" w:rsidRPr="00AD0408">
        <w:rPr>
          <w:rFonts w:eastAsia="Times New Roman"/>
          <w:color w:val="0E101A"/>
          <w:sz w:val="20"/>
          <w:szCs w:val="20"/>
          <w:bdr w:val="none" w:sz="0" w:space="0" w:color="auto"/>
          <w:lang w:eastAsia="es-CO"/>
        </w:rPr>
        <w:t>dph</w:t>
      </w:r>
      <w:proofErr w:type="spellEnd"/>
      <w:r w:rsidRPr="00AD0408">
        <w:rPr>
          <w:rFonts w:eastAsia="Times New Roman"/>
          <w:color w:val="0E101A"/>
          <w:sz w:val="20"/>
          <w:szCs w:val="20"/>
          <w:bdr w:val="none" w:sz="0" w:space="0" w:color="auto"/>
          <w:lang w:eastAsia="es-CO"/>
        </w:rPr>
        <w:t xml:space="preserve">, La </w:t>
      </w:r>
      <w:proofErr w:type="spellStart"/>
      <w:r w:rsidRPr="00AD0408">
        <w:rPr>
          <w:rFonts w:eastAsia="Times New Roman"/>
          <w:color w:val="0E101A"/>
          <w:sz w:val="20"/>
          <w:szCs w:val="20"/>
          <w:bdr w:val="none" w:sz="0" w:space="0" w:color="auto"/>
          <w:lang w:eastAsia="es-CO"/>
        </w:rPr>
        <w:t>Escondida</w:t>
      </w:r>
      <w:proofErr w:type="spellEnd"/>
      <w:r w:rsidRPr="00AD0408">
        <w:rPr>
          <w:rFonts w:eastAsia="Times New Roman"/>
          <w:color w:val="0E101A"/>
          <w:sz w:val="20"/>
          <w:szCs w:val="20"/>
          <w:bdr w:val="none" w:sz="0" w:space="0" w:color="auto"/>
          <w:lang w:eastAsia="es-CO"/>
        </w:rPr>
        <w:t xml:space="preserve"> </w:t>
      </w:r>
      <w:r w:rsidR="00593609">
        <w:rPr>
          <w:rFonts w:eastAsia="Times New Roman"/>
          <w:color w:val="0E101A"/>
          <w:sz w:val="20"/>
          <w:szCs w:val="20"/>
          <w:bdr w:val="none" w:sz="0" w:space="0" w:color="auto"/>
          <w:lang w:eastAsia="es-CO"/>
        </w:rPr>
        <w:t xml:space="preserve">fruits </w:t>
      </w:r>
      <w:r w:rsidRPr="00AD0408">
        <w:rPr>
          <w:rFonts w:eastAsia="Times New Roman"/>
          <w:color w:val="0E101A"/>
          <w:sz w:val="20"/>
          <w:szCs w:val="20"/>
          <w:bdr w:val="none" w:sz="0" w:space="0" w:color="auto"/>
          <w:lang w:eastAsia="es-CO"/>
        </w:rPr>
        <w:t xml:space="preserve">had severities of 0.5% on average, with a maximum of 5.3%. El Sinai </w:t>
      </w:r>
      <w:r w:rsidR="00593609">
        <w:rPr>
          <w:rFonts w:eastAsia="Times New Roman"/>
          <w:color w:val="0E101A"/>
          <w:sz w:val="20"/>
          <w:szCs w:val="20"/>
          <w:bdr w:val="none" w:sz="0" w:space="0" w:color="auto"/>
          <w:lang w:eastAsia="es-CO"/>
        </w:rPr>
        <w:t xml:space="preserve">fruits </w:t>
      </w:r>
      <w:r w:rsidRPr="00AD0408">
        <w:rPr>
          <w:rFonts w:eastAsia="Times New Roman"/>
          <w:color w:val="0E101A"/>
          <w:sz w:val="20"/>
          <w:szCs w:val="20"/>
          <w:bdr w:val="none" w:sz="0" w:space="0" w:color="auto"/>
          <w:lang w:eastAsia="es-CO"/>
        </w:rPr>
        <w:t xml:space="preserve">had severities around 1.0 %, with a maximum of 8.1%. Regarding the incidence, La </w:t>
      </w:r>
      <w:proofErr w:type="spellStart"/>
      <w:r w:rsidRPr="00AD0408">
        <w:rPr>
          <w:rFonts w:eastAsia="Times New Roman"/>
          <w:color w:val="0E101A"/>
          <w:sz w:val="20"/>
          <w:szCs w:val="20"/>
          <w:bdr w:val="none" w:sz="0" w:space="0" w:color="auto"/>
          <w:lang w:eastAsia="es-CO"/>
        </w:rPr>
        <w:t>Escondida</w:t>
      </w:r>
      <w:proofErr w:type="spellEnd"/>
      <w:r w:rsidRPr="00AD0408">
        <w:rPr>
          <w:rFonts w:eastAsia="Times New Roman"/>
          <w:color w:val="0E101A"/>
          <w:sz w:val="20"/>
          <w:szCs w:val="20"/>
          <w:bdr w:val="none" w:sz="0" w:space="0" w:color="auto"/>
          <w:lang w:eastAsia="es-CO"/>
        </w:rPr>
        <w:t xml:space="preserve"> </w:t>
      </w:r>
      <w:r w:rsidR="00593609">
        <w:rPr>
          <w:rFonts w:eastAsia="Times New Roman"/>
          <w:color w:val="0E101A"/>
          <w:sz w:val="20"/>
          <w:szCs w:val="20"/>
          <w:bdr w:val="none" w:sz="0" w:space="0" w:color="auto"/>
          <w:lang w:eastAsia="es-CO"/>
        </w:rPr>
        <w:lastRenderedPageBreak/>
        <w:t xml:space="preserve">fruits </w:t>
      </w:r>
      <w:r w:rsidRPr="00AD0408">
        <w:rPr>
          <w:rFonts w:eastAsia="Times New Roman"/>
          <w:color w:val="0E101A"/>
          <w:sz w:val="20"/>
          <w:szCs w:val="20"/>
          <w:bdr w:val="none" w:sz="0" w:space="0" w:color="auto"/>
          <w:lang w:eastAsia="es-CO"/>
        </w:rPr>
        <w:t xml:space="preserve">had on average 46 necrotic spots, with the most affected fruit having 300, while </w:t>
      </w:r>
      <w:r w:rsidR="00593609">
        <w:rPr>
          <w:rFonts w:eastAsia="Times New Roman"/>
          <w:color w:val="0E101A"/>
          <w:sz w:val="20"/>
          <w:szCs w:val="20"/>
          <w:bdr w:val="none" w:sz="0" w:space="0" w:color="auto"/>
          <w:lang w:eastAsia="es-CO"/>
        </w:rPr>
        <w:t>E</w:t>
      </w:r>
      <w:r w:rsidRPr="00AD0408">
        <w:rPr>
          <w:rFonts w:eastAsia="Times New Roman"/>
          <w:color w:val="0E101A"/>
          <w:sz w:val="20"/>
          <w:szCs w:val="20"/>
          <w:bdr w:val="none" w:sz="0" w:space="0" w:color="auto"/>
          <w:lang w:eastAsia="es-CO"/>
        </w:rPr>
        <w:t xml:space="preserve">l Sinai </w:t>
      </w:r>
      <w:r w:rsidR="00593609">
        <w:rPr>
          <w:rFonts w:eastAsia="Times New Roman"/>
          <w:color w:val="0E101A"/>
          <w:sz w:val="20"/>
          <w:szCs w:val="20"/>
          <w:bdr w:val="none" w:sz="0" w:space="0" w:color="auto"/>
          <w:lang w:eastAsia="es-CO"/>
        </w:rPr>
        <w:t xml:space="preserve">fruits </w:t>
      </w:r>
      <w:r w:rsidRPr="00AD0408">
        <w:rPr>
          <w:rFonts w:eastAsia="Times New Roman"/>
          <w:color w:val="0E101A"/>
          <w:sz w:val="20"/>
          <w:szCs w:val="20"/>
          <w:bdr w:val="none" w:sz="0" w:space="0" w:color="auto"/>
          <w:lang w:eastAsia="es-CO"/>
        </w:rPr>
        <w:t>had on average 85 necrotic spots and a maximum of 520.</w:t>
      </w:r>
    </w:p>
    <w:p w14:paraId="2731CF9F" w14:textId="60E2D632" w:rsidR="009472BC" w:rsidRPr="0091373E" w:rsidRDefault="00B13109"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AD0408">
        <w:rPr>
          <w:rFonts w:eastAsia="Times New Roman"/>
          <w:color w:val="0E101A"/>
          <w:sz w:val="20"/>
          <w:szCs w:val="20"/>
          <w:bdr w:val="none" w:sz="0" w:space="0" w:color="auto"/>
          <w:lang w:eastAsia="es-CO"/>
        </w:rPr>
        <w:t xml:space="preserve">The lenticel damage was most damaging during both </w:t>
      </w:r>
      <w:proofErr w:type="spellStart"/>
      <w:r w:rsidRPr="00AD0408">
        <w:rPr>
          <w:rFonts w:eastAsia="Times New Roman"/>
          <w:color w:val="0E101A"/>
          <w:sz w:val="20"/>
          <w:szCs w:val="20"/>
          <w:bdr w:val="none" w:sz="0" w:space="0" w:color="auto"/>
          <w:lang w:eastAsia="es-CO"/>
        </w:rPr>
        <w:t>traviesa</w:t>
      </w:r>
      <w:proofErr w:type="spellEnd"/>
      <w:r w:rsidRPr="00AD0408">
        <w:rPr>
          <w:rFonts w:eastAsia="Times New Roman"/>
          <w:color w:val="0E101A"/>
          <w:sz w:val="20"/>
          <w:szCs w:val="20"/>
          <w:bdr w:val="none" w:sz="0" w:space="0" w:color="auto"/>
          <w:lang w:eastAsia="es-CO"/>
        </w:rPr>
        <w:t xml:space="preserve"> harvests in </w:t>
      </w:r>
      <w:r w:rsidR="00CB4FBB" w:rsidRPr="00AD0408">
        <w:rPr>
          <w:rFonts w:eastAsia="Times New Roman"/>
          <w:color w:val="0E101A"/>
          <w:sz w:val="20"/>
          <w:szCs w:val="20"/>
          <w:bdr w:val="none" w:sz="0" w:space="0" w:color="auto"/>
          <w:lang w:eastAsia="es-CO"/>
        </w:rPr>
        <w:t>El Sinai</w:t>
      </w:r>
      <w:r w:rsidR="00B02215">
        <w:rPr>
          <w:rFonts w:eastAsia="Times New Roman"/>
          <w:color w:val="0E101A"/>
          <w:sz w:val="20"/>
          <w:szCs w:val="20"/>
          <w:bdr w:val="none" w:sz="0" w:space="0" w:color="auto"/>
          <w:lang w:eastAsia="es-CO"/>
        </w:rPr>
        <w:t xml:space="preserve"> </w:t>
      </w:r>
      <w:r w:rsidRPr="00AD0408">
        <w:rPr>
          <w:rFonts w:eastAsia="Times New Roman"/>
          <w:color w:val="0E101A"/>
          <w:sz w:val="20"/>
          <w:szCs w:val="20"/>
          <w:bdr w:val="none" w:sz="0" w:space="0" w:color="auto"/>
          <w:lang w:eastAsia="es-CO"/>
        </w:rPr>
        <w:t>(Fig</w:t>
      </w:r>
      <w:r w:rsidR="00AD0408">
        <w:rPr>
          <w:rFonts w:eastAsia="Times New Roman"/>
          <w:color w:val="0E101A"/>
          <w:sz w:val="20"/>
          <w:szCs w:val="20"/>
          <w:bdr w:val="none" w:sz="0" w:space="0" w:color="auto"/>
          <w:lang w:eastAsia="es-CO"/>
        </w:rPr>
        <w:t>.</w:t>
      </w:r>
      <w:r w:rsidRPr="00AD0408">
        <w:rPr>
          <w:rFonts w:eastAsia="Times New Roman"/>
          <w:color w:val="0E101A"/>
          <w:sz w:val="20"/>
          <w:szCs w:val="20"/>
          <w:bdr w:val="none" w:sz="0" w:space="0" w:color="auto"/>
          <w:lang w:eastAsia="es-CO"/>
        </w:rPr>
        <w:t xml:space="preserve"> 1 and Supplementary Table 3). These harvests also had the highest daily precipitation and relative humidity (Supplementary Table 1). In La </w:t>
      </w:r>
      <w:proofErr w:type="spellStart"/>
      <w:r w:rsidRPr="00AD0408">
        <w:rPr>
          <w:rFonts w:eastAsia="Times New Roman"/>
          <w:color w:val="0E101A"/>
          <w:sz w:val="20"/>
          <w:szCs w:val="20"/>
          <w:bdr w:val="none" w:sz="0" w:space="0" w:color="auto"/>
          <w:lang w:eastAsia="es-CO"/>
        </w:rPr>
        <w:t>Escondida</w:t>
      </w:r>
      <w:proofErr w:type="spellEnd"/>
      <w:r w:rsidRPr="00AD0408">
        <w:rPr>
          <w:rFonts w:eastAsia="Times New Roman"/>
          <w:color w:val="0E101A"/>
          <w:sz w:val="20"/>
          <w:szCs w:val="20"/>
          <w:bdr w:val="none" w:sz="0" w:space="0" w:color="auto"/>
          <w:lang w:eastAsia="es-CO"/>
        </w:rPr>
        <w:t xml:space="preserve">, the </w:t>
      </w:r>
      <w:proofErr w:type="spellStart"/>
      <w:r w:rsidRPr="00AD0408">
        <w:rPr>
          <w:rFonts w:eastAsia="Times New Roman"/>
          <w:color w:val="0E101A"/>
          <w:sz w:val="20"/>
          <w:szCs w:val="20"/>
          <w:bdr w:val="none" w:sz="0" w:space="0" w:color="auto"/>
          <w:lang w:eastAsia="es-CO"/>
        </w:rPr>
        <w:t>traviesa</w:t>
      </w:r>
      <w:proofErr w:type="spellEnd"/>
      <w:r w:rsidRPr="00AD0408">
        <w:rPr>
          <w:rFonts w:eastAsia="Times New Roman"/>
          <w:color w:val="0E101A"/>
          <w:sz w:val="20"/>
          <w:szCs w:val="20"/>
          <w:bdr w:val="none" w:sz="0" w:space="0" w:color="auto"/>
          <w:lang w:eastAsia="es-CO"/>
        </w:rPr>
        <w:t xml:space="preserve"> harvest of 2020 also had fruits with high affections, high daily precipitation, and relative humidity. However, this farm's </w:t>
      </w:r>
      <w:proofErr w:type="spellStart"/>
      <w:r w:rsidRPr="00AD0408">
        <w:rPr>
          <w:rFonts w:eastAsia="Times New Roman"/>
          <w:color w:val="0E101A"/>
          <w:sz w:val="20"/>
          <w:szCs w:val="20"/>
          <w:bdr w:val="none" w:sz="0" w:space="0" w:color="auto"/>
          <w:lang w:eastAsia="es-CO"/>
        </w:rPr>
        <w:t>traviesa</w:t>
      </w:r>
      <w:proofErr w:type="spellEnd"/>
      <w:r w:rsidRPr="00AD0408">
        <w:rPr>
          <w:rFonts w:eastAsia="Times New Roman"/>
          <w:color w:val="0E101A"/>
          <w:sz w:val="20"/>
          <w:szCs w:val="20"/>
          <w:bdr w:val="none" w:sz="0" w:space="0" w:color="auto"/>
          <w:lang w:eastAsia="es-CO"/>
        </w:rPr>
        <w:t xml:space="preserve"> harvest of 2021 had mild lenticel damage despite having high daily precipitation and relative humidity. </w:t>
      </w:r>
      <w:r w:rsidR="009472BC" w:rsidRPr="00AD0408">
        <w:rPr>
          <w:rFonts w:eastAsia="Times New Roman"/>
          <w:color w:val="0E101A"/>
          <w:sz w:val="20"/>
          <w:szCs w:val="20"/>
          <w:bdr w:val="none" w:sz="0" w:space="0" w:color="auto"/>
          <w:lang w:eastAsia="es-CO"/>
        </w:rPr>
        <w:t xml:space="preserve">These results show that the lenticel damage </w:t>
      </w:r>
      <w:r w:rsidR="00B02215">
        <w:rPr>
          <w:rFonts w:eastAsia="Times New Roman"/>
          <w:color w:val="0E101A"/>
          <w:sz w:val="20"/>
          <w:szCs w:val="20"/>
          <w:bdr w:val="none" w:sz="0" w:space="0" w:color="auto"/>
          <w:lang w:eastAsia="es-CO"/>
        </w:rPr>
        <w:t>varies between</w:t>
      </w:r>
      <w:r w:rsidR="009472BC" w:rsidRPr="00AD0408">
        <w:rPr>
          <w:rFonts w:eastAsia="Times New Roman"/>
          <w:color w:val="0E101A"/>
          <w:sz w:val="20"/>
          <w:szCs w:val="20"/>
          <w:bdr w:val="none" w:sz="0" w:space="0" w:color="auto"/>
          <w:lang w:eastAsia="es-CO"/>
        </w:rPr>
        <w:t xml:space="preserve"> harvest and farm</w:t>
      </w:r>
      <w:r w:rsidR="00B02215">
        <w:rPr>
          <w:rFonts w:eastAsia="Times New Roman"/>
          <w:color w:val="0E101A"/>
          <w:sz w:val="20"/>
          <w:szCs w:val="20"/>
          <w:bdr w:val="none" w:sz="0" w:space="0" w:color="auto"/>
          <w:lang w:eastAsia="es-CO"/>
        </w:rPr>
        <w:t>s</w:t>
      </w:r>
      <w:r w:rsidR="009472BC" w:rsidRPr="00AD0408">
        <w:rPr>
          <w:rFonts w:eastAsia="Times New Roman"/>
          <w:color w:val="0E101A"/>
          <w:sz w:val="20"/>
          <w:szCs w:val="20"/>
          <w:bdr w:val="none" w:sz="0" w:space="0" w:color="auto"/>
          <w:lang w:eastAsia="es-CO"/>
        </w:rPr>
        <w:t>, suggesting a spati</w:t>
      </w:r>
      <w:r w:rsidR="00A17D62" w:rsidRPr="00AD0408">
        <w:rPr>
          <w:rFonts w:eastAsia="Times New Roman"/>
          <w:color w:val="0E101A"/>
          <w:sz w:val="20"/>
          <w:szCs w:val="20"/>
          <w:bdr w:val="none" w:sz="0" w:space="0" w:color="auto"/>
          <w:lang w:eastAsia="es-CO"/>
        </w:rPr>
        <w:t>o</w:t>
      </w:r>
      <w:r w:rsidR="009472BC" w:rsidRPr="00AD0408">
        <w:rPr>
          <w:rFonts w:eastAsia="Times New Roman"/>
          <w:color w:val="0E101A"/>
          <w:sz w:val="20"/>
          <w:szCs w:val="20"/>
          <w:bdr w:val="none" w:sz="0" w:space="0" w:color="auto"/>
          <w:lang w:eastAsia="es-CO"/>
        </w:rPr>
        <w:t xml:space="preserve">temporal component affected by climatic variables. </w:t>
      </w:r>
      <w:r w:rsidR="003F6FC7" w:rsidRPr="003F6FC7">
        <w:rPr>
          <w:rFonts w:eastAsia="Times New Roman"/>
          <w:color w:val="0E101A"/>
          <w:sz w:val="20"/>
          <w:szCs w:val="20"/>
          <w:bdr w:val="none" w:sz="0" w:space="0" w:color="auto"/>
          <w:lang w:eastAsia="es-CO"/>
        </w:rPr>
        <w:t>This spatiotemporal component was also present at the tree and plot level, with 5 % and 7 % of the damage incidence and severity variation not explained by the farm or harvest but resulting from differences between fruits of different trees and plots (Supplementary Table 1, Fig. 1)</w:t>
      </w:r>
      <w:r w:rsidR="003F6FC7">
        <w:rPr>
          <w:rFonts w:eastAsia="Times New Roman"/>
          <w:color w:val="0E101A"/>
          <w:sz w:val="20"/>
          <w:szCs w:val="20"/>
          <w:bdr w:val="none" w:sz="0" w:space="0" w:color="auto"/>
          <w:lang w:eastAsia="es-CO"/>
        </w:rPr>
        <w:t>.</w:t>
      </w:r>
      <w:r w:rsidR="00B30F0E">
        <w:rPr>
          <w:rFonts w:eastAsia="Times New Roman"/>
          <w:b/>
          <w:bCs/>
          <w:color w:val="0E101A"/>
          <w:sz w:val="20"/>
          <w:szCs w:val="20"/>
          <w:bdr w:val="none" w:sz="0" w:space="0" w:color="auto"/>
          <w:lang w:eastAsia="es-CO"/>
        </w:rPr>
        <w:t xml:space="preserve"> </w:t>
      </w:r>
    </w:p>
    <w:p w14:paraId="3CF6D8CF" w14:textId="5D9325FE" w:rsidR="009472BC" w:rsidRPr="0091373E"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91373E">
        <w:rPr>
          <w:rFonts w:eastAsia="Times New Roman"/>
          <w:b/>
          <w:bCs/>
          <w:color w:val="0E101A"/>
          <w:sz w:val="20"/>
          <w:szCs w:val="20"/>
          <w:bdr w:val="none" w:sz="0" w:space="0" w:color="auto"/>
          <w:lang w:eastAsia="es-CO"/>
        </w:rPr>
        <w:t>Lenticel damage increases during cold storage</w:t>
      </w:r>
    </w:p>
    <w:p w14:paraId="3FC79329" w14:textId="261160CF" w:rsidR="009472BC" w:rsidRPr="0091373E" w:rsidRDefault="005400B4"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91373E">
        <w:rPr>
          <w:rFonts w:eastAsia="Times New Roman"/>
          <w:color w:val="0E101A"/>
          <w:sz w:val="20"/>
          <w:szCs w:val="20"/>
          <w:bdr w:val="none" w:sz="0" w:space="0" w:color="auto"/>
          <w:lang w:eastAsia="es-CO"/>
        </w:rPr>
        <w:t>Commercial</w:t>
      </w:r>
      <w:r w:rsidR="009472BC" w:rsidRPr="0091373E">
        <w:rPr>
          <w:rFonts w:eastAsia="Times New Roman"/>
          <w:color w:val="0E101A"/>
          <w:sz w:val="20"/>
          <w:szCs w:val="20"/>
          <w:bdr w:val="none" w:sz="0" w:space="0" w:color="auto"/>
          <w:lang w:eastAsia="es-CO"/>
        </w:rPr>
        <w:t xml:space="preserve"> avocados cv. Hass undergo cold storage (6⁰C) during the post</w:t>
      </w:r>
      <w:r w:rsidR="003F6FC7">
        <w:rPr>
          <w:rFonts w:eastAsia="Times New Roman"/>
          <w:color w:val="0E101A"/>
          <w:sz w:val="20"/>
          <w:szCs w:val="20"/>
          <w:bdr w:val="none" w:sz="0" w:space="0" w:color="auto"/>
          <w:lang w:eastAsia="es-CO"/>
        </w:rPr>
        <w:t>-</w:t>
      </w:r>
      <w:r w:rsidR="009906E8">
        <w:rPr>
          <w:rFonts w:eastAsia="Times New Roman"/>
          <w:color w:val="0E101A"/>
          <w:sz w:val="20"/>
          <w:szCs w:val="20"/>
          <w:bdr w:val="none" w:sz="0" w:space="0" w:color="auto"/>
          <w:lang w:eastAsia="es-CO"/>
        </w:rPr>
        <w:t>harvest</w:t>
      </w:r>
      <w:r w:rsidR="003F6FC7">
        <w:rPr>
          <w:rFonts w:eastAsia="Times New Roman"/>
          <w:color w:val="0E101A"/>
          <w:sz w:val="20"/>
          <w:szCs w:val="20"/>
          <w:bdr w:val="none" w:sz="0" w:space="0" w:color="auto"/>
          <w:lang w:eastAsia="es-CO"/>
        </w:rPr>
        <w:t>. S</w:t>
      </w:r>
      <w:r w:rsidR="009472BC" w:rsidRPr="0091373E">
        <w:rPr>
          <w:rFonts w:eastAsia="Times New Roman"/>
          <w:color w:val="0E101A"/>
          <w:sz w:val="20"/>
          <w:szCs w:val="20"/>
          <w:bdr w:val="none" w:sz="0" w:space="0" w:color="auto"/>
          <w:lang w:eastAsia="es-CO"/>
        </w:rPr>
        <w:t>ome evidence shows that the damage increases during th</w:t>
      </w:r>
      <w:r w:rsidR="00B02215">
        <w:rPr>
          <w:rFonts w:eastAsia="Times New Roman"/>
          <w:color w:val="0E101A"/>
          <w:sz w:val="20"/>
          <w:szCs w:val="20"/>
          <w:bdr w:val="none" w:sz="0" w:space="0" w:color="auto"/>
          <w:lang w:eastAsia="es-CO"/>
        </w:rPr>
        <w:t>is</w:t>
      </w:r>
      <w:r w:rsidR="009472BC" w:rsidRPr="0091373E">
        <w:rPr>
          <w:rFonts w:eastAsia="Times New Roman"/>
          <w:color w:val="0E101A"/>
          <w:sz w:val="20"/>
          <w:szCs w:val="20"/>
          <w:bdr w:val="none" w:sz="0" w:space="0" w:color="auto"/>
          <w:lang w:eastAsia="es-CO"/>
        </w:rPr>
        <w:t xml:space="preserve"> storage as marketers report receiving fruits with damages more severe than those evidenced by packing plants</w:t>
      </w:r>
      <w:r w:rsidR="00C91086" w:rsidRPr="0091373E">
        <w:rPr>
          <w:rFonts w:eastAsia="Times New Roman"/>
          <w:color w:val="0E101A"/>
          <w:sz w:val="20"/>
          <w:szCs w:val="20"/>
          <w:bdr w:val="none" w:sz="0" w:space="0" w:color="auto"/>
          <w:lang w:eastAsia="es-CO"/>
        </w:rPr>
        <w:t xml:space="preserve"> </w:t>
      </w:r>
      <w:r w:rsidR="00EE7824" w:rsidRPr="00EE7824">
        <w:rPr>
          <w:sz w:val="20"/>
        </w:rPr>
        <w:t>[8]</w:t>
      </w:r>
      <w:r w:rsidR="009472BC" w:rsidRPr="0091373E">
        <w:rPr>
          <w:rFonts w:eastAsia="Times New Roman"/>
          <w:color w:val="0E101A"/>
          <w:sz w:val="20"/>
          <w:szCs w:val="20"/>
          <w:bdr w:val="none" w:sz="0" w:space="0" w:color="auto"/>
          <w:lang w:eastAsia="es-CO"/>
        </w:rPr>
        <w:t>. </w:t>
      </w:r>
    </w:p>
    <w:p w14:paraId="02ED5BB7" w14:textId="7E12B2BE" w:rsidR="009A2507" w:rsidRPr="005400B4"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91373E">
        <w:rPr>
          <w:rFonts w:eastAsia="Times New Roman"/>
          <w:color w:val="0E101A"/>
          <w:sz w:val="20"/>
          <w:szCs w:val="20"/>
          <w:bdr w:val="none" w:sz="0" w:space="0" w:color="auto"/>
          <w:lang w:eastAsia="es-CO"/>
        </w:rPr>
        <w:t xml:space="preserve">The </w:t>
      </w:r>
      <w:r w:rsidR="001D64B6">
        <w:rPr>
          <w:rFonts w:eastAsia="Times New Roman"/>
          <w:color w:val="0E101A"/>
          <w:sz w:val="20"/>
          <w:szCs w:val="20"/>
          <w:bdr w:val="none" w:sz="0" w:space="0" w:color="auto"/>
          <w:lang w:eastAsia="es-CO"/>
        </w:rPr>
        <w:t xml:space="preserve">lenticel </w:t>
      </w:r>
      <w:r w:rsidR="001D64B6" w:rsidRPr="0091373E">
        <w:rPr>
          <w:rFonts w:eastAsia="Times New Roman"/>
          <w:color w:val="0E101A"/>
          <w:sz w:val="20"/>
          <w:szCs w:val="20"/>
          <w:bdr w:val="none" w:sz="0" w:space="0" w:color="auto"/>
          <w:lang w:eastAsia="es-CO"/>
        </w:rPr>
        <w:t xml:space="preserve">damage </w:t>
      </w:r>
      <w:r w:rsidRPr="0091373E">
        <w:rPr>
          <w:rFonts w:eastAsia="Times New Roman"/>
          <w:color w:val="0E101A"/>
          <w:sz w:val="20"/>
          <w:szCs w:val="20"/>
          <w:bdr w:val="none" w:sz="0" w:space="0" w:color="auto"/>
          <w:lang w:eastAsia="es-CO"/>
        </w:rPr>
        <w:t>severity and incidence</w:t>
      </w:r>
      <w:r w:rsidR="009906E8" w:rsidRPr="0091373E">
        <w:rPr>
          <w:rFonts w:eastAsia="Times New Roman"/>
          <w:color w:val="0E101A"/>
          <w:sz w:val="20"/>
          <w:szCs w:val="20"/>
          <w:bdr w:val="none" w:sz="0" w:space="0" w:color="auto"/>
          <w:lang w:eastAsia="es-CO"/>
        </w:rPr>
        <w:t xml:space="preserve"> </w:t>
      </w:r>
      <w:r w:rsidRPr="0091373E">
        <w:rPr>
          <w:rFonts w:eastAsia="Times New Roman"/>
          <w:color w:val="0E101A"/>
          <w:sz w:val="20"/>
          <w:szCs w:val="20"/>
          <w:bdr w:val="none" w:sz="0" w:space="0" w:color="auto"/>
          <w:lang w:eastAsia="es-CO"/>
        </w:rPr>
        <w:t>increase</w:t>
      </w:r>
      <w:r w:rsidR="001D64B6">
        <w:rPr>
          <w:rFonts w:eastAsia="Times New Roman"/>
          <w:color w:val="0E101A"/>
          <w:sz w:val="20"/>
          <w:szCs w:val="20"/>
          <w:bdr w:val="none" w:sz="0" w:space="0" w:color="auto"/>
          <w:lang w:eastAsia="es-CO"/>
        </w:rPr>
        <w:t xml:space="preserve">d </w:t>
      </w:r>
      <w:r w:rsidRPr="0091373E">
        <w:rPr>
          <w:rFonts w:eastAsia="Times New Roman"/>
          <w:color w:val="0E101A"/>
          <w:sz w:val="20"/>
          <w:szCs w:val="20"/>
          <w:bdr w:val="none" w:sz="0" w:space="0" w:color="auto"/>
          <w:lang w:eastAsia="es-CO"/>
        </w:rPr>
        <w:t>after 21 d at 6⁰C</w:t>
      </w:r>
      <w:r w:rsidR="001D64B6">
        <w:rPr>
          <w:rFonts w:eastAsia="Times New Roman"/>
          <w:color w:val="0E101A"/>
          <w:sz w:val="20"/>
          <w:szCs w:val="20"/>
          <w:bdr w:val="none" w:sz="0" w:space="0" w:color="auto"/>
          <w:lang w:eastAsia="es-CO"/>
        </w:rPr>
        <w:t>, regardless of the farm and harvest</w:t>
      </w:r>
      <w:r w:rsidRPr="0091373E">
        <w:rPr>
          <w:rFonts w:eastAsia="Times New Roman"/>
          <w:color w:val="0E101A"/>
          <w:sz w:val="20"/>
          <w:szCs w:val="20"/>
          <w:bdr w:val="none" w:sz="0" w:space="0" w:color="auto"/>
          <w:lang w:eastAsia="es-CO"/>
        </w:rPr>
        <w:t>. The increments were higher for El Sinai</w:t>
      </w:r>
      <w:r w:rsidR="001D64B6">
        <w:rPr>
          <w:rFonts w:eastAsia="Times New Roman"/>
          <w:color w:val="0E101A"/>
          <w:sz w:val="20"/>
          <w:szCs w:val="20"/>
          <w:bdr w:val="none" w:sz="0" w:space="0" w:color="auto"/>
          <w:lang w:eastAsia="es-CO"/>
        </w:rPr>
        <w:t xml:space="preserve"> fruits</w:t>
      </w:r>
      <w:r w:rsidRPr="0091373E">
        <w:rPr>
          <w:rFonts w:eastAsia="Times New Roman"/>
          <w:color w:val="0E101A"/>
          <w:sz w:val="20"/>
          <w:szCs w:val="20"/>
          <w:bdr w:val="none" w:sz="0" w:space="0" w:color="auto"/>
          <w:lang w:eastAsia="es-CO"/>
        </w:rPr>
        <w:t xml:space="preserve"> than</w:t>
      </w:r>
      <w:r w:rsidR="003F6FC7">
        <w:rPr>
          <w:rFonts w:eastAsia="Times New Roman"/>
          <w:color w:val="0E101A"/>
          <w:sz w:val="20"/>
          <w:szCs w:val="20"/>
          <w:bdr w:val="none" w:sz="0" w:space="0" w:color="auto"/>
          <w:lang w:eastAsia="es-CO"/>
        </w:rPr>
        <w:t xml:space="preserve"> </w:t>
      </w:r>
      <w:r w:rsidRPr="0091373E">
        <w:rPr>
          <w:rFonts w:eastAsia="Times New Roman"/>
          <w:color w:val="0E101A"/>
          <w:sz w:val="20"/>
          <w:szCs w:val="20"/>
          <w:bdr w:val="none" w:sz="0" w:space="0" w:color="auto"/>
          <w:lang w:eastAsia="es-CO"/>
        </w:rPr>
        <w:t xml:space="preserve">La </w:t>
      </w:r>
      <w:proofErr w:type="spellStart"/>
      <w:r w:rsidRPr="0091373E">
        <w:rPr>
          <w:rFonts w:eastAsia="Times New Roman"/>
          <w:color w:val="0E101A"/>
          <w:sz w:val="20"/>
          <w:szCs w:val="20"/>
          <w:bdr w:val="none" w:sz="0" w:space="0" w:color="auto"/>
          <w:lang w:eastAsia="es-CO"/>
        </w:rPr>
        <w:t>Escondida</w:t>
      </w:r>
      <w:proofErr w:type="spellEnd"/>
      <w:r w:rsidR="001D64B6">
        <w:rPr>
          <w:rFonts w:eastAsia="Times New Roman"/>
          <w:color w:val="0E101A"/>
          <w:sz w:val="20"/>
          <w:szCs w:val="20"/>
          <w:bdr w:val="none" w:sz="0" w:space="0" w:color="auto"/>
          <w:lang w:eastAsia="es-CO"/>
        </w:rPr>
        <w:t xml:space="preserve"> fruits</w:t>
      </w:r>
      <w:r w:rsidRPr="0091373E">
        <w:rPr>
          <w:rFonts w:eastAsia="Times New Roman"/>
          <w:color w:val="0E101A"/>
          <w:sz w:val="20"/>
          <w:szCs w:val="20"/>
          <w:bdr w:val="none" w:sz="0" w:space="0" w:color="auto"/>
          <w:lang w:eastAsia="es-CO"/>
        </w:rPr>
        <w:t xml:space="preserve"> (Fig</w:t>
      </w:r>
      <w:r w:rsidR="0091373E">
        <w:rPr>
          <w:rFonts w:eastAsia="Times New Roman"/>
          <w:color w:val="0E101A"/>
          <w:sz w:val="20"/>
          <w:szCs w:val="20"/>
          <w:bdr w:val="none" w:sz="0" w:space="0" w:color="auto"/>
          <w:lang w:eastAsia="es-CO"/>
        </w:rPr>
        <w:t>.</w:t>
      </w:r>
      <w:r w:rsidRPr="0091373E">
        <w:rPr>
          <w:rFonts w:eastAsia="Times New Roman"/>
          <w:color w:val="0E101A"/>
          <w:sz w:val="20"/>
          <w:szCs w:val="20"/>
          <w:bdr w:val="none" w:sz="0" w:space="0" w:color="auto"/>
          <w:lang w:eastAsia="es-CO"/>
        </w:rPr>
        <w:t xml:space="preserve"> 2</w:t>
      </w:r>
      <w:r w:rsidR="00464544">
        <w:rPr>
          <w:rFonts w:eastAsia="Times New Roman"/>
          <w:color w:val="0E101A"/>
          <w:sz w:val="20"/>
          <w:szCs w:val="20"/>
          <w:bdr w:val="none" w:sz="0" w:space="0" w:color="auto"/>
          <w:lang w:eastAsia="es-CO"/>
        </w:rPr>
        <w:t xml:space="preserve">, </w:t>
      </w:r>
      <w:r w:rsidRPr="0091373E">
        <w:rPr>
          <w:rFonts w:eastAsia="Times New Roman"/>
          <w:color w:val="0E101A"/>
          <w:sz w:val="20"/>
          <w:szCs w:val="20"/>
          <w:bdr w:val="none" w:sz="0" w:space="0" w:color="auto"/>
          <w:lang w:eastAsia="es-CO"/>
        </w:rPr>
        <w:t>Supplementary Table 4). Th</w:t>
      </w:r>
      <w:r w:rsidR="00BB3006" w:rsidRPr="0091373E">
        <w:rPr>
          <w:rFonts w:eastAsia="Times New Roman"/>
          <w:color w:val="0E101A"/>
          <w:sz w:val="20"/>
          <w:szCs w:val="20"/>
          <w:bdr w:val="none" w:sz="0" w:space="0" w:color="auto"/>
          <w:lang w:eastAsia="es-CO"/>
        </w:rPr>
        <w:t>e</w:t>
      </w:r>
      <w:r w:rsidRPr="0091373E">
        <w:rPr>
          <w:rFonts w:eastAsia="Times New Roman"/>
          <w:color w:val="0E101A"/>
          <w:sz w:val="20"/>
          <w:szCs w:val="20"/>
          <w:bdr w:val="none" w:sz="0" w:space="0" w:color="auto"/>
          <w:lang w:eastAsia="es-CO"/>
        </w:rPr>
        <w:t xml:space="preserve"> harvest influenced the damage to some extent, as 20% of the lenticel damage differences unexplained by the farm and cold storage came from differences betwee</w:t>
      </w:r>
      <w:r w:rsidR="001D64B6">
        <w:rPr>
          <w:rFonts w:eastAsia="Times New Roman"/>
          <w:color w:val="0E101A"/>
          <w:sz w:val="20"/>
          <w:szCs w:val="20"/>
          <w:bdr w:val="none" w:sz="0" w:space="0" w:color="auto"/>
          <w:lang w:eastAsia="es-CO"/>
        </w:rPr>
        <w:t>n</w:t>
      </w:r>
      <w:r w:rsidRPr="0091373E">
        <w:rPr>
          <w:rFonts w:eastAsia="Times New Roman"/>
          <w:color w:val="0E101A"/>
          <w:sz w:val="20"/>
          <w:szCs w:val="20"/>
          <w:bdr w:val="none" w:sz="0" w:space="0" w:color="auto"/>
          <w:lang w:eastAsia="es-CO"/>
        </w:rPr>
        <w:t xml:space="preserve"> harvests (Supplementary Table 4).</w:t>
      </w:r>
    </w:p>
    <w:p w14:paraId="5BC4B4D9" w14:textId="0459C420" w:rsidR="009A2507" w:rsidRPr="005400B4" w:rsidRDefault="009A2507"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b/>
          <w:bCs/>
          <w:color w:val="0E101A"/>
          <w:sz w:val="20"/>
          <w:szCs w:val="20"/>
          <w:bdr w:val="none" w:sz="0" w:space="0" w:color="auto"/>
          <w:lang w:eastAsia="es-CO"/>
        </w:rPr>
      </w:pPr>
      <w:r w:rsidRPr="005400B4">
        <w:rPr>
          <w:rFonts w:eastAsia="Times New Roman"/>
          <w:b/>
          <w:bCs/>
          <w:color w:val="0E101A"/>
          <w:sz w:val="20"/>
          <w:szCs w:val="20"/>
          <w:bdr w:val="none" w:sz="0" w:space="0" w:color="auto"/>
          <w:lang w:eastAsia="es-CO"/>
        </w:rPr>
        <w:t xml:space="preserve">Fruits </w:t>
      </w:r>
      <w:r w:rsidR="0063110A" w:rsidRPr="005400B4">
        <w:rPr>
          <w:rFonts w:eastAsia="Times New Roman"/>
          <w:b/>
          <w:bCs/>
          <w:color w:val="0E101A"/>
          <w:sz w:val="20"/>
          <w:szCs w:val="20"/>
          <w:bdr w:val="none" w:sz="0" w:space="0" w:color="auto"/>
          <w:lang w:eastAsia="es-CO"/>
        </w:rPr>
        <w:t xml:space="preserve">from different farms </w:t>
      </w:r>
      <w:r w:rsidRPr="005400B4">
        <w:rPr>
          <w:rFonts w:eastAsia="Times New Roman"/>
          <w:b/>
          <w:bCs/>
          <w:color w:val="0E101A"/>
          <w:sz w:val="20"/>
          <w:szCs w:val="20"/>
          <w:bdr w:val="none" w:sz="0" w:space="0" w:color="auto"/>
          <w:lang w:eastAsia="es-CO"/>
        </w:rPr>
        <w:t>have distinct fungal communities</w:t>
      </w:r>
      <w:r w:rsidR="003F6FC7">
        <w:rPr>
          <w:rFonts w:eastAsia="Times New Roman"/>
          <w:b/>
          <w:bCs/>
          <w:color w:val="0E101A"/>
          <w:sz w:val="20"/>
          <w:szCs w:val="20"/>
          <w:bdr w:val="none" w:sz="0" w:space="0" w:color="auto"/>
          <w:lang w:eastAsia="es-CO"/>
        </w:rPr>
        <w:t>,</w:t>
      </w:r>
      <w:r w:rsidR="0063110A" w:rsidRPr="005400B4">
        <w:rPr>
          <w:rFonts w:eastAsia="Times New Roman"/>
          <w:b/>
          <w:bCs/>
          <w:color w:val="0E101A"/>
          <w:sz w:val="20"/>
          <w:szCs w:val="20"/>
          <w:bdr w:val="none" w:sz="0" w:space="0" w:color="auto"/>
          <w:lang w:eastAsia="es-CO"/>
        </w:rPr>
        <w:t xml:space="preserve"> and the lenticel damage influences their structure</w:t>
      </w:r>
    </w:p>
    <w:p w14:paraId="5928240C" w14:textId="6D59BA56" w:rsidR="009472BC" w:rsidRPr="005400B4" w:rsidRDefault="009472BC" w:rsidP="00146F37">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eastAsia="Times New Roman"/>
          <w:color w:val="0E101A"/>
          <w:sz w:val="20"/>
          <w:szCs w:val="20"/>
          <w:bdr w:val="none" w:sz="0" w:space="0" w:color="auto"/>
          <w:lang w:eastAsia="es-CO"/>
        </w:rPr>
      </w:pPr>
      <w:r w:rsidRPr="005400B4">
        <w:rPr>
          <w:rFonts w:eastAsia="Times New Roman"/>
          <w:color w:val="0E101A"/>
          <w:sz w:val="20"/>
          <w:szCs w:val="20"/>
          <w:bdr w:val="none" w:sz="0" w:space="0" w:color="auto"/>
          <w:lang w:eastAsia="es-CO"/>
        </w:rPr>
        <w:t>Lenticel damage has been associated with mechanical stress suffered by fruit</w:t>
      </w:r>
      <w:r w:rsidR="001D64B6">
        <w:rPr>
          <w:rFonts w:eastAsia="Times New Roman"/>
          <w:color w:val="0E101A"/>
          <w:sz w:val="20"/>
          <w:szCs w:val="20"/>
          <w:bdr w:val="none" w:sz="0" w:space="0" w:color="auto"/>
          <w:lang w:eastAsia="es-CO"/>
        </w:rPr>
        <w:t>s</w:t>
      </w:r>
      <w:r w:rsidRPr="005400B4">
        <w:rPr>
          <w:rFonts w:eastAsia="Times New Roman"/>
          <w:color w:val="0E101A"/>
          <w:sz w:val="20"/>
          <w:szCs w:val="20"/>
          <w:bdr w:val="none" w:sz="0" w:space="0" w:color="auto"/>
          <w:lang w:eastAsia="es-CO"/>
        </w:rPr>
        <w:t xml:space="preserve"> during harvest and post</w:t>
      </w:r>
      <w:r w:rsidR="003F6FC7">
        <w:rPr>
          <w:rFonts w:eastAsia="Times New Roman"/>
          <w:color w:val="0E101A"/>
          <w:sz w:val="20"/>
          <w:szCs w:val="20"/>
          <w:bdr w:val="none" w:sz="0" w:space="0" w:color="auto"/>
          <w:lang w:eastAsia="es-CO"/>
        </w:rPr>
        <w:t>-</w:t>
      </w:r>
      <w:r w:rsidRPr="005400B4">
        <w:rPr>
          <w:rFonts w:eastAsia="Times New Roman"/>
          <w:color w:val="0E101A"/>
          <w:sz w:val="20"/>
          <w:szCs w:val="20"/>
          <w:bdr w:val="none" w:sz="0" w:space="0" w:color="auto"/>
          <w:lang w:eastAsia="es-CO"/>
        </w:rPr>
        <w:t xml:space="preserve">harvest </w:t>
      </w:r>
      <w:r w:rsidR="00F07567" w:rsidRPr="005400B4">
        <w:rPr>
          <w:sz w:val="20"/>
          <w:szCs w:val="20"/>
        </w:rPr>
        <w:t>[4]</w:t>
      </w:r>
      <w:r w:rsidRPr="005400B4">
        <w:rPr>
          <w:rFonts w:eastAsia="Times New Roman"/>
          <w:color w:val="0E101A"/>
          <w:sz w:val="20"/>
          <w:szCs w:val="20"/>
          <w:bdr w:val="none" w:sz="0" w:space="0" w:color="auto"/>
          <w:lang w:eastAsia="es-CO"/>
        </w:rPr>
        <w:t xml:space="preserve">. However, the spatiotemporal component of the lenticel damage and </w:t>
      </w:r>
      <w:r w:rsidR="009A2507" w:rsidRPr="005400B4">
        <w:rPr>
          <w:rFonts w:eastAsia="Times New Roman"/>
          <w:color w:val="0E101A"/>
          <w:sz w:val="20"/>
          <w:szCs w:val="20"/>
          <w:bdr w:val="none" w:sz="0" w:space="0" w:color="auto"/>
          <w:lang w:eastAsia="es-CO"/>
        </w:rPr>
        <w:t xml:space="preserve">its </w:t>
      </w:r>
      <w:r w:rsidRPr="005400B4">
        <w:rPr>
          <w:rFonts w:eastAsia="Times New Roman"/>
          <w:color w:val="0E101A"/>
          <w:sz w:val="20"/>
          <w:szCs w:val="20"/>
          <w:bdr w:val="none" w:sz="0" w:space="0" w:color="auto"/>
          <w:lang w:eastAsia="es-CO"/>
        </w:rPr>
        <w:t>increase</w:t>
      </w:r>
      <w:r w:rsidR="007315F4">
        <w:rPr>
          <w:rFonts w:eastAsia="Times New Roman"/>
          <w:color w:val="0E101A"/>
          <w:sz w:val="20"/>
          <w:szCs w:val="20"/>
          <w:bdr w:val="none" w:sz="0" w:space="0" w:color="auto"/>
          <w:lang w:eastAsia="es-CO"/>
        </w:rPr>
        <w:t>s</w:t>
      </w:r>
      <w:r w:rsidRPr="005400B4">
        <w:rPr>
          <w:rFonts w:eastAsia="Times New Roman"/>
          <w:color w:val="0E101A"/>
          <w:sz w:val="20"/>
          <w:szCs w:val="20"/>
          <w:bdr w:val="none" w:sz="0" w:space="0" w:color="auto"/>
          <w:lang w:eastAsia="es-CO"/>
        </w:rPr>
        <w:t xml:space="preserve"> during cold storage suggest that other factors </w:t>
      </w:r>
      <w:r w:rsidR="007315F4">
        <w:rPr>
          <w:rFonts w:eastAsia="Times New Roman"/>
          <w:color w:val="0E101A"/>
          <w:sz w:val="20"/>
          <w:szCs w:val="20"/>
          <w:bdr w:val="none" w:sz="0" w:space="0" w:color="auto"/>
          <w:lang w:eastAsia="es-CO"/>
        </w:rPr>
        <w:t>are</w:t>
      </w:r>
      <w:r w:rsidR="007315F4" w:rsidRPr="005400B4">
        <w:rPr>
          <w:rFonts w:eastAsia="Times New Roman"/>
          <w:color w:val="0E101A"/>
          <w:sz w:val="20"/>
          <w:szCs w:val="20"/>
          <w:bdr w:val="none" w:sz="0" w:space="0" w:color="auto"/>
          <w:lang w:eastAsia="es-CO"/>
        </w:rPr>
        <w:t xml:space="preserve"> </w:t>
      </w:r>
      <w:r w:rsidRPr="005400B4">
        <w:rPr>
          <w:rFonts w:eastAsia="Times New Roman"/>
          <w:color w:val="0E101A"/>
          <w:sz w:val="20"/>
          <w:szCs w:val="20"/>
          <w:bdr w:val="none" w:sz="0" w:space="0" w:color="auto"/>
          <w:lang w:eastAsia="es-CO"/>
        </w:rPr>
        <w:t>als</w:t>
      </w:r>
      <w:r w:rsidR="007315F4">
        <w:rPr>
          <w:rFonts w:eastAsia="Times New Roman"/>
          <w:color w:val="0E101A"/>
          <w:sz w:val="20"/>
          <w:szCs w:val="20"/>
          <w:bdr w:val="none" w:sz="0" w:space="0" w:color="auto"/>
          <w:lang w:eastAsia="es-CO"/>
        </w:rPr>
        <w:t>o</w:t>
      </w:r>
      <w:r w:rsidRPr="005400B4">
        <w:rPr>
          <w:rFonts w:eastAsia="Times New Roman"/>
          <w:color w:val="0E101A"/>
          <w:sz w:val="20"/>
          <w:szCs w:val="20"/>
          <w:bdr w:val="none" w:sz="0" w:space="0" w:color="auto"/>
          <w:lang w:eastAsia="es-CO"/>
        </w:rPr>
        <w:t xml:space="preserve"> involved</w:t>
      </w:r>
      <w:r w:rsidR="007315F4">
        <w:rPr>
          <w:rFonts w:eastAsia="Times New Roman"/>
          <w:color w:val="0E101A"/>
          <w:sz w:val="20"/>
          <w:szCs w:val="20"/>
          <w:bdr w:val="none" w:sz="0" w:space="0" w:color="auto"/>
          <w:lang w:eastAsia="es-CO"/>
        </w:rPr>
        <w:t>. F</w:t>
      </w:r>
      <w:r w:rsidRPr="005400B4">
        <w:rPr>
          <w:rFonts w:eastAsia="Times New Roman"/>
          <w:color w:val="0E101A"/>
          <w:sz w:val="20"/>
          <w:szCs w:val="20"/>
          <w:bdr w:val="none" w:sz="0" w:space="0" w:color="auto"/>
          <w:lang w:eastAsia="es-CO"/>
        </w:rPr>
        <w:t>ungal pathogens might be among those</w:t>
      </w:r>
      <w:r w:rsidR="00C61DE0">
        <w:rPr>
          <w:rFonts w:eastAsia="Times New Roman"/>
          <w:color w:val="0E101A"/>
          <w:sz w:val="20"/>
          <w:szCs w:val="20"/>
          <w:bdr w:val="none" w:sz="0" w:space="0" w:color="auto"/>
          <w:lang w:eastAsia="es-CO"/>
        </w:rPr>
        <w:t xml:space="preserve"> </w:t>
      </w:r>
      <w:proofErr w:type="gramStart"/>
      <w:r w:rsidR="00C61DE0">
        <w:rPr>
          <w:rFonts w:eastAsia="Times New Roman"/>
          <w:color w:val="0E101A"/>
          <w:sz w:val="20"/>
          <w:szCs w:val="20"/>
          <w:bdr w:val="none" w:sz="0" w:space="0" w:color="auto"/>
          <w:lang w:eastAsia="es-CO"/>
        </w:rPr>
        <w:t>factors</w:t>
      </w:r>
      <w:r w:rsidR="00EE7824" w:rsidRPr="00EE7824">
        <w:rPr>
          <w:sz w:val="20"/>
        </w:rPr>
        <w:t>[</w:t>
      </w:r>
      <w:proofErr w:type="gramEnd"/>
      <w:r w:rsidR="00EE7824" w:rsidRPr="00EE7824">
        <w:rPr>
          <w:sz w:val="20"/>
        </w:rPr>
        <w:t>4, 10, 11]</w:t>
      </w:r>
      <w:r w:rsidRPr="005400B4">
        <w:rPr>
          <w:rFonts w:eastAsia="Times New Roman"/>
          <w:color w:val="0E101A"/>
          <w:sz w:val="20"/>
          <w:szCs w:val="20"/>
          <w:bdr w:val="none" w:sz="0" w:space="0" w:color="auto"/>
          <w:lang w:eastAsia="es-CO"/>
        </w:rPr>
        <w:t>.</w:t>
      </w:r>
      <w:r w:rsidR="004D4337" w:rsidRPr="005400B4">
        <w:rPr>
          <w:sz w:val="20"/>
          <w:szCs w:val="20"/>
        </w:rPr>
        <w:t xml:space="preserve"> </w:t>
      </w:r>
      <w:r w:rsidR="003F6FC7">
        <w:rPr>
          <w:rFonts w:eastAsia="Times New Roman"/>
          <w:color w:val="0E101A"/>
          <w:sz w:val="20"/>
          <w:szCs w:val="20"/>
          <w:bdr w:val="none" w:sz="0" w:space="0" w:color="auto"/>
          <w:lang w:eastAsia="es-CO"/>
        </w:rPr>
        <w:t>To assess this association, we characterized the fungal communities of fruits with mild and severe damages in both farms</w:t>
      </w:r>
      <w:r w:rsidR="004D4337" w:rsidRPr="005400B4">
        <w:rPr>
          <w:rFonts w:eastAsia="Times New Roman"/>
          <w:color w:val="0E101A"/>
          <w:sz w:val="20"/>
          <w:szCs w:val="20"/>
          <w:bdr w:val="none" w:sz="0" w:space="0" w:color="auto"/>
          <w:lang w:eastAsia="es-CO"/>
        </w:rPr>
        <w:t>. Although fruits were selected attempting to maximize differences between severe and mild damage</w:t>
      </w:r>
      <w:r w:rsidR="00B02215">
        <w:rPr>
          <w:rFonts w:eastAsia="Times New Roman"/>
          <w:color w:val="0E101A"/>
          <w:sz w:val="20"/>
          <w:szCs w:val="20"/>
          <w:bdr w:val="none" w:sz="0" w:space="0" w:color="auto"/>
          <w:lang w:eastAsia="es-CO"/>
        </w:rPr>
        <w:t>s</w:t>
      </w:r>
      <w:r w:rsidR="004D4337" w:rsidRPr="005400B4">
        <w:rPr>
          <w:rFonts w:eastAsia="Times New Roman"/>
          <w:color w:val="0E101A"/>
          <w:sz w:val="20"/>
          <w:szCs w:val="20"/>
          <w:bdr w:val="none" w:sz="0" w:space="0" w:color="auto"/>
          <w:lang w:eastAsia="es-CO"/>
        </w:rPr>
        <w:t xml:space="preserve">, the differences were more pronounced </w:t>
      </w:r>
      <w:r w:rsidR="007315F4">
        <w:rPr>
          <w:rFonts w:eastAsia="Times New Roman"/>
          <w:color w:val="0E101A"/>
          <w:sz w:val="20"/>
          <w:szCs w:val="20"/>
          <w:bdr w:val="none" w:sz="0" w:space="0" w:color="auto"/>
          <w:lang w:eastAsia="es-CO"/>
        </w:rPr>
        <w:t xml:space="preserve">in </w:t>
      </w:r>
      <w:r w:rsidR="004D4337" w:rsidRPr="005400B4">
        <w:rPr>
          <w:rFonts w:eastAsia="Times New Roman"/>
          <w:color w:val="0E101A"/>
          <w:sz w:val="20"/>
          <w:szCs w:val="20"/>
          <w:bdr w:val="none" w:sz="0" w:space="0" w:color="auto"/>
          <w:lang w:eastAsia="es-CO"/>
        </w:rPr>
        <w:t xml:space="preserve">El Sinai </w:t>
      </w:r>
      <w:r w:rsidR="007315F4">
        <w:rPr>
          <w:rFonts w:eastAsia="Times New Roman"/>
          <w:color w:val="0E101A"/>
          <w:sz w:val="20"/>
          <w:szCs w:val="20"/>
          <w:bdr w:val="none" w:sz="0" w:space="0" w:color="auto"/>
          <w:lang w:eastAsia="es-CO"/>
        </w:rPr>
        <w:t xml:space="preserve">fruits </w:t>
      </w:r>
      <w:r w:rsidR="004D4337" w:rsidRPr="005400B4">
        <w:rPr>
          <w:rFonts w:eastAsia="Times New Roman"/>
          <w:color w:val="0E101A"/>
          <w:sz w:val="20"/>
          <w:szCs w:val="20"/>
          <w:bdr w:val="none" w:sz="0" w:space="0" w:color="auto"/>
          <w:lang w:eastAsia="es-CO"/>
        </w:rPr>
        <w:t xml:space="preserve">(Supplementary </w:t>
      </w:r>
      <w:r w:rsidR="00F55F62" w:rsidRPr="005400B4">
        <w:rPr>
          <w:rFonts w:eastAsia="Times New Roman"/>
          <w:color w:val="0E101A"/>
          <w:sz w:val="20"/>
          <w:szCs w:val="20"/>
          <w:bdr w:val="none" w:sz="0" w:space="0" w:color="auto"/>
          <w:lang w:eastAsia="es-CO"/>
        </w:rPr>
        <w:t>Fig</w:t>
      </w:r>
      <w:r w:rsidR="0091373E">
        <w:rPr>
          <w:rFonts w:eastAsia="Times New Roman"/>
          <w:color w:val="0E101A"/>
          <w:sz w:val="20"/>
          <w:szCs w:val="20"/>
          <w:bdr w:val="none" w:sz="0" w:space="0" w:color="auto"/>
          <w:lang w:eastAsia="es-CO"/>
        </w:rPr>
        <w:t>.</w:t>
      </w:r>
      <w:r w:rsidR="00F55F62" w:rsidRPr="005400B4">
        <w:rPr>
          <w:rFonts w:eastAsia="Times New Roman"/>
          <w:color w:val="0E101A"/>
          <w:sz w:val="20"/>
          <w:szCs w:val="20"/>
          <w:bdr w:val="none" w:sz="0" w:space="0" w:color="auto"/>
          <w:lang w:eastAsia="es-CO"/>
        </w:rPr>
        <w:t xml:space="preserve"> </w:t>
      </w:r>
      <w:r w:rsidR="00464544">
        <w:rPr>
          <w:rFonts w:eastAsia="Times New Roman"/>
          <w:color w:val="0E101A"/>
          <w:sz w:val="20"/>
          <w:szCs w:val="20"/>
          <w:bdr w:val="none" w:sz="0" w:space="0" w:color="auto"/>
          <w:lang w:eastAsia="es-CO"/>
        </w:rPr>
        <w:t>1</w:t>
      </w:r>
      <w:r w:rsidR="004D4337" w:rsidRPr="005400B4">
        <w:rPr>
          <w:rFonts w:eastAsia="Times New Roman"/>
          <w:color w:val="0E101A"/>
          <w:sz w:val="20"/>
          <w:szCs w:val="20"/>
          <w:bdr w:val="none" w:sz="0" w:space="0" w:color="auto"/>
          <w:lang w:eastAsia="es-CO"/>
        </w:rPr>
        <w:t>).</w:t>
      </w:r>
    </w:p>
    <w:p w14:paraId="35EF0D21" w14:textId="425C7B7F" w:rsidR="00972E30" w:rsidRPr="005400B4" w:rsidRDefault="001C0C07" w:rsidP="00146F37">
      <w:pPr>
        <w:pStyle w:val="Body"/>
        <w:spacing w:before="120" w:after="120" w:line="480" w:lineRule="auto"/>
        <w:jc w:val="both"/>
        <w:rPr>
          <w:rFonts w:ascii="Times New Roman" w:eastAsia="Times New Roman" w:hAnsi="Times New Roman" w:cs="Times New Roman"/>
          <w:color w:val="0E101A"/>
          <w:sz w:val="20"/>
          <w:szCs w:val="20"/>
          <w:bdr w:val="none" w:sz="0" w:space="0" w:color="auto"/>
        </w:rPr>
      </w:pPr>
      <w:r w:rsidRPr="005400B4">
        <w:rPr>
          <w:rFonts w:ascii="Times New Roman" w:eastAsia="Times New Roman" w:hAnsi="Times New Roman" w:cs="Times New Roman"/>
          <w:color w:val="0E101A"/>
          <w:sz w:val="20"/>
          <w:szCs w:val="20"/>
          <w:bdr w:val="none" w:sz="0" w:space="0" w:color="auto"/>
        </w:rPr>
        <w:lastRenderedPageBreak/>
        <w:t>Fungal communities of avocado cv. Hass consisted of 370 to 583 AVSs with an average of nearly 450 AVSs (Fig</w:t>
      </w:r>
      <w:r w:rsidR="005400B4">
        <w:rPr>
          <w:rFonts w:ascii="Times New Roman" w:eastAsia="Times New Roman" w:hAnsi="Times New Roman" w:cs="Times New Roman"/>
          <w:color w:val="0E101A"/>
          <w:sz w:val="20"/>
          <w:szCs w:val="20"/>
          <w:bdr w:val="none" w:sz="0" w:space="0" w:color="auto"/>
        </w:rPr>
        <w:t>.</w:t>
      </w:r>
      <w:r w:rsidRPr="005400B4">
        <w:rPr>
          <w:rFonts w:ascii="Times New Roman" w:eastAsia="Times New Roman" w:hAnsi="Times New Roman" w:cs="Times New Roman"/>
          <w:color w:val="0E101A"/>
          <w:sz w:val="20"/>
          <w:szCs w:val="20"/>
          <w:bdr w:val="none" w:sz="0" w:space="0" w:color="auto"/>
        </w:rPr>
        <w:t xml:space="preserve"> 3</w:t>
      </w:r>
      <w:r w:rsidR="00AD1A78">
        <w:rPr>
          <w:rFonts w:ascii="Times New Roman" w:eastAsia="Times New Roman" w:hAnsi="Times New Roman" w:cs="Times New Roman"/>
          <w:color w:val="0E101A"/>
          <w:sz w:val="20"/>
          <w:szCs w:val="20"/>
          <w:bdr w:val="none" w:sz="0" w:space="0" w:color="auto"/>
        </w:rPr>
        <w:t>a</w:t>
      </w:r>
      <w:r w:rsidRPr="005400B4">
        <w:rPr>
          <w:rFonts w:ascii="Times New Roman" w:eastAsia="Times New Roman" w:hAnsi="Times New Roman" w:cs="Times New Roman"/>
          <w:color w:val="0E101A"/>
          <w:sz w:val="20"/>
          <w:szCs w:val="20"/>
          <w:bdr w:val="none" w:sz="0" w:space="0" w:color="auto"/>
        </w:rPr>
        <w:t xml:space="preserve">). These communities had </w:t>
      </w:r>
      <w:r w:rsidRPr="007315F4">
        <w:rPr>
          <w:rFonts w:ascii="Times New Roman" w:eastAsia="Times New Roman" w:hAnsi="Times New Roman" w:cs="Times New Roman"/>
          <w:color w:val="0E101A"/>
          <w:sz w:val="20"/>
          <w:szCs w:val="20"/>
          <w:bdr w:val="none" w:sz="0" w:space="0" w:color="auto"/>
        </w:rPr>
        <w:t>Shannon diversit</w:t>
      </w:r>
      <w:r w:rsidR="007315F4" w:rsidRPr="007315F4">
        <w:rPr>
          <w:rFonts w:ascii="Times New Roman" w:eastAsia="Times New Roman" w:hAnsi="Times New Roman" w:cs="Times New Roman"/>
          <w:color w:val="0E101A"/>
          <w:sz w:val="20"/>
          <w:szCs w:val="20"/>
          <w:bdr w:val="none" w:sz="0" w:space="0" w:color="auto"/>
        </w:rPr>
        <w:t>ies</w:t>
      </w:r>
      <w:r w:rsidRPr="007315F4">
        <w:rPr>
          <w:rFonts w:ascii="Times New Roman" w:eastAsia="Times New Roman" w:hAnsi="Times New Roman" w:cs="Times New Roman"/>
          <w:color w:val="0E101A"/>
          <w:sz w:val="20"/>
          <w:szCs w:val="20"/>
          <w:bdr w:val="none" w:sz="0" w:space="0" w:color="auto"/>
        </w:rPr>
        <w:t xml:space="preserve"> between 4.4 and 6.5</w:t>
      </w:r>
      <w:r w:rsidR="003F6FC7">
        <w:rPr>
          <w:rFonts w:ascii="Times New Roman" w:eastAsia="Times New Roman" w:hAnsi="Times New Roman" w:cs="Times New Roman"/>
          <w:color w:val="0E101A"/>
          <w:sz w:val="20"/>
          <w:szCs w:val="20"/>
          <w:bdr w:val="none" w:sz="0" w:space="0" w:color="auto"/>
        </w:rPr>
        <w:t xml:space="preserve"> (</w:t>
      </w:r>
      <w:r w:rsidR="005400B4" w:rsidRPr="007315F4">
        <w:rPr>
          <w:rFonts w:ascii="Times New Roman" w:eastAsia="Times New Roman" w:hAnsi="Times New Roman" w:cs="Times New Roman"/>
          <w:color w:val="0E101A"/>
          <w:sz w:val="20"/>
          <w:szCs w:val="20"/>
          <w:bdr w:val="none" w:sz="0" w:space="0" w:color="auto"/>
        </w:rPr>
        <w:t>Fig. 3</w:t>
      </w:r>
      <w:r w:rsidR="00AD1A78">
        <w:rPr>
          <w:rFonts w:ascii="Times New Roman" w:eastAsia="Times New Roman" w:hAnsi="Times New Roman" w:cs="Times New Roman"/>
          <w:color w:val="0E101A"/>
          <w:sz w:val="20"/>
          <w:szCs w:val="20"/>
          <w:bdr w:val="none" w:sz="0" w:space="0" w:color="auto"/>
        </w:rPr>
        <w:t>b</w:t>
      </w:r>
      <w:r w:rsidR="005400B4" w:rsidRPr="007315F4">
        <w:rPr>
          <w:rFonts w:ascii="Times New Roman" w:eastAsia="Times New Roman" w:hAnsi="Times New Roman" w:cs="Times New Roman"/>
          <w:color w:val="0E101A"/>
          <w:sz w:val="20"/>
          <w:szCs w:val="20"/>
          <w:bdr w:val="none" w:sz="0" w:space="0" w:color="auto"/>
        </w:rPr>
        <w:t>)</w:t>
      </w:r>
      <w:r w:rsidRPr="007315F4">
        <w:rPr>
          <w:rFonts w:ascii="Times New Roman" w:eastAsia="Times New Roman" w:hAnsi="Times New Roman" w:cs="Times New Roman"/>
          <w:color w:val="0E101A"/>
          <w:sz w:val="20"/>
          <w:szCs w:val="20"/>
          <w:bdr w:val="none" w:sz="0" w:space="0" w:color="auto"/>
        </w:rPr>
        <w:t xml:space="preserve">, and </w:t>
      </w:r>
      <w:proofErr w:type="spellStart"/>
      <w:r w:rsidRPr="007315F4">
        <w:rPr>
          <w:rFonts w:ascii="Times New Roman" w:eastAsia="Times New Roman" w:hAnsi="Times New Roman" w:cs="Times New Roman"/>
          <w:color w:val="0E101A"/>
          <w:sz w:val="20"/>
          <w:szCs w:val="20"/>
          <w:bdr w:val="none" w:sz="0" w:space="0" w:color="auto"/>
        </w:rPr>
        <w:t>Fath's</w:t>
      </w:r>
      <w:proofErr w:type="spellEnd"/>
      <w:r w:rsidRPr="007315F4">
        <w:rPr>
          <w:rFonts w:ascii="Times New Roman" w:eastAsia="Times New Roman" w:hAnsi="Times New Roman" w:cs="Times New Roman"/>
          <w:color w:val="0E101A"/>
          <w:sz w:val="20"/>
          <w:szCs w:val="20"/>
          <w:bdr w:val="none" w:sz="0" w:space="0" w:color="auto"/>
        </w:rPr>
        <w:t xml:space="preserve"> PD between 43.3 and 67.1</w:t>
      </w:r>
      <w:r w:rsidR="003F6FC7">
        <w:rPr>
          <w:rFonts w:ascii="Times New Roman" w:eastAsia="Times New Roman" w:hAnsi="Times New Roman" w:cs="Times New Roman"/>
          <w:color w:val="0E101A"/>
          <w:sz w:val="20"/>
          <w:szCs w:val="20"/>
          <w:bdr w:val="none" w:sz="0" w:space="0" w:color="auto"/>
        </w:rPr>
        <w:t xml:space="preserve"> (</w:t>
      </w:r>
      <w:r w:rsidRPr="007315F4">
        <w:rPr>
          <w:rFonts w:ascii="Times New Roman" w:eastAsia="Times New Roman" w:hAnsi="Times New Roman" w:cs="Times New Roman"/>
          <w:color w:val="0E101A"/>
          <w:sz w:val="20"/>
          <w:szCs w:val="20"/>
          <w:bdr w:val="none" w:sz="0" w:space="0" w:color="auto"/>
        </w:rPr>
        <w:t>Fi</w:t>
      </w:r>
      <w:r w:rsidR="005400B4" w:rsidRPr="007315F4">
        <w:rPr>
          <w:rFonts w:ascii="Times New Roman" w:eastAsia="Times New Roman" w:hAnsi="Times New Roman" w:cs="Times New Roman"/>
          <w:color w:val="0E101A"/>
          <w:sz w:val="20"/>
          <w:szCs w:val="20"/>
          <w:bdr w:val="none" w:sz="0" w:space="0" w:color="auto"/>
        </w:rPr>
        <w:t xml:space="preserve">g </w:t>
      </w:r>
      <w:r w:rsidRPr="007315F4">
        <w:rPr>
          <w:rFonts w:ascii="Times New Roman" w:eastAsia="Times New Roman" w:hAnsi="Times New Roman" w:cs="Times New Roman"/>
          <w:color w:val="0E101A"/>
          <w:sz w:val="20"/>
          <w:szCs w:val="20"/>
          <w:bdr w:val="none" w:sz="0" w:space="0" w:color="auto"/>
        </w:rPr>
        <w:t>3</w:t>
      </w:r>
      <w:r w:rsidR="00AD1A78">
        <w:rPr>
          <w:rFonts w:ascii="Times New Roman" w:eastAsia="Times New Roman" w:hAnsi="Times New Roman" w:cs="Times New Roman"/>
          <w:color w:val="0E101A"/>
          <w:sz w:val="20"/>
          <w:szCs w:val="20"/>
          <w:bdr w:val="none" w:sz="0" w:space="0" w:color="auto"/>
        </w:rPr>
        <w:t>c</w:t>
      </w:r>
      <w:r w:rsidRPr="007315F4">
        <w:rPr>
          <w:rFonts w:ascii="Times New Roman" w:eastAsia="Times New Roman" w:hAnsi="Times New Roman" w:cs="Times New Roman"/>
          <w:color w:val="0E101A"/>
          <w:sz w:val="20"/>
          <w:szCs w:val="20"/>
          <w:bdr w:val="none" w:sz="0" w:space="0" w:color="auto"/>
        </w:rPr>
        <w:t>).</w:t>
      </w:r>
      <w:r w:rsidR="003109C9" w:rsidRPr="00586BE6">
        <w:rPr>
          <w:rFonts w:ascii="Times New Roman" w:hAnsi="Times New Roman" w:cs="Times New Roman"/>
          <w:sz w:val="20"/>
          <w:szCs w:val="20"/>
        </w:rPr>
        <w:t xml:space="preserve"> </w:t>
      </w:r>
      <w:r w:rsidR="003109C9" w:rsidRPr="00586BE6">
        <w:rPr>
          <w:rFonts w:ascii="Times New Roman" w:hAnsi="Times New Roman" w:cs="Times New Roman"/>
          <w:color w:val="0E101A"/>
          <w:sz w:val="20"/>
          <w:szCs w:val="20"/>
          <w:lang w:eastAsia="en-US"/>
        </w:rPr>
        <w:t xml:space="preserve">Farm or severity of the damage did not affect </w:t>
      </w:r>
      <w:r w:rsidR="007315F4" w:rsidRPr="00586BE6">
        <w:rPr>
          <w:rFonts w:ascii="Times New Roman" w:hAnsi="Times New Roman" w:cs="Times New Roman"/>
          <w:color w:val="0E101A"/>
          <w:sz w:val="20"/>
          <w:szCs w:val="20"/>
          <w:lang w:eastAsia="en-US"/>
        </w:rPr>
        <w:t xml:space="preserve">communities </w:t>
      </w:r>
      <w:r w:rsidR="003109C9" w:rsidRPr="00586BE6">
        <w:rPr>
          <w:rFonts w:ascii="Times New Roman" w:hAnsi="Times New Roman" w:cs="Times New Roman"/>
          <w:color w:val="0E101A"/>
          <w:sz w:val="20"/>
          <w:szCs w:val="20"/>
          <w:lang w:eastAsia="en-US"/>
        </w:rPr>
        <w:t>richness, Shannon diversit</w:t>
      </w:r>
      <w:r w:rsidR="007315F4" w:rsidRPr="00586BE6">
        <w:rPr>
          <w:rFonts w:ascii="Times New Roman" w:hAnsi="Times New Roman" w:cs="Times New Roman"/>
          <w:color w:val="0E101A"/>
          <w:sz w:val="20"/>
          <w:szCs w:val="20"/>
          <w:lang w:eastAsia="en-US"/>
        </w:rPr>
        <w:t>ies</w:t>
      </w:r>
      <w:r w:rsidR="003109C9" w:rsidRPr="00586BE6">
        <w:rPr>
          <w:rFonts w:ascii="Times New Roman" w:hAnsi="Times New Roman" w:cs="Times New Roman"/>
          <w:color w:val="0E101A"/>
          <w:sz w:val="20"/>
          <w:szCs w:val="20"/>
          <w:lang w:eastAsia="en-US"/>
        </w:rPr>
        <w:t xml:space="preserve">, or </w:t>
      </w:r>
      <w:proofErr w:type="spellStart"/>
      <w:r w:rsidR="003109C9" w:rsidRPr="00586BE6">
        <w:rPr>
          <w:rFonts w:ascii="Times New Roman" w:hAnsi="Times New Roman" w:cs="Times New Roman"/>
          <w:color w:val="0E101A"/>
          <w:sz w:val="20"/>
          <w:szCs w:val="20"/>
          <w:lang w:eastAsia="en-US"/>
        </w:rPr>
        <w:t>Fath's</w:t>
      </w:r>
      <w:proofErr w:type="spellEnd"/>
      <w:r w:rsidR="003109C9" w:rsidRPr="00586BE6">
        <w:rPr>
          <w:rFonts w:ascii="Times New Roman" w:hAnsi="Times New Roman" w:cs="Times New Roman"/>
          <w:color w:val="0E101A"/>
          <w:sz w:val="20"/>
          <w:szCs w:val="20"/>
          <w:lang w:eastAsia="en-US"/>
        </w:rPr>
        <w:t xml:space="preserve"> PD (</w:t>
      </w:r>
      <w:r w:rsidR="003109C9" w:rsidRPr="00586BE6">
        <w:rPr>
          <w:rFonts w:ascii="Times New Roman" w:hAnsi="Times New Roman" w:cs="Times New Roman"/>
          <w:i/>
          <w:iCs/>
          <w:color w:val="0E101A"/>
          <w:sz w:val="20"/>
          <w:szCs w:val="20"/>
          <w:lang w:eastAsia="en-US"/>
        </w:rPr>
        <w:t>p-value</w:t>
      </w:r>
      <w:r w:rsidR="003109C9" w:rsidRPr="00586BE6">
        <w:rPr>
          <w:rFonts w:ascii="Times New Roman" w:hAnsi="Times New Roman" w:cs="Times New Roman"/>
          <w:color w:val="0E101A"/>
          <w:sz w:val="20"/>
          <w:szCs w:val="20"/>
          <w:lang w:eastAsia="en-US"/>
        </w:rPr>
        <w:t xml:space="preserve"> &gt; 0.05), </w:t>
      </w:r>
      <w:r w:rsidR="003F6FC7">
        <w:rPr>
          <w:rFonts w:ascii="Times New Roman" w:hAnsi="Times New Roman" w:cs="Times New Roman"/>
          <w:color w:val="0E101A"/>
          <w:sz w:val="20"/>
          <w:szCs w:val="20"/>
          <w:lang w:eastAsia="en-US"/>
        </w:rPr>
        <w:t>except for</w:t>
      </w:r>
      <w:r w:rsidR="003109C9" w:rsidRPr="00586BE6">
        <w:rPr>
          <w:rFonts w:ascii="Times New Roman" w:hAnsi="Times New Roman" w:cs="Times New Roman"/>
          <w:color w:val="0E101A"/>
          <w:sz w:val="20"/>
          <w:szCs w:val="20"/>
          <w:lang w:eastAsia="en-US"/>
        </w:rPr>
        <w:t xml:space="preserve"> El Sina</w:t>
      </w:r>
      <w:r w:rsidR="00883A55">
        <w:rPr>
          <w:rFonts w:ascii="Times New Roman" w:hAnsi="Times New Roman" w:cs="Times New Roman"/>
          <w:color w:val="0E101A"/>
          <w:sz w:val="20"/>
          <w:szCs w:val="20"/>
          <w:lang w:eastAsia="en-US"/>
        </w:rPr>
        <w:t>i</w:t>
      </w:r>
      <w:r w:rsidR="003109C9" w:rsidRPr="00586BE6">
        <w:rPr>
          <w:rFonts w:ascii="Times New Roman" w:hAnsi="Times New Roman" w:cs="Times New Roman"/>
          <w:color w:val="0E101A"/>
          <w:sz w:val="20"/>
          <w:szCs w:val="20"/>
          <w:lang w:eastAsia="en-US"/>
        </w:rPr>
        <w:t xml:space="preserve">, in which severe damages </w:t>
      </w:r>
      <w:r w:rsidR="00570D2F">
        <w:rPr>
          <w:rFonts w:ascii="Times New Roman" w:hAnsi="Times New Roman" w:cs="Times New Roman"/>
          <w:color w:val="0E101A"/>
          <w:sz w:val="20"/>
          <w:szCs w:val="20"/>
          <w:lang w:eastAsia="en-US"/>
        </w:rPr>
        <w:t xml:space="preserve">were </w:t>
      </w:r>
      <w:r w:rsidR="003109C9" w:rsidRPr="00586BE6">
        <w:rPr>
          <w:rFonts w:ascii="Times New Roman" w:hAnsi="Times New Roman" w:cs="Times New Roman"/>
          <w:color w:val="0E101A"/>
          <w:sz w:val="20"/>
          <w:szCs w:val="20"/>
          <w:lang w:eastAsia="en-US"/>
        </w:rPr>
        <w:t xml:space="preserve">associated with richer fungal </w:t>
      </w:r>
      <w:proofErr w:type="gramStart"/>
      <w:r w:rsidR="003109C9" w:rsidRPr="00586BE6">
        <w:rPr>
          <w:rFonts w:ascii="Times New Roman" w:hAnsi="Times New Roman" w:cs="Times New Roman"/>
          <w:color w:val="0E101A"/>
          <w:sz w:val="20"/>
          <w:szCs w:val="20"/>
          <w:lang w:eastAsia="en-US"/>
        </w:rPr>
        <w:t>communities</w:t>
      </w:r>
      <w:r w:rsidR="00B30F0E">
        <w:rPr>
          <w:rFonts w:ascii="Times New Roman" w:eastAsia="Times New Roman" w:hAnsi="Times New Roman" w:cs="Times New Roman"/>
          <w:color w:val="0E101A"/>
          <w:sz w:val="20"/>
          <w:szCs w:val="20"/>
          <w:bdr w:val="none" w:sz="0" w:space="0" w:color="auto"/>
        </w:rPr>
        <w:t xml:space="preserve"> </w:t>
      </w:r>
      <w:r w:rsidRPr="007315F4">
        <w:rPr>
          <w:rFonts w:ascii="Times New Roman" w:eastAsia="Times New Roman" w:hAnsi="Times New Roman" w:cs="Times New Roman"/>
          <w:color w:val="0E101A"/>
          <w:sz w:val="20"/>
          <w:szCs w:val="20"/>
          <w:bdr w:val="none" w:sz="0" w:space="0" w:color="auto"/>
        </w:rPr>
        <w:t xml:space="preserve"> (</w:t>
      </w:r>
      <w:proofErr w:type="gramEnd"/>
      <w:r w:rsidRPr="007315F4">
        <w:rPr>
          <w:rFonts w:ascii="Times New Roman" w:eastAsia="Times New Roman" w:hAnsi="Times New Roman" w:cs="Times New Roman"/>
          <w:color w:val="0E101A"/>
          <w:sz w:val="20"/>
          <w:szCs w:val="20"/>
          <w:bdr w:val="none" w:sz="0" w:space="0" w:color="auto"/>
        </w:rPr>
        <w:t>Fig</w:t>
      </w:r>
      <w:r w:rsidR="0092252D" w:rsidRPr="007315F4">
        <w:rPr>
          <w:rFonts w:ascii="Times New Roman" w:eastAsia="Times New Roman" w:hAnsi="Times New Roman" w:cs="Times New Roman"/>
          <w:color w:val="0E101A"/>
          <w:sz w:val="20"/>
          <w:szCs w:val="20"/>
          <w:bdr w:val="none" w:sz="0" w:space="0" w:color="auto"/>
        </w:rPr>
        <w:t>.</w:t>
      </w:r>
      <w:r w:rsidRPr="007315F4">
        <w:rPr>
          <w:rFonts w:ascii="Times New Roman" w:eastAsia="Times New Roman" w:hAnsi="Times New Roman" w:cs="Times New Roman"/>
          <w:color w:val="0E101A"/>
          <w:sz w:val="20"/>
          <w:szCs w:val="20"/>
          <w:bdr w:val="none" w:sz="0" w:space="0" w:color="auto"/>
        </w:rPr>
        <w:t xml:space="preserve"> 3)</w:t>
      </w:r>
      <w:r w:rsidR="003109C9" w:rsidRPr="007315F4">
        <w:rPr>
          <w:rFonts w:ascii="Times New Roman" w:eastAsia="Times New Roman" w:hAnsi="Times New Roman" w:cs="Times New Roman"/>
          <w:color w:val="0E101A"/>
          <w:sz w:val="20"/>
          <w:szCs w:val="20"/>
          <w:bdr w:val="none" w:sz="0" w:space="0" w:color="auto"/>
        </w:rPr>
        <w:t>.</w:t>
      </w:r>
    </w:p>
    <w:p w14:paraId="1CE74C80" w14:textId="2E215401" w:rsidR="00972E30" w:rsidRPr="0092252D" w:rsidRDefault="0063110A" w:rsidP="00146F37">
      <w:pPr>
        <w:pStyle w:val="Body"/>
        <w:spacing w:before="120" w:after="120" w:line="480" w:lineRule="auto"/>
        <w:jc w:val="both"/>
        <w:rPr>
          <w:rFonts w:ascii="Times New Roman" w:eastAsia="Times New Roman" w:hAnsi="Times New Roman" w:cs="Times New Roman"/>
          <w:color w:val="0E101A"/>
          <w:sz w:val="20"/>
          <w:szCs w:val="20"/>
          <w:bdr w:val="none" w:sz="0" w:space="0" w:color="auto"/>
        </w:rPr>
      </w:pPr>
      <w:r w:rsidRPr="0092252D">
        <w:rPr>
          <w:rFonts w:ascii="Times New Roman" w:eastAsia="Times New Roman" w:hAnsi="Times New Roman" w:cs="Times New Roman"/>
          <w:color w:val="0E101A"/>
          <w:sz w:val="20"/>
          <w:szCs w:val="20"/>
          <w:bdr w:val="none" w:sz="0" w:space="0" w:color="auto"/>
        </w:rPr>
        <w:t xml:space="preserve">Fungal communities were separated into distinct groups in the </w:t>
      </w:r>
      <w:proofErr w:type="spellStart"/>
      <w:r w:rsidRPr="0092252D">
        <w:rPr>
          <w:rFonts w:ascii="Times New Roman" w:eastAsia="Times New Roman" w:hAnsi="Times New Roman" w:cs="Times New Roman"/>
          <w:color w:val="0E101A"/>
          <w:sz w:val="20"/>
          <w:szCs w:val="20"/>
          <w:bdr w:val="none" w:sz="0" w:space="0" w:color="auto"/>
        </w:rPr>
        <w:t>PCoA</w:t>
      </w:r>
      <w:proofErr w:type="spellEnd"/>
      <w:r w:rsidRPr="0092252D">
        <w:rPr>
          <w:rFonts w:ascii="Times New Roman" w:eastAsia="Times New Roman" w:hAnsi="Times New Roman" w:cs="Times New Roman"/>
          <w:color w:val="0E101A"/>
          <w:sz w:val="20"/>
          <w:szCs w:val="20"/>
          <w:bdr w:val="none" w:sz="0" w:space="0" w:color="auto"/>
        </w:rPr>
        <w:t xml:space="preserve"> </w:t>
      </w:r>
      <w:r w:rsidR="00727A13">
        <w:rPr>
          <w:rFonts w:ascii="Times New Roman" w:eastAsia="Times New Roman" w:hAnsi="Times New Roman" w:cs="Times New Roman"/>
          <w:color w:val="0E101A"/>
          <w:sz w:val="20"/>
          <w:szCs w:val="20"/>
          <w:bdr w:val="none" w:sz="0" w:space="0" w:color="auto"/>
        </w:rPr>
        <w:t>and CAP biplanes (Fig. 4)</w:t>
      </w:r>
      <w:r w:rsidRPr="0092252D">
        <w:rPr>
          <w:rFonts w:ascii="Times New Roman" w:eastAsia="Times New Roman" w:hAnsi="Times New Roman" w:cs="Times New Roman"/>
          <w:color w:val="0E101A"/>
          <w:sz w:val="20"/>
          <w:szCs w:val="20"/>
          <w:bdr w:val="none" w:sz="0" w:space="0" w:color="auto"/>
        </w:rPr>
        <w:t xml:space="preserve">. 70.1% of </w:t>
      </w:r>
      <w:r w:rsidR="0064086B" w:rsidRPr="0092252D">
        <w:rPr>
          <w:rFonts w:ascii="Times New Roman" w:eastAsia="Times New Roman" w:hAnsi="Times New Roman" w:cs="Times New Roman"/>
          <w:color w:val="0E101A"/>
          <w:sz w:val="20"/>
          <w:szCs w:val="20"/>
          <w:bdr w:val="none" w:sz="0" w:space="0" w:color="auto"/>
        </w:rPr>
        <w:t>the community</w:t>
      </w:r>
      <w:r w:rsidR="003F6FC7">
        <w:rPr>
          <w:rFonts w:ascii="Times New Roman" w:eastAsia="Times New Roman" w:hAnsi="Times New Roman" w:cs="Times New Roman"/>
          <w:color w:val="0E101A"/>
          <w:sz w:val="20"/>
          <w:szCs w:val="20"/>
          <w:bdr w:val="none" w:sz="0" w:space="0" w:color="auto"/>
        </w:rPr>
        <w:t>'</w:t>
      </w:r>
      <w:r w:rsidR="0064086B" w:rsidRPr="0092252D">
        <w:rPr>
          <w:rFonts w:ascii="Times New Roman" w:eastAsia="Times New Roman" w:hAnsi="Times New Roman" w:cs="Times New Roman"/>
          <w:color w:val="0E101A"/>
          <w:sz w:val="20"/>
          <w:szCs w:val="20"/>
          <w:bdr w:val="none" w:sz="0" w:space="0" w:color="auto"/>
        </w:rPr>
        <w:t xml:space="preserve">s variation </w:t>
      </w:r>
      <w:r w:rsidR="003F6FC7">
        <w:rPr>
          <w:rFonts w:ascii="Times New Roman" w:eastAsia="Times New Roman" w:hAnsi="Times New Roman" w:cs="Times New Roman"/>
          <w:color w:val="0E101A"/>
          <w:sz w:val="20"/>
          <w:szCs w:val="20"/>
          <w:bdr w:val="none" w:sz="0" w:space="0" w:color="auto"/>
        </w:rPr>
        <w:t xml:space="preserve">was </w:t>
      </w:r>
      <w:r w:rsidR="003109C9">
        <w:rPr>
          <w:rFonts w:ascii="Times New Roman" w:eastAsia="Times New Roman" w:hAnsi="Times New Roman" w:cs="Times New Roman"/>
          <w:color w:val="0E101A"/>
          <w:sz w:val="20"/>
          <w:szCs w:val="20"/>
          <w:bdr w:val="none" w:sz="0" w:space="0" w:color="auto"/>
        </w:rPr>
        <w:t>related</w:t>
      </w:r>
      <w:r w:rsidRPr="0092252D">
        <w:rPr>
          <w:rFonts w:ascii="Times New Roman" w:eastAsia="Times New Roman" w:hAnsi="Times New Roman" w:cs="Times New Roman"/>
          <w:color w:val="0E101A"/>
          <w:sz w:val="20"/>
          <w:szCs w:val="20"/>
          <w:bdr w:val="none" w:sz="0" w:space="0" w:color="auto"/>
        </w:rPr>
        <w:t xml:space="preserve"> to the combined effect of farm and </w:t>
      </w:r>
      <w:r w:rsidR="003109C9">
        <w:rPr>
          <w:rFonts w:ascii="Times New Roman" w:eastAsia="Times New Roman" w:hAnsi="Times New Roman" w:cs="Times New Roman"/>
          <w:color w:val="0E101A"/>
          <w:sz w:val="20"/>
          <w:szCs w:val="20"/>
          <w:bdr w:val="none" w:sz="0" w:space="0" w:color="auto"/>
        </w:rPr>
        <w:t xml:space="preserve">damage </w:t>
      </w:r>
      <w:r w:rsidRPr="0092252D">
        <w:rPr>
          <w:rFonts w:ascii="Times New Roman" w:eastAsia="Times New Roman" w:hAnsi="Times New Roman" w:cs="Times New Roman"/>
          <w:color w:val="0E101A"/>
          <w:sz w:val="20"/>
          <w:szCs w:val="20"/>
          <w:bdr w:val="none" w:sz="0" w:space="0" w:color="auto"/>
        </w:rPr>
        <w:t xml:space="preserve">severity </w:t>
      </w:r>
      <w:r w:rsidR="00440F79" w:rsidRPr="0092252D">
        <w:rPr>
          <w:rFonts w:ascii="Times New Roman" w:eastAsia="Times New Roman" w:hAnsi="Times New Roman" w:cs="Times New Roman"/>
          <w:color w:val="0E101A"/>
          <w:sz w:val="20"/>
          <w:szCs w:val="20"/>
          <w:bdr w:val="none" w:sz="0" w:space="0" w:color="auto"/>
        </w:rPr>
        <w:t xml:space="preserve">according </w:t>
      </w:r>
      <w:r w:rsidR="007660A4" w:rsidRPr="0092252D">
        <w:rPr>
          <w:rFonts w:ascii="Times New Roman" w:eastAsia="Times New Roman" w:hAnsi="Times New Roman" w:cs="Times New Roman"/>
          <w:color w:val="0E101A"/>
          <w:sz w:val="20"/>
          <w:szCs w:val="20"/>
          <w:bdr w:val="none" w:sz="0" w:space="0" w:color="auto"/>
        </w:rPr>
        <w:t xml:space="preserve">to the permutational multivariate analysis of variance </w:t>
      </w:r>
      <w:r w:rsidRPr="0092252D">
        <w:rPr>
          <w:rFonts w:ascii="Times New Roman" w:eastAsia="Times New Roman" w:hAnsi="Times New Roman" w:cs="Times New Roman"/>
          <w:color w:val="0E101A"/>
          <w:sz w:val="20"/>
          <w:szCs w:val="20"/>
          <w:bdr w:val="none" w:sz="0" w:space="0" w:color="auto"/>
        </w:rPr>
        <w:t>(</w:t>
      </w:r>
      <w:r w:rsidRPr="0092252D">
        <w:rPr>
          <w:rFonts w:ascii="Times New Roman" w:eastAsia="Times New Roman" w:hAnsi="Times New Roman" w:cs="Times New Roman"/>
          <w:i/>
          <w:iCs/>
          <w:color w:val="0E101A"/>
          <w:sz w:val="20"/>
          <w:szCs w:val="20"/>
          <w:bdr w:val="none" w:sz="0" w:space="0" w:color="auto"/>
        </w:rPr>
        <w:t>p-value</w:t>
      </w:r>
      <w:r w:rsidRPr="0092252D">
        <w:rPr>
          <w:rFonts w:ascii="Times New Roman" w:eastAsia="Times New Roman" w:hAnsi="Times New Roman" w:cs="Times New Roman"/>
          <w:color w:val="0E101A"/>
          <w:sz w:val="20"/>
          <w:szCs w:val="20"/>
          <w:bdr w:val="none" w:sz="0" w:space="0" w:color="auto"/>
        </w:rPr>
        <w:t xml:space="preserve">: 0.001). Nonetheless, </w:t>
      </w:r>
      <w:r w:rsidR="003F6FC7">
        <w:rPr>
          <w:rFonts w:ascii="Times New Roman" w:eastAsia="Times New Roman" w:hAnsi="Times New Roman" w:cs="Times New Roman"/>
          <w:color w:val="0E101A"/>
          <w:sz w:val="20"/>
          <w:szCs w:val="20"/>
          <w:bdr w:val="none" w:sz="0" w:space="0" w:color="auto"/>
        </w:rPr>
        <w:t xml:space="preserve">the </w:t>
      </w:r>
      <w:r w:rsidRPr="0092252D">
        <w:rPr>
          <w:rFonts w:ascii="Times New Roman" w:eastAsia="Times New Roman" w:hAnsi="Times New Roman" w:cs="Times New Roman"/>
          <w:color w:val="0E101A"/>
          <w:sz w:val="20"/>
          <w:szCs w:val="20"/>
          <w:bdr w:val="none" w:sz="0" w:space="0" w:color="auto"/>
        </w:rPr>
        <w:t xml:space="preserve">farm was the main </w:t>
      </w:r>
      <w:r w:rsidR="003109C9" w:rsidRPr="0092252D">
        <w:rPr>
          <w:rFonts w:ascii="Times New Roman" w:eastAsia="Times New Roman" w:hAnsi="Times New Roman" w:cs="Times New Roman"/>
          <w:color w:val="0E101A"/>
          <w:sz w:val="20"/>
          <w:szCs w:val="20"/>
          <w:bdr w:val="none" w:sz="0" w:space="0" w:color="auto"/>
        </w:rPr>
        <w:t xml:space="preserve">separation </w:t>
      </w:r>
      <w:r w:rsidRPr="0092252D">
        <w:rPr>
          <w:rFonts w:ascii="Times New Roman" w:eastAsia="Times New Roman" w:hAnsi="Times New Roman" w:cs="Times New Roman"/>
          <w:color w:val="0E101A"/>
          <w:sz w:val="20"/>
          <w:szCs w:val="20"/>
          <w:bdr w:val="none" w:sz="0" w:space="0" w:color="auto"/>
        </w:rPr>
        <w:t>driver, explaining 56.</w:t>
      </w:r>
      <w:r w:rsidR="006945A6" w:rsidRPr="0092252D">
        <w:rPr>
          <w:rFonts w:ascii="Times New Roman" w:eastAsia="Times New Roman" w:hAnsi="Times New Roman" w:cs="Times New Roman"/>
          <w:color w:val="0E101A"/>
          <w:sz w:val="20"/>
          <w:szCs w:val="20"/>
          <w:bdr w:val="none" w:sz="0" w:space="0" w:color="auto"/>
        </w:rPr>
        <w:t>6</w:t>
      </w:r>
      <w:r w:rsidRPr="0092252D">
        <w:rPr>
          <w:rFonts w:ascii="Times New Roman" w:eastAsia="Times New Roman" w:hAnsi="Times New Roman" w:cs="Times New Roman"/>
          <w:color w:val="0E101A"/>
          <w:sz w:val="20"/>
          <w:szCs w:val="20"/>
          <w:bdr w:val="none" w:sz="0" w:space="0" w:color="auto"/>
        </w:rPr>
        <w:t>% of the overall variation between populations (</w:t>
      </w:r>
      <w:r w:rsidRPr="0092252D">
        <w:rPr>
          <w:rFonts w:ascii="Times New Roman" w:eastAsia="Times New Roman" w:hAnsi="Times New Roman" w:cs="Times New Roman"/>
          <w:i/>
          <w:iCs/>
          <w:color w:val="0E101A"/>
          <w:sz w:val="20"/>
          <w:szCs w:val="20"/>
          <w:bdr w:val="none" w:sz="0" w:space="0" w:color="auto"/>
        </w:rPr>
        <w:t>p-value</w:t>
      </w:r>
      <w:r w:rsidRPr="0092252D">
        <w:rPr>
          <w:rFonts w:ascii="Times New Roman" w:eastAsia="Times New Roman" w:hAnsi="Times New Roman" w:cs="Times New Roman"/>
          <w:color w:val="0E101A"/>
          <w:sz w:val="20"/>
          <w:szCs w:val="20"/>
          <w:bdr w:val="none" w:sz="0" w:space="0" w:color="auto"/>
        </w:rPr>
        <w:t xml:space="preserve">: 0.001). The </w:t>
      </w:r>
      <w:r w:rsidR="003109C9">
        <w:rPr>
          <w:rFonts w:ascii="Times New Roman" w:eastAsia="Times New Roman" w:hAnsi="Times New Roman" w:cs="Times New Roman"/>
          <w:color w:val="0E101A"/>
          <w:sz w:val="20"/>
          <w:szCs w:val="20"/>
          <w:bdr w:val="none" w:sz="0" w:space="0" w:color="auto"/>
        </w:rPr>
        <w:t>extent</w:t>
      </w:r>
      <w:r w:rsidR="003109C9" w:rsidRPr="0092252D">
        <w:rPr>
          <w:rFonts w:ascii="Times New Roman" w:eastAsia="Times New Roman" w:hAnsi="Times New Roman" w:cs="Times New Roman"/>
          <w:color w:val="0E101A"/>
          <w:sz w:val="20"/>
          <w:szCs w:val="20"/>
          <w:bdr w:val="none" w:sz="0" w:space="0" w:color="auto"/>
        </w:rPr>
        <w:t xml:space="preserve"> </w:t>
      </w:r>
      <w:r w:rsidRPr="0092252D">
        <w:rPr>
          <w:rFonts w:ascii="Times New Roman" w:eastAsia="Times New Roman" w:hAnsi="Times New Roman" w:cs="Times New Roman"/>
          <w:color w:val="0E101A"/>
          <w:sz w:val="20"/>
          <w:szCs w:val="20"/>
          <w:bdr w:val="none" w:sz="0" w:space="0" w:color="auto"/>
        </w:rPr>
        <w:t>of the damage, on the other hand, was barely significant (</w:t>
      </w:r>
      <w:r w:rsidRPr="0092252D">
        <w:rPr>
          <w:rFonts w:ascii="Times New Roman" w:eastAsia="Times New Roman" w:hAnsi="Times New Roman" w:cs="Times New Roman"/>
          <w:i/>
          <w:iCs/>
          <w:color w:val="0E101A"/>
          <w:sz w:val="20"/>
          <w:szCs w:val="20"/>
          <w:bdr w:val="none" w:sz="0" w:space="0" w:color="auto"/>
        </w:rPr>
        <w:t>p-value</w:t>
      </w:r>
      <w:r w:rsidRPr="0092252D">
        <w:rPr>
          <w:rFonts w:ascii="Times New Roman" w:eastAsia="Times New Roman" w:hAnsi="Times New Roman" w:cs="Times New Roman"/>
          <w:color w:val="0E101A"/>
          <w:sz w:val="20"/>
          <w:szCs w:val="20"/>
          <w:bdr w:val="none" w:sz="0" w:space="0" w:color="auto"/>
        </w:rPr>
        <w:t xml:space="preserve">: 0.097) and less pronounced. </w:t>
      </w:r>
      <w:r w:rsidR="003109C9">
        <w:rPr>
          <w:rFonts w:ascii="Times New Roman" w:eastAsia="Times New Roman" w:hAnsi="Times New Roman" w:cs="Times New Roman"/>
          <w:color w:val="0E101A"/>
          <w:sz w:val="20"/>
          <w:szCs w:val="20"/>
          <w:bdr w:val="none" w:sz="0" w:space="0" w:color="auto"/>
        </w:rPr>
        <w:t>It</w:t>
      </w:r>
      <w:r w:rsidRPr="0092252D">
        <w:rPr>
          <w:rFonts w:ascii="Times New Roman" w:eastAsia="Times New Roman" w:hAnsi="Times New Roman" w:cs="Times New Roman"/>
          <w:color w:val="0E101A"/>
          <w:sz w:val="20"/>
          <w:szCs w:val="20"/>
          <w:bdr w:val="none" w:sz="0" w:space="0" w:color="auto"/>
        </w:rPr>
        <w:t xml:space="preserve"> explained only 9.0% of the community's variation.</w:t>
      </w:r>
    </w:p>
    <w:p w14:paraId="0C486979" w14:textId="7F9E1461" w:rsidR="00BB1D69" w:rsidRPr="00464544" w:rsidRDefault="00BB1D69" w:rsidP="00146F37">
      <w:pPr>
        <w:pStyle w:val="NormalWeb"/>
        <w:spacing w:before="120" w:beforeAutospacing="0" w:after="120" w:afterAutospacing="0" w:line="480" w:lineRule="auto"/>
        <w:rPr>
          <w:color w:val="0E101A"/>
          <w:sz w:val="20"/>
          <w:szCs w:val="20"/>
          <w:lang w:val="en-US"/>
        </w:rPr>
      </w:pPr>
      <w:r w:rsidRPr="00464544">
        <w:rPr>
          <w:rStyle w:val="Strong"/>
          <w:color w:val="0E101A"/>
          <w:sz w:val="20"/>
          <w:szCs w:val="20"/>
          <w:lang w:val="en-US"/>
        </w:rPr>
        <w:t xml:space="preserve">Some fungal taxa are common in fruits with </w:t>
      </w:r>
      <w:r w:rsidR="007315F4">
        <w:rPr>
          <w:rStyle w:val="Strong"/>
          <w:color w:val="0E101A"/>
          <w:sz w:val="20"/>
          <w:szCs w:val="20"/>
          <w:lang w:val="en-US"/>
        </w:rPr>
        <w:t xml:space="preserve">severe </w:t>
      </w:r>
      <w:r w:rsidRPr="00464544">
        <w:rPr>
          <w:rStyle w:val="Strong"/>
          <w:color w:val="0E101A"/>
          <w:sz w:val="20"/>
          <w:szCs w:val="20"/>
          <w:lang w:val="en-US"/>
        </w:rPr>
        <w:t>lenticel damage</w:t>
      </w:r>
    </w:p>
    <w:p w14:paraId="385E0674" w14:textId="630C9568" w:rsidR="009C0D35" w:rsidRDefault="00B931A7" w:rsidP="006D219F">
      <w:pPr>
        <w:pStyle w:val="NormalWeb"/>
        <w:spacing w:before="120" w:beforeAutospacing="0" w:after="120" w:afterAutospacing="0" w:line="480" w:lineRule="auto"/>
        <w:jc w:val="both"/>
        <w:rPr>
          <w:color w:val="0E101A"/>
          <w:sz w:val="20"/>
          <w:szCs w:val="20"/>
          <w:lang w:val="en-US"/>
        </w:rPr>
      </w:pPr>
      <w:r w:rsidRPr="00464544">
        <w:rPr>
          <w:sz w:val="20"/>
          <w:szCs w:val="20"/>
          <w:lang w:val="en-US"/>
        </w:rPr>
        <w:t xml:space="preserve">Two phyla, 23 classes, 67 orders, 168 families, and 278 genera composed the fungal communities of avocados cv. Hass. Many of these taxa (17 classes, 34 orders, 74 families, and 97 genera) were shared between fruits regardless of the farm or damage severity (Supplementary </w:t>
      </w:r>
      <w:r w:rsidR="00464544">
        <w:rPr>
          <w:sz w:val="20"/>
          <w:szCs w:val="20"/>
          <w:lang w:val="en-US"/>
        </w:rPr>
        <w:t>Fi</w:t>
      </w:r>
      <w:r w:rsidRPr="00464544">
        <w:rPr>
          <w:sz w:val="20"/>
          <w:szCs w:val="20"/>
          <w:lang w:val="en-US"/>
        </w:rPr>
        <w:t>g</w:t>
      </w:r>
      <w:r w:rsidR="00464544">
        <w:rPr>
          <w:sz w:val="20"/>
          <w:szCs w:val="20"/>
          <w:lang w:val="en-US"/>
        </w:rPr>
        <w:t>.</w:t>
      </w:r>
      <w:r w:rsidRPr="00464544">
        <w:rPr>
          <w:sz w:val="20"/>
          <w:szCs w:val="20"/>
          <w:lang w:val="en-US"/>
        </w:rPr>
        <w:t xml:space="preserve"> 2). On the other hand, few taxa were unique to the fungal communities of </w:t>
      </w:r>
      <w:r w:rsidR="002E7252">
        <w:rPr>
          <w:sz w:val="20"/>
          <w:szCs w:val="20"/>
          <w:lang w:val="en-US"/>
        </w:rPr>
        <w:t>severely</w:t>
      </w:r>
      <w:r w:rsidR="007315F4">
        <w:rPr>
          <w:sz w:val="20"/>
          <w:szCs w:val="20"/>
          <w:lang w:val="en-US"/>
        </w:rPr>
        <w:t xml:space="preserve"> damage</w:t>
      </w:r>
      <w:r w:rsidR="003F6FC7">
        <w:rPr>
          <w:sz w:val="20"/>
          <w:szCs w:val="20"/>
          <w:lang w:val="en-US"/>
        </w:rPr>
        <w:t>d</w:t>
      </w:r>
      <w:r w:rsidR="007315F4">
        <w:rPr>
          <w:sz w:val="20"/>
          <w:szCs w:val="20"/>
          <w:lang w:val="en-US"/>
        </w:rPr>
        <w:t xml:space="preserve"> </w:t>
      </w:r>
      <w:r w:rsidRPr="00464544">
        <w:rPr>
          <w:sz w:val="20"/>
          <w:szCs w:val="20"/>
          <w:lang w:val="en-US"/>
        </w:rPr>
        <w:t xml:space="preserve">fruits (Supplementary </w:t>
      </w:r>
      <w:r w:rsidR="00464544">
        <w:rPr>
          <w:sz w:val="20"/>
          <w:szCs w:val="20"/>
          <w:lang w:val="en-US"/>
        </w:rPr>
        <w:t>F</w:t>
      </w:r>
      <w:r w:rsidRPr="00464544">
        <w:rPr>
          <w:sz w:val="20"/>
          <w:szCs w:val="20"/>
          <w:lang w:val="en-US"/>
        </w:rPr>
        <w:t>ig</w:t>
      </w:r>
      <w:r w:rsidR="00464544">
        <w:rPr>
          <w:sz w:val="20"/>
          <w:szCs w:val="20"/>
          <w:lang w:val="en-US"/>
        </w:rPr>
        <w:t>.</w:t>
      </w:r>
      <w:r w:rsidRPr="00464544">
        <w:rPr>
          <w:sz w:val="20"/>
          <w:szCs w:val="20"/>
          <w:lang w:val="en-US"/>
        </w:rPr>
        <w:t xml:space="preserve"> 2</w:t>
      </w:r>
      <w:r w:rsidR="00F500E1">
        <w:rPr>
          <w:sz w:val="20"/>
          <w:szCs w:val="20"/>
          <w:lang w:val="en-US"/>
        </w:rPr>
        <w:t xml:space="preserve">). </w:t>
      </w:r>
      <w:r w:rsidR="00B5727D">
        <w:rPr>
          <w:sz w:val="20"/>
          <w:szCs w:val="20"/>
          <w:lang w:val="en-US"/>
        </w:rPr>
        <w:t>One comm</w:t>
      </w:r>
      <w:r w:rsidR="003F6FC7">
        <w:rPr>
          <w:sz w:val="20"/>
          <w:szCs w:val="20"/>
          <w:lang w:val="en-US"/>
        </w:rPr>
        <w:t>o</w:t>
      </w:r>
      <w:r w:rsidR="00B5727D">
        <w:rPr>
          <w:sz w:val="20"/>
          <w:szCs w:val="20"/>
          <w:lang w:val="en-US"/>
        </w:rPr>
        <w:t>nality between these</w:t>
      </w:r>
      <w:r w:rsidR="00F500E1">
        <w:rPr>
          <w:sz w:val="20"/>
          <w:szCs w:val="20"/>
          <w:lang w:val="en-US"/>
        </w:rPr>
        <w:t xml:space="preserve"> f</w:t>
      </w:r>
      <w:r w:rsidR="002E7252">
        <w:rPr>
          <w:sz w:val="20"/>
          <w:szCs w:val="20"/>
          <w:lang w:val="en-US"/>
        </w:rPr>
        <w:t>ruits</w:t>
      </w:r>
      <w:r w:rsidRPr="008070FF">
        <w:rPr>
          <w:sz w:val="20"/>
          <w:szCs w:val="20"/>
          <w:lang w:val="en-US"/>
        </w:rPr>
        <w:t xml:space="preserve"> </w:t>
      </w:r>
      <w:r w:rsidR="00B5727D">
        <w:rPr>
          <w:sz w:val="20"/>
          <w:szCs w:val="20"/>
          <w:lang w:val="en-US"/>
        </w:rPr>
        <w:t xml:space="preserve">was their </w:t>
      </w:r>
      <w:r w:rsidR="00BB1D69" w:rsidRPr="008070FF">
        <w:rPr>
          <w:color w:val="0E101A"/>
          <w:sz w:val="20"/>
          <w:szCs w:val="20"/>
          <w:lang w:val="en-US"/>
        </w:rPr>
        <w:t xml:space="preserve">increased relative abundances of </w:t>
      </w:r>
      <w:r w:rsidR="006B1A9F" w:rsidRPr="008070FF">
        <w:rPr>
          <w:color w:val="0E101A"/>
          <w:sz w:val="20"/>
          <w:szCs w:val="20"/>
          <w:lang w:val="en-US"/>
        </w:rPr>
        <w:t xml:space="preserve">Ascomycetes </w:t>
      </w:r>
      <w:r w:rsidR="00F500E1">
        <w:rPr>
          <w:color w:val="0E101A"/>
          <w:sz w:val="20"/>
          <w:szCs w:val="20"/>
          <w:lang w:val="en-US"/>
        </w:rPr>
        <w:t>(</w:t>
      </w:r>
      <w:r w:rsidR="00F500E1" w:rsidRPr="008070FF">
        <w:rPr>
          <w:color w:val="0E101A"/>
          <w:sz w:val="20"/>
          <w:szCs w:val="20"/>
          <w:lang w:val="en-US"/>
        </w:rPr>
        <w:t>between 36.2 % and 73.7 %</w:t>
      </w:r>
      <w:r w:rsidR="006D219F">
        <w:rPr>
          <w:color w:val="0E101A"/>
          <w:sz w:val="20"/>
          <w:szCs w:val="20"/>
          <w:lang w:val="en-US"/>
        </w:rPr>
        <w:t>)</w:t>
      </w:r>
      <w:r w:rsidR="00B5727D">
        <w:rPr>
          <w:color w:val="0E101A"/>
          <w:sz w:val="20"/>
          <w:szCs w:val="20"/>
          <w:lang w:val="en-US"/>
        </w:rPr>
        <w:t xml:space="preserve">, compared with </w:t>
      </w:r>
      <w:r w:rsidR="00F500E1">
        <w:rPr>
          <w:color w:val="0E101A"/>
          <w:sz w:val="20"/>
          <w:szCs w:val="20"/>
          <w:lang w:val="en-US"/>
        </w:rPr>
        <w:t>mildly damage</w:t>
      </w:r>
      <w:r w:rsidR="003F6FC7">
        <w:rPr>
          <w:color w:val="0E101A"/>
          <w:sz w:val="20"/>
          <w:szCs w:val="20"/>
          <w:lang w:val="en-US"/>
        </w:rPr>
        <w:t>d</w:t>
      </w:r>
      <w:r w:rsidR="00F500E1">
        <w:rPr>
          <w:color w:val="0E101A"/>
          <w:sz w:val="20"/>
          <w:szCs w:val="20"/>
          <w:lang w:val="en-US"/>
        </w:rPr>
        <w:t xml:space="preserve"> </w:t>
      </w:r>
      <w:r w:rsidR="00F500E1" w:rsidRPr="008070FF">
        <w:rPr>
          <w:color w:val="0E101A"/>
          <w:sz w:val="20"/>
          <w:szCs w:val="20"/>
          <w:lang w:val="en-US"/>
        </w:rPr>
        <w:t>fruits</w:t>
      </w:r>
      <w:r w:rsidR="00F500E1">
        <w:rPr>
          <w:color w:val="0E101A"/>
          <w:sz w:val="20"/>
          <w:szCs w:val="20"/>
          <w:lang w:val="en-US"/>
        </w:rPr>
        <w:t xml:space="preserve"> (between </w:t>
      </w:r>
      <w:r w:rsidR="00BB1D69" w:rsidRPr="008070FF">
        <w:rPr>
          <w:color w:val="0E101A"/>
          <w:sz w:val="20"/>
          <w:szCs w:val="20"/>
          <w:lang w:val="en-US"/>
        </w:rPr>
        <w:t>17.8 % and 59.9 %) (</w:t>
      </w:r>
      <w:r w:rsidR="00BB1D69" w:rsidRPr="008070FF">
        <w:rPr>
          <w:i/>
          <w:iCs/>
          <w:color w:val="0E101A"/>
          <w:sz w:val="20"/>
          <w:szCs w:val="20"/>
          <w:lang w:val="en-US"/>
        </w:rPr>
        <w:t>p-value</w:t>
      </w:r>
      <w:r w:rsidR="00BB1D69" w:rsidRPr="008070FF">
        <w:rPr>
          <w:color w:val="0E101A"/>
          <w:sz w:val="20"/>
          <w:szCs w:val="20"/>
          <w:lang w:val="en-US"/>
        </w:rPr>
        <w:t>: 0.001</w:t>
      </w:r>
      <w:r w:rsidR="00F500E1">
        <w:rPr>
          <w:color w:val="0E101A"/>
          <w:sz w:val="20"/>
          <w:szCs w:val="20"/>
          <w:lang w:val="en-US"/>
        </w:rPr>
        <w:t xml:space="preserve">, </w:t>
      </w:r>
      <w:r w:rsidR="00F500E1" w:rsidRPr="008070FF">
        <w:rPr>
          <w:color w:val="0E101A"/>
          <w:sz w:val="20"/>
          <w:szCs w:val="20"/>
          <w:lang w:val="en-US"/>
        </w:rPr>
        <w:t>Fig</w:t>
      </w:r>
      <w:r w:rsidR="00F500E1">
        <w:rPr>
          <w:color w:val="0E101A"/>
          <w:sz w:val="20"/>
          <w:szCs w:val="20"/>
          <w:lang w:val="en-US"/>
        </w:rPr>
        <w:t>.</w:t>
      </w:r>
      <w:r w:rsidR="00F500E1" w:rsidRPr="008070FF">
        <w:rPr>
          <w:color w:val="0E101A"/>
          <w:sz w:val="20"/>
          <w:szCs w:val="20"/>
          <w:lang w:val="en-US"/>
        </w:rPr>
        <w:t xml:space="preserve"> 5</w:t>
      </w:r>
      <w:r w:rsidR="00AD1A78">
        <w:rPr>
          <w:color w:val="0E101A"/>
          <w:sz w:val="20"/>
          <w:szCs w:val="20"/>
          <w:lang w:val="en-US"/>
        </w:rPr>
        <w:t>a</w:t>
      </w:r>
      <w:r w:rsidR="00BB1D69" w:rsidRPr="008070FF">
        <w:rPr>
          <w:color w:val="0E101A"/>
          <w:sz w:val="20"/>
          <w:szCs w:val="20"/>
          <w:lang w:val="en-US"/>
        </w:rPr>
        <w:t xml:space="preserve">). The opposite occurred for </w:t>
      </w:r>
      <w:r w:rsidR="00DB715C">
        <w:rPr>
          <w:color w:val="0E101A"/>
          <w:sz w:val="20"/>
          <w:szCs w:val="20"/>
          <w:lang w:val="en-US"/>
        </w:rPr>
        <w:t>B</w:t>
      </w:r>
      <w:r w:rsidR="00BB1D69" w:rsidRPr="008070FF">
        <w:rPr>
          <w:color w:val="0E101A"/>
          <w:sz w:val="20"/>
          <w:szCs w:val="20"/>
          <w:lang w:val="en-US"/>
        </w:rPr>
        <w:t>asidiomycetes</w:t>
      </w:r>
      <w:r w:rsidR="00E736D5">
        <w:rPr>
          <w:color w:val="0E101A"/>
          <w:sz w:val="20"/>
          <w:szCs w:val="20"/>
          <w:lang w:val="en-US"/>
        </w:rPr>
        <w:t xml:space="preserve"> which</w:t>
      </w:r>
      <w:r w:rsidR="00D31C8E" w:rsidRPr="008070FF">
        <w:rPr>
          <w:color w:val="0E101A"/>
          <w:sz w:val="20"/>
          <w:szCs w:val="20"/>
          <w:lang w:val="en-US"/>
        </w:rPr>
        <w:t xml:space="preserve"> </w:t>
      </w:r>
      <w:r w:rsidR="00BB1D69" w:rsidRPr="008070FF">
        <w:rPr>
          <w:color w:val="0E101A"/>
          <w:sz w:val="20"/>
          <w:szCs w:val="20"/>
          <w:lang w:val="en-US"/>
        </w:rPr>
        <w:t>relative abundances</w:t>
      </w:r>
      <w:r w:rsidR="006D219F">
        <w:rPr>
          <w:color w:val="0E101A"/>
          <w:sz w:val="20"/>
          <w:szCs w:val="20"/>
          <w:lang w:val="en-US"/>
        </w:rPr>
        <w:t xml:space="preserve"> were higher in mildly damage </w:t>
      </w:r>
      <w:r w:rsidR="006D219F" w:rsidRPr="008070FF">
        <w:rPr>
          <w:color w:val="0E101A"/>
          <w:sz w:val="20"/>
          <w:szCs w:val="20"/>
          <w:lang w:val="en-US"/>
        </w:rPr>
        <w:t xml:space="preserve">fruits </w:t>
      </w:r>
      <w:r w:rsidR="006D219F">
        <w:rPr>
          <w:color w:val="0E101A"/>
          <w:sz w:val="20"/>
          <w:szCs w:val="20"/>
          <w:lang w:val="en-US"/>
        </w:rPr>
        <w:t>(between</w:t>
      </w:r>
      <w:r w:rsidR="006D219F" w:rsidRPr="008070FF">
        <w:rPr>
          <w:color w:val="0E101A"/>
          <w:sz w:val="20"/>
          <w:szCs w:val="20"/>
          <w:lang w:val="en-US"/>
        </w:rPr>
        <w:t>15.4 % and 49.6 %</w:t>
      </w:r>
      <w:r w:rsidR="006D219F">
        <w:rPr>
          <w:color w:val="0E101A"/>
          <w:sz w:val="20"/>
          <w:szCs w:val="20"/>
          <w:lang w:val="en-US"/>
        </w:rPr>
        <w:t xml:space="preserve">), compared with </w:t>
      </w:r>
      <w:r w:rsidR="00DB715C" w:rsidRPr="008070FF">
        <w:rPr>
          <w:color w:val="0E101A"/>
          <w:sz w:val="20"/>
          <w:szCs w:val="20"/>
          <w:lang w:val="en-US"/>
        </w:rPr>
        <w:t>fruits with severe damages</w:t>
      </w:r>
      <w:r w:rsidR="00F500E1">
        <w:rPr>
          <w:color w:val="0E101A"/>
          <w:sz w:val="20"/>
          <w:szCs w:val="20"/>
          <w:lang w:val="en-US"/>
        </w:rPr>
        <w:t xml:space="preserve"> (</w:t>
      </w:r>
      <w:r w:rsidR="00F500E1" w:rsidRPr="008070FF">
        <w:rPr>
          <w:color w:val="0E101A"/>
          <w:sz w:val="20"/>
          <w:szCs w:val="20"/>
          <w:lang w:val="en-US"/>
        </w:rPr>
        <w:t xml:space="preserve">between 2.6 % to 21.5 </w:t>
      </w:r>
      <w:proofErr w:type="gramStart"/>
      <w:r w:rsidR="00F500E1" w:rsidRPr="008070FF">
        <w:rPr>
          <w:color w:val="0E101A"/>
          <w:sz w:val="20"/>
          <w:szCs w:val="20"/>
          <w:lang w:val="en-US"/>
        </w:rPr>
        <w:t>%</w:t>
      </w:r>
      <w:r w:rsidR="00F500E1">
        <w:rPr>
          <w:color w:val="0E101A"/>
          <w:sz w:val="20"/>
          <w:szCs w:val="20"/>
          <w:lang w:val="en-US"/>
        </w:rPr>
        <w:t>)</w:t>
      </w:r>
      <w:r w:rsidR="00DB715C">
        <w:rPr>
          <w:color w:val="0E101A"/>
          <w:sz w:val="20"/>
          <w:szCs w:val="20"/>
          <w:lang w:val="en-US"/>
        </w:rPr>
        <w:t xml:space="preserve">  </w:t>
      </w:r>
      <w:r w:rsidR="00DB715C" w:rsidRPr="008070FF">
        <w:rPr>
          <w:color w:val="0E101A"/>
          <w:sz w:val="20"/>
          <w:szCs w:val="20"/>
          <w:lang w:val="en-US"/>
        </w:rPr>
        <w:t>(</w:t>
      </w:r>
      <w:proofErr w:type="gramEnd"/>
      <w:r w:rsidR="00DB715C" w:rsidRPr="008070FF">
        <w:rPr>
          <w:i/>
          <w:iCs/>
          <w:color w:val="0E101A"/>
          <w:sz w:val="20"/>
          <w:szCs w:val="20"/>
          <w:lang w:val="en-US"/>
        </w:rPr>
        <w:t>p-value</w:t>
      </w:r>
      <w:r w:rsidR="00DB715C" w:rsidRPr="008070FF">
        <w:rPr>
          <w:color w:val="0E101A"/>
          <w:sz w:val="20"/>
          <w:szCs w:val="20"/>
          <w:lang w:val="en-US"/>
        </w:rPr>
        <w:t>: 0.004</w:t>
      </w:r>
      <w:r w:rsidR="00F500E1">
        <w:rPr>
          <w:color w:val="0E101A"/>
          <w:sz w:val="20"/>
          <w:szCs w:val="20"/>
          <w:lang w:val="en-US"/>
        </w:rPr>
        <w:t xml:space="preserve">, </w:t>
      </w:r>
      <w:r w:rsidR="00F500E1" w:rsidRPr="008070FF">
        <w:rPr>
          <w:color w:val="0E101A"/>
          <w:sz w:val="20"/>
          <w:szCs w:val="20"/>
          <w:lang w:val="en-US"/>
        </w:rPr>
        <w:t>Fig</w:t>
      </w:r>
      <w:r w:rsidR="00F500E1">
        <w:rPr>
          <w:color w:val="0E101A"/>
          <w:sz w:val="20"/>
          <w:szCs w:val="20"/>
          <w:lang w:val="en-US"/>
        </w:rPr>
        <w:t>.</w:t>
      </w:r>
      <w:r w:rsidR="00F500E1" w:rsidRPr="008070FF">
        <w:rPr>
          <w:color w:val="0E101A"/>
          <w:sz w:val="20"/>
          <w:szCs w:val="20"/>
          <w:lang w:val="en-US"/>
        </w:rPr>
        <w:t xml:space="preserve"> 5</w:t>
      </w:r>
      <w:r w:rsidR="00AD1A78">
        <w:rPr>
          <w:color w:val="0E101A"/>
          <w:sz w:val="20"/>
          <w:szCs w:val="20"/>
          <w:lang w:val="en-US"/>
        </w:rPr>
        <w:t>a</w:t>
      </w:r>
      <w:r w:rsidR="00DB715C" w:rsidRPr="008070FF">
        <w:rPr>
          <w:color w:val="0E101A"/>
          <w:sz w:val="20"/>
          <w:szCs w:val="20"/>
          <w:lang w:val="en-US"/>
        </w:rPr>
        <w:t>)</w:t>
      </w:r>
      <w:r w:rsidR="00BB1D69" w:rsidRPr="008070FF">
        <w:rPr>
          <w:color w:val="0E101A"/>
          <w:sz w:val="20"/>
          <w:szCs w:val="20"/>
          <w:lang w:val="en-US"/>
        </w:rPr>
        <w:t>.</w:t>
      </w:r>
      <w:r w:rsidR="00D31C8E">
        <w:rPr>
          <w:color w:val="0E101A"/>
          <w:sz w:val="20"/>
          <w:szCs w:val="20"/>
          <w:lang w:val="en-US"/>
        </w:rPr>
        <w:t xml:space="preserve"> </w:t>
      </w:r>
    </w:p>
    <w:p w14:paraId="7B8A77C4" w14:textId="351A24CD" w:rsidR="00BB1D69" w:rsidRPr="008070FF" w:rsidRDefault="009C0D35" w:rsidP="00146F37">
      <w:pPr>
        <w:pStyle w:val="NormalWeb"/>
        <w:spacing w:before="120" w:beforeAutospacing="0" w:after="120" w:afterAutospacing="0" w:line="480" w:lineRule="auto"/>
        <w:jc w:val="both"/>
        <w:rPr>
          <w:color w:val="0E101A"/>
          <w:sz w:val="20"/>
          <w:szCs w:val="20"/>
          <w:lang w:val="en-US"/>
        </w:rPr>
      </w:pPr>
      <w:r>
        <w:rPr>
          <w:color w:val="0E101A"/>
          <w:sz w:val="20"/>
          <w:szCs w:val="20"/>
          <w:lang w:val="en-US"/>
        </w:rPr>
        <w:t xml:space="preserve">Genera in these </w:t>
      </w:r>
      <w:r w:rsidR="008070FF">
        <w:rPr>
          <w:color w:val="0E101A"/>
          <w:sz w:val="20"/>
          <w:szCs w:val="20"/>
          <w:lang w:val="en-US"/>
        </w:rPr>
        <w:t>A</w:t>
      </w:r>
      <w:r w:rsidR="00BB1D69" w:rsidRPr="008070FF">
        <w:rPr>
          <w:color w:val="0E101A"/>
          <w:sz w:val="20"/>
          <w:szCs w:val="20"/>
          <w:lang w:val="en-US"/>
        </w:rPr>
        <w:t xml:space="preserve">scomycetes and </w:t>
      </w:r>
      <w:r w:rsidR="008070FF">
        <w:rPr>
          <w:color w:val="0E101A"/>
          <w:sz w:val="20"/>
          <w:szCs w:val="20"/>
          <w:lang w:val="en-US"/>
        </w:rPr>
        <w:t>B</w:t>
      </w:r>
      <w:r w:rsidR="00BB1D69" w:rsidRPr="008070FF">
        <w:rPr>
          <w:color w:val="0E101A"/>
          <w:sz w:val="20"/>
          <w:szCs w:val="20"/>
          <w:lang w:val="en-US"/>
        </w:rPr>
        <w:t xml:space="preserve">asidiomycetes communities </w:t>
      </w:r>
      <w:r>
        <w:rPr>
          <w:color w:val="0E101A"/>
          <w:sz w:val="20"/>
          <w:szCs w:val="20"/>
          <w:lang w:val="en-US"/>
        </w:rPr>
        <w:t xml:space="preserve">depended </w:t>
      </w:r>
      <w:r w:rsidR="00BB1D69" w:rsidRPr="008070FF">
        <w:rPr>
          <w:color w:val="0E101A"/>
          <w:sz w:val="20"/>
          <w:szCs w:val="20"/>
          <w:lang w:val="en-US"/>
        </w:rPr>
        <w:t xml:space="preserve">on the farm and </w:t>
      </w:r>
      <w:r w:rsidR="004C51B5">
        <w:rPr>
          <w:color w:val="0E101A"/>
          <w:sz w:val="20"/>
          <w:szCs w:val="20"/>
          <w:lang w:val="en-US"/>
        </w:rPr>
        <w:t xml:space="preserve">damage </w:t>
      </w:r>
      <w:r w:rsidR="00DB715C">
        <w:rPr>
          <w:color w:val="0E101A"/>
          <w:sz w:val="20"/>
          <w:szCs w:val="20"/>
          <w:lang w:val="en-US"/>
        </w:rPr>
        <w:t>extent</w:t>
      </w:r>
      <w:r w:rsidR="00BB1D69" w:rsidRPr="008070FF">
        <w:rPr>
          <w:color w:val="0E101A"/>
          <w:sz w:val="20"/>
          <w:szCs w:val="20"/>
          <w:lang w:val="en-US"/>
        </w:rPr>
        <w:t xml:space="preserve"> (Fig</w:t>
      </w:r>
      <w:r w:rsidR="008070FF">
        <w:rPr>
          <w:color w:val="0E101A"/>
          <w:sz w:val="20"/>
          <w:szCs w:val="20"/>
          <w:lang w:val="en-US"/>
        </w:rPr>
        <w:t>.</w:t>
      </w:r>
      <w:r w:rsidR="00BB1D69" w:rsidRPr="008070FF">
        <w:rPr>
          <w:color w:val="0E101A"/>
          <w:sz w:val="20"/>
          <w:szCs w:val="20"/>
          <w:lang w:val="en-US"/>
        </w:rPr>
        <w:t xml:space="preserve"> 5</w:t>
      </w:r>
      <w:r w:rsidR="00AD1A78">
        <w:rPr>
          <w:color w:val="0E101A"/>
          <w:sz w:val="20"/>
          <w:szCs w:val="20"/>
          <w:lang w:val="en-US"/>
        </w:rPr>
        <w:t>b</w:t>
      </w:r>
      <w:r w:rsidR="00BB1D69" w:rsidRPr="008070FF">
        <w:rPr>
          <w:color w:val="0E101A"/>
          <w:sz w:val="20"/>
          <w:szCs w:val="20"/>
          <w:lang w:val="en-US"/>
        </w:rPr>
        <w:t xml:space="preserve"> and 5</w:t>
      </w:r>
      <w:r w:rsidR="00AD1A78">
        <w:rPr>
          <w:color w:val="0E101A"/>
          <w:sz w:val="20"/>
          <w:szCs w:val="20"/>
          <w:lang w:val="en-US"/>
        </w:rPr>
        <w:t>c</w:t>
      </w:r>
      <w:r w:rsidR="00BB1D69" w:rsidRPr="008070FF">
        <w:rPr>
          <w:color w:val="0E101A"/>
          <w:sz w:val="20"/>
          <w:szCs w:val="20"/>
          <w:lang w:val="en-US"/>
        </w:rPr>
        <w:t xml:space="preserve">). However, some trends occurred between farms. The </w:t>
      </w:r>
      <w:r w:rsidR="008070FF">
        <w:rPr>
          <w:color w:val="0E101A"/>
          <w:sz w:val="20"/>
          <w:szCs w:val="20"/>
          <w:lang w:val="en-US"/>
        </w:rPr>
        <w:t>A</w:t>
      </w:r>
      <w:r w:rsidR="00BB1D69" w:rsidRPr="008070FF">
        <w:rPr>
          <w:color w:val="0E101A"/>
          <w:sz w:val="20"/>
          <w:szCs w:val="20"/>
          <w:lang w:val="en-US"/>
        </w:rPr>
        <w:t xml:space="preserve">scomycete genera </w:t>
      </w:r>
      <w:proofErr w:type="spellStart"/>
      <w:r w:rsidR="00BB1D69" w:rsidRPr="008070FF">
        <w:rPr>
          <w:i/>
          <w:iCs/>
          <w:color w:val="0E101A"/>
          <w:sz w:val="20"/>
          <w:szCs w:val="20"/>
          <w:lang w:val="en-US"/>
        </w:rPr>
        <w:t>Trichomerium</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Pseudocercospora</w:t>
      </w:r>
      <w:proofErr w:type="spellEnd"/>
      <w:r w:rsidR="00BB1D69" w:rsidRPr="008070FF">
        <w:rPr>
          <w:color w:val="0E101A"/>
          <w:sz w:val="20"/>
          <w:szCs w:val="20"/>
          <w:lang w:val="en-US"/>
        </w:rPr>
        <w:t xml:space="preserve">, and </w:t>
      </w:r>
      <w:r w:rsidR="00BB1D69" w:rsidRPr="008070FF">
        <w:rPr>
          <w:i/>
          <w:iCs/>
          <w:color w:val="0E101A"/>
          <w:sz w:val="20"/>
          <w:szCs w:val="20"/>
          <w:lang w:val="en-US"/>
        </w:rPr>
        <w:t>Colletotrichum</w:t>
      </w:r>
      <w:r w:rsidR="003F6FC7">
        <w:rPr>
          <w:i/>
          <w:iCs/>
          <w:color w:val="0E101A"/>
          <w:sz w:val="20"/>
          <w:szCs w:val="20"/>
          <w:lang w:val="en-US"/>
        </w:rPr>
        <w:t>,</w:t>
      </w:r>
      <w:r w:rsidR="00BB1D69" w:rsidRPr="008070FF">
        <w:rPr>
          <w:color w:val="0E101A"/>
          <w:sz w:val="20"/>
          <w:szCs w:val="20"/>
          <w:lang w:val="en-US"/>
        </w:rPr>
        <w:t xml:space="preserve"> had increased relative abundances in fruits with severe damages, while </w:t>
      </w:r>
      <w:proofErr w:type="spellStart"/>
      <w:r w:rsidR="00BB1D69" w:rsidRPr="008070FF">
        <w:rPr>
          <w:i/>
          <w:iCs/>
          <w:color w:val="0E101A"/>
          <w:sz w:val="20"/>
          <w:szCs w:val="20"/>
          <w:lang w:val="en-US"/>
        </w:rPr>
        <w:t>Hyphozyma</w:t>
      </w:r>
      <w:proofErr w:type="spellEnd"/>
      <w:r w:rsidR="00BB1D69" w:rsidRPr="008070FF">
        <w:rPr>
          <w:color w:val="0E101A"/>
          <w:sz w:val="20"/>
          <w:szCs w:val="20"/>
          <w:lang w:val="en-US"/>
        </w:rPr>
        <w:t xml:space="preserve"> and </w:t>
      </w:r>
      <w:r w:rsidR="00BB1D69" w:rsidRPr="008070FF">
        <w:rPr>
          <w:i/>
          <w:iCs/>
          <w:color w:val="0E101A"/>
          <w:sz w:val="20"/>
          <w:szCs w:val="20"/>
          <w:lang w:val="en-US"/>
        </w:rPr>
        <w:t>Cladosporium</w:t>
      </w:r>
      <w:r w:rsidR="00BB1D69" w:rsidRPr="008070FF">
        <w:rPr>
          <w:color w:val="0E101A"/>
          <w:sz w:val="20"/>
          <w:szCs w:val="20"/>
          <w:lang w:val="en-US"/>
        </w:rPr>
        <w:t xml:space="preserve"> in mildly damaged fruits (Fig</w:t>
      </w:r>
      <w:r w:rsidR="008070FF">
        <w:rPr>
          <w:color w:val="0E101A"/>
          <w:sz w:val="20"/>
          <w:szCs w:val="20"/>
          <w:lang w:val="en-US"/>
        </w:rPr>
        <w:t>.</w:t>
      </w:r>
      <w:r w:rsidR="00BB1D69" w:rsidRPr="008070FF">
        <w:rPr>
          <w:color w:val="0E101A"/>
          <w:sz w:val="20"/>
          <w:szCs w:val="20"/>
          <w:lang w:val="en-US"/>
        </w:rPr>
        <w:t xml:space="preserve"> 5</w:t>
      </w:r>
      <w:r w:rsidR="00AD1A78">
        <w:rPr>
          <w:color w:val="0E101A"/>
          <w:sz w:val="20"/>
          <w:szCs w:val="20"/>
          <w:lang w:val="en-US"/>
        </w:rPr>
        <w:t>b</w:t>
      </w:r>
      <w:r w:rsidR="00BB1D69" w:rsidRPr="008070FF">
        <w:rPr>
          <w:color w:val="0E101A"/>
          <w:sz w:val="20"/>
          <w:szCs w:val="20"/>
          <w:lang w:val="en-US"/>
        </w:rPr>
        <w:t>).</w:t>
      </w:r>
      <w:r w:rsidR="002A5350">
        <w:rPr>
          <w:color w:val="0E101A"/>
          <w:sz w:val="20"/>
          <w:szCs w:val="20"/>
          <w:lang w:val="en-US"/>
        </w:rPr>
        <w:t xml:space="preserve"> C</w:t>
      </w:r>
      <w:r w:rsidR="00BB1D69" w:rsidRPr="008070FF">
        <w:rPr>
          <w:color w:val="0E101A"/>
          <w:sz w:val="20"/>
          <w:szCs w:val="20"/>
          <w:lang w:val="en-US"/>
        </w:rPr>
        <w:t xml:space="preserve">onsidering each farm, the </w:t>
      </w:r>
      <w:r w:rsidR="008070FF">
        <w:rPr>
          <w:color w:val="0E101A"/>
          <w:sz w:val="20"/>
          <w:szCs w:val="20"/>
          <w:lang w:val="en-US"/>
        </w:rPr>
        <w:t>A</w:t>
      </w:r>
      <w:r w:rsidR="00BB1D69" w:rsidRPr="008070FF">
        <w:rPr>
          <w:color w:val="0E101A"/>
          <w:sz w:val="20"/>
          <w:szCs w:val="20"/>
          <w:lang w:val="en-US"/>
        </w:rPr>
        <w:t xml:space="preserve">scomycetes </w:t>
      </w:r>
      <w:proofErr w:type="spellStart"/>
      <w:r w:rsidR="00BB1D69" w:rsidRPr="008070FF">
        <w:rPr>
          <w:i/>
          <w:iCs/>
          <w:color w:val="0E101A"/>
          <w:sz w:val="20"/>
          <w:szCs w:val="20"/>
          <w:lang w:val="en-US"/>
        </w:rPr>
        <w:t>Pestalotiopsis</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Geastrumia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Cyphellophora</w:t>
      </w:r>
      <w:proofErr w:type="spellEnd"/>
      <w:r w:rsidR="00BB1D69" w:rsidRPr="008070FF">
        <w:rPr>
          <w:color w:val="0E101A"/>
          <w:sz w:val="20"/>
          <w:szCs w:val="20"/>
          <w:lang w:val="en-US"/>
        </w:rPr>
        <w:t xml:space="preserve"> and </w:t>
      </w:r>
      <w:proofErr w:type="spellStart"/>
      <w:r w:rsidR="00BB1D69" w:rsidRPr="008070FF">
        <w:rPr>
          <w:i/>
          <w:iCs/>
          <w:color w:val="0E101A"/>
          <w:sz w:val="20"/>
          <w:szCs w:val="20"/>
          <w:lang w:val="en-US"/>
        </w:rPr>
        <w:t>Chaetothyrina</w:t>
      </w:r>
      <w:proofErr w:type="spellEnd"/>
      <w:r w:rsidR="00BB1D69" w:rsidRPr="008070FF">
        <w:rPr>
          <w:color w:val="0E101A"/>
          <w:sz w:val="20"/>
          <w:szCs w:val="20"/>
          <w:lang w:val="en-US"/>
        </w:rPr>
        <w:t xml:space="preserve">, and </w:t>
      </w:r>
      <w:r w:rsidR="008070FF">
        <w:rPr>
          <w:color w:val="0E101A"/>
          <w:sz w:val="20"/>
          <w:szCs w:val="20"/>
          <w:lang w:val="en-US"/>
        </w:rPr>
        <w:t>B</w:t>
      </w:r>
      <w:r w:rsidR="00BB1D69" w:rsidRPr="008070FF">
        <w:rPr>
          <w:color w:val="0E101A"/>
          <w:sz w:val="20"/>
          <w:szCs w:val="20"/>
          <w:lang w:val="en-US"/>
        </w:rPr>
        <w:t xml:space="preserve">asidiomycetes </w:t>
      </w:r>
      <w:proofErr w:type="spellStart"/>
      <w:r w:rsidR="00BB1D69" w:rsidRPr="008070FF">
        <w:rPr>
          <w:i/>
          <w:iCs/>
          <w:color w:val="0E101A"/>
          <w:sz w:val="20"/>
          <w:szCs w:val="20"/>
          <w:lang w:val="en-US"/>
        </w:rPr>
        <w:t>Saitozyma</w:t>
      </w:r>
      <w:proofErr w:type="spellEnd"/>
      <w:r w:rsidR="00BB1D69" w:rsidRPr="008070FF">
        <w:rPr>
          <w:color w:val="0E101A"/>
          <w:sz w:val="20"/>
          <w:szCs w:val="20"/>
          <w:lang w:val="en-US"/>
        </w:rPr>
        <w:t xml:space="preserve">, </w:t>
      </w:r>
      <w:r w:rsidR="00BB1D69" w:rsidRPr="008070FF">
        <w:rPr>
          <w:i/>
          <w:iCs/>
          <w:color w:val="0E101A"/>
          <w:sz w:val="20"/>
          <w:szCs w:val="20"/>
          <w:lang w:val="en-US"/>
        </w:rPr>
        <w:t>Meira</w:t>
      </w:r>
      <w:r w:rsidR="00BB1D69" w:rsidRPr="008070FF">
        <w:rPr>
          <w:color w:val="0E101A"/>
          <w:sz w:val="20"/>
          <w:szCs w:val="20"/>
          <w:lang w:val="en-US"/>
        </w:rPr>
        <w:t xml:space="preserve">, </w:t>
      </w:r>
      <w:proofErr w:type="spellStart"/>
      <w:r w:rsidR="00BB1D69" w:rsidRPr="008070FF">
        <w:rPr>
          <w:i/>
          <w:iCs/>
          <w:color w:val="0E101A"/>
          <w:sz w:val="20"/>
          <w:szCs w:val="20"/>
          <w:lang w:val="en-US"/>
        </w:rPr>
        <w:t>Ceraceosorus</w:t>
      </w:r>
      <w:proofErr w:type="spellEnd"/>
      <w:r w:rsidR="00BB1D69" w:rsidRPr="008070FF">
        <w:rPr>
          <w:color w:val="0E101A"/>
          <w:sz w:val="20"/>
          <w:szCs w:val="20"/>
          <w:lang w:val="en-US"/>
        </w:rPr>
        <w:t xml:space="preserve">, and </w:t>
      </w:r>
      <w:proofErr w:type="spellStart"/>
      <w:r w:rsidR="00BB1D69" w:rsidRPr="008070FF">
        <w:rPr>
          <w:i/>
          <w:iCs/>
          <w:color w:val="0E101A"/>
          <w:sz w:val="20"/>
          <w:szCs w:val="20"/>
          <w:lang w:val="en-US"/>
        </w:rPr>
        <w:t>Bulleribasidium</w:t>
      </w:r>
      <w:proofErr w:type="spellEnd"/>
      <w:r w:rsidR="00BB1D69" w:rsidRPr="008070FF">
        <w:rPr>
          <w:color w:val="0E101A"/>
          <w:sz w:val="20"/>
          <w:szCs w:val="20"/>
          <w:lang w:val="en-US"/>
        </w:rPr>
        <w:t xml:space="preserve"> were increased in El </w:t>
      </w:r>
      <w:proofErr w:type="spellStart"/>
      <w:r w:rsidR="00BB1D69" w:rsidRPr="008070FF">
        <w:rPr>
          <w:color w:val="0E101A"/>
          <w:sz w:val="20"/>
          <w:szCs w:val="20"/>
          <w:lang w:val="en-US"/>
        </w:rPr>
        <w:t>Siani</w:t>
      </w:r>
      <w:proofErr w:type="spellEnd"/>
      <w:r w:rsidR="00BB1D69" w:rsidRPr="008070FF">
        <w:rPr>
          <w:color w:val="0E101A"/>
          <w:sz w:val="20"/>
          <w:szCs w:val="20"/>
          <w:lang w:val="en-US"/>
        </w:rPr>
        <w:t xml:space="preserve"> fruits with severe damage (Fig</w:t>
      </w:r>
      <w:r w:rsidR="008070FF">
        <w:rPr>
          <w:color w:val="0E101A"/>
          <w:sz w:val="20"/>
          <w:szCs w:val="20"/>
          <w:lang w:val="en-US"/>
        </w:rPr>
        <w:t>.</w:t>
      </w:r>
      <w:r w:rsidR="00BB1D69" w:rsidRPr="008070FF">
        <w:rPr>
          <w:color w:val="0E101A"/>
          <w:sz w:val="20"/>
          <w:szCs w:val="20"/>
          <w:lang w:val="en-US"/>
        </w:rPr>
        <w:t xml:space="preserve"> 5</w:t>
      </w:r>
      <w:r w:rsidR="00AD1A78">
        <w:rPr>
          <w:color w:val="0E101A"/>
          <w:sz w:val="20"/>
          <w:szCs w:val="20"/>
          <w:lang w:val="en-US"/>
        </w:rPr>
        <w:t>b</w:t>
      </w:r>
      <w:r w:rsidR="00BB1D69" w:rsidRPr="008070FF">
        <w:rPr>
          <w:color w:val="0E101A"/>
          <w:sz w:val="20"/>
          <w:szCs w:val="20"/>
          <w:lang w:val="en-US"/>
        </w:rPr>
        <w:t xml:space="preserve"> and 5</w:t>
      </w:r>
      <w:r w:rsidR="00AD1A78">
        <w:rPr>
          <w:color w:val="0E101A"/>
          <w:sz w:val="20"/>
          <w:szCs w:val="20"/>
          <w:lang w:val="en-US"/>
        </w:rPr>
        <w:t>c</w:t>
      </w:r>
      <w:r w:rsidR="00BB1D69" w:rsidRPr="008070FF">
        <w:rPr>
          <w:color w:val="0E101A"/>
          <w:sz w:val="20"/>
          <w:szCs w:val="20"/>
          <w:lang w:val="en-US"/>
        </w:rPr>
        <w:t xml:space="preserve">). Whereas </w:t>
      </w:r>
      <w:r w:rsidR="008070FF">
        <w:rPr>
          <w:color w:val="0E101A"/>
          <w:sz w:val="20"/>
          <w:szCs w:val="20"/>
          <w:lang w:val="en-US"/>
        </w:rPr>
        <w:t>A</w:t>
      </w:r>
      <w:r w:rsidR="00BB1D69" w:rsidRPr="008070FF">
        <w:rPr>
          <w:color w:val="0E101A"/>
          <w:sz w:val="20"/>
          <w:szCs w:val="20"/>
          <w:lang w:val="en-US"/>
        </w:rPr>
        <w:t xml:space="preserve">scomycetes </w:t>
      </w:r>
      <w:proofErr w:type="spellStart"/>
      <w:r w:rsidR="00BB1D69" w:rsidRPr="008070FF">
        <w:rPr>
          <w:i/>
          <w:iCs/>
          <w:color w:val="0E101A"/>
          <w:sz w:val="20"/>
          <w:szCs w:val="20"/>
          <w:lang w:val="en-US"/>
        </w:rPr>
        <w:t>Setophoma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Pleurophoma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Meyerrozyma</w:t>
      </w:r>
      <w:proofErr w:type="spellEnd"/>
      <w:r w:rsidR="00BB1D69" w:rsidRPr="008070FF">
        <w:rPr>
          <w:color w:val="0E101A"/>
          <w:sz w:val="20"/>
          <w:szCs w:val="20"/>
          <w:lang w:val="en-US"/>
        </w:rPr>
        <w:t xml:space="preserve"> and </w:t>
      </w:r>
      <w:proofErr w:type="spellStart"/>
      <w:r w:rsidR="00BB1D69" w:rsidRPr="008070FF">
        <w:rPr>
          <w:i/>
          <w:iCs/>
          <w:color w:val="0E101A"/>
          <w:sz w:val="20"/>
          <w:szCs w:val="20"/>
          <w:lang w:val="en-US"/>
        </w:rPr>
        <w:t>Diaporthe</w:t>
      </w:r>
      <w:proofErr w:type="spellEnd"/>
      <w:r w:rsidR="00BB1D69" w:rsidRPr="008070FF">
        <w:rPr>
          <w:color w:val="0E101A"/>
          <w:sz w:val="20"/>
          <w:szCs w:val="20"/>
          <w:lang w:val="en-US"/>
        </w:rPr>
        <w:t xml:space="preserve">, and Basidiomycetes </w:t>
      </w:r>
      <w:proofErr w:type="spellStart"/>
      <w:r w:rsidR="00BB1D69" w:rsidRPr="008070FF">
        <w:rPr>
          <w:i/>
          <w:iCs/>
          <w:color w:val="0E101A"/>
          <w:sz w:val="20"/>
          <w:szCs w:val="20"/>
          <w:lang w:val="en-US"/>
        </w:rPr>
        <w:t>Moniliopthora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Kockovaella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Itersonilia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Gjaerumia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Derxomyces</w:t>
      </w:r>
      <w:proofErr w:type="spellEnd"/>
      <w:r w:rsidR="00BB1D69" w:rsidRPr="008070FF">
        <w:rPr>
          <w:color w:val="0E101A"/>
          <w:sz w:val="20"/>
          <w:szCs w:val="20"/>
          <w:lang w:val="en-US"/>
        </w:rPr>
        <w:t xml:space="preserve">, and </w:t>
      </w:r>
      <w:proofErr w:type="spellStart"/>
      <w:r w:rsidR="00BB1D69" w:rsidRPr="008070FF">
        <w:rPr>
          <w:i/>
          <w:iCs/>
          <w:color w:val="0E101A"/>
          <w:sz w:val="20"/>
          <w:szCs w:val="20"/>
          <w:lang w:val="en-US"/>
        </w:rPr>
        <w:t>Cystobasidium</w:t>
      </w:r>
      <w:proofErr w:type="spellEnd"/>
      <w:r w:rsidR="00BB1D69" w:rsidRPr="008070FF">
        <w:rPr>
          <w:color w:val="0E101A"/>
          <w:sz w:val="20"/>
          <w:szCs w:val="20"/>
          <w:lang w:val="en-US"/>
        </w:rPr>
        <w:t xml:space="preserve"> were </w:t>
      </w:r>
      <w:r w:rsidR="00C80F45" w:rsidRPr="008070FF">
        <w:rPr>
          <w:color w:val="0E101A"/>
          <w:sz w:val="20"/>
          <w:szCs w:val="20"/>
          <w:lang w:val="en-US"/>
        </w:rPr>
        <w:t>prevalent</w:t>
      </w:r>
      <w:r w:rsidR="00BB1D69" w:rsidRPr="008070FF">
        <w:rPr>
          <w:color w:val="0E101A"/>
          <w:sz w:val="20"/>
          <w:szCs w:val="20"/>
          <w:lang w:val="en-US"/>
        </w:rPr>
        <w:t xml:space="preserve"> in La </w:t>
      </w:r>
      <w:proofErr w:type="spellStart"/>
      <w:r w:rsidR="00BB1D69" w:rsidRPr="008070FF">
        <w:rPr>
          <w:color w:val="0E101A"/>
          <w:sz w:val="20"/>
          <w:szCs w:val="20"/>
          <w:lang w:val="en-US"/>
        </w:rPr>
        <w:t>Escondida</w:t>
      </w:r>
      <w:proofErr w:type="spellEnd"/>
      <w:r w:rsidR="00BB1D69" w:rsidRPr="008070FF">
        <w:rPr>
          <w:color w:val="0E101A"/>
          <w:sz w:val="20"/>
          <w:szCs w:val="20"/>
          <w:lang w:val="en-US"/>
        </w:rPr>
        <w:t xml:space="preserve"> (Fig</w:t>
      </w:r>
      <w:r w:rsidR="008070FF">
        <w:rPr>
          <w:color w:val="0E101A"/>
          <w:sz w:val="20"/>
          <w:szCs w:val="20"/>
          <w:lang w:val="en-US"/>
        </w:rPr>
        <w:t>.</w:t>
      </w:r>
      <w:r w:rsidR="00BB1D69" w:rsidRPr="008070FF">
        <w:rPr>
          <w:color w:val="0E101A"/>
          <w:sz w:val="20"/>
          <w:szCs w:val="20"/>
          <w:lang w:val="en-US"/>
        </w:rPr>
        <w:t xml:space="preserve"> 5</w:t>
      </w:r>
      <w:r w:rsidR="00AD1A78">
        <w:rPr>
          <w:color w:val="0E101A"/>
          <w:sz w:val="20"/>
          <w:szCs w:val="20"/>
          <w:lang w:val="en-US"/>
        </w:rPr>
        <w:t>b</w:t>
      </w:r>
      <w:r w:rsidR="00BB1D69" w:rsidRPr="008070FF">
        <w:rPr>
          <w:color w:val="0E101A"/>
          <w:sz w:val="20"/>
          <w:szCs w:val="20"/>
          <w:lang w:val="en-US"/>
        </w:rPr>
        <w:t xml:space="preserve"> and 5</w:t>
      </w:r>
      <w:r w:rsidR="00AD1A78">
        <w:rPr>
          <w:color w:val="0E101A"/>
          <w:sz w:val="20"/>
          <w:szCs w:val="20"/>
          <w:lang w:val="en-US"/>
        </w:rPr>
        <w:t>c</w:t>
      </w:r>
      <w:r w:rsidR="00BB1D69" w:rsidRPr="008070FF">
        <w:rPr>
          <w:color w:val="0E101A"/>
          <w:sz w:val="20"/>
          <w:szCs w:val="20"/>
          <w:lang w:val="en-US"/>
        </w:rPr>
        <w:t xml:space="preserve">). For fruits with mild damages, the </w:t>
      </w:r>
      <w:r w:rsidR="008070FF">
        <w:rPr>
          <w:color w:val="0E101A"/>
          <w:sz w:val="20"/>
          <w:szCs w:val="20"/>
          <w:lang w:val="en-US"/>
        </w:rPr>
        <w:t>A</w:t>
      </w:r>
      <w:r w:rsidR="00BB1D69" w:rsidRPr="008070FF">
        <w:rPr>
          <w:color w:val="0E101A"/>
          <w:sz w:val="20"/>
          <w:szCs w:val="20"/>
          <w:lang w:val="en-US"/>
        </w:rPr>
        <w:t xml:space="preserve">scomycetes </w:t>
      </w:r>
      <w:proofErr w:type="spellStart"/>
      <w:r w:rsidR="00BB1D69" w:rsidRPr="008070FF">
        <w:rPr>
          <w:i/>
          <w:iCs/>
          <w:color w:val="0E101A"/>
          <w:sz w:val="20"/>
          <w:szCs w:val="20"/>
          <w:lang w:val="en-US"/>
        </w:rPr>
        <w:t>Temphureobicoium</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Perribasccium</w:t>
      </w:r>
      <w:proofErr w:type="spellEnd"/>
      <w:r w:rsidR="00BB1D69" w:rsidRPr="008070FF">
        <w:rPr>
          <w:color w:val="0E101A"/>
          <w:sz w:val="20"/>
          <w:szCs w:val="20"/>
          <w:lang w:val="en-US"/>
        </w:rPr>
        <w:t xml:space="preserve">, and </w:t>
      </w:r>
      <w:r w:rsidR="00BB1D69" w:rsidRPr="008070FF">
        <w:rPr>
          <w:i/>
          <w:iCs/>
          <w:color w:val="0E101A"/>
          <w:sz w:val="20"/>
          <w:szCs w:val="20"/>
          <w:lang w:val="en-US"/>
        </w:rPr>
        <w:t>Aspergillus</w:t>
      </w:r>
      <w:r w:rsidR="00BB1D69" w:rsidRPr="008070FF">
        <w:rPr>
          <w:color w:val="0E101A"/>
          <w:sz w:val="20"/>
          <w:szCs w:val="20"/>
          <w:lang w:val="en-US"/>
        </w:rPr>
        <w:t xml:space="preserve"> and the </w:t>
      </w:r>
      <w:r w:rsidR="008070FF">
        <w:rPr>
          <w:color w:val="0E101A"/>
          <w:sz w:val="20"/>
          <w:szCs w:val="20"/>
          <w:lang w:val="en-US"/>
        </w:rPr>
        <w:t>B</w:t>
      </w:r>
      <w:r w:rsidR="00BB1D69" w:rsidRPr="008070FF">
        <w:rPr>
          <w:color w:val="0E101A"/>
          <w:sz w:val="20"/>
          <w:szCs w:val="20"/>
          <w:lang w:val="en-US"/>
        </w:rPr>
        <w:t xml:space="preserve">asidiomycetes </w:t>
      </w:r>
      <w:proofErr w:type="spellStart"/>
      <w:r w:rsidR="00BB1D69" w:rsidRPr="008070FF">
        <w:rPr>
          <w:i/>
          <w:iCs/>
          <w:color w:val="0E101A"/>
          <w:sz w:val="20"/>
          <w:szCs w:val="20"/>
          <w:lang w:val="en-US"/>
        </w:rPr>
        <w:t>Symmeterspora</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t>Sporobolomyces</w:t>
      </w:r>
      <w:proofErr w:type="spellEnd"/>
      <w:r w:rsidR="00BB1D69" w:rsidRPr="008070FF">
        <w:rPr>
          <w:color w:val="0E101A"/>
          <w:sz w:val="20"/>
          <w:szCs w:val="20"/>
          <w:lang w:val="en-US"/>
        </w:rPr>
        <w:t xml:space="preserve">, </w:t>
      </w:r>
      <w:proofErr w:type="spellStart"/>
      <w:r w:rsidR="00BB1D69" w:rsidRPr="008070FF">
        <w:rPr>
          <w:i/>
          <w:iCs/>
          <w:color w:val="0E101A"/>
          <w:sz w:val="20"/>
          <w:szCs w:val="20"/>
          <w:lang w:val="en-US"/>
        </w:rPr>
        <w:lastRenderedPageBreak/>
        <w:t>Mycrostroma</w:t>
      </w:r>
      <w:proofErr w:type="spellEnd"/>
      <w:r w:rsidR="00BB1D69" w:rsidRPr="008070FF">
        <w:rPr>
          <w:color w:val="0E101A"/>
          <w:sz w:val="20"/>
          <w:szCs w:val="20"/>
          <w:lang w:val="en-US"/>
        </w:rPr>
        <w:t xml:space="preserve">, and </w:t>
      </w:r>
      <w:proofErr w:type="spellStart"/>
      <w:r w:rsidR="00BB1D69" w:rsidRPr="008070FF">
        <w:rPr>
          <w:i/>
          <w:iCs/>
          <w:color w:val="0E101A"/>
          <w:sz w:val="20"/>
          <w:szCs w:val="20"/>
          <w:lang w:val="en-US"/>
        </w:rPr>
        <w:t>Gebolevuria</w:t>
      </w:r>
      <w:proofErr w:type="spellEnd"/>
      <w:r w:rsidR="00BB1D69" w:rsidRPr="008070FF">
        <w:rPr>
          <w:color w:val="0E101A"/>
          <w:sz w:val="20"/>
          <w:szCs w:val="20"/>
          <w:lang w:val="en-US"/>
        </w:rPr>
        <w:t xml:space="preserve"> were common in El </w:t>
      </w:r>
      <w:proofErr w:type="spellStart"/>
      <w:r w:rsidR="00BB1D69" w:rsidRPr="008070FF">
        <w:rPr>
          <w:color w:val="0E101A"/>
          <w:sz w:val="20"/>
          <w:szCs w:val="20"/>
          <w:lang w:val="en-US"/>
        </w:rPr>
        <w:t>Sinaí</w:t>
      </w:r>
      <w:proofErr w:type="spellEnd"/>
      <w:r w:rsidR="00BB1D69" w:rsidRPr="008070FF">
        <w:rPr>
          <w:color w:val="0E101A"/>
          <w:sz w:val="20"/>
          <w:szCs w:val="20"/>
          <w:lang w:val="en-US"/>
        </w:rPr>
        <w:t xml:space="preserve"> (Fig</w:t>
      </w:r>
      <w:r w:rsidR="008070FF">
        <w:rPr>
          <w:color w:val="0E101A"/>
          <w:sz w:val="20"/>
          <w:szCs w:val="20"/>
          <w:lang w:val="en-US"/>
        </w:rPr>
        <w:t>.</w:t>
      </w:r>
      <w:r w:rsidR="00BB1D69" w:rsidRPr="008070FF">
        <w:rPr>
          <w:color w:val="0E101A"/>
          <w:sz w:val="20"/>
          <w:szCs w:val="20"/>
          <w:lang w:val="en-US"/>
        </w:rPr>
        <w:t xml:space="preserve"> 5</w:t>
      </w:r>
      <w:r w:rsidR="00AD1A78">
        <w:rPr>
          <w:color w:val="0E101A"/>
          <w:sz w:val="20"/>
          <w:szCs w:val="20"/>
          <w:lang w:val="en-US"/>
        </w:rPr>
        <w:t>b</w:t>
      </w:r>
      <w:r w:rsidR="00BB1D69" w:rsidRPr="008070FF">
        <w:rPr>
          <w:color w:val="0E101A"/>
          <w:sz w:val="20"/>
          <w:szCs w:val="20"/>
          <w:lang w:val="en-US"/>
        </w:rPr>
        <w:t xml:space="preserve"> and 5</w:t>
      </w:r>
      <w:r w:rsidR="00AD1A78">
        <w:rPr>
          <w:color w:val="0E101A"/>
          <w:sz w:val="20"/>
          <w:szCs w:val="20"/>
          <w:lang w:val="en-US"/>
        </w:rPr>
        <w:t>c</w:t>
      </w:r>
      <w:r w:rsidR="00BB1D69" w:rsidRPr="008070FF">
        <w:rPr>
          <w:color w:val="0E101A"/>
          <w:sz w:val="20"/>
          <w:szCs w:val="20"/>
          <w:lang w:val="en-US"/>
        </w:rPr>
        <w:t xml:space="preserve">). Whereas, in La </w:t>
      </w:r>
      <w:proofErr w:type="spellStart"/>
      <w:r w:rsidR="00BB1D69" w:rsidRPr="008070FF">
        <w:rPr>
          <w:color w:val="0E101A"/>
          <w:sz w:val="20"/>
          <w:szCs w:val="20"/>
          <w:lang w:val="en-US"/>
        </w:rPr>
        <w:t>Escondida</w:t>
      </w:r>
      <w:proofErr w:type="spellEnd"/>
      <w:r w:rsidR="00BB1D69" w:rsidRPr="008070FF">
        <w:rPr>
          <w:color w:val="0E101A"/>
          <w:sz w:val="20"/>
          <w:szCs w:val="20"/>
          <w:lang w:val="en-US"/>
        </w:rPr>
        <w:t xml:space="preserve">, the </w:t>
      </w:r>
      <w:r w:rsidR="008070FF">
        <w:rPr>
          <w:color w:val="0E101A"/>
          <w:sz w:val="20"/>
          <w:szCs w:val="20"/>
          <w:lang w:val="en-US"/>
        </w:rPr>
        <w:t>A</w:t>
      </w:r>
      <w:r w:rsidR="00BB1D69" w:rsidRPr="008070FF">
        <w:rPr>
          <w:color w:val="0E101A"/>
          <w:sz w:val="20"/>
          <w:szCs w:val="20"/>
          <w:lang w:val="en-US"/>
        </w:rPr>
        <w:t xml:space="preserve">scomycete </w:t>
      </w:r>
      <w:proofErr w:type="spellStart"/>
      <w:r w:rsidR="00BB1D69" w:rsidRPr="008070FF">
        <w:rPr>
          <w:i/>
          <w:iCs/>
          <w:color w:val="0E101A"/>
          <w:sz w:val="20"/>
          <w:szCs w:val="20"/>
          <w:lang w:val="en-US"/>
        </w:rPr>
        <w:t>Zasmidium</w:t>
      </w:r>
      <w:proofErr w:type="spellEnd"/>
      <w:r w:rsidR="00BB1D69" w:rsidRPr="008070FF">
        <w:rPr>
          <w:color w:val="0E101A"/>
          <w:sz w:val="20"/>
          <w:szCs w:val="20"/>
          <w:lang w:val="en-US"/>
        </w:rPr>
        <w:t xml:space="preserve"> and the </w:t>
      </w:r>
      <w:r w:rsidR="00A74ED7" w:rsidRPr="008070FF">
        <w:rPr>
          <w:color w:val="0E101A"/>
          <w:sz w:val="20"/>
          <w:szCs w:val="20"/>
          <w:lang w:val="en-US"/>
        </w:rPr>
        <w:t>B</w:t>
      </w:r>
      <w:r w:rsidR="00BB1D69" w:rsidRPr="008070FF">
        <w:rPr>
          <w:color w:val="0E101A"/>
          <w:sz w:val="20"/>
          <w:szCs w:val="20"/>
          <w:lang w:val="en-US"/>
        </w:rPr>
        <w:t xml:space="preserve">asidiomycete </w:t>
      </w:r>
      <w:proofErr w:type="spellStart"/>
      <w:r w:rsidR="00BB1D69" w:rsidRPr="008070FF">
        <w:rPr>
          <w:i/>
          <w:iCs/>
          <w:color w:val="0E101A"/>
          <w:sz w:val="20"/>
          <w:szCs w:val="20"/>
          <w:lang w:val="en-US"/>
        </w:rPr>
        <w:t>Vishidiomicema</w:t>
      </w:r>
      <w:proofErr w:type="spellEnd"/>
      <w:r w:rsidR="00BB1D69" w:rsidRPr="008070FF">
        <w:rPr>
          <w:color w:val="0E101A"/>
          <w:sz w:val="20"/>
          <w:szCs w:val="20"/>
          <w:lang w:val="en-US"/>
        </w:rPr>
        <w:t xml:space="preserve"> were common (Fig</w:t>
      </w:r>
      <w:r w:rsidR="008070FF">
        <w:rPr>
          <w:color w:val="0E101A"/>
          <w:sz w:val="20"/>
          <w:szCs w:val="20"/>
          <w:lang w:val="en-US"/>
        </w:rPr>
        <w:t>.</w:t>
      </w:r>
      <w:r w:rsidR="00BB1D69" w:rsidRPr="008070FF">
        <w:rPr>
          <w:color w:val="0E101A"/>
          <w:sz w:val="20"/>
          <w:szCs w:val="20"/>
          <w:lang w:val="en-US"/>
        </w:rPr>
        <w:t xml:space="preserve"> 5</w:t>
      </w:r>
      <w:r w:rsidR="00AD1A78">
        <w:rPr>
          <w:color w:val="0E101A"/>
          <w:sz w:val="20"/>
          <w:szCs w:val="20"/>
          <w:lang w:val="en-US"/>
        </w:rPr>
        <w:t>b</w:t>
      </w:r>
      <w:r w:rsidR="00BB1D69" w:rsidRPr="008070FF">
        <w:rPr>
          <w:color w:val="0E101A"/>
          <w:sz w:val="20"/>
          <w:szCs w:val="20"/>
          <w:lang w:val="en-US"/>
        </w:rPr>
        <w:t xml:space="preserve"> and 5</w:t>
      </w:r>
      <w:r w:rsidR="00AD1A78">
        <w:rPr>
          <w:color w:val="0E101A"/>
          <w:sz w:val="20"/>
          <w:szCs w:val="20"/>
          <w:lang w:val="en-US"/>
        </w:rPr>
        <w:t>c</w:t>
      </w:r>
      <w:r w:rsidR="00BB1D69" w:rsidRPr="008070FF">
        <w:rPr>
          <w:color w:val="0E101A"/>
          <w:sz w:val="20"/>
          <w:szCs w:val="20"/>
          <w:lang w:val="en-US"/>
        </w:rPr>
        <w:t>).</w:t>
      </w:r>
    </w:p>
    <w:p w14:paraId="15D520A1" w14:textId="2954EA81" w:rsidR="00FD0806" w:rsidRPr="00D85616" w:rsidRDefault="00DB715C" w:rsidP="00681A50">
      <w:pPr>
        <w:pStyle w:val="NormalWeb"/>
        <w:spacing w:before="120" w:beforeAutospacing="0" w:after="120" w:afterAutospacing="0" w:line="480" w:lineRule="auto"/>
        <w:jc w:val="both"/>
        <w:rPr>
          <w:rStyle w:val="Emphasis"/>
          <w:i w:val="0"/>
          <w:iCs w:val="0"/>
          <w:color w:val="0E101A"/>
          <w:sz w:val="20"/>
          <w:szCs w:val="20"/>
          <w:lang w:val="en-US"/>
        </w:rPr>
      </w:pPr>
      <w:r>
        <w:rPr>
          <w:sz w:val="20"/>
          <w:szCs w:val="20"/>
          <w:lang w:val="en-US"/>
        </w:rPr>
        <w:t>Seven</w:t>
      </w:r>
      <w:r w:rsidRPr="001963ED">
        <w:rPr>
          <w:sz w:val="20"/>
          <w:szCs w:val="20"/>
          <w:lang w:val="en-US"/>
        </w:rPr>
        <w:t xml:space="preserve"> </w:t>
      </w:r>
      <w:r w:rsidR="00570D2F">
        <w:rPr>
          <w:sz w:val="20"/>
          <w:szCs w:val="20"/>
          <w:lang w:val="en-US"/>
        </w:rPr>
        <w:t xml:space="preserve">and 21 </w:t>
      </w:r>
      <w:r w:rsidR="00A40C72" w:rsidRPr="001963ED">
        <w:rPr>
          <w:sz w:val="20"/>
          <w:szCs w:val="20"/>
          <w:lang w:val="en-US"/>
        </w:rPr>
        <w:t xml:space="preserve">ASVs </w:t>
      </w:r>
      <w:r w:rsidR="00FD0806" w:rsidRPr="001963ED">
        <w:rPr>
          <w:sz w:val="20"/>
          <w:szCs w:val="20"/>
          <w:lang w:val="en-US"/>
        </w:rPr>
        <w:t>were enriched</w:t>
      </w:r>
      <w:r w:rsidR="00570D2F">
        <w:rPr>
          <w:sz w:val="20"/>
          <w:szCs w:val="20"/>
          <w:lang w:val="en-US"/>
        </w:rPr>
        <w:t xml:space="preserve"> in</w:t>
      </w:r>
      <w:r w:rsidR="00FD0806" w:rsidRPr="001963ED">
        <w:rPr>
          <w:sz w:val="20"/>
          <w:szCs w:val="20"/>
          <w:lang w:val="en-US"/>
        </w:rPr>
        <w:t xml:space="preserve"> </w:t>
      </w:r>
      <w:r w:rsidR="00A40C72">
        <w:rPr>
          <w:sz w:val="20"/>
          <w:szCs w:val="20"/>
          <w:lang w:val="en-US"/>
        </w:rPr>
        <w:t>severely damage</w:t>
      </w:r>
      <w:r w:rsidR="003F6FC7">
        <w:rPr>
          <w:sz w:val="20"/>
          <w:szCs w:val="20"/>
          <w:lang w:val="en-US"/>
        </w:rPr>
        <w:t>d</w:t>
      </w:r>
      <w:r w:rsidR="00A40C72" w:rsidRPr="001963ED">
        <w:rPr>
          <w:sz w:val="20"/>
          <w:szCs w:val="20"/>
          <w:lang w:val="en-US"/>
        </w:rPr>
        <w:t xml:space="preserve"> </w:t>
      </w:r>
      <w:r w:rsidR="00FD0806" w:rsidRPr="001963ED">
        <w:rPr>
          <w:sz w:val="20"/>
          <w:szCs w:val="20"/>
          <w:lang w:val="en-US"/>
        </w:rPr>
        <w:t>fruits</w:t>
      </w:r>
      <w:r w:rsidR="00A40C72">
        <w:rPr>
          <w:sz w:val="20"/>
          <w:szCs w:val="20"/>
          <w:lang w:val="en-US"/>
        </w:rPr>
        <w:t xml:space="preserve"> </w:t>
      </w:r>
      <w:r w:rsidR="00570D2F">
        <w:rPr>
          <w:sz w:val="20"/>
          <w:szCs w:val="20"/>
          <w:lang w:val="en-US"/>
        </w:rPr>
        <w:t xml:space="preserve">of </w:t>
      </w:r>
      <w:r w:rsidR="004C51B5">
        <w:rPr>
          <w:sz w:val="20"/>
          <w:szCs w:val="20"/>
          <w:lang w:val="en-US"/>
        </w:rPr>
        <w:t xml:space="preserve">La </w:t>
      </w:r>
      <w:proofErr w:type="spellStart"/>
      <w:r w:rsidR="004C51B5">
        <w:rPr>
          <w:sz w:val="20"/>
          <w:szCs w:val="20"/>
          <w:lang w:val="en-US"/>
        </w:rPr>
        <w:t>Escondida</w:t>
      </w:r>
      <w:proofErr w:type="spellEnd"/>
      <w:r w:rsidR="004C51B5">
        <w:rPr>
          <w:sz w:val="20"/>
          <w:szCs w:val="20"/>
          <w:lang w:val="en-US"/>
        </w:rPr>
        <w:t xml:space="preserve"> </w:t>
      </w:r>
      <w:r w:rsidR="00FD0806" w:rsidRPr="001963ED">
        <w:rPr>
          <w:sz w:val="20"/>
          <w:szCs w:val="20"/>
          <w:lang w:val="en-US"/>
        </w:rPr>
        <w:t>and E</w:t>
      </w:r>
      <w:r w:rsidR="00F26067" w:rsidRPr="001963ED">
        <w:rPr>
          <w:sz w:val="20"/>
          <w:szCs w:val="20"/>
          <w:lang w:val="en-US"/>
        </w:rPr>
        <w:t>l</w:t>
      </w:r>
      <w:r w:rsidR="00FD0806" w:rsidRPr="001963ED">
        <w:rPr>
          <w:sz w:val="20"/>
          <w:szCs w:val="20"/>
          <w:lang w:val="en-US"/>
        </w:rPr>
        <w:t xml:space="preserve"> Sin</w:t>
      </w:r>
      <w:r w:rsidR="007541B8">
        <w:rPr>
          <w:sz w:val="20"/>
          <w:szCs w:val="20"/>
          <w:lang w:val="en-US"/>
        </w:rPr>
        <w:t>a</w:t>
      </w:r>
      <w:r w:rsidR="00FD0806" w:rsidRPr="001963ED">
        <w:rPr>
          <w:sz w:val="20"/>
          <w:szCs w:val="20"/>
          <w:lang w:val="en-US"/>
        </w:rPr>
        <w:t>i</w:t>
      </w:r>
      <w:r w:rsidR="00A40C72">
        <w:rPr>
          <w:sz w:val="20"/>
          <w:szCs w:val="20"/>
          <w:lang w:val="en-US"/>
        </w:rPr>
        <w:t xml:space="preserve"> </w:t>
      </w:r>
      <w:r w:rsidR="00570D2F">
        <w:rPr>
          <w:sz w:val="20"/>
          <w:szCs w:val="20"/>
          <w:lang w:val="en-US"/>
        </w:rPr>
        <w:t xml:space="preserve">respectively </w:t>
      </w:r>
      <w:proofErr w:type="gramStart"/>
      <w:r w:rsidR="00A40C72" w:rsidRPr="001963ED">
        <w:rPr>
          <w:sz w:val="20"/>
          <w:szCs w:val="20"/>
          <w:lang w:val="en-US"/>
        </w:rPr>
        <w:t>(</w:t>
      </w:r>
      <w:r w:rsidR="00A40C72" w:rsidRPr="00A40C72">
        <w:rPr>
          <w:i/>
          <w:iCs/>
          <w:sz w:val="20"/>
          <w:szCs w:val="20"/>
          <w:lang w:val="en-US"/>
        </w:rPr>
        <w:t xml:space="preserve"> </w:t>
      </w:r>
      <w:r w:rsidR="00A40C72" w:rsidRPr="001963ED">
        <w:rPr>
          <w:i/>
          <w:iCs/>
          <w:sz w:val="20"/>
          <w:szCs w:val="20"/>
          <w:lang w:val="en-US"/>
        </w:rPr>
        <w:t>p</w:t>
      </w:r>
      <w:proofErr w:type="gramEnd"/>
      <w:r w:rsidR="00A40C72" w:rsidRPr="001963ED">
        <w:rPr>
          <w:i/>
          <w:iCs/>
          <w:sz w:val="20"/>
          <w:szCs w:val="20"/>
          <w:lang w:val="en-US"/>
        </w:rPr>
        <w:t>-value</w:t>
      </w:r>
      <w:r w:rsidR="00A40C72">
        <w:rPr>
          <w:sz w:val="20"/>
          <w:szCs w:val="20"/>
          <w:lang w:val="en-US"/>
        </w:rPr>
        <w:t xml:space="preserve"> &lt;</w:t>
      </w:r>
      <w:r w:rsidR="00A40C72" w:rsidRPr="001963ED">
        <w:rPr>
          <w:sz w:val="20"/>
          <w:szCs w:val="20"/>
          <w:lang w:val="en-US"/>
        </w:rPr>
        <w:t xml:space="preserve"> 0.05</w:t>
      </w:r>
      <w:r w:rsidR="00A40C72">
        <w:rPr>
          <w:sz w:val="20"/>
          <w:szCs w:val="20"/>
          <w:lang w:val="en-US"/>
        </w:rPr>
        <w:t xml:space="preserve">, </w:t>
      </w:r>
      <w:r w:rsidR="00A40C72" w:rsidRPr="001963ED">
        <w:rPr>
          <w:sz w:val="20"/>
          <w:szCs w:val="20"/>
          <w:lang w:val="en-US"/>
        </w:rPr>
        <w:t>Fig</w:t>
      </w:r>
      <w:r w:rsidR="00A40C72">
        <w:rPr>
          <w:sz w:val="20"/>
          <w:szCs w:val="20"/>
          <w:lang w:val="en-US"/>
        </w:rPr>
        <w:t>.</w:t>
      </w:r>
      <w:r w:rsidR="00A40C72" w:rsidRPr="001963ED">
        <w:rPr>
          <w:sz w:val="20"/>
          <w:szCs w:val="20"/>
          <w:lang w:val="en-US"/>
        </w:rPr>
        <w:t xml:space="preserve"> 6 and 7, Supplementary Table 5 and 6)</w:t>
      </w:r>
      <w:r w:rsidR="00FD0806" w:rsidRPr="001963ED">
        <w:rPr>
          <w:sz w:val="20"/>
          <w:szCs w:val="20"/>
          <w:lang w:val="en-US"/>
        </w:rPr>
        <w:t xml:space="preserve">. La </w:t>
      </w:r>
      <w:proofErr w:type="spellStart"/>
      <w:r w:rsidR="00FD0806" w:rsidRPr="001963ED">
        <w:rPr>
          <w:sz w:val="20"/>
          <w:szCs w:val="20"/>
          <w:lang w:val="en-US"/>
        </w:rPr>
        <w:t>Escondida</w:t>
      </w:r>
      <w:proofErr w:type="spellEnd"/>
      <w:r w:rsidR="00FD0806" w:rsidRPr="001963ED">
        <w:rPr>
          <w:sz w:val="20"/>
          <w:szCs w:val="20"/>
          <w:lang w:val="en-US"/>
        </w:rPr>
        <w:t xml:space="preserve"> enriched ASV</w:t>
      </w:r>
      <w:r w:rsidR="00CF3B70">
        <w:rPr>
          <w:sz w:val="20"/>
          <w:szCs w:val="20"/>
          <w:lang w:val="en-US"/>
        </w:rPr>
        <w:t xml:space="preserve">s included </w:t>
      </w:r>
      <w:r w:rsidR="00FD0806" w:rsidRPr="001963ED">
        <w:rPr>
          <w:sz w:val="20"/>
          <w:szCs w:val="20"/>
          <w:lang w:val="en-US"/>
        </w:rPr>
        <w:t xml:space="preserve">one </w:t>
      </w:r>
      <w:r w:rsidR="007541B8">
        <w:rPr>
          <w:sz w:val="20"/>
          <w:szCs w:val="20"/>
          <w:lang w:val="en-US"/>
        </w:rPr>
        <w:t>B</w:t>
      </w:r>
      <w:r w:rsidR="00FD0806" w:rsidRPr="001963ED">
        <w:rPr>
          <w:sz w:val="20"/>
          <w:szCs w:val="20"/>
          <w:lang w:val="en-US"/>
        </w:rPr>
        <w:t>asidiomycete of the</w:t>
      </w:r>
      <w:r w:rsidR="00FD0806" w:rsidRPr="001963ED">
        <w:rPr>
          <w:rStyle w:val="Emphasis"/>
          <w:color w:val="0E101A"/>
          <w:sz w:val="20"/>
          <w:szCs w:val="20"/>
          <w:lang w:val="en-US"/>
        </w:rPr>
        <w:t> </w:t>
      </w:r>
      <w:r w:rsidR="00FD0806" w:rsidRPr="00570D2F">
        <w:rPr>
          <w:rStyle w:val="Emphasis"/>
          <w:i w:val="0"/>
          <w:iCs w:val="0"/>
          <w:color w:val="0E101A"/>
          <w:sz w:val="20"/>
          <w:szCs w:val="20"/>
          <w:lang w:val="en-US"/>
        </w:rPr>
        <w:t>genus</w:t>
      </w:r>
      <w:r w:rsidR="00FD0806" w:rsidRPr="001963ED">
        <w:rPr>
          <w:rStyle w:val="Emphasis"/>
          <w:color w:val="0E101A"/>
          <w:sz w:val="20"/>
          <w:szCs w:val="20"/>
          <w:lang w:val="en-US"/>
        </w:rPr>
        <w:t> </w:t>
      </w:r>
      <w:proofErr w:type="spellStart"/>
      <w:r w:rsidR="00FD0806" w:rsidRPr="001963ED">
        <w:rPr>
          <w:rStyle w:val="Emphasis"/>
          <w:color w:val="0E101A"/>
          <w:sz w:val="20"/>
          <w:szCs w:val="20"/>
          <w:lang w:val="en-US"/>
        </w:rPr>
        <w:t>Cystobasidium</w:t>
      </w:r>
      <w:proofErr w:type="spellEnd"/>
      <w:r w:rsidR="007541B8">
        <w:rPr>
          <w:rStyle w:val="Emphasis"/>
          <w:color w:val="0E101A"/>
          <w:sz w:val="20"/>
          <w:szCs w:val="20"/>
          <w:lang w:val="en-US"/>
        </w:rPr>
        <w:t xml:space="preserve"> </w:t>
      </w:r>
      <w:r w:rsidR="007541B8" w:rsidRPr="007541B8">
        <w:rPr>
          <w:rStyle w:val="Emphasis"/>
          <w:i w:val="0"/>
          <w:iCs w:val="0"/>
          <w:color w:val="0E101A"/>
          <w:sz w:val="20"/>
          <w:szCs w:val="20"/>
          <w:lang w:val="en-US"/>
        </w:rPr>
        <w:t>(ASV_30)</w:t>
      </w:r>
      <w:r w:rsidR="00FD0806" w:rsidRPr="001963ED">
        <w:rPr>
          <w:rStyle w:val="Emphasis"/>
          <w:color w:val="0E101A"/>
          <w:sz w:val="20"/>
          <w:szCs w:val="20"/>
          <w:lang w:val="en-US"/>
        </w:rPr>
        <w:t xml:space="preserve"> </w:t>
      </w:r>
      <w:r w:rsidR="00FD0806" w:rsidRPr="001963ED">
        <w:rPr>
          <w:rStyle w:val="Emphasis"/>
          <w:i w:val="0"/>
          <w:iCs w:val="0"/>
          <w:color w:val="0E101A"/>
          <w:sz w:val="20"/>
          <w:szCs w:val="20"/>
          <w:lang w:val="en-US"/>
        </w:rPr>
        <w:t xml:space="preserve">and </w:t>
      </w:r>
      <w:r w:rsidR="00A41A53">
        <w:rPr>
          <w:rStyle w:val="Emphasis"/>
          <w:i w:val="0"/>
          <w:iCs w:val="0"/>
          <w:color w:val="0E101A"/>
          <w:sz w:val="20"/>
          <w:szCs w:val="20"/>
          <w:lang w:val="en-US"/>
        </w:rPr>
        <w:t>two</w:t>
      </w:r>
      <w:r w:rsidR="00A41A53" w:rsidRPr="001963ED">
        <w:rPr>
          <w:rStyle w:val="Emphasis"/>
          <w:color w:val="0E101A"/>
          <w:sz w:val="20"/>
          <w:szCs w:val="20"/>
          <w:lang w:val="en-US"/>
        </w:rPr>
        <w:t xml:space="preserve"> </w:t>
      </w:r>
      <w:r w:rsidR="00FD0806" w:rsidRPr="001963ED">
        <w:rPr>
          <w:rStyle w:val="Emphasis"/>
          <w:i w:val="0"/>
          <w:iCs w:val="0"/>
          <w:color w:val="0E101A"/>
          <w:sz w:val="20"/>
          <w:szCs w:val="20"/>
          <w:lang w:val="en-US"/>
        </w:rPr>
        <w:t>ascomycetes of the genera</w:t>
      </w:r>
      <w:r w:rsidR="00FD0806" w:rsidRPr="001963ED">
        <w:rPr>
          <w:rStyle w:val="Emphasis"/>
          <w:color w:val="0E101A"/>
          <w:sz w:val="20"/>
          <w:szCs w:val="20"/>
          <w:lang w:val="en-US"/>
        </w:rPr>
        <w:t xml:space="preserve"> </w:t>
      </w:r>
      <w:proofErr w:type="spellStart"/>
      <w:r w:rsidR="00FD0806" w:rsidRPr="001963ED">
        <w:rPr>
          <w:rStyle w:val="Emphasis"/>
          <w:color w:val="0E101A"/>
          <w:sz w:val="20"/>
          <w:szCs w:val="20"/>
          <w:lang w:val="en-US"/>
        </w:rPr>
        <w:t>Setophoma</w:t>
      </w:r>
      <w:proofErr w:type="spellEnd"/>
      <w:r w:rsidR="00F56325">
        <w:rPr>
          <w:rStyle w:val="Emphasis"/>
          <w:i w:val="0"/>
          <w:iCs w:val="0"/>
          <w:color w:val="0E101A"/>
          <w:sz w:val="20"/>
          <w:szCs w:val="20"/>
          <w:lang w:val="en-US"/>
        </w:rPr>
        <w:t xml:space="preserve"> (ASV_24)</w:t>
      </w:r>
      <w:r w:rsidR="00A41A53">
        <w:rPr>
          <w:rStyle w:val="Emphasis"/>
          <w:color w:val="0E101A"/>
          <w:sz w:val="20"/>
          <w:szCs w:val="20"/>
          <w:lang w:val="en-US"/>
        </w:rPr>
        <w:t xml:space="preserve"> </w:t>
      </w:r>
      <w:r w:rsidR="00A41A53" w:rsidRPr="00570D2F">
        <w:rPr>
          <w:rStyle w:val="Emphasis"/>
          <w:i w:val="0"/>
          <w:iCs w:val="0"/>
          <w:color w:val="0E101A"/>
          <w:sz w:val="20"/>
          <w:szCs w:val="20"/>
          <w:lang w:val="en-US"/>
        </w:rPr>
        <w:t>and</w:t>
      </w:r>
      <w:r w:rsidR="00FD0806" w:rsidRPr="001963ED">
        <w:rPr>
          <w:rStyle w:val="Emphasis"/>
          <w:color w:val="0E101A"/>
          <w:sz w:val="20"/>
          <w:szCs w:val="20"/>
          <w:lang w:val="en-US"/>
        </w:rPr>
        <w:t xml:space="preserve"> </w:t>
      </w:r>
      <w:proofErr w:type="spellStart"/>
      <w:r w:rsidR="00FD0806" w:rsidRPr="001963ED">
        <w:rPr>
          <w:rStyle w:val="Emphasis"/>
          <w:color w:val="0E101A"/>
          <w:sz w:val="20"/>
          <w:szCs w:val="20"/>
          <w:lang w:val="en-US"/>
        </w:rPr>
        <w:t>Bacidina</w:t>
      </w:r>
      <w:proofErr w:type="spellEnd"/>
      <w:r w:rsidR="00F56325">
        <w:rPr>
          <w:rStyle w:val="Emphasis"/>
          <w:color w:val="0E101A"/>
          <w:sz w:val="20"/>
          <w:szCs w:val="20"/>
          <w:lang w:val="en-US"/>
        </w:rPr>
        <w:t xml:space="preserve"> </w:t>
      </w:r>
      <w:r w:rsidR="00F56325" w:rsidRPr="00F56325">
        <w:rPr>
          <w:rStyle w:val="Emphasis"/>
          <w:i w:val="0"/>
          <w:iCs w:val="0"/>
          <w:color w:val="0E101A"/>
          <w:sz w:val="20"/>
          <w:szCs w:val="20"/>
          <w:lang w:val="en-US"/>
        </w:rPr>
        <w:t>(ASV_18)</w:t>
      </w:r>
      <w:r w:rsidR="00FD0806" w:rsidRPr="001963ED">
        <w:rPr>
          <w:rStyle w:val="Emphasis"/>
          <w:i w:val="0"/>
          <w:iCs w:val="0"/>
          <w:color w:val="0E101A"/>
          <w:sz w:val="20"/>
          <w:szCs w:val="20"/>
          <w:lang w:val="en-US"/>
        </w:rPr>
        <w:t>.</w:t>
      </w:r>
      <w:r w:rsidR="00FD0806" w:rsidRPr="001963ED">
        <w:rPr>
          <w:rStyle w:val="Emphasis"/>
          <w:color w:val="0E101A"/>
          <w:sz w:val="20"/>
          <w:szCs w:val="20"/>
          <w:lang w:val="en-US"/>
        </w:rPr>
        <w:t xml:space="preserve"> </w:t>
      </w:r>
      <w:r w:rsidR="00FD0806" w:rsidRPr="001963ED">
        <w:rPr>
          <w:rStyle w:val="Emphasis"/>
          <w:i w:val="0"/>
          <w:iCs w:val="0"/>
          <w:color w:val="0E101A"/>
          <w:sz w:val="20"/>
          <w:szCs w:val="20"/>
          <w:lang w:val="en-US"/>
        </w:rPr>
        <w:t xml:space="preserve">The remaining </w:t>
      </w:r>
      <w:r w:rsidR="00A41A53">
        <w:rPr>
          <w:rStyle w:val="Emphasis"/>
          <w:i w:val="0"/>
          <w:iCs w:val="0"/>
          <w:color w:val="0E101A"/>
          <w:sz w:val="20"/>
          <w:szCs w:val="20"/>
          <w:lang w:val="en-US"/>
        </w:rPr>
        <w:t>four</w:t>
      </w:r>
      <w:r w:rsidR="00A41A53" w:rsidRPr="001963ED">
        <w:rPr>
          <w:rStyle w:val="Emphasis"/>
          <w:i w:val="0"/>
          <w:iCs w:val="0"/>
          <w:color w:val="0E101A"/>
          <w:sz w:val="20"/>
          <w:szCs w:val="20"/>
          <w:lang w:val="en-US"/>
        </w:rPr>
        <w:t xml:space="preserve"> </w:t>
      </w:r>
      <w:r w:rsidR="00FD0806" w:rsidRPr="001963ED">
        <w:rPr>
          <w:rStyle w:val="Emphasis"/>
          <w:i w:val="0"/>
          <w:iCs w:val="0"/>
          <w:color w:val="0E101A"/>
          <w:sz w:val="20"/>
          <w:szCs w:val="20"/>
          <w:lang w:val="en-US"/>
        </w:rPr>
        <w:t xml:space="preserve">were </w:t>
      </w:r>
      <w:r w:rsidR="00223871" w:rsidRPr="001963ED">
        <w:rPr>
          <w:rStyle w:val="cf01"/>
          <w:rFonts w:ascii="Times New Roman" w:hAnsi="Times New Roman" w:cs="Times New Roman"/>
          <w:sz w:val="20"/>
          <w:szCs w:val="20"/>
          <w:lang w:val="en-US"/>
        </w:rPr>
        <w:t>n</w:t>
      </w:r>
      <w:r w:rsidR="007B6690" w:rsidRPr="001963ED">
        <w:rPr>
          <w:rStyle w:val="cf01"/>
          <w:rFonts w:ascii="Times New Roman" w:hAnsi="Times New Roman" w:cs="Times New Roman"/>
          <w:sz w:val="20"/>
          <w:szCs w:val="20"/>
          <w:lang w:val="en-US"/>
        </w:rPr>
        <w:t>ot classified</w:t>
      </w:r>
      <w:r w:rsidR="00FD0806" w:rsidRPr="001963ED">
        <w:rPr>
          <w:rStyle w:val="Emphasis"/>
          <w:i w:val="0"/>
          <w:iCs w:val="0"/>
          <w:color w:val="0E101A"/>
          <w:sz w:val="20"/>
          <w:szCs w:val="20"/>
          <w:lang w:val="en-US"/>
        </w:rPr>
        <w:t xml:space="preserve">, but </w:t>
      </w:r>
      <w:r w:rsidR="00A11A98">
        <w:rPr>
          <w:rStyle w:val="Emphasis"/>
          <w:i w:val="0"/>
          <w:iCs w:val="0"/>
          <w:color w:val="0E101A"/>
          <w:sz w:val="20"/>
          <w:szCs w:val="20"/>
          <w:lang w:val="en-US"/>
        </w:rPr>
        <w:t>three</w:t>
      </w:r>
      <w:r w:rsidR="00FD0806" w:rsidRPr="001963ED">
        <w:rPr>
          <w:rStyle w:val="Emphasis"/>
          <w:i w:val="0"/>
          <w:iCs w:val="0"/>
          <w:color w:val="0E101A"/>
          <w:sz w:val="20"/>
          <w:szCs w:val="20"/>
          <w:lang w:val="en-US"/>
        </w:rPr>
        <w:t xml:space="preserve"> </w:t>
      </w:r>
      <w:r w:rsidR="00CF3B70">
        <w:rPr>
          <w:rStyle w:val="Emphasis"/>
          <w:i w:val="0"/>
          <w:iCs w:val="0"/>
          <w:color w:val="0E101A"/>
          <w:sz w:val="20"/>
          <w:szCs w:val="20"/>
          <w:lang w:val="en-US"/>
        </w:rPr>
        <w:t xml:space="preserve">of them </w:t>
      </w:r>
      <w:r w:rsidR="00A11A98">
        <w:rPr>
          <w:rStyle w:val="cf01"/>
          <w:rFonts w:ascii="Times New Roman" w:hAnsi="Times New Roman" w:cs="Times New Roman"/>
          <w:sz w:val="20"/>
          <w:szCs w:val="20"/>
          <w:lang w:val="en-US"/>
        </w:rPr>
        <w:t>(ASV_1, ASV_42, ASV_41)</w:t>
      </w:r>
      <w:r w:rsidR="00FD0806" w:rsidRPr="001963ED">
        <w:rPr>
          <w:rStyle w:val="Emphasis"/>
          <w:i w:val="0"/>
          <w:iCs w:val="0"/>
          <w:color w:val="0E101A"/>
          <w:sz w:val="20"/>
          <w:szCs w:val="20"/>
          <w:lang w:val="en-US"/>
        </w:rPr>
        <w:t xml:space="preserve"> clustered with ASVs of the</w:t>
      </w:r>
      <w:r w:rsidR="00CF3B70">
        <w:rPr>
          <w:rStyle w:val="Emphasis"/>
          <w:color w:val="0E101A"/>
          <w:sz w:val="20"/>
          <w:szCs w:val="20"/>
          <w:lang w:val="en-US"/>
        </w:rPr>
        <w:t xml:space="preserve"> </w:t>
      </w:r>
      <w:r w:rsidR="00FD0806" w:rsidRPr="001963ED">
        <w:rPr>
          <w:rStyle w:val="Emphasis"/>
          <w:i w:val="0"/>
          <w:iCs w:val="0"/>
          <w:color w:val="0E101A"/>
          <w:sz w:val="20"/>
          <w:szCs w:val="20"/>
          <w:lang w:val="en-US"/>
        </w:rPr>
        <w:t>class</w:t>
      </w:r>
      <w:r w:rsidR="00FD0806" w:rsidRPr="001963ED">
        <w:rPr>
          <w:rStyle w:val="Emphasis"/>
          <w:color w:val="0E101A"/>
          <w:sz w:val="20"/>
          <w:szCs w:val="20"/>
          <w:lang w:val="en-US"/>
        </w:rPr>
        <w:t> </w:t>
      </w:r>
      <w:proofErr w:type="spellStart"/>
      <w:r w:rsidR="00FD0806" w:rsidRPr="001963ED">
        <w:rPr>
          <w:rStyle w:val="Emphasis"/>
          <w:color w:val="0E101A"/>
          <w:sz w:val="20"/>
          <w:szCs w:val="20"/>
          <w:lang w:val="en-US"/>
        </w:rPr>
        <w:t>Dothideomycetes</w:t>
      </w:r>
      <w:proofErr w:type="spellEnd"/>
      <w:r w:rsidR="00FD0806" w:rsidRPr="001963ED">
        <w:rPr>
          <w:rStyle w:val="Emphasis"/>
          <w:i w:val="0"/>
          <w:iCs w:val="0"/>
          <w:color w:val="0E101A"/>
          <w:sz w:val="20"/>
          <w:szCs w:val="20"/>
          <w:lang w:val="en-US"/>
        </w:rPr>
        <w:t xml:space="preserve"> (Cluster III) and one </w:t>
      </w:r>
      <w:r w:rsidR="00A11A98">
        <w:rPr>
          <w:rStyle w:val="Emphasis"/>
          <w:i w:val="0"/>
          <w:iCs w:val="0"/>
          <w:color w:val="0E101A"/>
          <w:sz w:val="20"/>
          <w:szCs w:val="20"/>
          <w:lang w:val="en-US"/>
        </w:rPr>
        <w:t>(</w:t>
      </w:r>
      <w:r w:rsidR="001963ED">
        <w:rPr>
          <w:rStyle w:val="Emphasis"/>
          <w:i w:val="0"/>
          <w:iCs w:val="0"/>
          <w:color w:val="0E101A"/>
          <w:sz w:val="20"/>
          <w:szCs w:val="20"/>
          <w:lang w:val="en-US"/>
        </w:rPr>
        <w:t xml:space="preserve">ASV_31) </w:t>
      </w:r>
      <w:r w:rsidR="00FD0806" w:rsidRPr="001963ED">
        <w:rPr>
          <w:rStyle w:val="Emphasis"/>
          <w:i w:val="0"/>
          <w:iCs w:val="0"/>
          <w:color w:val="0E101A"/>
          <w:sz w:val="20"/>
          <w:szCs w:val="20"/>
          <w:lang w:val="en-US"/>
        </w:rPr>
        <w:t xml:space="preserve">with </w:t>
      </w:r>
      <w:r w:rsidR="00980E1F">
        <w:rPr>
          <w:rStyle w:val="Emphasis"/>
          <w:i w:val="0"/>
          <w:iCs w:val="0"/>
          <w:color w:val="0E101A"/>
          <w:sz w:val="20"/>
          <w:szCs w:val="20"/>
          <w:lang w:val="en-US"/>
        </w:rPr>
        <w:t>those</w:t>
      </w:r>
      <w:r w:rsidR="00FD0806" w:rsidRPr="001963ED">
        <w:rPr>
          <w:rStyle w:val="Emphasis"/>
          <w:i w:val="0"/>
          <w:iCs w:val="0"/>
          <w:color w:val="0E101A"/>
          <w:sz w:val="20"/>
          <w:szCs w:val="20"/>
          <w:lang w:val="en-US"/>
        </w:rPr>
        <w:t xml:space="preserve"> classified</w:t>
      </w:r>
      <w:r w:rsidR="00CF3B70">
        <w:rPr>
          <w:rStyle w:val="Emphasis"/>
          <w:i w:val="0"/>
          <w:iCs w:val="0"/>
          <w:color w:val="0E101A"/>
          <w:sz w:val="20"/>
          <w:szCs w:val="20"/>
          <w:lang w:val="en-US"/>
        </w:rPr>
        <w:t xml:space="preserve"> </w:t>
      </w:r>
      <w:r w:rsidR="00FD0806" w:rsidRPr="001963ED">
        <w:rPr>
          <w:rStyle w:val="Emphasis"/>
          <w:i w:val="0"/>
          <w:iCs w:val="0"/>
          <w:color w:val="0E101A"/>
          <w:sz w:val="20"/>
          <w:szCs w:val="20"/>
          <w:lang w:val="en-US"/>
        </w:rPr>
        <w:t>as</w:t>
      </w:r>
      <w:r w:rsidR="00FD0806" w:rsidRPr="001963ED">
        <w:rPr>
          <w:rStyle w:val="Emphasis"/>
          <w:color w:val="0E101A"/>
          <w:sz w:val="20"/>
          <w:szCs w:val="20"/>
          <w:lang w:val="en-US"/>
        </w:rPr>
        <w:t> </w:t>
      </w:r>
      <w:proofErr w:type="spellStart"/>
      <w:r w:rsidR="00FD0806" w:rsidRPr="001963ED">
        <w:rPr>
          <w:rStyle w:val="Emphasis"/>
          <w:color w:val="0E101A"/>
          <w:sz w:val="20"/>
          <w:szCs w:val="20"/>
          <w:lang w:val="en-US"/>
        </w:rPr>
        <w:t>Cystobasidium</w:t>
      </w:r>
      <w:proofErr w:type="spellEnd"/>
      <w:r w:rsidR="00FD0806" w:rsidRPr="001963ED">
        <w:rPr>
          <w:rStyle w:val="Emphasis"/>
          <w:color w:val="0E101A"/>
          <w:sz w:val="20"/>
          <w:szCs w:val="20"/>
          <w:lang w:val="en-US"/>
        </w:rPr>
        <w:t xml:space="preserve"> </w:t>
      </w:r>
      <w:r w:rsidR="00FD0806" w:rsidRPr="001963ED">
        <w:rPr>
          <w:rStyle w:val="Emphasis"/>
          <w:i w:val="0"/>
          <w:iCs w:val="0"/>
          <w:color w:val="0E101A"/>
          <w:sz w:val="20"/>
          <w:szCs w:val="20"/>
          <w:lang w:val="en-US"/>
        </w:rPr>
        <w:t>sp.</w:t>
      </w:r>
      <w:r w:rsidR="00FD0806" w:rsidRPr="001963ED">
        <w:rPr>
          <w:rStyle w:val="Emphasis"/>
          <w:i w:val="0"/>
          <w:color w:val="0E101A"/>
          <w:sz w:val="20"/>
          <w:szCs w:val="20"/>
          <w:lang w:val="en-US"/>
        </w:rPr>
        <w:t> (Cluster XII</w:t>
      </w:r>
      <w:r w:rsidR="00A41A53">
        <w:rPr>
          <w:rStyle w:val="Emphasis"/>
          <w:i w:val="0"/>
          <w:color w:val="0E101A"/>
          <w:sz w:val="20"/>
          <w:szCs w:val="20"/>
          <w:lang w:val="en-US"/>
        </w:rPr>
        <w:t xml:space="preserve">) </w:t>
      </w:r>
      <w:r w:rsidR="00FD0806" w:rsidRPr="00F17E4D">
        <w:rPr>
          <w:rStyle w:val="Emphasis"/>
          <w:i w:val="0"/>
          <w:iCs w:val="0"/>
          <w:color w:val="0E101A"/>
          <w:sz w:val="20"/>
          <w:szCs w:val="20"/>
          <w:lang w:val="en-US"/>
        </w:rPr>
        <w:t>(</w:t>
      </w:r>
      <w:r w:rsidR="00FD0806" w:rsidRPr="00F17E4D">
        <w:rPr>
          <w:sz w:val="20"/>
          <w:szCs w:val="20"/>
          <w:lang w:val="en-US"/>
        </w:rPr>
        <w:t>Fig 6 and Supplementary Table 5</w:t>
      </w:r>
      <w:r w:rsidR="00FD0806" w:rsidRPr="00F17E4D">
        <w:rPr>
          <w:rStyle w:val="Emphasis"/>
          <w:i w:val="0"/>
          <w:iCs w:val="0"/>
          <w:color w:val="0E101A"/>
          <w:sz w:val="20"/>
          <w:szCs w:val="20"/>
          <w:lang w:val="en-US"/>
        </w:rPr>
        <w:t>).</w:t>
      </w:r>
      <w:r w:rsidR="00681A50">
        <w:rPr>
          <w:rStyle w:val="Emphasis"/>
          <w:i w:val="0"/>
          <w:iCs w:val="0"/>
          <w:color w:val="0E101A"/>
          <w:sz w:val="20"/>
          <w:szCs w:val="20"/>
          <w:lang w:val="en-US"/>
        </w:rPr>
        <w:t xml:space="preserve"> </w:t>
      </w:r>
      <w:r w:rsidR="00980E1F">
        <w:rPr>
          <w:rStyle w:val="Emphasis"/>
          <w:i w:val="0"/>
          <w:iCs w:val="0"/>
          <w:color w:val="0E101A"/>
          <w:sz w:val="20"/>
          <w:szCs w:val="20"/>
          <w:lang w:val="en-US"/>
        </w:rPr>
        <w:t>In El Sinai, t</w:t>
      </w:r>
      <w:r w:rsidR="00FD0806" w:rsidRPr="00F17E4D">
        <w:rPr>
          <w:rStyle w:val="Emphasis"/>
          <w:i w:val="0"/>
          <w:iCs w:val="0"/>
          <w:color w:val="0E101A"/>
          <w:sz w:val="20"/>
          <w:szCs w:val="20"/>
          <w:lang w:val="en-US"/>
        </w:rPr>
        <w:t>he Ascomycota classes</w:t>
      </w:r>
      <w:r w:rsidR="00FD0806" w:rsidRPr="00F17E4D">
        <w:rPr>
          <w:rStyle w:val="Emphasis"/>
          <w:color w:val="0E101A"/>
          <w:sz w:val="20"/>
          <w:szCs w:val="20"/>
          <w:lang w:val="en-US"/>
        </w:rPr>
        <w:t xml:space="preserve"> </w:t>
      </w:r>
      <w:proofErr w:type="spellStart"/>
      <w:r w:rsidR="00FD0806" w:rsidRPr="00F17E4D">
        <w:rPr>
          <w:rStyle w:val="Emphasis"/>
          <w:color w:val="0E101A"/>
          <w:sz w:val="20"/>
          <w:szCs w:val="20"/>
          <w:lang w:val="en-US"/>
        </w:rPr>
        <w:t>Eurotiomycetes</w:t>
      </w:r>
      <w:proofErr w:type="spellEnd"/>
      <w:r w:rsidR="00FD0806" w:rsidRPr="00F17E4D">
        <w:rPr>
          <w:rStyle w:val="Emphasis"/>
          <w:color w:val="0E101A"/>
          <w:sz w:val="20"/>
          <w:szCs w:val="20"/>
          <w:lang w:val="en-US"/>
        </w:rPr>
        <w:t xml:space="preserve"> </w:t>
      </w:r>
      <w:r w:rsidR="00FD0806" w:rsidRPr="00F17E4D">
        <w:rPr>
          <w:rStyle w:val="Emphasis"/>
          <w:i w:val="0"/>
          <w:iCs w:val="0"/>
          <w:color w:val="0E101A"/>
          <w:sz w:val="20"/>
          <w:szCs w:val="20"/>
          <w:lang w:val="en-US"/>
        </w:rPr>
        <w:t>(Cluster II)</w:t>
      </w:r>
      <w:r w:rsidR="00857FD8">
        <w:rPr>
          <w:rStyle w:val="Emphasis"/>
          <w:i w:val="0"/>
          <w:iCs w:val="0"/>
          <w:color w:val="0E101A"/>
          <w:sz w:val="20"/>
          <w:szCs w:val="20"/>
          <w:lang w:val="en-US"/>
        </w:rPr>
        <w:t xml:space="preserve">, </w:t>
      </w:r>
      <w:proofErr w:type="spellStart"/>
      <w:r w:rsidR="00857FD8" w:rsidRPr="00F17E4D">
        <w:rPr>
          <w:rStyle w:val="Emphasis"/>
          <w:color w:val="0E101A"/>
          <w:sz w:val="20"/>
          <w:szCs w:val="20"/>
          <w:lang w:val="en-US"/>
        </w:rPr>
        <w:t>Dothideomycetes</w:t>
      </w:r>
      <w:proofErr w:type="spellEnd"/>
      <w:r w:rsidR="00857FD8">
        <w:rPr>
          <w:rStyle w:val="Emphasis"/>
          <w:i w:val="0"/>
          <w:iCs w:val="0"/>
          <w:color w:val="0E101A"/>
          <w:sz w:val="20"/>
          <w:szCs w:val="20"/>
          <w:lang w:val="en-US"/>
        </w:rPr>
        <w:t xml:space="preserve"> </w:t>
      </w:r>
      <w:r w:rsidR="00857FD8" w:rsidRPr="00F17E4D">
        <w:rPr>
          <w:rStyle w:val="Emphasis"/>
          <w:i w:val="0"/>
          <w:iCs w:val="0"/>
          <w:color w:val="0E101A"/>
          <w:sz w:val="20"/>
          <w:szCs w:val="20"/>
          <w:lang w:val="en-US"/>
        </w:rPr>
        <w:t>(clusters III and IV)</w:t>
      </w:r>
      <w:r w:rsidR="003F6FC7">
        <w:rPr>
          <w:rStyle w:val="Emphasis"/>
          <w:i w:val="0"/>
          <w:iCs w:val="0"/>
          <w:color w:val="0E101A"/>
          <w:sz w:val="20"/>
          <w:szCs w:val="20"/>
          <w:lang w:val="en-US"/>
        </w:rPr>
        <w:t>,</w:t>
      </w:r>
      <w:r w:rsidR="00857FD8" w:rsidRPr="00F17E4D">
        <w:rPr>
          <w:rStyle w:val="Emphasis"/>
          <w:i w:val="0"/>
          <w:iCs w:val="0"/>
          <w:color w:val="0E101A"/>
          <w:sz w:val="20"/>
          <w:szCs w:val="20"/>
          <w:lang w:val="en-US"/>
        </w:rPr>
        <w:t xml:space="preserve"> </w:t>
      </w:r>
      <w:r w:rsidR="00FD0806" w:rsidRPr="00F17E4D">
        <w:rPr>
          <w:rStyle w:val="Emphasis"/>
          <w:i w:val="0"/>
          <w:iCs w:val="0"/>
          <w:color w:val="0E101A"/>
          <w:sz w:val="20"/>
          <w:szCs w:val="20"/>
          <w:lang w:val="en-US"/>
        </w:rPr>
        <w:t>and</w:t>
      </w:r>
      <w:r w:rsidR="00FD0806" w:rsidRPr="00F17E4D">
        <w:rPr>
          <w:rStyle w:val="Emphasis"/>
          <w:color w:val="0E101A"/>
          <w:sz w:val="20"/>
          <w:szCs w:val="20"/>
          <w:lang w:val="en-US"/>
        </w:rPr>
        <w:t xml:space="preserve"> </w:t>
      </w:r>
      <w:proofErr w:type="spellStart"/>
      <w:r w:rsidR="00FD0806" w:rsidRPr="00F17E4D">
        <w:rPr>
          <w:rStyle w:val="Emphasis"/>
          <w:color w:val="0E101A"/>
          <w:sz w:val="20"/>
          <w:szCs w:val="20"/>
          <w:lang w:val="en-US"/>
        </w:rPr>
        <w:t>Sordariomycetes</w:t>
      </w:r>
      <w:proofErr w:type="spellEnd"/>
      <w:r w:rsidR="00FD0806" w:rsidRPr="00F17E4D">
        <w:rPr>
          <w:rStyle w:val="Emphasis"/>
          <w:color w:val="0E101A"/>
          <w:sz w:val="20"/>
          <w:szCs w:val="20"/>
          <w:lang w:val="en-US"/>
        </w:rPr>
        <w:t xml:space="preserve"> </w:t>
      </w:r>
      <w:r w:rsidR="00FD0806" w:rsidRPr="00F17E4D">
        <w:rPr>
          <w:rStyle w:val="Emphasis"/>
          <w:i w:val="0"/>
          <w:iCs w:val="0"/>
          <w:color w:val="0E101A"/>
          <w:sz w:val="20"/>
          <w:szCs w:val="20"/>
          <w:lang w:val="en-US"/>
        </w:rPr>
        <w:t xml:space="preserve">(Cluster V) were common among enriched </w:t>
      </w:r>
      <w:r w:rsidR="00A40C72" w:rsidRPr="00F17E4D">
        <w:rPr>
          <w:rStyle w:val="Emphasis"/>
          <w:i w:val="0"/>
          <w:iCs w:val="0"/>
          <w:color w:val="0E101A"/>
          <w:sz w:val="20"/>
          <w:szCs w:val="20"/>
          <w:lang w:val="en-US"/>
        </w:rPr>
        <w:t xml:space="preserve">ASVs </w:t>
      </w:r>
      <w:r w:rsidR="00980E1F">
        <w:rPr>
          <w:rStyle w:val="Emphasis"/>
          <w:i w:val="0"/>
          <w:iCs w:val="0"/>
          <w:color w:val="0E101A"/>
          <w:sz w:val="20"/>
          <w:szCs w:val="20"/>
          <w:lang w:val="en-US"/>
        </w:rPr>
        <w:t xml:space="preserve">of </w:t>
      </w:r>
      <w:r w:rsidR="00FD0806" w:rsidRPr="00F17E4D">
        <w:rPr>
          <w:rStyle w:val="Emphasis"/>
          <w:i w:val="0"/>
          <w:iCs w:val="0"/>
          <w:color w:val="0E101A"/>
          <w:sz w:val="20"/>
          <w:szCs w:val="20"/>
          <w:lang w:val="en-US"/>
        </w:rPr>
        <w:t>severely damaged fruits</w:t>
      </w:r>
      <w:r w:rsidR="00681A50">
        <w:rPr>
          <w:rStyle w:val="Emphasis"/>
          <w:i w:val="0"/>
          <w:iCs w:val="0"/>
          <w:color w:val="0E101A"/>
          <w:sz w:val="20"/>
          <w:szCs w:val="20"/>
          <w:lang w:val="en-US"/>
        </w:rPr>
        <w:t xml:space="preserve">. </w:t>
      </w:r>
      <w:r w:rsidR="00857FD8">
        <w:rPr>
          <w:rStyle w:val="Emphasis"/>
          <w:i w:val="0"/>
          <w:iCs w:val="0"/>
          <w:color w:val="0E101A"/>
          <w:sz w:val="20"/>
          <w:szCs w:val="20"/>
          <w:lang w:val="en-US"/>
        </w:rPr>
        <w:t>E</w:t>
      </w:r>
      <w:r w:rsidR="00857FD8" w:rsidRPr="00F17E4D">
        <w:rPr>
          <w:rStyle w:val="Emphasis"/>
          <w:i w:val="0"/>
          <w:iCs w:val="0"/>
          <w:color w:val="0E101A"/>
          <w:sz w:val="20"/>
          <w:szCs w:val="20"/>
          <w:lang w:val="en-US"/>
        </w:rPr>
        <w:t>nriched ASVs in these cl</w:t>
      </w:r>
      <w:r w:rsidR="00857FD8">
        <w:rPr>
          <w:rStyle w:val="Emphasis"/>
          <w:i w:val="0"/>
          <w:iCs w:val="0"/>
          <w:color w:val="0E101A"/>
          <w:sz w:val="20"/>
          <w:szCs w:val="20"/>
          <w:lang w:val="en-US"/>
        </w:rPr>
        <w:t>asses</w:t>
      </w:r>
      <w:r w:rsidR="00857FD8" w:rsidRPr="00F17E4D">
        <w:rPr>
          <w:rStyle w:val="Emphasis"/>
          <w:i w:val="0"/>
          <w:iCs w:val="0"/>
          <w:color w:val="0E101A"/>
          <w:sz w:val="20"/>
          <w:szCs w:val="20"/>
          <w:lang w:val="en-US"/>
        </w:rPr>
        <w:t xml:space="preserve"> belonged to the genera</w:t>
      </w:r>
      <w:r w:rsidR="00857FD8">
        <w:rPr>
          <w:rStyle w:val="Emphasis"/>
          <w:i w:val="0"/>
          <w:iCs w:val="0"/>
          <w:color w:val="0E101A"/>
          <w:sz w:val="20"/>
          <w:szCs w:val="20"/>
          <w:lang w:val="en-US"/>
        </w:rPr>
        <w:t xml:space="preserve"> </w:t>
      </w:r>
      <w:proofErr w:type="spellStart"/>
      <w:r w:rsidR="00857FD8" w:rsidRPr="00F17E4D">
        <w:rPr>
          <w:rStyle w:val="Emphasis"/>
          <w:color w:val="0E101A"/>
          <w:sz w:val="20"/>
          <w:szCs w:val="20"/>
          <w:lang w:val="en-US"/>
        </w:rPr>
        <w:t>Trichomerium</w:t>
      </w:r>
      <w:proofErr w:type="spellEnd"/>
      <w:r w:rsidR="00CF3B70">
        <w:rPr>
          <w:rStyle w:val="Emphasis"/>
          <w:color w:val="0E101A"/>
          <w:sz w:val="20"/>
          <w:szCs w:val="20"/>
          <w:lang w:val="en-US"/>
        </w:rPr>
        <w:t xml:space="preserve"> </w:t>
      </w:r>
      <w:r w:rsidR="00857FD8">
        <w:rPr>
          <w:rStyle w:val="Emphasis"/>
          <w:i w:val="0"/>
          <w:iCs w:val="0"/>
          <w:color w:val="0E101A"/>
          <w:sz w:val="20"/>
          <w:szCs w:val="20"/>
          <w:lang w:val="en-US"/>
        </w:rPr>
        <w:t>(ASV_129, ASV_92, ASV_110),</w:t>
      </w:r>
      <w:r w:rsidR="00857FD8" w:rsidRPr="00F17E4D">
        <w:rPr>
          <w:rStyle w:val="Emphasis"/>
          <w:color w:val="0E101A"/>
          <w:sz w:val="20"/>
          <w:szCs w:val="20"/>
          <w:lang w:val="en-US"/>
        </w:rPr>
        <w:t xml:space="preserve"> </w:t>
      </w:r>
      <w:proofErr w:type="spellStart"/>
      <w:r w:rsidR="00857FD8" w:rsidRPr="00F17E4D">
        <w:rPr>
          <w:rStyle w:val="Emphasis"/>
          <w:color w:val="0E101A"/>
          <w:sz w:val="20"/>
          <w:szCs w:val="20"/>
          <w:lang w:val="en-US"/>
        </w:rPr>
        <w:t>Pseudocercospora</w:t>
      </w:r>
      <w:proofErr w:type="spellEnd"/>
      <w:r w:rsidR="00857FD8">
        <w:rPr>
          <w:rStyle w:val="Emphasis"/>
          <w:color w:val="0E101A"/>
          <w:sz w:val="20"/>
          <w:szCs w:val="20"/>
          <w:lang w:val="en-US"/>
        </w:rPr>
        <w:t xml:space="preserve"> </w:t>
      </w:r>
      <w:r w:rsidR="00857FD8" w:rsidRPr="001963ED">
        <w:rPr>
          <w:rStyle w:val="Emphasis"/>
          <w:i w:val="0"/>
          <w:iCs w:val="0"/>
          <w:color w:val="0E101A"/>
          <w:sz w:val="20"/>
          <w:szCs w:val="20"/>
          <w:lang w:val="en-US"/>
        </w:rPr>
        <w:t>(ASV_14)</w:t>
      </w:r>
      <w:r w:rsidR="00857FD8" w:rsidRPr="00F17E4D">
        <w:rPr>
          <w:rStyle w:val="Emphasis"/>
          <w:i w:val="0"/>
          <w:iCs w:val="0"/>
          <w:color w:val="0E101A"/>
          <w:sz w:val="20"/>
          <w:szCs w:val="20"/>
          <w:lang w:val="en-US"/>
        </w:rPr>
        <w:t>,</w:t>
      </w:r>
      <w:r w:rsidR="00B30F0E">
        <w:rPr>
          <w:rStyle w:val="Emphasis"/>
          <w:color w:val="0E101A"/>
          <w:sz w:val="20"/>
          <w:szCs w:val="20"/>
          <w:lang w:val="en-US"/>
        </w:rPr>
        <w:t xml:space="preserve"> </w:t>
      </w:r>
      <w:proofErr w:type="spellStart"/>
      <w:r w:rsidR="00857FD8" w:rsidRPr="00F17E4D">
        <w:rPr>
          <w:rStyle w:val="Emphasis"/>
          <w:color w:val="0E101A"/>
          <w:sz w:val="20"/>
          <w:szCs w:val="20"/>
          <w:lang w:val="en-US"/>
        </w:rPr>
        <w:t>Geastrumia</w:t>
      </w:r>
      <w:proofErr w:type="spellEnd"/>
      <w:r w:rsidR="00857FD8">
        <w:rPr>
          <w:rStyle w:val="Emphasis"/>
          <w:color w:val="0E101A"/>
          <w:sz w:val="20"/>
          <w:szCs w:val="20"/>
          <w:lang w:val="en-US"/>
        </w:rPr>
        <w:t xml:space="preserve"> </w:t>
      </w:r>
      <w:r w:rsidR="00857FD8" w:rsidRPr="001963ED">
        <w:rPr>
          <w:rStyle w:val="Emphasis"/>
          <w:i w:val="0"/>
          <w:iCs w:val="0"/>
          <w:color w:val="0E101A"/>
          <w:sz w:val="20"/>
          <w:szCs w:val="20"/>
          <w:lang w:val="en-US"/>
        </w:rPr>
        <w:t>(ASV_40)</w:t>
      </w:r>
      <w:r w:rsidR="00681A50">
        <w:rPr>
          <w:rStyle w:val="Emphasis"/>
          <w:i w:val="0"/>
          <w:iCs w:val="0"/>
          <w:color w:val="0E101A"/>
          <w:sz w:val="20"/>
          <w:szCs w:val="20"/>
          <w:lang w:val="en-US"/>
        </w:rPr>
        <w:t xml:space="preserve"> and</w:t>
      </w:r>
      <w:r w:rsidR="00FD0806" w:rsidRPr="00F17E4D">
        <w:rPr>
          <w:rStyle w:val="Emphasis"/>
          <w:color w:val="0E101A"/>
          <w:sz w:val="20"/>
          <w:szCs w:val="20"/>
          <w:lang w:val="en-US"/>
        </w:rPr>
        <w:t xml:space="preserve"> Colletotrichum</w:t>
      </w:r>
      <w:r w:rsidR="00F17E4D">
        <w:rPr>
          <w:rStyle w:val="Emphasis"/>
          <w:i w:val="0"/>
          <w:color w:val="0E101A"/>
          <w:sz w:val="20"/>
          <w:szCs w:val="20"/>
          <w:lang w:val="en-US"/>
        </w:rPr>
        <w:t xml:space="preserve"> (ASV_124; ASV_6</w:t>
      </w:r>
      <w:r w:rsidR="00681A50">
        <w:rPr>
          <w:rStyle w:val="Emphasis"/>
          <w:i w:val="0"/>
          <w:color w:val="0E101A"/>
          <w:sz w:val="20"/>
          <w:szCs w:val="20"/>
          <w:lang w:val="en-US"/>
        </w:rPr>
        <w:t>5</w:t>
      </w:r>
      <w:r w:rsidR="00F17E4D">
        <w:rPr>
          <w:rStyle w:val="Emphasis"/>
          <w:i w:val="0"/>
          <w:color w:val="0E101A"/>
          <w:sz w:val="20"/>
          <w:szCs w:val="20"/>
          <w:lang w:val="en-US"/>
        </w:rPr>
        <w:t>, ASV_114)</w:t>
      </w:r>
      <w:r w:rsidR="00FD0806" w:rsidRPr="00F17E4D">
        <w:rPr>
          <w:rStyle w:val="Emphasis"/>
          <w:color w:val="0E101A"/>
          <w:sz w:val="20"/>
          <w:szCs w:val="20"/>
          <w:lang w:val="en-US"/>
        </w:rPr>
        <w:t>.</w:t>
      </w:r>
      <w:r w:rsidR="00CF3B70">
        <w:rPr>
          <w:rStyle w:val="Emphasis"/>
          <w:color w:val="0E101A"/>
          <w:sz w:val="20"/>
          <w:szCs w:val="20"/>
          <w:lang w:val="en-US"/>
        </w:rPr>
        <w:t xml:space="preserve"> </w:t>
      </w:r>
      <w:r w:rsidR="00B45C84">
        <w:rPr>
          <w:rStyle w:val="Emphasis"/>
          <w:i w:val="0"/>
          <w:iCs w:val="0"/>
          <w:color w:val="0E101A"/>
          <w:sz w:val="20"/>
          <w:szCs w:val="20"/>
          <w:lang w:val="en-US"/>
        </w:rPr>
        <w:t>The</w:t>
      </w:r>
      <w:r w:rsidR="003F6FC7">
        <w:rPr>
          <w:rStyle w:val="Emphasis"/>
          <w:i w:val="0"/>
          <w:iCs w:val="0"/>
          <w:color w:val="0E101A"/>
          <w:sz w:val="20"/>
          <w:szCs w:val="20"/>
          <w:lang w:val="en-US"/>
        </w:rPr>
        <w:t xml:space="preserve"> genus of the </w:t>
      </w:r>
      <w:r w:rsidR="001E7420">
        <w:rPr>
          <w:rStyle w:val="Emphasis"/>
          <w:i w:val="0"/>
          <w:iCs w:val="0"/>
          <w:color w:val="0E101A"/>
          <w:sz w:val="20"/>
          <w:szCs w:val="20"/>
          <w:lang w:val="en-US"/>
        </w:rPr>
        <w:t>other</w:t>
      </w:r>
      <w:r w:rsidR="00F65044">
        <w:rPr>
          <w:rStyle w:val="Emphasis"/>
          <w:i w:val="0"/>
          <w:iCs w:val="0"/>
          <w:color w:val="0E101A"/>
          <w:sz w:val="20"/>
          <w:szCs w:val="20"/>
          <w:lang w:val="en-US"/>
        </w:rPr>
        <w:t xml:space="preserve"> </w:t>
      </w:r>
      <w:r w:rsidR="001E7420" w:rsidRPr="00980E1F">
        <w:rPr>
          <w:rStyle w:val="Emphasis"/>
          <w:color w:val="0E101A"/>
          <w:sz w:val="20"/>
          <w:szCs w:val="20"/>
          <w:lang w:val="en-US"/>
        </w:rPr>
        <w:t>Ascomycetes</w:t>
      </w:r>
      <w:r w:rsidR="00CF3B70">
        <w:rPr>
          <w:rStyle w:val="Emphasis"/>
          <w:i w:val="0"/>
          <w:iCs w:val="0"/>
          <w:color w:val="0E101A"/>
          <w:sz w:val="20"/>
          <w:szCs w:val="20"/>
          <w:lang w:val="en-US"/>
        </w:rPr>
        <w:t xml:space="preserve"> </w:t>
      </w:r>
      <w:r w:rsidR="00D85616">
        <w:rPr>
          <w:rStyle w:val="Emphasis"/>
          <w:i w:val="0"/>
          <w:iCs w:val="0"/>
          <w:color w:val="0E101A"/>
          <w:sz w:val="20"/>
          <w:szCs w:val="20"/>
          <w:lang w:val="en-US"/>
        </w:rPr>
        <w:t xml:space="preserve">(ASV_175, ASV_3, ASV_7, ASV_70) </w:t>
      </w:r>
      <w:r w:rsidR="003F6FC7">
        <w:rPr>
          <w:rStyle w:val="Emphasis"/>
          <w:i w:val="0"/>
          <w:iCs w:val="0"/>
          <w:color w:val="0E101A"/>
          <w:sz w:val="20"/>
          <w:szCs w:val="20"/>
          <w:lang w:val="en-US"/>
        </w:rPr>
        <w:t>was</w:t>
      </w:r>
      <w:r w:rsidR="00F65044">
        <w:rPr>
          <w:rStyle w:val="Emphasis"/>
          <w:i w:val="0"/>
          <w:iCs w:val="0"/>
          <w:color w:val="0E101A"/>
          <w:sz w:val="20"/>
          <w:szCs w:val="20"/>
          <w:lang w:val="en-US"/>
        </w:rPr>
        <w:t xml:space="preserve"> </w:t>
      </w:r>
      <w:r w:rsidR="00980E1F">
        <w:rPr>
          <w:rStyle w:val="Emphasis"/>
          <w:i w:val="0"/>
          <w:iCs w:val="0"/>
          <w:color w:val="0E101A"/>
          <w:sz w:val="20"/>
          <w:szCs w:val="20"/>
          <w:lang w:val="en-US"/>
        </w:rPr>
        <w:t>not classified</w:t>
      </w:r>
      <w:r w:rsidR="00F65044">
        <w:rPr>
          <w:rStyle w:val="Emphasis"/>
          <w:i w:val="0"/>
          <w:iCs w:val="0"/>
          <w:color w:val="0E101A"/>
          <w:sz w:val="20"/>
          <w:szCs w:val="20"/>
          <w:lang w:val="en-US"/>
        </w:rPr>
        <w:t xml:space="preserve">. </w:t>
      </w:r>
      <w:r w:rsidR="00681A50">
        <w:rPr>
          <w:rStyle w:val="Emphasis"/>
          <w:i w:val="0"/>
          <w:iCs w:val="0"/>
          <w:color w:val="0E101A"/>
          <w:sz w:val="20"/>
          <w:szCs w:val="20"/>
          <w:lang w:val="en-US"/>
        </w:rPr>
        <w:t>Two</w:t>
      </w:r>
      <w:r w:rsidR="00681A50" w:rsidRPr="00F17E4D">
        <w:rPr>
          <w:rStyle w:val="Emphasis"/>
          <w:i w:val="0"/>
          <w:iCs w:val="0"/>
          <w:color w:val="0E101A"/>
          <w:sz w:val="20"/>
          <w:szCs w:val="20"/>
          <w:lang w:val="en-US"/>
        </w:rPr>
        <w:t xml:space="preserve"> </w:t>
      </w:r>
      <w:r w:rsidR="00FD0806" w:rsidRPr="00F17E4D">
        <w:rPr>
          <w:rStyle w:val="Emphasis"/>
          <w:i w:val="0"/>
          <w:iCs w:val="0"/>
          <w:color w:val="0E101A"/>
          <w:sz w:val="20"/>
          <w:szCs w:val="20"/>
          <w:lang w:val="en-US"/>
        </w:rPr>
        <w:t xml:space="preserve">of the remaining enriched ASVs </w:t>
      </w:r>
      <w:r w:rsidR="00F65044">
        <w:rPr>
          <w:rStyle w:val="Emphasis"/>
          <w:i w:val="0"/>
          <w:iCs w:val="0"/>
          <w:color w:val="0E101A"/>
          <w:sz w:val="20"/>
          <w:szCs w:val="20"/>
          <w:lang w:val="en-US"/>
        </w:rPr>
        <w:t>in</w:t>
      </w:r>
      <w:r w:rsidR="00F65044" w:rsidRPr="00F17E4D">
        <w:rPr>
          <w:rStyle w:val="Emphasis"/>
          <w:i w:val="0"/>
          <w:iCs w:val="0"/>
          <w:color w:val="0E101A"/>
          <w:sz w:val="20"/>
          <w:szCs w:val="20"/>
          <w:lang w:val="en-US"/>
        </w:rPr>
        <w:t xml:space="preserve"> </w:t>
      </w:r>
      <w:r w:rsidR="00FD0806" w:rsidRPr="00F17E4D">
        <w:rPr>
          <w:rStyle w:val="Emphasis"/>
          <w:i w:val="0"/>
          <w:iCs w:val="0"/>
          <w:color w:val="0E101A"/>
          <w:sz w:val="20"/>
          <w:szCs w:val="20"/>
          <w:lang w:val="en-US"/>
        </w:rPr>
        <w:t>El Sinai</w:t>
      </w:r>
      <w:r w:rsidR="00F65044">
        <w:rPr>
          <w:rStyle w:val="Emphasis"/>
          <w:i w:val="0"/>
          <w:iCs w:val="0"/>
          <w:color w:val="0E101A"/>
          <w:sz w:val="20"/>
          <w:szCs w:val="20"/>
          <w:lang w:val="en-US"/>
        </w:rPr>
        <w:t xml:space="preserve"> </w:t>
      </w:r>
      <w:r w:rsidR="00F65044">
        <w:rPr>
          <w:rStyle w:val="cf01"/>
          <w:rFonts w:ascii="Times New Roman" w:hAnsi="Times New Roman" w:cs="Times New Roman"/>
          <w:sz w:val="20"/>
          <w:szCs w:val="20"/>
          <w:lang w:val="en-US"/>
        </w:rPr>
        <w:t>(ASV_179, ASV_145)</w:t>
      </w:r>
      <w:r w:rsidR="00FD0806" w:rsidRPr="00F17E4D">
        <w:rPr>
          <w:rStyle w:val="Emphasis"/>
          <w:i w:val="0"/>
          <w:iCs w:val="0"/>
          <w:color w:val="0E101A"/>
          <w:sz w:val="20"/>
          <w:szCs w:val="20"/>
          <w:lang w:val="en-US"/>
        </w:rPr>
        <w:t xml:space="preserve"> cluster with </w:t>
      </w:r>
      <w:r w:rsidR="00FD0806" w:rsidRPr="00F17E4D">
        <w:rPr>
          <w:rStyle w:val="Emphasis"/>
          <w:color w:val="0E101A"/>
          <w:sz w:val="20"/>
          <w:szCs w:val="20"/>
          <w:lang w:val="en-US"/>
        </w:rPr>
        <w:t>Basidiomycetes</w:t>
      </w:r>
      <w:r w:rsidR="001E7420">
        <w:rPr>
          <w:rStyle w:val="Emphasis"/>
          <w:i w:val="0"/>
          <w:iCs w:val="0"/>
          <w:color w:val="0E101A"/>
          <w:sz w:val="20"/>
          <w:szCs w:val="20"/>
          <w:lang w:val="en-US"/>
        </w:rPr>
        <w:t xml:space="preserve"> in </w:t>
      </w:r>
      <w:r w:rsidR="00FD0806" w:rsidRPr="00F17E4D">
        <w:rPr>
          <w:rStyle w:val="Emphasis"/>
          <w:i w:val="0"/>
          <w:iCs w:val="0"/>
          <w:color w:val="0E101A"/>
          <w:sz w:val="20"/>
          <w:szCs w:val="20"/>
          <w:lang w:val="en-US"/>
        </w:rPr>
        <w:t xml:space="preserve">Cluster </w:t>
      </w:r>
      <w:r w:rsidR="00F65044">
        <w:rPr>
          <w:rStyle w:val="Emphasis"/>
          <w:i w:val="0"/>
          <w:iCs w:val="0"/>
          <w:color w:val="0E101A"/>
          <w:sz w:val="20"/>
          <w:szCs w:val="20"/>
          <w:lang w:val="en-US"/>
        </w:rPr>
        <w:t xml:space="preserve">VIII, but their genus was </w:t>
      </w:r>
      <w:r w:rsidR="00980E1F">
        <w:rPr>
          <w:rStyle w:val="Emphasis"/>
          <w:i w:val="0"/>
          <w:iCs w:val="0"/>
          <w:color w:val="0E101A"/>
          <w:sz w:val="20"/>
          <w:szCs w:val="20"/>
          <w:lang w:val="en-US"/>
        </w:rPr>
        <w:t>not classified</w:t>
      </w:r>
      <w:r w:rsidR="00F65044">
        <w:rPr>
          <w:rStyle w:val="Emphasis"/>
          <w:i w:val="0"/>
          <w:iCs w:val="0"/>
          <w:color w:val="0E101A"/>
          <w:sz w:val="20"/>
          <w:szCs w:val="20"/>
          <w:lang w:val="en-US"/>
        </w:rPr>
        <w:t>.</w:t>
      </w:r>
      <w:r w:rsidR="00F17E4D">
        <w:rPr>
          <w:rStyle w:val="cf01"/>
          <w:rFonts w:ascii="Times New Roman" w:hAnsi="Times New Roman" w:cs="Times New Roman"/>
          <w:sz w:val="20"/>
          <w:szCs w:val="20"/>
          <w:lang w:val="en-US"/>
        </w:rPr>
        <w:t xml:space="preserve"> </w:t>
      </w:r>
      <w:r w:rsidR="00FD0806" w:rsidRPr="00F17E4D">
        <w:rPr>
          <w:rStyle w:val="Emphasis"/>
          <w:i w:val="0"/>
          <w:iCs w:val="0"/>
          <w:color w:val="0E101A"/>
          <w:sz w:val="20"/>
          <w:szCs w:val="20"/>
          <w:lang w:val="en-US"/>
        </w:rPr>
        <w:t>Only one enriched ASVs</w:t>
      </w:r>
      <w:r w:rsidR="00B45C84">
        <w:rPr>
          <w:rStyle w:val="Emphasis"/>
          <w:i w:val="0"/>
          <w:iCs w:val="0"/>
          <w:color w:val="0E101A"/>
          <w:sz w:val="20"/>
          <w:szCs w:val="20"/>
          <w:lang w:val="en-US"/>
        </w:rPr>
        <w:t xml:space="preserve"> </w:t>
      </w:r>
      <w:r w:rsidR="00F17E4D">
        <w:rPr>
          <w:rStyle w:val="Emphasis"/>
          <w:i w:val="0"/>
          <w:iCs w:val="0"/>
          <w:color w:val="0E101A"/>
          <w:sz w:val="20"/>
          <w:szCs w:val="20"/>
          <w:lang w:val="en-US"/>
        </w:rPr>
        <w:t xml:space="preserve">(ASV_96) </w:t>
      </w:r>
      <w:r w:rsidR="00B45C84">
        <w:rPr>
          <w:rStyle w:val="Emphasis"/>
          <w:i w:val="0"/>
          <w:iCs w:val="0"/>
          <w:color w:val="0E101A"/>
          <w:sz w:val="20"/>
          <w:szCs w:val="20"/>
          <w:lang w:val="en-US"/>
        </w:rPr>
        <w:t xml:space="preserve">in El </w:t>
      </w:r>
      <w:proofErr w:type="spellStart"/>
      <w:r w:rsidR="00B45C84">
        <w:rPr>
          <w:rStyle w:val="Emphasis"/>
          <w:i w:val="0"/>
          <w:iCs w:val="0"/>
          <w:color w:val="0E101A"/>
          <w:sz w:val="20"/>
          <w:szCs w:val="20"/>
          <w:lang w:val="en-US"/>
        </w:rPr>
        <w:t>Siani</w:t>
      </w:r>
      <w:proofErr w:type="spellEnd"/>
      <w:r w:rsidR="00B45C84">
        <w:rPr>
          <w:rStyle w:val="Emphasis"/>
          <w:i w:val="0"/>
          <w:iCs w:val="0"/>
          <w:color w:val="0E101A"/>
          <w:sz w:val="20"/>
          <w:szCs w:val="20"/>
          <w:lang w:val="en-US"/>
        </w:rPr>
        <w:t xml:space="preserve"> </w:t>
      </w:r>
      <w:r w:rsidR="00FD0806" w:rsidRPr="00F17E4D">
        <w:rPr>
          <w:rStyle w:val="Emphasis"/>
          <w:i w:val="0"/>
          <w:iCs w:val="0"/>
          <w:color w:val="0E101A"/>
          <w:sz w:val="20"/>
          <w:szCs w:val="20"/>
          <w:lang w:val="en-US"/>
        </w:rPr>
        <w:t>belonged to a phylum other than</w:t>
      </w:r>
      <w:r w:rsidR="00FD0806" w:rsidRPr="00F17E4D">
        <w:rPr>
          <w:rStyle w:val="Emphasis"/>
          <w:color w:val="0E101A"/>
          <w:sz w:val="20"/>
          <w:szCs w:val="20"/>
          <w:lang w:val="en-US"/>
        </w:rPr>
        <w:t xml:space="preserve"> Ascomycota </w:t>
      </w:r>
      <w:r w:rsidR="00FD0806" w:rsidRPr="00F17E4D">
        <w:rPr>
          <w:rStyle w:val="Emphasis"/>
          <w:i w:val="0"/>
          <w:iCs w:val="0"/>
          <w:color w:val="0E101A"/>
          <w:sz w:val="20"/>
          <w:szCs w:val="20"/>
          <w:lang w:val="en-US"/>
        </w:rPr>
        <w:t>and</w:t>
      </w:r>
      <w:r w:rsidR="00FD0806" w:rsidRPr="00F17E4D">
        <w:rPr>
          <w:rStyle w:val="Emphasis"/>
          <w:color w:val="0E101A"/>
          <w:sz w:val="20"/>
          <w:szCs w:val="20"/>
          <w:lang w:val="en-US"/>
        </w:rPr>
        <w:t xml:space="preserve"> Basidiomycota</w:t>
      </w:r>
      <w:r w:rsidR="00FD0806" w:rsidRPr="00F17E4D">
        <w:rPr>
          <w:rStyle w:val="Emphasis"/>
          <w:i w:val="0"/>
          <w:iCs w:val="0"/>
          <w:color w:val="0E101A"/>
          <w:sz w:val="20"/>
          <w:szCs w:val="20"/>
          <w:lang w:val="en-US"/>
        </w:rPr>
        <w:t xml:space="preserve">. However, </w:t>
      </w:r>
      <w:r w:rsidR="00B45C84">
        <w:rPr>
          <w:rStyle w:val="Emphasis"/>
          <w:i w:val="0"/>
          <w:iCs w:val="0"/>
          <w:color w:val="0E101A"/>
          <w:sz w:val="20"/>
          <w:szCs w:val="20"/>
          <w:lang w:val="en-US"/>
        </w:rPr>
        <w:t xml:space="preserve">the taxonomy of </w:t>
      </w:r>
      <w:r w:rsidR="00FD0806" w:rsidRPr="00F17E4D">
        <w:rPr>
          <w:rStyle w:val="Emphasis"/>
          <w:i w:val="0"/>
          <w:iCs w:val="0"/>
          <w:color w:val="0E101A"/>
          <w:sz w:val="20"/>
          <w:szCs w:val="20"/>
          <w:lang w:val="en-US"/>
        </w:rPr>
        <w:t xml:space="preserve">this ASV </w:t>
      </w:r>
      <w:r w:rsidR="00B45C84">
        <w:rPr>
          <w:rStyle w:val="Emphasis"/>
          <w:i w:val="0"/>
          <w:iCs w:val="0"/>
          <w:color w:val="0E101A"/>
          <w:sz w:val="20"/>
          <w:szCs w:val="20"/>
          <w:lang w:val="en-US"/>
        </w:rPr>
        <w:t>is unknown</w:t>
      </w:r>
      <w:r w:rsidR="00223871" w:rsidRPr="00F17E4D">
        <w:rPr>
          <w:rStyle w:val="Emphasis"/>
          <w:i w:val="0"/>
          <w:iCs w:val="0"/>
          <w:color w:val="0E101A"/>
          <w:sz w:val="20"/>
          <w:szCs w:val="20"/>
          <w:lang w:val="en-US"/>
        </w:rPr>
        <w:t xml:space="preserve"> </w:t>
      </w:r>
      <w:r w:rsidR="00FD0806" w:rsidRPr="00F17E4D">
        <w:rPr>
          <w:rStyle w:val="Emphasis"/>
          <w:color w:val="0E101A"/>
          <w:sz w:val="20"/>
          <w:szCs w:val="20"/>
          <w:lang w:val="en-US"/>
        </w:rPr>
        <w:t>(</w:t>
      </w:r>
      <w:r w:rsidR="00FD0806" w:rsidRPr="00F17E4D">
        <w:rPr>
          <w:sz w:val="20"/>
          <w:szCs w:val="20"/>
          <w:lang w:val="en-US"/>
        </w:rPr>
        <w:t xml:space="preserve">Fig 7 and Supplementary Table </w:t>
      </w:r>
      <w:r w:rsidR="00F2490A" w:rsidRPr="00F17E4D">
        <w:rPr>
          <w:sz w:val="20"/>
          <w:szCs w:val="20"/>
          <w:lang w:val="en-US"/>
        </w:rPr>
        <w:t>6)</w:t>
      </w:r>
      <w:r w:rsidR="00FD0806" w:rsidRPr="00F17E4D">
        <w:rPr>
          <w:rStyle w:val="Emphasis"/>
          <w:color w:val="0E101A"/>
          <w:sz w:val="20"/>
          <w:szCs w:val="20"/>
          <w:lang w:val="en-US"/>
        </w:rPr>
        <w:t>. </w:t>
      </w:r>
    </w:p>
    <w:p w14:paraId="27602D36" w14:textId="596D2D1F" w:rsidR="00F2490A" w:rsidRPr="00F545F0" w:rsidRDefault="00F2490A" w:rsidP="00146F37">
      <w:pPr>
        <w:pStyle w:val="NormalWeb"/>
        <w:spacing w:before="120" w:beforeAutospacing="0" w:after="120" w:afterAutospacing="0" w:line="480" w:lineRule="auto"/>
        <w:jc w:val="both"/>
        <w:rPr>
          <w:b/>
          <w:bCs/>
          <w:color w:val="0E101A"/>
          <w:sz w:val="20"/>
          <w:szCs w:val="20"/>
          <w:lang w:val="en-US"/>
        </w:rPr>
      </w:pPr>
      <w:r w:rsidRPr="00F545F0">
        <w:rPr>
          <w:b/>
          <w:bCs/>
          <w:color w:val="0E101A"/>
          <w:sz w:val="20"/>
          <w:szCs w:val="20"/>
          <w:lang w:val="en-US"/>
        </w:rPr>
        <w:t>The communities of cultivable fungi are poor predictors of the fungal communities associated with the lenticel damage</w:t>
      </w:r>
    </w:p>
    <w:p w14:paraId="47D9A844" w14:textId="45B23EA4" w:rsidR="00F2490A" w:rsidRPr="00F545F0" w:rsidRDefault="00F2490A" w:rsidP="00146F37">
      <w:pPr>
        <w:pStyle w:val="NormalWeb"/>
        <w:spacing w:before="120" w:beforeAutospacing="0" w:after="120" w:afterAutospacing="0" w:line="480" w:lineRule="auto"/>
        <w:jc w:val="both"/>
        <w:rPr>
          <w:color w:val="0E101A"/>
          <w:sz w:val="20"/>
          <w:szCs w:val="20"/>
          <w:lang w:val="en-US"/>
        </w:rPr>
      </w:pPr>
      <w:r w:rsidRPr="00F545F0">
        <w:rPr>
          <w:color w:val="0E101A"/>
          <w:sz w:val="20"/>
          <w:szCs w:val="20"/>
          <w:lang w:val="en-US"/>
        </w:rPr>
        <w:t>Forty-nine fungal strains were isolated</w:t>
      </w:r>
      <w:r w:rsidR="001E7420">
        <w:rPr>
          <w:color w:val="0E101A"/>
          <w:sz w:val="20"/>
          <w:szCs w:val="20"/>
          <w:lang w:val="en-US"/>
        </w:rPr>
        <w:t xml:space="preserve"> </w:t>
      </w:r>
      <w:r w:rsidR="001E7420" w:rsidRPr="00F545F0">
        <w:rPr>
          <w:color w:val="0E101A"/>
          <w:sz w:val="20"/>
          <w:szCs w:val="20"/>
          <w:lang w:val="en-US"/>
        </w:rPr>
        <w:t>from healthy and necrotic lenticels of avocado cv. Hass</w:t>
      </w:r>
      <w:r w:rsidRPr="00F545F0">
        <w:rPr>
          <w:color w:val="0E101A"/>
          <w:sz w:val="20"/>
          <w:szCs w:val="20"/>
          <w:lang w:val="en-US"/>
        </w:rPr>
        <w:t xml:space="preserve"> and 39 were identified. All isolates were </w:t>
      </w:r>
      <w:r w:rsidRPr="00F545F0">
        <w:rPr>
          <w:i/>
          <w:iCs/>
          <w:color w:val="0E101A"/>
          <w:sz w:val="20"/>
          <w:szCs w:val="20"/>
          <w:lang w:val="en-US"/>
        </w:rPr>
        <w:t>Ascomycetes</w:t>
      </w:r>
      <w:r w:rsidRPr="00F545F0">
        <w:rPr>
          <w:color w:val="0E101A"/>
          <w:sz w:val="20"/>
          <w:szCs w:val="20"/>
          <w:lang w:val="en-US"/>
        </w:rPr>
        <w:t xml:space="preserve">, and the most common genera were </w:t>
      </w:r>
      <w:r w:rsidRPr="00F545F0">
        <w:rPr>
          <w:i/>
          <w:iCs/>
          <w:color w:val="0E101A"/>
          <w:sz w:val="20"/>
          <w:szCs w:val="20"/>
          <w:lang w:val="en-US"/>
        </w:rPr>
        <w:t>Colletotrichum</w:t>
      </w:r>
      <w:r w:rsidRPr="00F545F0">
        <w:rPr>
          <w:color w:val="0E101A"/>
          <w:sz w:val="20"/>
          <w:szCs w:val="20"/>
          <w:lang w:val="en-US"/>
        </w:rPr>
        <w:t xml:space="preserve">, with 19 isolates, and </w:t>
      </w:r>
      <w:proofErr w:type="spellStart"/>
      <w:r w:rsidRPr="00F545F0">
        <w:rPr>
          <w:i/>
          <w:iCs/>
          <w:color w:val="0E101A"/>
          <w:sz w:val="20"/>
          <w:szCs w:val="20"/>
          <w:lang w:val="en-US"/>
        </w:rPr>
        <w:t>Cytospora</w:t>
      </w:r>
      <w:proofErr w:type="spellEnd"/>
      <w:r w:rsidRPr="00F545F0">
        <w:rPr>
          <w:color w:val="0E101A"/>
          <w:sz w:val="20"/>
          <w:szCs w:val="20"/>
          <w:lang w:val="en-US"/>
        </w:rPr>
        <w:t xml:space="preserve">, with ten. These most common genera were isolated from both farms. </w:t>
      </w:r>
      <w:r w:rsidRPr="00F545F0">
        <w:rPr>
          <w:i/>
          <w:iCs/>
          <w:color w:val="0E101A"/>
          <w:sz w:val="20"/>
          <w:szCs w:val="20"/>
          <w:lang w:val="en-US"/>
        </w:rPr>
        <w:t>Alternaria</w:t>
      </w:r>
      <w:r w:rsidRPr="00F545F0">
        <w:rPr>
          <w:color w:val="0E101A"/>
          <w:sz w:val="20"/>
          <w:szCs w:val="20"/>
          <w:lang w:val="en-US"/>
        </w:rPr>
        <w:t xml:space="preserve">, </w:t>
      </w:r>
      <w:proofErr w:type="spellStart"/>
      <w:r w:rsidRPr="00F545F0">
        <w:rPr>
          <w:i/>
          <w:iCs/>
          <w:color w:val="0E101A"/>
          <w:sz w:val="20"/>
          <w:szCs w:val="20"/>
          <w:lang w:val="en-US"/>
        </w:rPr>
        <w:t>Diaporthe</w:t>
      </w:r>
      <w:proofErr w:type="spellEnd"/>
      <w:r w:rsidRPr="00F545F0">
        <w:rPr>
          <w:color w:val="0E101A"/>
          <w:sz w:val="20"/>
          <w:szCs w:val="20"/>
          <w:lang w:val="en-US"/>
        </w:rPr>
        <w:t xml:space="preserve">, </w:t>
      </w:r>
      <w:proofErr w:type="spellStart"/>
      <w:r w:rsidRPr="00F545F0">
        <w:rPr>
          <w:i/>
          <w:iCs/>
          <w:color w:val="0E101A"/>
          <w:sz w:val="20"/>
          <w:szCs w:val="20"/>
          <w:lang w:val="en-US"/>
        </w:rPr>
        <w:t>Neofusicoccum</w:t>
      </w:r>
      <w:proofErr w:type="spellEnd"/>
      <w:r w:rsidRPr="00F545F0">
        <w:rPr>
          <w:color w:val="0E101A"/>
          <w:sz w:val="20"/>
          <w:szCs w:val="20"/>
          <w:lang w:val="en-US"/>
        </w:rPr>
        <w:t xml:space="preserve">, </w:t>
      </w:r>
      <w:r w:rsidRPr="00F545F0">
        <w:rPr>
          <w:i/>
          <w:iCs/>
          <w:color w:val="0E101A"/>
          <w:sz w:val="20"/>
          <w:szCs w:val="20"/>
          <w:lang w:val="en-US"/>
        </w:rPr>
        <w:t>Neurospora</w:t>
      </w:r>
      <w:r w:rsidRPr="00F545F0">
        <w:rPr>
          <w:color w:val="0E101A"/>
          <w:sz w:val="20"/>
          <w:szCs w:val="20"/>
          <w:lang w:val="en-US"/>
        </w:rPr>
        <w:t xml:space="preserve">, and </w:t>
      </w:r>
      <w:proofErr w:type="spellStart"/>
      <w:r w:rsidRPr="00F545F0">
        <w:rPr>
          <w:i/>
          <w:iCs/>
          <w:color w:val="0E101A"/>
          <w:sz w:val="20"/>
          <w:szCs w:val="20"/>
          <w:lang w:val="en-US"/>
        </w:rPr>
        <w:t>Phyllosticta</w:t>
      </w:r>
      <w:proofErr w:type="spellEnd"/>
      <w:r w:rsidRPr="00F545F0">
        <w:rPr>
          <w:color w:val="0E101A"/>
          <w:sz w:val="20"/>
          <w:szCs w:val="20"/>
          <w:lang w:val="en-US"/>
        </w:rPr>
        <w:t xml:space="preserve"> were also among the genera isolated, and they had one to three representatives. These genera were restricted to one farm (Table 1; Supplementary Table 7). We found no clear trend between the isolated taxon and the health status of the lenticel. Also, no isolated taxon besides </w:t>
      </w:r>
      <w:r w:rsidRPr="00F545F0">
        <w:rPr>
          <w:i/>
          <w:iCs/>
          <w:color w:val="0E101A"/>
          <w:sz w:val="20"/>
          <w:szCs w:val="20"/>
          <w:lang w:val="en-US"/>
        </w:rPr>
        <w:t>Colletotrichum</w:t>
      </w:r>
      <w:r w:rsidRPr="00F545F0">
        <w:rPr>
          <w:color w:val="0E101A"/>
          <w:sz w:val="20"/>
          <w:szCs w:val="20"/>
          <w:lang w:val="en-US"/>
        </w:rPr>
        <w:t xml:space="preserve"> coincided with the ASVs enriched in severely damaged fruits. However, </w:t>
      </w:r>
      <w:r w:rsidRPr="00F545F0">
        <w:rPr>
          <w:i/>
          <w:iCs/>
          <w:color w:val="0E101A"/>
          <w:sz w:val="20"/>
          <w:szCs w:val="20"/>
          <w:lang w:val="en-US"/>
        </w:rPr>
        <w:t>Colletotrichum</w:t>
      </w:r>
      <w:r w:rsidRPr="00F545F0">
        <w:rPr>
          <w:color w:val="0E101A"/>
          <w:sz w:val="20"/>
          <w:szCs w:val="20"/>
          <w:lang w:val="en-US"/>
        </w:rPr>
        <w:t xml:space="preserve"> spp. were isolated from healthy and necrotic lenticel.</w:t>
      </w:r>
      <w:r w:rsidR="00B30F0E">
        <w:rPr>
          <w:color w:val="0E101A"/>
          <w:sz w:val="20"/>
          <w:szCs w:val="20"/>
          <w:lang w:val="en-US"/>
        </w:rPr>
        <w:t xml:space="preserve"> </w:t>
      </w:r>
    </w:p>
    <w:p w14:paraId="3D19A6E0" w14:textId="77777777" w:rsidR="00F545F0" w:rsidRDefault="00F545F0" w:rsidP="00146F37">
      <w:pPr>
        <w:pStyle w:val="Body"/>
        <w:spacing w:before="120" w:after="120" w:line="480" w:lineRule="auto"/>
        <w:jc w:val="both"/>
        <w:rPr>
          <w:rFonts w:ascii="Times New Roman" w:hAnsi="Times New Roman" w:cs="Times New Roman"/>
          <w:b/>
          <w:bCs/>
          <w:sz w:val="20"/>
          <w:szCs w:val="20"/>
        </w:rPr>
      </w:pPr>
    </w:p>
    <w:p w14:paraId="05ED2DD8" w14:textId="67DDA541" w:rsidR="00BB1D69" w:rsidRPr="00D81688" w:rsidRDefault="00D0302D" w:rsidP="00146F37">
      <w:pPr>
        <w:pStyle w:val="Body"/>
        <w:spacing w:before="120" w:after="120" w:line="480" w:lineRule="auto"/>
        <w:jc w:val="both"/>
        <w:rPr>
          <w:rFonts w:ascii="Times New Roman" w:hAnsi="Times New Roman" w:cs="Times New Roman"/>
          <w:b/>
          <w:bCs/>
        </w:rPr>
      </w:pPr>
      <w:r w:rsidRPr="00D81688">
        <w:rPr>
          <w:rFonts w:ascii="Times New Roman" w:hAnsi="Times New Roman" w:cs="Times New Roman"/>
          <w:b/>
          <w:bCs/>
        </w:rPr>
        <w:t>Discussion</w:t>
      </w:r>
    </w:p>
    <w:p w14:paraId="73EC3701" w14:textId="0340C851" w:rsidR="00D0302D" w:rsidRPr="00D81688" w:rsidRDefault="00807062" w:rsidP="00146F37">
      <w:pPr>
        <w:pStyle w:val="Body"/>
        <w:spacing w:before="120" w:after="120" w:line="480" w:lineRule="auto"/>
        <w:jc w:val="both"/>
        <w:rPr>
          <w:rFonts w:ascii="Times New Roman" w:hAnsi="Times New Roman" w:cs="Times New Roman"/>
          <w:sz w:val="20"/>
          <w:szCs w:val="20"/>
        </w:rPr>
      </w:pPr>
      <w:r w:rsidRPr="00D81688">
        <w:rPr>
          <w:rFonts w:ascii="Times New Roman" w:hAnsi="Times New Roman" w:cs="Times New Roman"/>
          <w:sz w:val="20"/>
          <w:szCs w:val="20"/>
        </w:rPr>
        <w:lastRenderedPageBreak/>
        <w:t xml:space="preserve">The lenticel damage </w:t>
      </w:r>
      <w:r w:rsidR="003F6FC7">
        <w:rPr>
          <w:rFonts w:ascii="Times New Roman" w:hAnsi="Times New Roman" w:cs="Times New Roman"/>
          <w:sz w:val="20"/>
          <w:szCs w:val="20"/>
        </w:rPr>
        <w:t>of</w:t>
      </w:r>
      <w:r w:rsidR="003F6FC7" w:rsidRPr="00D81688">
        <w:rPr>
          <w:rFonts w:ascii="Times New Roman" w:hAnsi="Times New Roman" w:cs="Times New Roman"/>
          <w:sz w:val="20"/>
          <w:szCs w:val="20"/>
        </w:rPr>
        <w:t xml:space="preserve"> </w:t>
      </w:r>
      <w:r w:rsidRPr="00D81688">
        <w:rPr>
          <w:rFonts w:ascii="Times New Roman" w:hAnsi="Times New Roman" w:cs="Times New Roman"/>
          <w:sz w:val="20"/>
          <w:szCs w:val="20"/>
        </w:rPr>
        <w:t>avocado cv</w:t>
      </w:r>
      <w:r w:rsidR="00785CE3" w:rsidRPr="00D81688">
        <w:rPr>
          <w:rFonts w:ascii="Times New Roman" w:hAnsi="Times New Roman" w:cs="Times New Roman"/>
          <w:sz w:val="20"/>
          <w:szCs w:val="20"/>
        </w:rPr>
        <w:t>.</w:t>
      </w:r>
      <w:r w:rsidRPr="00D81688">
        <w:rPr>
          <w:rFonts w:ascii="Times New Roman" w:hAnsi="Times New Roman" w:cs="Times New Roman"/>
          <w:sz w:val="20"/>
          <w:szCs w:val="20"/>
        </w:rPr>
        <w:t xml:space="preserve"> Hass is poorly understood, and its causality is unknown. Two hypotheses are considered</w:t>
      </w:r>
      <w:r w:rsidR="004F794D" w:rsidRPr="00D81688">
        <w:rPr>
          <w:rFonts w:ascii="Times New Roman" w:hAnsi="Times New Roman" w:cs="Times New Roman"/>
          <w:sz w:val="20"/>
          <w:szCs w:val="20"/>
        </w:rPr>
        <w:t xml:space="preserve"> the</w:t>
      </w:r>
      <w:r w:rsidRPr="00D81688">
        <w:rPr>
          <w:rFonts w:ascii="Times New Roman" w:hAnsi="Times New Roman" w:cs="Times New Roman"/>
          <w:sz w:val="20"/>
          <w:szCs w:val="20"/>
        </w:rPr>
        <w:t xml:space="preserve"> most likely, one related to mechanical stress suffer</w:t>
      </w:r>
      <w:r w:rsidR="007E4424" w:rsidRPr="00D81688">
        <w:rPr>
          <w:rFonts w:ascii="Times New Roman" w:hAnsi="Times New Roman" w:cs="Times New Roman"/>
          <w:sz w:val="20"/>
          <w:szCs w:val="20"/>
        </w:rPr>
        <w:t>ed</w:t>
      </w:r>
      <w:r w:rsidRPr="00D81688">
        <w:rPr>
          <w:rFonts w:ascii="Times New Roman" w:hAnsi="Times New Roman" w:cs="Times New Roman"/>
          <w:sz w:val="20"/>
          <w:szCs w:val="20"/>
        </w:rPr>
        <w:t xml:space="preserve"> by the fruit</w:t>
      </w:r>
      <w:r w:rsidR="00B45C84">
        <w:rPr>
          <w:rFonts w:ascii="Times New Roman" w:hAnsi="Times New Roman" w:cs="Times New Roman"/>
          <w:sz w:val="20"/>
          <w:szCs w:val="20"/>
        </w:rPr>
        <w:t>s</w:t>
      </w:r>
      <w:r w:rsidRPr="00D81688">
        <w:rPr>
          <w:rFonts w:ascii="Times New Roman" w:hAnsi="Times New Roman" w:cs="Times New Roman"/>
          <w:sz w:val="20"/>
          <w:szCs w:val="20"/>
        </w:rPr>
        <w:t xml:space="preserve"> and the other to </w:t>
      </w:r>
      <w:r w:rsidR="00785CE3" w:rsidRPr="00D81688">
        <w:rPr>
          <w:rFonts w:ascii="Times New Roman" w:hAnsi="Times New Roman" w:cs="Times New Roman"/>
          <w:sz w:val="20"/>
          <w:szCs w:val="20"/>
        </w:rPr>
        <w:t>plant</w:t>
      </w:r>
      <w:r w:rsidRPr="00D81688">
        <w:rPr>
          <w:rFonts w:ascii="Times New Roman" w:hAnsi="Times New Roman" w:cs="Times New Roman"/>
          <w:sz w:val="20"/>
          <w:szCs w:val="20"/>
        </w:rPr>
        <w:t xml:space="preserve"> pathogens. We </w:t>
      </w:r>
      <w:r w:rsidR="004067C8" w:rsidRPr="00D81688">
        <w:rPr>
          <w:rFonts w:ascii="Times New Roman" w:hAnsi="Times New Roman" w:cs="Times New Roman"/>
          <w:sz w:val="20"/>
          <w:szCs w:val="20"/>
        </w:rPr>
        <w:t xml:space="preserve">found that </w:t>
      </w:r>
      <w:r w:rsidR="00A17D62" w:rsidRPr="00D81688">
        <w:rPr>
          <w:rFonts w:ascii="Times New Roman" w:hAnsi="Times New Roman" w:cs="Times New Roman"/>
          <w:sz w:val="20"/>
          <w:szCs w:val="20"/>
        </w:rPr>
        <w:t>the lenticel damage has a non-uniform patter</w:t>
      </w:r>
      <w:r w:rsidR="006F2CF9" w:rsidRPr="00D81688">
        <w:rPr>
          <w:rFonts w:ascii="Times New Roman" w:hAnsi="Times New Roman" w:cs="Times New Roman"/>
          <w:sz w:val="20"/>
          <w:szCs w:val="20"/>
        </w:rPr>
        <w:t>n</w:t>
      </w:r>
      <w:r w:rsidR="00A17D62" w:rsidRPr="00D81688">
        <w:rPr>
          <w:rFonts w:ascii="Times New Roman" w:hAnsi="Times New Roman" w:cs="Times New Roman"/>
          <w:sz w:val="20"/>
          <w:szCs w:val="20"/>
        </w:rPr>
        <w:t xml:space="preserve"> and is progressive. The</w:t>
      </w:r>
      <w:r w:rsidR="007E4424" w:rsidRPr="00D81688">
        <w:rPr>
          <w:rFonts w:ascii="Times New Roman" w:hAnsi="Times New Roman" w:cs="Times New Roman"/>
          <w:sz w:val="20"/>
          <w:szCs w:val="20"/>
        </w:rPr>
        <w:t xml:space="preserve"> </w:t>
      </w:r>
      <w:r w:rsidR="00A17D62" w:rsidRPr="00D81688">
        <w:rPr>
          <w:rFonts w:ascii="Times New Roman" w:hAnsi="Times New Roman" w:cs="Times New Roman"/>
          <w:sz w:val="20"/>
          <w:szCs w:val="20"/>
        </w:rPr>
        <w:t>s</w:t>
      </w:r>
      <w:r w:rsidR="004067C8" w:rsidRPr="00D81688">
        <w:rPr>
          <w:rFonts w:ascii="Times New Roman" w:hAnsi="Times New Roman" w:cs="Times New Roman"/>
          <w:sz w:val="20"/>
          <w:szCs w:val="20"/>
        </w:rPr>
        <w:t>everity and incidence</w:t>
      </w:r>
      <w:r w:rsidR="004F794D" w:rsidRPr="00D81688">
        <w:rPr>
          <w:rFonts w:ascii="Times New Roman" w:hAnsi="Times New Roman" w:cs="Times New Roman"/>
          <w:sz w:val="20"/>
          <w:szCs w:val="20"/>
        </w:rPr>
        <w:t xml:space="preserve"> </w:t>
      </w:r>
      <w:r w:rsidR="004067C8" w:rsidRPr="00D81688">
        <w:rPr>
          <w:rFonts w:ascii="Times New Roman" w:hAnsi="Times New Roman" w:cs="Times New Roman"/>
          <w:sz w:val="20"/>
          <w:szCs w:val="20"/>
        </w:rPr>
        <w:t xml:space="preserve">of the damage </w:t>
      </w:r>
      <w:r w:rsidR="004F794D" w:rsidRPr="00D81688">
        <w:rPr>
          <w:rFonts w:ascii="Times New Roman" w:hAnsi="Times New Roman" w:cs="Times New Roman"/>
          <w:sz w:val="20"/>
          <w:szCs w:val="20"/>
        </w:rPr>
        <w:t>change</w:t>
      </w:r>
      <w:r w:rsidR="00A17D62" w:rsidRPr="00D81688">
        <w:rPr>
          <w:rFonts w:ascii="Times New Roman" w:hAnsi="Times New Roman" w:cs="Times New Roman"/>
          <w:sz w:val="20"/>
          <w:szCs w:val="20"/>
        </w:rPr>
        <w:t>d</w:t>
      </w:r>
      <w:r w:rsidR="004F794D" w:rsidRPr="00D81688">
        <w:rPr>
          <w:rFonts w:ascii="Times New Roman" w:hAnsi="Times New Roman" w:cs="Times New Roman"/>
          <w:sz w:val="20"/>
          <w:szCs w:val="20"/>
        </w:rPr>
        <w:t xml:space="preserve"> </w:t>
      </w:r>
      <w:r w:rsidR="004067C8" w:rsidRPr="00D81688">
        <w:rPr>
          <w:rFonts w:ascii="Times New Roman" w:hAnsi="Times New Roman" w:cs="Times New Roman"/>
          <w:sz w:val="20"/>
          <w:szCs w:val="20"/>
        </w:rPr>
        <w:t>across</w:t>
      </w:r>
      <w:r w:rsidR="007E4424" w:rsidRPr="00D81688">
        <w:rPr>
          <w:rFonts w:ascii="Times New Roman" w:hAnsi="Times New Roman" w:cs="Times New Roman"/>
          <w:sz w:val="20"/>
          <w:szCs w:val="20"/>
        </w:rPr>
        <w:t xml:space="preserve"> </w:t>
      </w:r>
      <w:r w:rsidR="00A17D62" w:rsidRPr="00D81688">
        <w:rPr>
          <w:rFonts w:ascii="Times New Roman" w:hAnsi="Times New Roman" w:cs="Times New Roman"/>
          <w:sz w:val="20"/>
          <w:szCs w:val="20"/>
        </w:rPr>
        <w:t xml:space="preserve">trees, </w:t>
      </w:r>
      <w:r w:rsidR="005E7A3C" w:rsidRPr="00D81688">
        <w:rPr>
          <w:rFonts w:ascii="Times New Roman" w:hAnsi="Times New Roman" w:cs="Times New Roman"/>
          <w:sz w:val="20"/>
          <w:szCs w:val="20"/>
        </w:rPr>
        <w:t>plot</w:t>
      </w:r>
      <w:r w:rsidR="004067C8" w:rsidRPr="00D81688">
        <w:rPr>
          <w:rFonts w:ascii="Times New Roman" w:hAnsi="Times New Roman" w:cs="Times New Roman"/>
          <w:sz w:val="20"/>
          <w:szCs w:val="20"/>
        </w:rPr>
        <w:t>s</w:t>
      </w:r>
      <w:r w:rsidR="005E7A3C" w:rsidRPr="00D81688">
        <w:rPr>
          <w:rFonts w:ascii="Times New Roman" w:hAnsi="Times New Roman" w:cs="Times New Roman"/>
          <w:sz w:val="20"/>
          <w:szCs w:val="20"/>
        </w:rPr>
        <w:t xml:space="preserve">, </w:t>
      </w:r>
      <w:r w:rsidR="00094511" w:rsidRPr="00D81688">
        <w:rPr>
          <w:rFonts w:ascii="Times New Roman" w:hAnsi="Times New Roman" w:cs="Times New Roman"/>
          <w:sz w:val="20"/>
          <w:szCs w:val="20"/>
        </w:rPr>
        <w:t>farms,</w:t>
      </w:r>
      <w:r w:rsidR="004F794D" w:rsidRPr="00D81688">
        <w:rPr>
          <w:rFonts w:ascii="Times New Roman" w:hAnsi="Times New Roman" w:cs="Times New Roman"/>
          <w:sz w:val="20"/>
          <w:szCs w:val="20"/>
        </w:rPr>
        <w:t xml:space="preserve"> and harvest </w:t>
      </w:r>
      <w:r w:rsidR="00A17D62" w:rsidRPr="00D81688">
        <w:rPr>
          <w:rFonts w:ascii="Times New Roman" w:hAnsi="Times New Roman" w:cs="Times New Roman"/>
          <w:sz w:val="20"/>
          <w:szCs w:val="20"/>
        </w:rPr>
        <w:t xml:space="preserve">and increased </w:t>
      </w:r>
      <w:r w:rsidR="004067C8" w:rsidRPr="00D81688">
        <w:rPr>
          <w:rFonts w:ascii="Times New Roman" w:hAnsi="Times New Roman" w:cs="Times New Roman"/>
          <w:sz w:val="20"/>
          <w:szCs w:val="20"/>
        </w:rPr>
        <w:t xml:space="preserve">during cold storage. </w:t>
      </w:r>
      <w:r w:rsidR="00661018" w:rsidRPr="00D81688">
        <w:rPr>
          <w:rFonts w:ascii="Times New Roman" w:hAnsi="Times New Roman" w:cs="Times New Roman"/>
          <w:sz w:val="20"/>
          <w:szCs w:val="20"/>
        </w:rPr>
        <w:t>We also found that f</w:t>
      </w:r>
      <w:r w:rsidR="00094511" w:rsidRPr="00D81688">
        <w:rPr>
          <w:rFonts w:ascii="Times New Roman" w:hAnsi="Times New Roman" w:cs="Times New Roman"/>
          <w:sz w:val="20"/>
          <w:szCs w:val="20"/>
        </w:rPr>
        <w:t xml:space="preserve">ungal communities associated with </w:t>
      </w:r>
      <w:r w:rsidR="00661018" w:rsidRPr="00D81688">
        <w:rPr>
          <w:rFonts w:ascii="Times New Roman" w:hAnsi="Times New Roman" w:cs="Times New Roman"/>
          <w:sz w:val="20"/>
          <w:szCs w:val="20"/>
        </w:rPr>
        <w:t>fruits</w:t>
      </w:r>
      <w:r w:rsidR="00094511" w:rsidRPr="00D81688">
        <w:rPr>
          <w:rFonts w:ascii="Times New Roman" w:hAnsi="Times New Roman" w:cs="Times New Roman"/>
          <w:sz w:val="20"/>
          <w:szCs w:val="20"/>
        </w:rPr>
        <w:t xml:space="preserve"> varied from one farm to another, and</w:t>
      </w:r>
      <w:r w:rsidRPr="00D81688">
        <w:rPr>
          <w:rFonts w:ascii="Times New Roman" w:hAnsi="Times New Roman" w:cs="Times New Roman"/>
          <w:sz w:val="20"/>
          <w:szCs w:val="20"/>
        </w:rPr>
        <w:t xml:space="preserve"> the lenticel damage influence</w:t>
      </w:r>
      <w:r w:rsidR="00094511" w:rsidRPr="00D81688">
        <w:rPr>
          <w:rFonts w:ascii="Times New Roman" w:hAnsi="Times New Roman" w:cs="Times New Roman"/>
          <w:sz w:val="20"/>
          <w:szCs w:val="20"/>
        </w:rPr>
        <w:t>d</w:t>
      </w:r>
      <w:r w:rsidRPr="00D81688">
        <w:rPr>
          <w:rFonts w:ascii="Times New Roman" w:hAnsi="Times New Roman" w:cs="Times New Roman"/>
          <w:sz w:val="20"/>
          <w:szCs w:val="20"/>
        </w:rPr>
        <w:t xml:space="preserve"> </w:t>
      </w:r>
      <w:r w:rsidR="004F794D" w:rsidRPr="00D81688">
        <w:rPr>
          <w:rFonts w:ascii="Times New Roman" w:hAnsi="Times New Roman" w:cs="Times New Roman"/>
          <w:sz w:val="20"/>
          <w:szCs w:val="20"/>
        </w:rPr>
        <w:t>t</w:t>
      </w:r>
      <w:r w:rsidR="003F6FC7">
        <w:rPr>
          <w:rFonts w:ascii="Times New Roman" w:hAnsi="Times New Roman" w:cs="Times New Roman"/>
          <w:sz w:val="20"/>
          <w:szCs w:val="20"/>
        </w:rPr>
        <w:t>hese communities' composition to some extent</w:t>
      </w:r>
      <w:r w:rsidR="004F794D" w:rsidRPr="00D81688">
        <w:rPr>
          <w:rFonts w:ascii="Times New Roman" w:hAnsi="Times New Roman" w:cs="Times New Roman"/>
          <w:sz w:val="20"/>
          <w:szCs w:val="20"/>
        </w:rPr>
        <w:t>.</w:t>
      </w:r>
      <w:r w:rsidRPr="00D81688">
        <w:rPr>
          <w:rFonts w:ascii="Times New Roman" w:hAnsi="Times New Roman" w:cs="Times New Roman"/>
          <w:sz w:val="20"/>
          <w:szCs w:val="20"/>
        </w:rPr>
        <w:t xml:space="preserve"> </w:t>
      </w:r>
      <w:r w:rsidR="00094511" w:rsidRPr="00D81688">
        <w:rPr>
          <w:rFonts w:ascii="Times New Roman" w:hAnsi="Times New Roman" w:cs="Times New Roman"/>
          <w:sz w:val="20"/>
          <w:szCs w:val="20"/>
        </w:rPr>
        <w:t>Some</w:t>
      </w:r>
      <w:r w:rsidRPr="00D81688">
        <w:rPr>
          <w:rFonts w:ascii="Times New Roman" w:hAnsi="Times New Roman" w:cs="Times New Roman"/>
          <w:sz w:val="20"/>
          <w:szCs w:val="20"/>
        </w:rPr>
        <w:t xml:space="preserve"> taxa </w:t>
      </w:r>
      <w:r w:rsidR="004F794D" w:rsidRPr="00D81688">
        <w:rPr>
          <w:rFonts w:ascii="Times New Roman" w:hAnsi="Times New Roman" w:cs="Times New Roman"/>
          <w:sz w:val="20"/>
          <w:szCs w:val="20"/>
        </w:rPr>
        <w:t>were</w:t>
      </w:r>
      <w:r w:rsidRPr="00D81688">
        <w:rPr>
          <w:rFonts w:ascii="Times New Roman" w:hAnsi="Times New Roman" w:cs="Times New Roman"/>
          <w:sz w:val="20"/>
          <w:szCs w:val="20"/>
        </w:rPr>
        <w:t xml:space="preserve"> more prevalent in fruits with severe damages. </w:t>
      </w:r>
      <w:r w:rsidR="007E4424" w:rsidRPr="00D81688">
        <w:rPr>
          <w:rFonts w:ascii="Times New Roman" w:hAnsi="Times New Roman" w:cs="Times New Roman"/>
          <w:sz w:val="20"/>
          <w:szCs w:val="20"/>
        </w:rPr>
        <w:t>However, most enriched taxa were not among the fungal strains isolated from necrotic lenticels.</w:t>
      </w:r>
    </w:p>
    <w:p w14:paraId="6429B28A" w14:textId="21045AC6" w:rsidR="003E364D" w:rsidRPr="00D81688" w:rsidRDefault="00240D57" w:rsidP="00146F37">
      <w:pPr>
        <w:pStyle w:val="Body"/>
        <w:spacing w:before="120" w:after="120" w:line="480" w:lineRule="auto"/>
        <w:jc w:val="both"/>
        <w:rPr>
          <w:rFonts w:ascii="Times New Roman" w:hAnsi="Times New Roman" w:cs="Times New Roman"/>
          <w:sz w:val="20"/>
          <w:szCs w:val="20"/>
        </w:rPr>
      </w:pPr>
      <w:r w:rsidRPr="00D81688">
        <w:rPr>
          <w:rFonts w:ascii="Times New Roman" w:hAnsi="Times New Roman" w:cs="Times New Roman"/>
          <w:sz w:val="20"/>
          <w:szCs w:val="20"/>
        </w:rPr>
        <w:t>Damages resulting from non-living and living factors differ in their patterns. Those caused by non-living factors such as impact injury have uniform pattern</w:t>
      </w:r>
      <w:r w:rsidR="00C06174">
        <w:rPr>
          <w:rFonts w:ascii="Times New Roman" w:hAnsi="Times New Roman" w:cs="Times New Roman"/>
          <w:sz w:val="20"/>
          <w:szCs w:val="20"/>
        </w:rPr>
        <w:t>s</w:t>
      </w:r>
      <w:r w:rsidRPr="00D81688">
        <w:rPr>
          <w:rFonts w:ascii="Times New Roman" w:hAnsi="Times New Roman" w:cs="Times New Roman"/>
          <w:sz w:val="20"/>
          <w:szCs w:val="20"/>
        </w:rPr>
        <w:t xml:space="preserve">. On the </w:t>
      </w:r>
      <w:r w:rsidR="0032758C">
        <w:rPr>
          <w:rFonts w:ascii="Times New Roman" w:hAnsi="Times New Roman" w:cs="Times New Roman"/>
          <w:sz w:val="20"/>
          <w:szCs w:val="20"/>
        </w:rPr>
        <w:t>contrary</w:t>
      </w:r>
      <w:r w:rsidRPr="00D81688">
        <w:rPr>
          <w:rFonts w:ascii="Times New Roman" w:hAnsi="Times New Roman" w:cs="Times New Roman"/>
          <w:sz w:val="20"/>
          <w:szCs w:val="20"/>
        </w:rPr>
        <w:t>, damage caused by living factor</w:t>
      </w:r>
      <w:r w:rsidR="00C06174">
        <w:rPr>
          <w:rFonts w:ascii="Times New Roman" w:hAnsi="Times New Roman" w:cs="Times New Roman"/>
          <w:sz w:val="20"/>
          <w:szCs w:val="20"/>
        </w:rPr>
        <w:t>s</w:t>
      </w:r>
      <w:r w:rsidRPr="00D81688">
        <w:rPr>
          <w:rFonts w:ascii="Times New Roman" w:hAnsi="Times New Roman" w:cs="Times New Roman"/>
          <w:sz w:val="20"/>
          <w:szCs w:val="20"/>
        </w:rPr>
        <w:t xml:space="preserve"> such as fungal pathogens </w:t>
      </w:r>
      <w:proofErr w:type="gramStart"/>
      <w:r w:rsidRPr="00D81688">
        <w:rPr>
          <w:rFonts w:ascii="Times New Roman" w:hAnsi="Times New Roman" w:cs="Times New Roman"/>
          <w:sz w:val="20"/>
          <w:szCs w:val="20"/>
        </w:rPr>
        <w:t>ha</w:t>
      </w:r>
      <w:r w:rsidR="006F2CF9" w:rsidRPr="00D81688">
        <w:rPr>
          <w:rFonts w:ascii="Times New Roman" w:hAnsi="Times New Roman" w:cs="Times New Roman"/>
          <w:sz w:val="20"/>
          <w:szCs w:val="20"/>
        </w:rPr>
        <w:t>s</w:t>
      </w:r>
      <w:proofErr w:type="gramEnd"/>
      <w:r w:rsidRPr="00D81688">
        <w:rPr>
          <w:rFonts w:ascii="Times New Roman" w:hAnsi="Times New Roman" w:cs="Times New Roman"/>
          <w:sz w:val="20"/>
          <w:szCs w:val="20"/>
        </w:rPr>
        <w:t xml:space="preserve"> non-uniform patterns </w:t>
      </w:r>
      <w:r w:rsidR="008D5F89" w:rsidRPr="008D5F89">
        <w:rPr>
          <w:rFonts w:ascii="Times New Roman" w:hAnsi="Times New Roman" w:cs="Times New Roman"/>
          <w:sz w:val="20"/>
        </w:rPr>
        <w:t>[17]</w:t>
      </w:r>
      <w:r w:rsidRPr="00D81688">
        <w:rPr>
          <w:rFonts w:ascii="Times New Roman" w:hAnsi="Times New Roman" w:cs="Times New Roman"/>
          <w:sz w:val="20"/>
          <w:szCs w:val="20"/>
        </w:rPr>
        <w:t xml:space="preserve">. </w:t>
      </w:r>
      <w:r w:rsidR="000E4523" w:rsidRPr="00D81688">
        <w:rPr>
          <w:rFonts w:ascii="Times New Roman" w:hAnsi="Times New Roman" w:cs="Times New Roman"/>
          <w:sz w:val="20"/>
          <w:szCs w:val="20"/>
        </w:rPr>
        <w:t>A s</w:t>
      </w:r>
      <w:r w:rsidR="00D67F87" w:rsidRPr="00D81688">
        <w:rPr>
          <w:rFonts w:ascii="Times New Roman" w:hAnsi="Times New Roman" w:cs="Times New Roman"/>
          <w:sz w:val="20"/>
          <w:szCs w:val="20"/>
        </w:rPr>
        <w:t xml:space="preserve">patial-temporal component influenced the </w:t>
      </w:r>
      <w:r w:rsidR="00C06174">
        <w:rPr>
          <w:rFonts w:ascii="Times New Roman" w:hAnsi="Times New Roman" w:cs="Times New Roman"/>
          <w:sz w:val="20"/>
          <w:szCs w:val="20"/>
        </w:rPr>
        <w:t>lenticel</w:t>
      </w:r>
      <w:r w:rsidR="00D67F87" w:rsidRPr="00D81688">
        <w:rPr>
          <w:rFonts w:ascii="Times New Roman" w:hAnsi="Times New Roman" w:cs="Times New Roman"/>
          <w:sz w:val="20"/>
          <w:szCs w:val="20"/>
        </w:rPr>
        <w:t xml:space="preserve"> damage at different scales. The damage varied not only between farms but between</w:t>
      </w:r>
      <w:r w:rsidR="00446837">
        <w:rPr>
          <w:rFonts w:ascii="Times New Roman" w:hAnsi="Times New Roman" w:cs="Times New Roman"/>
          <w:sz w:val="20"/>
          <w:szCs w:val="20"/>
        </w:rPr>
        <w:t xml:space="preserve"> plots and</w:t>
      </w:r>
      <w:r w:rsidR="00D67F87" w:rsidRPr="00D81688">
        <w:rPr>
          <w:rFonts w:ascii="Times New Roman" w:hAnsi="Times New Roman" w:cs="Times New Roman"/>
          <w:sz w:val="20"/>
          <w:szCs w:val="20"/>
        </w:rPr>
        <w:t xml:space="preserve"> trees.</w:t>
      </w:r>
      <w:r w:rsidR="003064B3"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Th</w:t>
      </w:r>
      <w:r w:rsidR="003064B3" w:rsidRPr="00D81688">
        <w:rPr>
          <w:rFonts w:ascii="Times New Roman" w:hAnsi="Times New Roman" w:cs="Times New Roman"/>
          <w:sz w:val="20"/>
          <w:szCs w:val="20"/>
        </w:rPr>
        <w:t>is</w:t>
      </w:r>
      <w:r w:rsidR="007B00A2" w:rsidRPr="00D81688">
        <w:rPr>
          <w:rFonts w:ascii="Times New Roman" w:hAnsi="Times New Roman" w:cs="Times New Roman"/>
          <w:sz w:val="20"/>
          <w:szCs w:val="20"/>
        </w:rPr>
        <w:t xml:space="preserve"> </w:t>
      </w:r>
      <w:r w:rsidRPr="00D81688">
        <w:rPr>
          <w:rFonts w:ascii="Times New Roman" w:hAnsi="Times New Roman" w:cs="Times New Roman"/>
          <w:sz w:val="20"/>
          <w:szCs w:val="20"/>
        </w:rPr>
        <w:t xml:space="preserve">scale </w:t>
      </w:r>
      <w:r w:rsidR="007B00A2" w:rsidRPr="00D81688">
        <w:rPr>
          <w:rFonts w:ascii="Times New Roman" w:hAnsi="Times New Roman" w:cs="Times New Roman"/>
          <w:sz w:val="20"/>
          <w:szCs w:val="20"/>
        </w:rPr>
        <w:t xml:space="preserve">variability </w:t>
      </w:r>
      <w:r w:rsidR="003064B3" w:rsidRPr="00D81688">
        <w:rPr>
          <w:rFonts w:ascii="Times New Roman" w:hAnsi="Times New Roman" w:cs="Times New Roman"/>
          <w:sz w:val="20"/>
          <w:szCs w:val="20"/>
        </w:rPr>
        <w:t xml:space="preserve">suggests that </w:t>
      </w:r>
      <w:r w:rsidR="00891FDC" w:rsidRPr="00D81688">
        <w:rPr>
          <w:rFonts w:ascii="Times New Roman" w:hAnsi="Times New Roman" w:cs="Times New Roman"/>
          <w:sz w:val="20"/>
          <w:szCs w:val="20"/>
        </w:rPr>
        <w:t xml:space="preserve">the physical environment restrains </w:t>
      </w:r>
      <w:r w:rsidRPr="00D81688">
        <w:rPr>
          <w:rFonts w:ascii="Times New Roman" w:hAnsi="Times New Roman" w:cs="Times New Roman"/>
          <w:sz w:val="20"/>
          <w:szCs w:val="20"/>
        </w:rPr>
        <w:t xml:space="preserve">whatever is causing </w:t>
      </w:r>
      <w:r w:rsidR="003064B3" w:rsidRPr="00D81688">
        <w:rPr>
          <w:rFonts w:ascii="Times New Roman" w:hAnsi="Times New Roman" w:cs="Times New Roman"/>
          <w:sz w:val="20"/>
          <w:szCs w:val="20"/>
        </w:rPr>
        <w:t>the damage</w:t>
      </w:r>
      <w:r w:rsidR="00891FDC" w:rsidRPr="00D81688">
        <w:rPr>
          <w:rFonts w:ascii="Times New Roman" w:hAnsi="Times New Roman" w:cs="Times New Roman"/>
          <w:sz w:val="20"/>
          <w:szCs w:val="20"/>
        </w:rPr>
        <w:t xml:space="preserve"> </w:t>
      </w:r>
      <w:r w:rsidR="008D5F89" w:rsidRPr="008D5F89">
        <w:rPr>
          <w:rFonts w:ascii="Times New Roman" w:hAnsi="Times New Roman" w:cs="Times New Roman"/>
          <w:sz w:val="20"/>
        </w:rPr>
        <w:t>[37]</w:t>
      </w:r>
      <w:r w:rsidRPr="00D81688">
        <w:rPr>
          <w:rFonts w:ascii="Times New Roman" w:hAnsi="Times New Roman" w:cs="Times New Roman"/>
          <w:sz w:val="20"/>
          <w:szCs w:val="20"/>
        </w:rPr>
        <w:t>.</w:t>
      </w:r>
      <w:r w:rsidR="00891FDC" w:rsidRPr="00D81688">
        <w:rPr>
          <w:rFonts w:ascii="Times New Roman" w:hAnsi="Times New Roman" w:cs="Times New Roman"/>
          <w:sz w:val="20"/>
          <w:szCs w:val="20"/>
        </w:rPr>
        <w:t xml:space="preserve"> </w:t>
      </w:r>
      <w:r w:rsidR="00634C2D" w:rsidRPr="00D81688">
        <w:rPr>
          <w:rFonts w:ascii="Times New Roman" w:hAnsi="Times New Roman" w:cs="Times New Roman"/>
          <w:sz w:val="20"/>
          <w:szCs w:val="20"/>
        </w:rPr>
        <w:t xml:space="preserve">The </w:t>
      </w:r>
      <w:r w:rsidR="007B00A2" w:rsidRPr="00D81688">
        <w:rPr>
          <w:rFonts w:ascii="Times New Roman" w:hAnsi="Times New Roman" w:cs="Times New Roman"/>
          <w:sz w:val="20"/>
          <w:szCs w:val="20"/>
        </w:rPr>
        <w:t xml:space="preserve">lenticel </w:t>
      </w:r>
      <w:r w:rsidR="00634C2D" w:rsidRPr="00D81688">
        <w:rPr>
          <w:rFonts w:ascii="Times New Roman" w:hAnsi="Times New Roman" w:cs="Times New Roman"/>
          <w:sz w:val="20"/>
          <w:szCs w:val="20"/>
        </w:rPr>
        <w:t>damage also varied across harvest</w:t>
      </w:r>
      <w:r w:rsidR="0032758C">
        <w:rPr>
          <w:rFonts w:ascii="Times New Roman" w:hAnsi="Times New Roman" w:cs="Times New Roman"/>
          <w:sz w:val="20"/>
          <w:szCs w:val="20"/>
        </w:rPr>
        <w:t>s</w:t>
      </w:r>
      <w:r w:rsidR="00634C2D" w:rsidRPr="00D81688">
        <w:rPr>
          <w:rFonts w:ascii="Times New Roman" w:hAnsi="Times New Roman" w:cs="Times New Roman"/>
          <w:sz w:val="20"/>
          <w:szCs w:val="20"/>
        </w:rPr>
        <w:t>, with the most severe damages occurring in</w:t>
      </w:r>
      <w:r w:rsidR="00C06174">
        <w:rPr>
          <w:rFonts w:ascii="Times New Roman" w:hAnsi="Times New Roman" w:cs="Times New Roman"/>
          <w:sz w:val="20"/>
          <w:szCs w:val="20"/>
        </w:rPr>
        <w:t xml:space="preserve"> </w:t>
      </w:r>
      <w:r w:rsidR="00634C2D" w:rsidRPr="00D81688">
        <w:rPr>
          <w:rFonts w:ascii="Times New Roman" w:hAnsi="Times New Roman" w:cs="Times New Roman"/>
          <w:sz w:val="20"/>
          <w:szCs w:val="20"/>
        </w:rPr>
        <w:t>harvests with the highest humidity and precipitation</w:t>
      </w:r>
      <w:r w:rsidR="00D9021F" w:rsidRPr="00D81688">
        <w:rPr>
          <w:rFonts w:ascii="Times New Roman" w:hAnsi="Times New Roman" w:cs="Times New Roman"/>
          <w:sz w:val="20"/>
          <w:szCs w:val="20"/>
        </w:rPr>
        <w:t xml:space="preserve">. </w:t>
      </w:r>
      <w:r w:rsidR="00891FDC" w:rsidRPr="00D81688">
        <w:rPr>
          <w:rFonts w:ascii="Times New Roman" w:hAnsi="Times New Roman" w:cs="Times New Roman"/>
          <w:sz w:val="20"/>
          <w:szCs w:val="20"/>
        </w:rPr>
        <w:t>These observation</w:t>
      </w:r>
      <w:r w:rsidR="006F2CF9" w:rsidRPr="00D81688">
        <w:rPr>
          <w:rFonts w:ascii="Times New Roman" w:hAnsi="Times New Roman" w:cs="Times New Roman"/>
          <w:sz w:val="20"/>
          <w:szCs w:val="20"/>
        </w:rPr>
        <w:t>s</w:t>
      </w:r>
      <w:r w:rsidR="00891FDC" w:rsidRPr="00D81688">
        <w:rPr>
          <w:rFonts w:ascii="Times New Roman" w:hAnsi="Times New Roman" w:cs="Times New Roman"/>
          <w:sz w:val="20"/>
          <w:szCs w:val="20"/>
        </w:rPr>
        <w:t xml:space="preserve"> further suggest that the damage responds to the physical environment</w:t>
      </w:r>
      <w:r w:rsidR="00C226CD">
        <w:rPr>
          <w:rFonts w:ascii="Times New Roman" w:hAnsi="Times New Roman" w:cs="Times New Roman"/>
          <w:sz w:val="20"/>
          <w:szCs w:val="20"/>
        </w:rPr>
        <w:t xml:space="preserve">, </w:t>
      </w:r>
      <w:r w:rsidR="00C226CD" w:rsidRPr="00D81688">
        <w:rPr>
          <w:rFonts w:ascii="Times New Roman" w:hAnsi="Times New Roman" w:cs="Times New Roman"/>
          <w:sz w:val="20"/>
          <w:szCs w:val="20"/>
        </w:rPr>
        <w:t>supporting a plant pathogen</w:t>
      </w:r>
      <w:r w:rsidR="00C06174" w:rsidRPr="00C06174">
        <w:rPr>
          <w:rFonts w:ascii="Times New Roman" w:hAnsi="Times New Roman" w:cs="Times New Roman"/>
          <w:sz w:val="20"/>
          <w:szCs w:val="20"/>
        </w:rPr>
        <w:t xml:space="preserve"> </w:t>
      </w:r>
      <w:r w:rsidR="00C06174" w:rsidRPr="00D81688">
        <w:rPr>
          <w:rFonts w:ascii="Times New Roman" w:hAnsi="Times New Roman" w:cs="Times New Roman"/>
          <w:sz w:val="20"/>
          <w:szCs w:val="20"/>
        </w:rPr>
        <w:t>involvement</w:t>
      </w:r>
      <w:r w:rsidR="00891FDC" w:rsidRPr="00D81688">
        <w:rPr>
          <w:rFonts w:ascii="Times New Roman" w:hAnsi="Times New Roman" w:cs="Times New Roman"/>
          <w:sz w:val="20"/>
          <w:szCs w:val="20"/>
        </w:rPr>
        <w:t xml:space="preserve"> </w:t>
      </w:r>
      <w:r w:rsidR="008D5F89" w:rsidRPr="008D5F89">
        <w:rPr>
          <w:rFonts w:ascii="Times New Roman" w:hAnsi="Times New Roman" w:cs="Times New Roman"/>
          <w:sz w:val="20"/>
        </w:rPr>
        <w:t>[37]</w:t>
      </w:r>
      <w:r w:rsidR="00891FDC" w:rsidRPr="00D81688">
        <w:rPr>
          <w:rFonts w:ascii="Times New Roman" w:hAnsi="Times New Roman" w:cs="Times New Roman"/>
          <w:sz w:val="20"/>
          <w:szCs w:val="20"/>
        </w:rPr>
        <w:t xml:space="preserve">. </w:t>
      </w:r>
      <w:r w:rsidR="00D9021F" w:rsidRPr="00D81688">
        <w:rPr>
          <w:rFonts w:ascii="Times New Roman" w:hAnsi="Times New Roman" w:cs="Times New Roman"/>
          <w:sz w:val="20"/>
          <w:szCs w:val="20"/>
        </w:rPr>
        <w:t xml:space="preserve">Other evaluations have also evidenced the temporal variation of the lenticel damage and </w:t>
      </w:r>
      <w:r w:rsidR="006109C1" w:rsidRPr="00D81688">
        <w:rPr>
          <w:rFonts w:ascii="Times New Roman" w:hAnsi="Times New Roman" w:cs="Times New Roman"/>
          <w:sz w:val="20"/>
          <w:szCs w:val="20"/>
        </w:rPr>
        <w:t xml:space="preserve">its </w:t>
      </w:r>
      <w:r w:rsidR="00D9021F" w:rsidRPr="00D81688">
        <w:rPr>
          <w:rFonts w:ascii="Times New Roman" w:hAnsi="Times New Roman" w:cs="Times New Roman"/>
          <w:sz w:val="20"/>
          <w:szCs w:val="20"/>
        </w:rPr>
        <w:t xml:space="preserve">association with </w:t>
      </w:r>
      <w:r w:rsidR="007A70DB" w:rsidRPr="00D81688">
        <w:rPr>
          <w:rFonts w:ascii="Times New Roman" w:hAnsi="Times New Roman" w:cs="Times New Roman"/>
          <w:sz w:val="20"/>
          <w:szCs w:val="20"/>
        </w:rPr>
        <w:t>high humidity and</w:t>
      </w:r>
      <w:r w:rsidR="00D9021F" w:rsidRPr="00D81688">
        <w:rPr>
          <w:rFonts w:ascii="Times New Roman" w:hAnsi="Times New Roman" w:cs="Times New Roman"/>
          <w:sz w:val="20"/>
          <w:szCs w:val="20"/>
        </w:rPr>
        <w:t xml:space="preserve"> precipitation </w:t>
      </w:r>
      <w:r w:rsidR="008D5F89" w:rsidRPr="008D5F89">
        <w:rPr>
          <w:rFonts w:ascii="Times New Roman" w:hAnsi="Times New Roman" w:cs="Times New Roman"/>
          <w:sz w:val="20"/>
        </w:rPr>
        <w:t>[10, 38]</w:t>
      </w:r>
      <w:r w:rsidR="006109C1" w:rsidRPr="00D81688">
        <w:rPr>
          <w:rFonts w:ascii="Times New Roman" w:hAnsi="Times New Roman" w:cs="Times New Roman"/>
          <w:sz w:val="20"/>
          <w:szCs w:val="20"/>
        </w:rPr>
        <w:t xml:space="preserve">. </w:t>
      </w:r>
      <w:r w:rsidR="00634C2D" w:rsidRPr="00D81688">
        <w:rPr>
          <w:rFonts w:ascii="Times New Roman" w:hAnsi="Times New Roman" w:cs="Times New Roman"/>
          <w:sz w:val="20"/>
          <w:szCs w:val="20"/>
        </w:rPr>
        <w:t>These evaluations attribute this association to</w:t>
      </w:r>
      <w:r w:rsidR="00067DA7"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 xml:space="preserve">climatic </w:t>
      </w:r>
      <w:r w:rsidR="00634C2D" w:rsidRPr="00D81688">
        <w:rPr>
          <w:rFonts w:ascii="Times New Roman" w:hAnsi="Times New Roman" w:cs="Times New Roman"/>
          <w:sz w:val="20"/>
          <w:szCs w:val="20"/>
        </w:rPr>
        <w:t xml:space="preserve">conditions </w:t>
      </w:r>
      <w:r w:rsidR="00067DA7" w:rsidRPr="00D81688">
        <w:rPr>
          <w:rFonts w:ascii="Times New Roman" w:hAnsi="Times New Roman" w:cs="Times New Roman"/>
          <w:sz w:val="20"/>
          <w:szCs w:val="20"/>
        </w:rPr>
        <w:t xml:space="preserve">that </w:t>
      </w:r>
      <w:r w:rsidR="007B00A2" w:rsidRPr="00D81688">
        <w:rPr>
          <w:rFonts w:ascii="Times New Roman" w:hAnsi="Times New Roman" w:cs="Times New Roman"/>
          <w:sz w:val="20"/>
          <w:szCs w:val="20"/>
        </w:rPr>
        <w:t>favor</w:t>
      </w:r>
      <w:r w:rsidR="00634C2D"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pathogen proliferation</w:t>
      </w:r>
      <w:r w:rsidR="00634C2D" w:rsidRPr="00D81688">
        <w:rPr>
          <w:rFonts w:ascii="Times New Roman" w:hAnsi="Times New Roman" w:cs="Times New Roman"/>
          <w:sz w:val="20"/>
          <w:szCs w:val="20"/>
        </w:rPr>
        <w:t xml:space="preserve">. </w:t>
      </w:r>
      <w:r w:rsidR="00EA68F0" w:rsidRPr="00D81688">
        <w:rPr>
          <w:rFonts w:ascii="Times New Roman" w:hAnsi="Times New Roman" w:cs="Times New Roman"/>
          <w:sz w:val="20"/>
          <w:szCs w:val="20"/>
        </w:rPr>
        <w:t xml:space="preserve">The association </w:t>
      </w:r>
      <w:r w:rsidR="007A70DB" w:rsidRPr="00D81688">
        <w:rPr>
          <w:rFonts w:ascii="Times New Roman" w:hAnsi="Times New Roman" w:cs="Times New Roman"/>
          <w:sz w:val="20"/>
          <w:szCs w:val="20"/>
        </w:rPr>
        <w:t>between high humidity,</w:t>
      </w:r>
      <w:r w:rsidR="00EA68F0" w:rsidRPr="00D81688">
        <w:rPr>
          <w:rFonts w:ascii="Times New Roman" w:hAnsi="Times New Roman" w:cs="Times New Roman"/>
          <w:sz w:val="20"/>
          <w:szCs w:val="20"/>
        </w:rPr>
        <w:t xml:space="preserve"> rain</w:t>
      </w:r>
      <w:r w:rsidR="006F2CF9" w:rsidRPr="00D81688">
        <w:rPr>
          <w:rFonts w:ascii="Times New Roman" w:hAnsi="Times New Roman" w:cs="Times New Roman"/>
          <w:sz w:val="20"/>
          <w:szCs w:val="20"/>
        </w:rPr>
        <w:t>,</w:t>
      </w:r>
      <w:r w:rsidR="00EA68F0" w:rsidRPr="00D81688">
        <w:rPr>
          <w:rFonts w:ascii="Times New Roman" w:hAnsi="Times New Roman" w:cs="Times New Roman"/>
          <w:sz w:val="20"/>
          <w:szCs w:val="20"/>
        </w:rPr>
        <w:t xml:space="preserve"> </w:t>
      </w:r>
      <w:r w:rsidR="007A70DB" w:rsidRPr="00D81688">
        <w:rPr>
          <w:rFonts w:ascii="Times New Roman" w:hAnsi="Times New Roman" w:cs="Times New Roman"/>
          <w:sz w:val="20"/>
          <w:szCs w:val="20"/>
        </w:rPr>
        <w:t>and</w:t>
      </w:r>
      <w:r w:rsidR="00EA68F0" w:rsidRPr="00D81688">
        <w:rPr>
          <w:rFonts w:ascii="Times New Roman" w:hAnsi="Times New Roman" w:cs="Times New Roman"/>
          <w:sz w:val="20"/>
          <w:szCs w:val="20"/>
        </w:rPr>
        <w:t xml:space="preserve"> </w:t>
      </w:r>
      <w:r w:rsidR="00EA68F0" w:rsidRPr="00D81688">
        <w:rPr>
          <w:rFonts w:ascii="Times New Roman" w:hAnsi="Times New Roman" w:cs="Times New Roman"/>
          <w:i/>
          <w:iCs/>
          <w:sz w:val="20"/>
          <w:szCs w:val="20"/>
        </w:rPr>
        <w:t>Colletotrichum</w:t>
      </w:r>
      <w:r w:rsidR="00EA68F0" w:rsidRPr="00D81688">
        <w:rPr>
          <w:rFonts w:ascii="Times New Roman" w:hAnsi="Times New Roman" w:cs="Times New Roman"/>
          <w:sz w:val="20"/>
          <w:szCs w:val="20"/>
        </w:rPr>
        <w:t xml:space="preserve"> </w:t>
      </w:r>
      <w:r w:rsidR="007A70DB" w:rsidRPr="00D81688">
        <w:rPr>
          <w:rFonts w:ascii="Times New Roman" w:hAnsi="Times New Roman" w:cs="Times New Roman"/>
          <w:sz w:val="20"/>
          <w:szCs w:val="20"/>
        </w:rPr>
        <w:t>proliferation</w:t>
      </w:r>
      <w:r w:rsidR="00EA68F0" w:rsidRPr="00D81688">
        <w:rPr>
          <w:rFonts w:ascii="Times New Roman" w:hAnsi="Times New Roman" w:cs="Times New Roman"/>
          <w:sz w:val="20"/>
          <w:szCs w:val="20"/>
        </w:rPr>
        <w:t xml:space="preserve"> is well documented </w:t>
      </w:r>
      <w:r w:rsidR="008D5F89" w:rsidRPr="008D5F89">
        <w:rPr>
          <w:rFonts w:ascii="Times New Roman" w:hAnsi="Times New Roman" w:cs="Times New Roman"/>
          <w:sz w:val="20"/>
          <w:szCs w:val="24"/>
        </w:rPr>
        <w:t>[39–41]</w:t>
      </w:r>
      <w:r w:rsidR="007A70DB" w:rsidRPr="00D81688">
        <w:rPr>
          <w:rFonts w:ascii="Times New Roman" w:hAnsi="Times New Roman" w:cs="Times New Roman"/>
          <w:sz w:val="20"/>
          <w:szCs w:val="20"/>
        </w:rPr>
        <w:t xml:space="preserve">. </w:t>
      </w:r>
      <w:r w:rsidR="00067DA7" w:rsidRPr="00D81688">
        <w:rPr>
          <w:rFonts w:ascii="Times New Roman" w:hAnsi="Times New Roman" w:cs="Times New Roman"/>
          <w:sz w:val="20"/>
          <w:szCs w:val="20"/>
        </w:rPr>
        <w:t xml:space="preserve">However, </w:t>
      </w:r>
      <w:r w:rsidR="007A70DB" w:rsidRPr="00D81688">
        <w:rPr>
          <w:rFonts w:ascii="Times New Roman" w:hAnsi="Times New Roman" w:cs="Times New Roman"/>
          <w:sz w:val="20"/>
          <w:szCs w:val="20"/>
        </w:rPr>
        <w:t>other</w:t>
      </w:r>
      <w:r w:rsidR="00067DA7" w:rsidRPr="00D81688">
        <w:rPr>
          <w:rFonts w:ascii="Times New Roman" w:hAnsi="Times New Roman" w:cs="Times New Roman"/>
          <w:sz w:val="20"/>
          <w:szCs w:val="20"/>
        </w:rPr>
        <w:t xml:space="preserve"> evaluations have </w:t>
      </w:r>
      <w:r w:rsidR="007A70DB" w:rsidRPr="00D81688">
        <w:rPr>
          <w:rFonts w:ascii="Times New Roman" w:hAnsi="Times New Roman" w:cs="Times New Roman"/>
          <w:sz w:val="20"/>
          <w:szCs w:val="20"/>
        </w:rPr>
        <w:t xml:space="preserve">also </w:t>
      </w:r>
      <w:r w:rsidR="00067DA7" w:rsidRPr="00D81688">
        <w:rPr>
          <w:rFonts w:ascii="Times New Roman" w:hAnsi="Times New Roman" w:cs="Times New Roman"/>
          <w:sz w:val="20"/>
          <w:szCs w:val="20"/>
        </w:rPr>
        <w:t>demonstrated that high humidity make</w:t>
      </w:r>
      <w:r w:rsidR="006F2CF9" w:rsidRPr="00D81688">
        <w:rPr>
          <w:rFonts w:ascii="Times New Roman" w:hAnsi="Times New Roman" w:cs="Times New Roman"/>
          <w:sz w:val="20"/>
          <w:szCs w:val="20"/>
        </w:rPr>
        <w:t>s</w:t>
      </w:r>
      <w:r w:rsidR="00067DA7" w:rsidRPr="00D81688">
        <w:rPr>
          <w:rFonts w:ascii="Times New Roman" w:hAnsi="Times New Roman" w:cs="Times New Roman"/>
          <w:sz w:val="20"/>
          <w:szCs w:val="20"/>
        </w:rPr>
        <w:t xml:space="preserve"> avocado fruits more vulnerable to lenticel damage by mechanical injury </w:t>
      </w:r>
      <w:r w:rsidR="00F07567" w:rsidRPr="00D81688">
        <w:rPr>
          <w:rFonts w:ascii="Times New Roman" w:hAnsi="Times New Roman" w:cs="Times New Roman"/>
          <w:sz w:val="20"/>
          <w:szCs w:val="20"/>
        </w:rPr>
        <w:t>[6]</w:t>
      </w:r>
      <w:r w:rsidR="003E364D" w:rsidRPr="00D81688">
        <w:rPr>
          <w:rFonts w:ascii="Times New Roman" w:hAnsi="Times New Roman" w:cs="Times New Roman"/>
          <w:sz w:val="20"/>
          <w:szCs w:val="20"/>
        </w:rPr>
        <w:t>.</w:t>
      </w:r>
    </w:p>
    <w:p w14:paraId="020169FB" w14:textId="68B3470C" w:rsidR="00B46F11" w:rsidRPr="00D81688" w:rsidRDefault="00D67F87" w:rsidP="00146F37">
      <w:pPr>
        <w:pStyle w:val="Body"/>
        <w:spacing w:before="120" w:after="120" w:line="480" w:lineRule="auto"/>
        <w:jc w:val="both"/>
        <w:rPr>
          <w:rFonts w:ascii="Times New Roman" w:hAnsi="Times New Roman" w:cs="Times New Roman"/>
          <w:sz w:val="20"/>
          <w:szCs w:val="20"/>
        </w:rPr>
      </w:pPr>
      <w:r w:rsidRPr="00D81688">
        <w:rPr>
          <w:rFonts w:ascii="Times New Roman" w:hAnsi="Times New Roman" w:cs="Times New Roman"/>
          <w:sz w:val="20"/>
          <w:szCs w:val="20"/>
        </w:rPr>
        <w:t xml:space="preserve">We saw an increase </w:t>
      </w:r>
      <w:r w:rsidR="006F2CF9" w:rsidRPr="00D81688">
        <w:rPr>
          <w:rFonts w:ascii="Times New Roman" w:hAnsi="Times New Roman" w:cs="Times New Roman"/>
          <w:sz w:val="20"/>
          <w:szCs w:val="20"/>
        </w:rPr>
        <w:t>in</w:t>
      </w:r>
      <w:r w:rsidRPr="00D81688">
        <w:rPr>
          <w:rFonts w:ascii="Times New Roman" w:hAnsi="Times New Roman" w:cs="Times New Roman"/>
          <w:sz w:val="20"/>
          <w:szCs w:val="20"/>
        </w:rPr>
        <w:t xml:space="preserve"> the lenticel damage during cold storage. The damage almost double</w:t>
      </w:r>
      <w:r w:rsidR="003F6FC7">
        <w:rPr>
          <w:rFonts w:ascii="Times New Roman" w:hAnsi="Times New Roman" w:cs="Times New Roman"/>
          <w:sz w:val="20"/>
          <w:szCs w:val="20"/>
        </w:rPr>
        <w:t>d</w:t>
      </w:r>
      <w:r w:rsidRPr="00D81688">
        <w:rPr>
          <w:rFonts w:ascii="Times New Roman" w:hAnsi="Times New Roman" w:cs="Times New Roman"/>
          <w:sz w:val="20"/>
          <w:szCs w:val="20"/>
        </w:rPr>
        <w:t xml:space="preserve"> during this period in which the fruits were not subjected to further mechanical stress. </w:t>
      </w:r>
      <w:r w:rsidR="003E364D" w:rsidRPr="00D81688">
        <w:rPr>
          <w:rFonts w:ascii="Times New Roman" w:hAnsi="Times New Roman" w:cs="Times New Roman"/>
          <w:sz w:val="20"/>
          <w:szCs w:val="20"/>
        </w:rPr>
        <w:t xml:space="preserve">The </w:t>
      </w:r>
      <w:r w:rsidR="003F6FC7">
        <w:rPr>
          <w:rFonts w:ascii="Times New Roman" w:hAnsi="Times New Roman" w:cs="Times New Roman"/>
          <w:sz w:val="20"/>
          <w:szCs w:val="20"/>
        </w:rPr>
        <w:t xml:space="preserve">damage </w:t>
      </w:r>
      <w:r w:rsidR="003E364D" w:rsidRPr="00D81688">
        <w:rPr>
          <w:rFonts w:ascii="Times New Roman" w:hAnsi="Times New Roman" w:cs="Times New Roman"/>
          <w:sz w:val="20"/>
          <w:szCs w:val="20"/>
        </w:rPr>
        <w:t xml:space="preserve">progressive nature </w:t>
      </w:r>
      <w:r w:rsidR="003F7F7B" w:rsidRPr="00D81688">
        <w:rPr>
          <w:rFonts w:ascii="Times New Roman" w:hAnsi="Times New Roman" w:cs="Times New Roman"/>
          <w:sz w:val="20"/>
          <w:szCs w:val="20"/>
        </w:rPr>
        <w:t>has been reported before and</w:t>
      </w:r>
      <w:r w:rsidR="003E364D" w:rsidRPr="00D81688">
        <w:rPr>
          <w:rFonts w:ascii="Times New Roman" w:hAnsi="Times New Roman" w:cs="Times New Roman"/>
          <w:sz w:val="20"/>
          <w:szCs w:val="20"/>
        </w:rPr>
        <w:t xml:space="preserve"> is another evidence suggesting </w:t>
      </w:r>
      <w:r w:rsidR="00C06174">
        <w:rPr>
          <w:rFonts w:ascii="Times New Roman" w:hAnsi="Times New Roman" w:cs="Times New Roman"/>
          <w:sz w:val="20"/>
          <w:szCs w:val="20"/>
        </w:rPr>
        <w:t>plant pathogen or pathogen-complex</w:t>
      </w:r>
      <w:r w:rsidR="00CC3143" w:rsidRPr="00D81688">
        <w:rPr>
          <w:rFonts w:ascii="Times New Roman" w:hAnsi="Times New Roman" w:cs="Times New Roman"/>
          <w:sz w:val="20"/>
          <w:szCs w:val="20"/>
        </w:rPr>
        <w:t xml:space="preserve"> involvement </w:t>
      </w:r>
      <w:r w:rsidR="00EE7824" w:rsidRPr="00EE7824">
        <w:rPr>
          <w:rFonts w:ascii="Times New Roman" w:hAnsi="Times New Roman" w:cs="Times New Roman"/>
          <w:sz w:val="20"/>
        </w:rPr>
        <w:t>[8]</w:t>
      </w:r>
      <w:r w:rsidRPr="00D81688">
        <w:rPr>
          <w:rFonts w:ascii="Times New Roman" w:hAnsi="Times New Roman" w:cs="Times New Roman"/>
          <w:sz w:val="20"/>
          <w:szCs w:val="20"/>
        </w:rPr>
        <w:t xml:space="preserve">. Damage caused by a living organism </w:t>
      </w:r>
      <w:r w:rsidR="006F2CF9" w:rsidRPr="00D81688">
        <w:rPr>
          <w:rFonts w:ascii="Times New Roman" w:hAnsi="Times New Roman" w:cs="Times New Roman"/>
          <w:sz w:val="20"/>
          <w:szCs w:val="20"/>
        </w:rPr>
        <w:t>is</w:t>
      </w:r>
      <w:r w:rsidRPr="00D81688">
        <w:rPr>
          <w:rFonts w:ascii="Times New Roman" w:hAnsi="Times New Roman" w:cs="Times New Roman"/>
          <w:sz w:val="20"/>
          <w:szCs w:val="20"/>
        </w:rPr>
        <w:t xml:space="preserve"> progressive</w:t>
      </w:r>
      <w:r w:rsidR="003F7F7B" w:rsidRPr="00D81688">
        <w:rPr>
          <w:rFonts w:ascii="Times New Roman" w:hAnsi="Times New Roman" w:cs="Times New Roman"/>
          <w:sz w:val="20"/>
          <w:szCs w:val="20"/>
        </w:rPr>
        <w:t>, while those caused by non-living factors are not</w:t>
      </w:r>
      <w:r w:rsidR="003E364D" w:rsidRPr="00D81688">
        <w:rPr>
          <w:rFonts w:ascii="Times New Roman" w:hAnsi="Times New Roman" w:cs="Times New Roman"/>
          <w:sz w:val="20"/>
          <w:szCs w:val="20"/>
        </w:rPr>
        <w:t xml:space="preserve"> </w:t>
      </w:r>
      <w:r w:rsidR="008D5F89" w:rsidRPr="008D5F89">
        <w:rPr>
          <w:rFonts w:ascii="Times New Roman" w:hAnsi="Times New Roman" w:cs="Times New Roman"/>
          <w:sz w:val="20"/>
        </w:rPr>
        <w:t>[17]</w:t>
      </w:r>
      <w:r w:rsidR="00793D6F" w:rsidRPr="00D81688">
        <w:rPr>
          <w:rFonts w:ascii="Times New Roman" w:hAnsi="Times New Roman" w:cs="Times New Roman"/>
          <w:sz w:val="20"/>
          <w:szCs w:val="20"/>
        </w:rPr>
        <w:t xml:space="preserve">. </w:t>
      </w:r>
      <w:r w:rsidR="007B00A2" w:rsidRPr="00D81688">
        <w:rPr>
          <w:rFonts w:ascii="Times New Roman" w:hAnsi="Times New Roman" w:cs="Times New Roman"/>
          <w:sz w:val="20"/>
          <w:szCs w:val="20"/>
        </w:rPr>
        <w:t>T</w:t>
      </w:r>
      <w:r w:rsidR="003F7F7B" w:rsidRPr="00D81688">
        <w:rPr>
          <w:rFonts w:ascii="Times New Roman" w:hAnsi="Times New Roman" w:cs="Times New Roman"/>
          <w:sz w:val="20"/>
          <w:szCs w:val="20"/>
        </w:rPr>
        <w:t xml:space="preserve">he </w:t>
      </w:r>
      <w:r w:rsidR="007B00A2" w:rsidRPr="00D81688">
        <w:rPr>
          <w:rFonts w:ascii="Times New Roman" w:hAnsi="Times New Roman" w:cs="Times New Roman"/>
          <w:sz w:val="20"/>
          <w:szCs w:val="20"/>
        </w:rPr>
        <w:t xml:space="preserve">observed </w:t>
      </w:r>
      <w:r w:rsidR="003F7F7B" w:rsidRPr="00D81688">
        <w:rPr>
          <w:rFonts w:ascii="Times New Roman" w:hAnsi="Times New Roman" w:cs="Times New Roman"/>
          <w:sz w:val="20"/>
          <w:szCs w:val="20"/>
        </w:rPr>
        <w:t xml:space="preserve">increments varied depending on the harvest and </w:t>
      </w:r>
      <w:r w:rsidR="006F2CF9" w:rsidRPr="00D81688">
        <w:rPr>
          <w:rFonts w:ascii="Times New Roman" w:hAnsi="Times New Roman" w:cs="Times New Roman"/>
          <w:sz w:val="20"/>
          <w:szCs w:val="20"/>
        </w:rPr>
        <w:t>were</w:t>
      </w:r>
      <w:r w:rsidR="003F7F7B" w:rsidRPr="00D81688">
        <w:rPr>
          <w:rFonts w:ascii="Times New Roman" w:hAnsi="Times New Roman" w:cs="Times New Roman"/>
          <w:sz w:val="20"/>
          <w:szCs w:val="20"/>
        </w:rPr>
        <w:t xml:space="preserve"> more pronounced </w:t>
      </w:r>
      <w:r w:rsidR="006F1A4E">
        <w:rPr>
          <w:rFonts w:ascii="Times New Roman" w:hAnsi="Times New Roman" w:cs="Times New Roman"/>
          <w:sz w:val="20"/>
          <w:szCs w:val="20"/>
        </w:rPr>
        <w:t xml:space="preserve">in </w:t>
      </w:r>
      <w:r w:rsidR="007B00A2" w:rsidRPr="00D81688">
        <w:rPr>
          <w:rFonts w:ascii="Times New Roman" w:hAnsi="Times New Roman" w:cs="Times New Roman"/>
          <w:sz w:val="20"/>
          <w:szCs w:val="20"/>
        </w:rPr>
        <w:t xml:space="preserve">El </w:t>
      </w:r>
      <w:r w:rsidR="003F7F7B" w:rsidRPr="00D81688">
        <w:rPr>
          <w:rFonts w:ascii="Times New Roman" w:hAnsi="Times New Roman" w:cs="Times New Roman"/>
          <w:sz w:val="20"/>
          <w:szCs w:val="20"/>
        </w:rPr>
        <w:t>Sinai</w:t>
      </w:r>
      <w:r w:rsidR="006F1A4E">
        <w:rPr>
          <w:rFonts w:ascii="Times New Roman" w:hAnsi="Times New Roman" w:cs="Times New Roman"/>
          <w:sz w:val="20"/>
          <w:szCs w:val="20"/>
        </w:rPr>
        <w:t xml:space="preserve"> fruits</w:t>
      </w:r>
      <w:r w:rsidR="003F7F7B" w:rsidRPr="00D81688">
        <w:rPr>
          <w:rFonts w:ascii="Times New Roman" w:hAnsi="Times New Roman" w:cs="Times New Roman"/>
          <w:sz w:val="20"/>
          <w:szCs w:val="20"/>
        </w:rPr>
        <w:t xml:space="preserve">. These observations are not consequent with the uniform pattern of damages caused by </w:t>
      </w:r>
      <w:r w:rsidR="00AB6227" w:rsidRPr="00D81688">
        <w:rPr>
          <w:rFonts w:ascii="Times New Roman" w:hAnsi="Times New Roman" w:cs="Times New Roman"/>
          <w:sz w:val="20"/>
          <w:szCs w:val="20"/>
        </w:rPr>
        <w:t>non-</w:t>
      </w:r>
      <w:r w:rsidR="007B00A2" w:rsidRPr="00D81688">
        <w:rPr>
          <w:rFonts w:ascii="Times New Roman" w:hAnsi="Times New Roman" w:cs="Times New Roman"/>
          <w:sz w:val="20"/>
          <w:szCs w:val="20"/>
        </w:rPr>
        <w:t>living</w:t>
      </w:r>
      <w:r w:rsidR="003F7F7B" w:rsidRPr="00D81688">
        <w:rPr>
          <w:rFonts w:ascii="Times New Roman" w:hAnsi="Times New Roman" w:cs="Times New Roman"/>
          <w:sz w:val="20"/>
          <w:szCs w:val="20"/>
        </w:rPr>
        <w:t xml:space="preserve"> factors </w:t>
      </w:r>
      <w:r w:rsidR="008D5F89" w:rsidRPr="008D5F89">
        <w:rPr>
          <w:rFonts w:ascii="Times New Roman" w:hAnsi="Times New Roman" w:cs="Times New Roman"/>
          <w:sz w:val="20"/>
        </w:rPr>
        <w:t>[17]</w:t>
      </w:r>
      <w:r w:rsidR="003F7F7B" w:rsidRPr="00D81688">
        <w:rPr>
          <w:rFonts w:ascii="Times New Roman" w:hAnsi="Times New Roman" w:cs="Times New Roman"/>
          <w:sz w:val="20"/>
          <w:szCs w:val="20"/>
        </w:rPr>
        <w:t>.</w:t>
      </w:r>
    </w:p>
    <w:p w14:paraId="3CD08397" w14:textId="0D8F63DC" w:rsidR="006F1A4E" w:rsidRDefault="00661018" w:rsidP="00146F37">
      <w:pPr>
        <w:pStyle w:val="Body"/>
        <w:spacing w:before="120" w:after="120" w:line="480" w:lineRule="auto"/>
        <w:jc w:val="both"/>
        <w:rPr>
          <w:rFonts w:ascii="Times New Roman" w:eastAsia="STIXTwoText" w:hAnsi="Times New Roman" w:cs="Times New Roman"/>
          <w:sz w:val="20"/>
          <w:szCs w:val="20"/>
          <w:bdr w:val="none" w:sz="0" w:space="0" w:color="auto"/>
        </w:rPr>
      </w:pPr>
      <w:r w:rsidRPr="00FB26D8">
        <w:rPr>
          <w:rFonts w:ascii="Times New Roman" w:eastAsia="STIXTwoText" w:hAnsi="Times New Roman" w:cs="Times New Roman"/>
          <w:sz w:val="20"/>
          <w:szCs w:val="20"/>
          <w:bdr w:val="none" w:sz="0" w:space="0" w:color="auto"/>
        </w:rPr>
        <w:t xml:space="preserve">We found variation in </w:t>
      </w:r>
      <w:r w:rsidR="00DB7D6A" w:rsidRPr="00FB26D8">
        <w:rPr>
          <w:rFonts w:ascii="Times New Roman" w:eastAsia="STIXTwoText" w:hAnsi="Times New Roman" w:cs="Times New Roman"/>
          <w:sz w:val="20"/>
          <w:szCs w:val="20"/>
          <w:bdr w:val="none" w:sz="0" w:space="0" w:color="auto"/>
        </w:rPr>
        <w:t xml:space="preserve">fungal communities </w:t>
      </w:r>
      <w:r w:rsidRPr="00FB26D8">
        <w:rPr>
          <w:rFonts w:ascii="Times New Roman" w:eastAsia="STIXTwoText" w:hAnsi="Times New Roman" w:cs="Times New Roman"/>
          <w:sz w:val="20"/>
          <w:szCs w:val="20"/>
          <w:bdr w:val="none" w:sz="0" w:space="0" w:color="auto"/>
        </w:rPr>
        <w:t xml:space="preserve">associated with </w:t>
      </w:r>
      <w:r w:rsidR="00112074">
        <w:rPr>
          <w:rFonts w:ascii="Times New Roman" w:eastAsia="STIXTwoText" w:hAnsi="Times New Roman" w:cs="Times New Roman"/>
          <w:sz w:val="20"/>
          <w:szCs w:val="20"/>
          <w:bdr w:val="none" w:sz="0" w:space="0" w:color="auto"/>
        </w:rPr>
        <w:t>fruits</w:t>
      </w:r>
      <w:r w:rsidR="003F6FC7">
        <w:rPr>
          <w:rFonts w:ascii="Times New Roman" w:eastAsia="STIXTwoText" w:hAnsi="Times New Roman" w:cs="Times New Roman"/>
          <w:sz w:val="20"/>
          <w:szCs w:val="20"/>
          <w:bdr w:val="none" w:sz="0" w:space="0" w:color="auto"/>
        </w:rPr>
        <w:t>'</w:t>
      </w:r>
      <w:r w:rsidR="00112074">
        <w:rPr>
          <w:rFonts w:ascii="Times New Roman" w:eastAsia="STIXTwoText" w:hAnsi="Times New Roman" w:cs="Times New Roman"/>
          <w:sz w:val="20"/>
          <w:szCs w:val="20"/>
          <w:bdr w:val="none" w:sz="0" w:space="0" w:color="auto"/>
        </w:rPr>
        <w:t xml:space="preserve"> </w:t>
      </w:r>
      <w:r w:rsidRPr="00FB26D8">
        <w:rPr>
          <w:rFonts w:ascii="Times New Roman" w:eastAsia="STIXTwoText" w:hAnsi="Times New Roman" w:cs="Times New Roman"/>
          <w:sz w:val="20"/>
          <w:szCs w:val="20"/>
          <w:bdr w:val="none" w:sz="0" w:space="0" w:color="auto"/>
        </w:rPr>
        <w:t>exocarp</w:t>
      </w:r>
      <w:r w:rsidR="00112074">
        <w:rPr>
          <w:rFonts w:ascii="Times New Roman" w:eastAsia="STIXTwoText" w:hAnsi="Times New Roman" w:cs="Times New Roman"/>
          <w:sz w:val="20"/>
          <w:szCs w:val="20"/>
          <w:bdr w:val="none" w:sz="0" w:space="0" w:color="auto"/>
        </w:rPr>
        <w:t xml:space="preserve"> </w:t>
      </w:r>
      <w:r w:rsidRPr="00FB26D8">
        <w:rPr>
          <w:rFonts w:ascii="Times New Roman" w:eastAsia="STIXTwoText" w:hAnsi="Times New Roman" w:cs="Times New Roman"/>
          <w:sz w:val="20"/>
          <w:szCs w:val="20"/>
          <w:bdr w:val="none" w:sz="0" w:space="0" w:color="auto"/>
        </w:rPr>
        <w:t>between farms</w:t>
      </w:r>
      <w:r w:rsidR="00A07459" w:rsidRPr="00FB26D8">
        <w:rPr>
          <w:rFonts w:ascii="Times New Roman" w:eastAsia="STIXTwoText" w:hAnsi="Times New Roman" w:cs="Times New Roman"/>
          <w:sz w:val="20"/>
          <w:szCs w:val="20"/>
          <w:bdr w:val="none" w:sz="0" w:space="0" w:color="auto"/>
        </w:rPr>
        <w:t>.</w:t>
      </w:r>
      <w:r w:rsidR="00DB7D6A" w:rsidRPr="00FB26D8">
        <w:rPr>
          <w:rFonts w:ascii="Times New Roman" w:eastAsia="STIXTwoText" w:hAnsi="Times New Roman" w:cs="Times New Roman"/>
          <w:sz w:val="20"/>
          <w:szCs w:val="20"/>
          <w:bdr w:val="none" w:sz="0" w:space="0" w:color="auto"/>
        </w:rPr>
        <w:t xml:space="preserve"> The observation of g</w:t>
      </w:r>
      <w:r w:rsidR="000A1AD2" w:rsidRPr="00FB26D8">
        <w:rPr>
          <w:rFonts w:ascii="Times New Roman" w:eastAsia="STIXTwoText" w:hAnsi="Times New Roman" w:cs="Times New Roman"/>
          <w:sz w:val="20"/>
          <w:szCs w:val="20"/>
          <w:bdr w:val="none" w:sz="0" w:space="0" w:color="auto"/>
        </w:rPr>
        <w:t>eographical location affecti</w:t>
      </w:r>
      <w:r w:rsidR="00DB7D6A" w:rsidRPr="00FB26D8">
        <w:rPr>
          <w:rFonts w:ascii="Times New Roman" w:eastAsia="STIXTwoText" w:hAnsi="Times New Roman" w:cs="Times New Roman"/>
          <w:sz w:val="20"/>
          <w:szCs w:val="20"/>
          <w:bdr w:val="none" w:sz="0" w:space="0" w:color="auto"/>
        </w:rPr>
        <w:t>ng</w:t>
      </w:r>
      <w:r w:rsidR="000A1AD2" w:rsidRPr="00FB26D8">
        <w:rPr>
          <w:rFonts w:ascii="Times New Roman" w:eastAsia="STIXTwoText" w:hAnsi="Times New Roman" w:cs="Times New Roman"/>
          <w:sz w:val="20"/>
          <w:szCs w:val="20"/>
          <w:bdr w:val="none" w:sz="0" w:space="0" w:color="auto"/>
        </w:rPr>
        <w:t xml:space="preserve"> </w:t>
      </w:r>
      <w:r w:rsidR="00C06174">
        <w:rPr>
          <w:rFonts w:ascii="Times New Roman" w:eastAsia="STIXTwoText" w:hAnsi="Times New Roman" w:cs="Times New Roman"/>
          <w:sz w:val="20"/>
          <w:szCs w:val="20"/>
          <w:bdr w:val="none" w:sz="0" w:space="0" w:color="auto"/>
        </w:rPr>
        <w:t xml:space="preserve">fruits' </w:t>
      </w:r>
      <w:r w:rsidR="000A1AD2" w:rsidRPr="00FB26D8">
        <w:rPr>
          <w:rFonts w:ascii="Times New Roman" w:eastAsia="STIXTwoText" w:hAnsi="Times New Roman" w:cs="Times New Roman"/>
          <w:sz w:val="20"/>
          <w:szCs w:val="20"/>
          <w:bdr w:val="none" w:sz="0" w:space="0" w:color="auto"/>
        </w:rPr>
        <w:t xml:space="preserve">microbial communities is not novel </w:t>
      </w:r>
      <w:r w:rsidR="00AB7953" w:rsidRPr="00AB7953">
        <w:rPr>
          <w:rFonts w:ascii="Times New Roman" w:hAnsi="Times New Roman" w:cs="Times New Roman"/>
          <w:sz w:val="20"/>
        </w:rPr>
        <w:t>[23, 24, 42]</w:t>
      </w:r>
      <w:r w:rsidR="000A1AD2" w:rsidRPr="00FB26D8">
        <w:rPr>
          <w:rFonts w:ascii="Times New Roman" w:eastAsia="STIXTwoText" w:hAnsi="Times New Roman" w:cs="Times New Roman"/>
          <w:sz w:val="20"/>
          <w:szCs w:val="20"/>
          <w:bdr w:val="none" w:sz="0" w:space="0" w:color="auto"/>
        </w:rPr>
        <w:t xml:space="preserve">. A study evaluating </w:t>
      </w:r>
      <w:r w:rsidR="006F1A4E">
        <w:rPr>
          <w:rFonts w:ascii="Times New Roman" w:eastAsia="STIXTwoText" w:hAnsi="Times New Roman" w:cs="Times New Roman"/>
          <w:sz w:val="20"/>
          <w:szCs w:val="20"/>
          <w:bdr w:val="none" w:sz="0" w:space="0" w:color="auto"/>
        </w:rPr>
        <w:t>apples</w:t>
      </w:r>
      <w:r w:rsidR="00C06174">
        <w:rPr>
          <w:rFonts w:ascii="Times New Roman" w:eastAsia="STIXTwoText" w:hAnsi="Times New Roman" w:cs="Times New Roman"/>
          <w:sz w:val="20"/>
          <w:szCs w:val="20"/>
          <w:bdr w:val="none" w:sz="0" w:space="0" w:color="auto"/>
        </w:rPr>
        <w:t>’</w:t>
      </w:r>
      <w:r w:rsidR="000A1AD2" w:rsidRPr="00FB26D8">
        <w:rPr>
          <w:rFonts w:ascii="Times New Roman" w:eastAsia="STIXTwoText" w:hAnsi="Times New Roman" w:cs="Times New Roman"/>
          <w:sz w:val="20"/>
          <w:szCs w:val="20"/>
          <w:bdr w:val="none" w:sz="0" w:space="0" w:color="auto"/>
        </w:rPr>
        <w:t xml:space="preserve"> </w:t>
      </w:r>
      <w:r w:rsidR="000A1AD2" w:rsidRPr="00FB26D8">
        <w:rPr>
          <w:rFonts w:ascii="Times New Roman" w:eastAsia="STIXTwoText" w:hAnsi="Times New Roman" w:cs="Times New Roman"/>
          <w:sz w:val="20"/>
          <w:szCs w:val="20"/>
          <w:bdr w:val="none" w:sz="0" w:space="0" w:color="auto"/>
        </w:rPr>
        <w:lastRenderedPageBreak/>
        <w:t xml:space="preserve">microbial communities at different spatial scales demonstrated </w:t>
      </w:r>
      <w:r w:rsidR="00DB7D6A" w:rsidRPr="00FB26D8">
        <w:rPr>
          <w:rFonts w:ascii="Times New Roman" w:eastAsia="STIXTwoText" w:hAnsi="Times New Roman" w:cs="Times New Roman"/>
          <w:sz w:val="20"/>
          <w:szCs w:val="20"/>
          <w:bdr w:val="none" w:sz="0" w:space="0" w:color="auto"/>
        </w:rPr>
        <w:t>that communities were similar across tissues but varied between</w:t>
      </w:r>
      <w:r w:rsidR="00A826DE">
        <w:rPr>
          <w:rFonts w:ascii="Times New Roman" w:eastAsia="STIXTwoText" w:hAnsi="Times New Roman" w:cs="Times New Roman"/>
          <w:sz w:val="20"/>
          <w:szCs w:val="20"/>
          <w:bdr w:val="none" w:sz="0" w:space="0" w:color="auto"/>
        </w:rPr>
        <w:t xml:space="preserve"> orchids and</w:t>
      </w:r>
      <w:r w:rsidR="00DB7D6A" w:rsidRPr="00FB26D8">
        <w:rPr>
          <w:rFonts w:ascii="Times New Roman" w:eastAsia="STIXTwoText" w:hAnsi="Times New Roman" w:cs="Times New Roman"/>
          <w:sz w:val="20"/>
          <w:szCs w:val="20"/>
          <w:bdr w:val="none" w:sz="0" w:space="0" w:color="auto"/>
        </w:rPr>
        <w:t xml:space="preserve"> growing</w:t>
      </w:r>
      <w:r w:rsidR="00633606" w:rsidRPr="00FB26D8">
        <w:rPr>
          <w:rFonts w:ascii="Times New Roman" w:hAnsi="Times New Roman" w:cs="Times New Roman"/>
          <w:sz w:val="20"/>
          <w:szCs w:val="20"/>
        </w:rPr>
        <w:t xml:space="preserve"> region</w:t>
      </w:r>
      <w:r w:rsidR="00DB7D6A" w:rsidRPr="00FB26D8">
        <w:rPr>
          <w:rFonts w:ascii="Times New Roman" w:hAnsi="Times New Roman" w:cs="Times New Roman"/>
          <w:sz w:val="20"/>
          <w:szCs w:val="20"/>
        </w:rPr>
        <w:t xml:space="preserve">s </w:t>
      </w:r>
      <w:r w:rsidR="008D5F89" w:rsidRPr="008D5F89">
        <w:rPr>
          <w:rFonts w:ascii="Times New Roman" w:hAnsi="Times New Roman" w:cs="Times New Roman"/>
          <w:sz w:val="20"/>
        </w:rPr>
        <w:t>[24]</w:t>
      </w:r>
      <w:r w:rsidR="00DB7D6A" w:rsidRPr="00FB26D8">
        <w:rPr>
          <w:rFonts w:ascii="Times New Roman" w:hAnsi="Times New Roman" w:cs="Times New Roman"/>
          <w:sz w:val="20"/>
          <w:szCs w:val="20"/>
        </w:rPr>
        <w:t>.</w:t>
      </w:r>
      <w:r w:rsidR="00A07459" w:rsidRPr="00FB26D8">
        <w:rPr>
          <w:rFonts w:ascii="Times New Roman" w:eastAsia="STIXTwoText" w:hAnsi="Times New Roman" w:cs="Times New Roman"/>
          <w:sz w:val="20"/>
          <w:szCs w:val="20"/>
          <w:bdr w:val="none" w:sz="0" w:space="0" w:color="auto"/>
        </w:rPr>
        <w:t xml:space="preserve"> </w:t>
      </w:r>
      <w:r w:rsidR="002610E9">
        <w:rPr>
          <w:rFonts w:ascii="Times New Roman" w:eastAsia="STIXTwoText" w:hAnsi="Times New Roman" w:cs="Times New Roman"/>
          <w:sz w:val="20"/>
          <w:szCs w:val="20"/>
          <w:bdr w:val="none" w:sz="0" w:space="0" w:color="auto"/>
        </w:rPr>
        <w:t>Therefore, e</w:t>
      </w:r>
      <w:r w:rsidR="003F6FC7">
        <w:rPr>
          <w:rFonts w:ascii="Times New Roman" w:eastAsia="STIXTwoText" w:hAnsi="Times New Roman" w:cs="Times New Roman"/>
          <w:sz w:val="20"/>
          <w:szCs w:val="20"/>
          <w:bdr w:val="none" w:sz="0" w:space="0" w:color="auto"/>
        </w:rPr>
        <w:t>nvironmental conditions likely</w:t>
      </w:r>
      <w:r w:rsidR="00A07459" w:rsidRPr="00FB26D8">
        <w:rPr>
          <w:rFonts w:ascii="Times New Roman" w:eastAsia="STIXTwoText" w:hAnsi="Times New Roman" w:cs="Times New Roman"/>
          <w:sz w:val="20"/>
          <w:szCs w:val="20"/>
          <w:bdr w:val="none" w:sz="0" w:space="0" w:color="auto"/>
        </w:rPr>
        <w:t xml:space="preserve"> influence the </w:t>
      </w:r>
      <w:r w:rsidR="00A826DE" w:rsidRPr="00FB26D8">
        <w:rPr>
          <w:rFonts w:ascii="Times New Roman" w:eastAsia="STIXTwoText" w:hAnsi="Times New Roman" w:cs="Times New Roman"/>
          <w:sz w:val="20"/>
          <w:szCs w:val="20"/>
          <w:bdr w:val="none" w:sz="0" w:space="0" w:color="auto"/>
        </w:rPr>
        <w:t xml:space="preserve">fungal </w:t>
      </w:r>
      <w:r w:rsidR="00112074" w:rsidRPr="00FB26D8">
        <w:rPr>
          <w:rFonts w:ascii="Times New Roman" w:eastAsia="STIXTwoText" w:hAnsi="Times New Roman" w:cs="Times New Roman"/>
          <w:sz w:val="20"/>
          <w:szCs w:val="20"/>
          <w:bdr w:val="none" w:sz="0" w:space="0" w:color="auto"/>
        </w:rPr>
        <w:t>community</w:t>
      </w:r>
      <w:r w:rsidR="003F6FC7">
        <w:rPr>
          <w:rFonts w:ascii="Times New Roman" w:eastAsia="STIXTwoText" w:hAnsi="Times New Roman" w:cs="Times New Roman"/>
          <w:sz w:val="20"/>
          <w:szCs w:val="20"/>
          <w:bdr w:val="none" w:sz="0" w:space="0" w:color="auto"/>
        </w:rPr>
        <w:t>'</w:t>
      </w:r>
      <w:r w:rsidR="00112074" w:rsidRPr="00FB26D8">
        <w:rPr>
          <w:rFonts w:ascii="Times New Roman" w:eastAsia="STIXTwoText" w:hAnsi="Times New Roman" w:cs="Times New Roman"/>
          <w:sz w:val="20"/>
          <w:szCs w:val="20"/>
          <w:bdr w:val="none" w:sz="0" w:space="0" w:color="auto"/>
        </w:rPr>
        <w:t>s</w:t>
      </w:r>
      <w:r w:rsidR="00A826DE" w:rsidRPr="00FB26D8">
        <w:rPr>
          <w:rFonts w:ascii="Times New Roman" w:eastAsia="STIXTwoText" w:hAnsi="Times New Roman" w:cs="Times New Roman"/>
          <w:sz w:val="20"/>
          <w:szCs w:val="20"/>
          <w:bdr w:val="none" w:sz="0" w:space="0" w:color="auto"/>
        </w:rPr>
        <w:t xml:space="preserve"> </w:t>
      </w:r>
      <w:r w:rsidR="00E76FF1" w:rsidRPr="00FB26D8">
        <w:rPr>
          <w:rFonts w:ascii="Times New Roman" w:eastAsia="STIXTwoText" w:hAnsi="Times New Roman" w:cs="Times New Roman"/>
          <w:sz w:val="20"/>
          <w:szCs w:val="20"/>
          <w:bdr w:val="none" w:sz="0" w:space="0" w:color="auto"/>
        </w:rPr>
        <w:t xml:space="preserve">assembly. </w:t>
      </w:r>
    </w:p>
    <w:p w14:paraId="6DBF0646" w14:textId="3B902492" w:rsidR="00793BCA" w:rsidRDefault="008A6B8A" w:rsidP="00146F37">
      <w:pPr>
        <w:pStyle w:val="Body"/>
        <w:spacing w:before="120" w:after="120" w:line="480" w:lineRule="auto"/>
        <w:jc w:val="both"/>
        <w:rPr>
          <w:rFonts w:ascii="Times New Roman" w:hAnsi="Times New Roman" w:cs="Times New Roman"/>
          <w:sz w:val="20"/>
          <w:szCs w:val="20"/>
        </w:rPr>
      </w:pPr>
      <w:r>
        <w:rPr>
          <w:rFonts w:ascii="Times New Roman" w:eastAsia="STIXTwoText" w:hAnsi="Times New Roman" w:cs="Times New Roman"/>
          <w:sz w:val="20"/>
          <w:szCs w:val="20"/>
          <w:bdr w:val="none" w:sz="0" w:space="0" w:color="auto"/>
        </w:rPr>
        <w:t xml:space="preserve">We </w:t>
      </w:r>
      <w:r w:rsidR="00F60DA0" w:rsidRPr="00FB26D8">
        <w:rPr>
          <w:rFonts w:ascii="Times New Roman" w:hAnsi="Times New Roman" w:cs="Times New Roman"/>
          <w:sz w:val="20"/>
          <w:szCs w:val="20"/>
        </w:rPr>
        <w:t xml:space="preserve">saw </w:t>
      </w:r>
      <w:r w:rsidR="006F1A4E">
        <w:rPr>
          <w:rFonts w:ascii="Times New Roman" w:hAnsi="Times New Roman" w:cs="Times New Roman"/>
          <w:sz w:val="20"/>
          <w:szCs w:val="20"/>
        </w:rPr>
        <w:t>variation in</w:t>
      </w:r>
      <w:r w:rsidR="006F1A4E" w:rsidRPr="00FB26D8">
        <w:rPr>
          <w:rFonts w:ascii="Times New Roman" w:hAnsi="Times New Roman" w:cs="Times New Roman"/>
          <w:sz w:val="20"/>
          <w:szCs w:val="20"/>
        </w:rPr>
        <w:t xml:space="preserve"> </w:t>
      </w:r>
      <w:r w:rsidR="00F60DA0" w:rsidRPr="00FB26D8">
        <w:rPr>
          <w:rFonts w:ascii="Times New Roman" w:hAnsi="Times New Roman" w:cs="Times New Roman"/>
          <w:sz w:val="20"/>
          <w:szCs w:val="20"/>
        </w:rPr>
        <w:t xml:space="preserve">fungal communities between </w:t>
      </w:r>
      <w:r w:rsidR="006F1A4E">
        <w:rPr>
          <w:rFonts w:ascii="Times New Roman" w:hAnsi="Times New Roman" w:cs="Times New Roman"/>
          <w:sz w:val="20"/>
          <w:szCs w:val="20"/>
        </w:rPr>
        <w:t>mildly and severely damage</w:t>
      </w:r>
      <w:r w:rsidR="003F6FC7">
        <w:rPr>
          <w:rFonts w:ascii="Times New Roman" w:hAnsi="Times New Roman" w:cs="Times New Roman"/>
          <w:sz w:val="20"/>
          <w:szCs w:val="20"/>
        </w:rPr>
        <w:t>d</w:t>
      </w:r>
      <w:r w:rsidR="006F1A4E">
        <w:rPr>
          <w:rFonts w:ascii="Times New Roman" w:hAnsi="Times New Roman" w:cs="Times New Roman"/>
          <w:sz w:val="20"/>
          <w:szCs w:val="20"/>
        </w:rPr>
        <w:t xml:space="preserve"> </w:t>
      </w:r>
      <w:r w:rsidR="00F60DA0" w:rsidRPr="00FB26D8">
        <w:rPr>
          <w:rFonts w:ascii="Times New Roman" w:hAnsi="Times New Roman" w:cs="Times New Roman"/>
          <w:sz w:val="20"/>
          <w:szCs w:val="20"/>
        </w:rPr>
        <w:t>fruits</w:t>
      </w:r>
      <w:r w:rsidR="0091442D" w:rsidRPr="00FB26D8">
        <w:rPr>
          <w:rFonts w:ascii="Times New Roman" w:hAnsi="Times New Roman" w:cs="Times New Roman"/>
          <w:sz w:val="20"/>
          <w:szCs w:val="20"/>
        </w:rPr>
        <w:t xml:space="preserve">. However, </w:t>
      </w:r>
      <w:r w:rsidR="00163272" w:rsidRPr="00FB26D8">
        <w:rPr>
          <w:rFonts w:ascii="Times New Roman" w:hAnsi="Times New Roman" w:cs="Times New Roman"/>
          <w:sz w:val="20"/>
          <w:szCs w:val="20"/>
        </w:rPr>
        <w:t xml:space="preserve">differences were less evident </w:t>
      </w:r>
      <w:r w:rsidR="006F2CF9" w:rsidRPr="00FB26D8">
        <w:rPr>
          <w:rFonts w:ascii="Times New Roman" w:hAnsi="Times New Roman" w:cs="Times New Roman"/>
          <w:sz w:val="20"/>
          <w:szCs w:val="20"/>
        </w:rPr>
        <w:t>than</w:t>
      </w:r>
      <w:r w:rsidR="00163272" w:rsidRPr="00FB26D8">
        <w:rPr>
          <w:rFonts w:ascii="Times New Roman" w:hAnsi="Times New Roman" w:cs="Times New Roman"/>
          <w:sz w:val="20"/>
          <w:szCs w:val="20"/>
        </w:rPr>
        <w:t xml:space="preserve"> those between farms.</w:t>
      </w:r>
      <w:r w:rsidR="00F60DA0" w:rsidRPr="00FB26D8">
        <w:rPr>
          <w:rFonts w:ascii="Times New Roman" w:hAnsi="Times New Roman" w:cs="Times New Roman"/>
          <w:sz w:val="20"/>
          <w:szCs w:val="20"/>
        </w:rPr>
        <w:t xml:space="preserve"> </w:t>
      </w:r>
      <w:r w:rsidR="00163272" w:rsidRPr="00FB26D8">
        <w:rPr>
          <w:rFonts w:ascii="Times New Roman" w:hAnsi="Times New Roman" w:cs="Times New Roman"/>
          <w:sz w:val="20"/>
          <w:szCs w:val="20"/>
        </w:rPr>
        <w:t>Several studies have evaluated the association between microbial communities assembling and plant health. These studies have show</w:t>
      </w:r>
      <w:r w:rsidR="00290CA2" w:rsidRPr="00FB26D8">
        <w:rPr>
          <w:rFonts w:ascii="Times New Roman" w:hAnsi="Times New Roman" w:cs="Times New Roman"/>
          <w:sz w:val="20"/>
          <w:szCs w:val="20"/>
        </w:rPr>
        <w:t>n</w:t>
      </w:r>
      <w:r w:rsidR="00163272" w:rsidRPr="00FB26D8">
        <w:rPr>
          <w:rFonts w:ascii="Times New Roman" w:hAnsi="Times New Roman" w:cs="Times New Roman"/>
          <w:sz w:val="20"/>
          <w:szCs w:val="20"/>
        </w:rPr>
        <w:t xml:space="preserve"> that diseased fruits and other plant tissue have distinct communities</w:t>
      </w:r>
      <w:r w:rsidR="00290CA2" w:rsidRPr="00FB26D8">
        <w:rPr>
          <w:rFonts w:ascii="Times New Roman" w:hAnsi="Times New Roman" w:cs="Times New Roman"/>
          <w:sz w:val="20"/>
          <w:szCs w:val="20"/>
        </w:rPr>
        <w:t xml:space="preserve"> </w:t>
      </w:r>
      <w:r w:rsidR="008D5F89" w:rsidRPr="008D5F89">
        <w:rPr>
          <w:rFonts w:ascii="Times New Roman" w:hAnsi="Times New Roman" w:cs="Times New Roman"/>
          <w:sz w:val="20"/>
          <w:szCs w:val="24"/>
        </w:rPr>
        <w:t>[18–22]</w:t>
      </w:r>
      <w:r w:rsidR="00163272" w:rsidRPr="00FB26D8">
        <w:rPr>
          <w:rFonts w:ascii="Times New Roman" w:hAnsi="Times New Roman" w:cs="Times New Roman"/>
          <w:sz w:val="20"/>
          <w:szCs w:val="20"/>
        </w:rPr>
        <w:t>.</w:t>
      </w:r>
      <w:r w:rsidR="00F26067" w:rsidRPr="00FB26D8">
        <w:rPr>
          <w:rFonts w:ascii="Times New Roman" w:hAnsi="Times New Roman" w:cs="Times New Roman"/>
          <w:sz w:val="20"/>
          <w:szCs w:val="20"/>
        </w:rPr>
        <w:t xml:space="preserve"> </w:t>
      </w:r>
      <w:r w:rsidR="000B3584">
        <w:rPr>
          <w:rFonts w:ascii="Times New Roman" w:hAnsi="Times New Roman" w:cs="Times New Roman"/>
          <w:sz w:val="20"/>
          <w:szCs w:val="20"/>
        </w:rPr>
        <w:t>Avocado f</w:t>
      </w:r>
      <w:r w:rsidR="00793BCA" w:rsidRPr="00FB26D8">
        <w:rPr>
          <w:rFonts w:ascii="Times New Roman" w:hAnsi="Times New Roman" w:cs="Times New Roman"/>
          <w:sz w:val="20"/>
          <w:szCs w:val="20"/>
        </w:rPr>
        <w:t xml:space="preserve">ruits with severe damages had Ascomycota and Basidiomycota </w:t>
      </w:r>
      <w:r w:rsidR="00793BCA">
        <w:rPr>
          <w:rFonts w:ascii="Times New Roman" w:hAnsi="Times New Roman" w:cs="Times New Roman"/>
          <w:sz w:val="20"/>
          <w:szCs w:val="20"/>
        </w:rPr>
        <w:t>relative abundances</w:t>
      </w:r>
      <w:r w:rsidR="00793BCA" w:rsidRPr="00FB26D8">
        <w:rPr>
          <w:rFonts w:ascii="Times New Roman" w:hAnsi="Times New Roman" w:cs="Times New Roman"/>
          <w:sz w:val="20"/>
          <w:szCs w:val="20"/>
        </w:rPr>
        <w:t xml:space="preserve"> close to 53% and 12 %, respectively</w:t>
      </w:r>
      <w:r w:rsidR="00793BCA">
        <w:rPr>
          <w:rFonts w:ascii="Times New Roman" w:hAnsi="Times New Roman" w:cs="Times New Roman"/>
          <w:sz w:val="20"/>
          <w:szCs w:val="20"/>
        </w:rPr>
        <w:t>. These observations a</w:t>
      </w:r>
      <w:r w:rsidR="003F6FC7">
        <w:rPr>
          <w:rFonts w:ascii="Times New Roman" w:hAnsi="Times New Roman" w:cs="Times New Roman"/>
          <w:sz w:val="20"/>
          <w:szCs w:val="20"/>
        </w:rPr>
        <w:t>lign</w:t>
      </w:r>
      <w:r w:rsidR="00793BCA">
        <w:rPr>
          <w:rFonts w:ascii="Times New Roman" w:hAnsi="Times New Roman" w:cs="Times New Roman"/>
          <w:sz w:val="20"/>
          <w:szCs w:val="20"/>
        </w:rPr>
        <w:t xml:space="preserve"> with those of other evaluation reporting relative abundances </w:t>
      </w:r>
      <w:r w:rsidR="00793BCA" w:rsidRPr="00FB26D8">
        <w:rPr>
          <w:rFonts w:ascii="Times New Roman" w:hAnsi="Times New Roman" w:cs="Times New Roman"/>
          <w:sz w:val="20"/>
          <w:szCs w:val="20"/>
        </w:rPr>
        <w:t>between 50 to 100 %</w:t>
      </w:r>
      <w:r w:rsidR="00793BCA">
        <w:rPr>
          <w:rFonts w:ascii="Times New Roman" w:hAnsi="Times New Roman" w:cs="Times New Roman"/>
          <w:sz w:val="20"/>
          <w:szCs w:val="20"/>
        </w:rPr>
        <w:t xml:space="preserve"> for </w:t>
      </w:r>
      <w:r w:rsidR="00793BCA" w:rsidRPr="00FB26D8">
        <w:rPr>
          <w:rFonts w:ascii="Times New Roman" w:hAnsi="Times New Roman" w:cs="Times New Roman"/>
          <w:sz w:val="20"/>
          <w:szCs w:val="20"/>
        </w:rPr>
        <w:t>Ascomycota and below 10 %</w:t>
      </w:r>
      <w:r w:rsidR="00793BCA">
        <w:rPr>
          <w:rFonts w:ascii="Times New Roman" w:hAnsi="Times New Roman" w:cs="Times New Roman"/>
          <w:sz w:val="20"/>
          <w:szCs w:val="20"/>
        </w:rPr>
        <w:t xml:space="preserve"> for Basidiomycota</w:t>
      </w:r>
      <w:r w:rsidR="00793BCA" w:rsidRPr="00FB26D8">
        <w:rPr>
          <w:rFonts w:ascii="Times New Roman" w:hAnsi="Times New Roman" w:cs="Times New Roman"/>
          <w:sz w:val="20"/>
          <w:szCs w:val="20"/>
        </w:rPr>
        <w:t xml:space="preserve"> </w:t>
      </w:r>
      <w:r w:rsidR="008D5F89" w:rsidRPr="008D5F89">
        <w:rPr>
          <w:rFonts w:ascii="Times New Roman" w:hAnsi="Times New Roman" w:cs="Times New Roman"/>
          <w:sz w:val="20"/>
        </w:rPr>
        <w:t>[19, 21, 24]</w:t>
      </w:r>
      <w:r w:rsidR="00793BCA">
        <w:rPr>
          <w:rFonts w:ascii="Times New Roman" w:hAnsi="Times New Roman" w:cs="Times New Roman"/>
          <w:sz w:val="20"/>
          <w:szCs w:val="20"/>
        </w:rPr>
        <w:t xml:space="preserve">. </w:t>
      </w:r>
      <w:r w:rsidR="00F26067" w:rsidRPr="00FB26D8">
        <w:rPr>
          <w:rFonts w:ascii="Times New Roman" w:hAnsi="Times New Roman" w:cs="Times New Roman"/>
          <w:sz w:val="20"/>
          <w:szCs w:val="20"/>
        </w:rPr>
        <w:t>An interesting finding was the</w:t>
      </w:r>
      <w:r w:rsidR="00DA70B3" w:rsidRPr="00FB26D8">
        <w:rPr>
          <w:rFonts w:ascii="Times New Roman" w:hAnsi="Times New Roman" w:cs="Times New Roman"/>
          <w:sz w:val="20"/>
          <w:szCs w:val="20"/>
        </w:rPr>
        <w:t xml:space="preserve"> </w:t>
      </w:r>
      <w:r w:rsidR="00947A0B" w:rsidRPr="00FB26D8">
        <w:rPr>
          <w:rFonts w:ascii="Times New Roman" w:hAnsi="Times New Roman" w:cs="Times New Roman"/>
          <w:sz w:val="20"/>
          <w:szCs w:val="20"/>
        </w:rPr>
        <w:t>low</w:t>
      </w:r>
      <w:r w:rsidR="0034638D" w:rsidRPr="00FB26D8">
        <w:rPr>
          <w:rFonts w:ascii="Times New Roman" w:hAnsi="Times New Roman" w:cs="Times New Roman"/>
          <w:sz w:val="20"/>
          <w:szCs w:val="20"/>
        </w:rPr>
        <w:t xml:space="preserve"> </w:t>
      </w:r>
      <w:r w:rsidR="000867E3">
        <w:rPr>
          <w:rFonts w:ascii="Times New Roman" w:hAnsi="Times New Roman" w:cs="Times New Roman"/>
          <w:sz w:val="20"/>
          <w:szCs w:val="20"/>
        </w:rPr>
        <w:t xml:space="preserve">and high </w:t>
      </w:r>
      <w:r w:rsidR="00535EEA">
        <w:rPr>
          <w:rFonts w:ascii="Times New Roman" w:hAnsi="Times New Roman" w:cs="Times New Roman"/>
          <w:sz w:val="20"/>
          <w:szCs w:val="20"/>
        </w:rPr>
        <w:t>relative abundances</w:t>
      </w:r>
      <w:r w:rsidR="00F26067" w:rsidRPr="00FB26D8">
        <w:rPr>
          <w:rFonts w:ascii="Times New Roman" w:hAnsi="Times New Roman" w:cs="Times New Roman"/>
          <w:sz w:val="20"/>
          <w:szCs w:val="20"/>
        </w:rPr>
        <w:t xml:space="preserve"> of Ascomyc</w:t>
      </w:r>
      <w:r w:rsidR="00947A0B" w:rsidRPr="00FB26D8">
        <w:rPr>
          <w:rFonts w:ascii="Times New Roman" w:hAnsi="Times New Roman" w:cs="Times New Roman"/>
          <w:sz w:val="20"/>
          <w:szCs w:val="20"/>
        </w:rPr>
        <w:t>etes (</w:t>
      </w:r>
      <w:r w:rsidR="00DA70B3" w:rsidRPr="00FB26D8">
        <w:rPr>
          <w:rFonts w:ascii="Times New Roman" w:hAnsi="Times New Roman" w:cs="Times New Roman"/>
          <w:sz w:val="20"/>
          <w:szCs w:val="20"/>
        </w:rPr>
        <w:t xml:space="preserve">close to </w:t>
      </w:r>
      <w:r w:rsidR="00947A0B" w:rsidRPr="00FB26D8">
        <w:rPr>
          <w:rFonts w:ascii="Times New Roman" w:hAnsi="Times New Roman" w:cs="Times New Roman"/>
          <w:color w:val="0E101A"/>
          <w:sz w:val="20"/>
          <w:szCs w:val="20"/>
        </w:rPr>
        <w:t>2</w:t>
      </w:r>
      <w:r w:rsidR="00DA70B3" w:rsidRPr="00FB26D8">
        <w:rPr>
          <w:rFonts w:ascii="Times New Roman" w:hAnsi="Times New Roman" w:cs="Times New Roman"/>
          <w:color w:val="0E101A"/>
          <w:sz w:val="20"/>
          <w:szCs w:val="20"/>
        </w:rPr>
        <w:t>9</w:t>
      </w:r>
      <w:r w:rsidR="00947A0B" w:rsidRPr="00FB26D8">
        <w:rPr>
          <w:rFonts w:ascii="Times New Roman" w:hAnsi="Times New Roman" w:cs="Times New Roman"/>
          <w:color w:val="0E101A"/>
          <w:sz w:val="20"/>
          <w:szCs w:val="20"/>
        </w:rPr>
        <w:t xml:space="preserve"> %) </w:t>
      </w:r>
      <w:r w:rsidR="00947A0B" w:rsidRPr="00FB26D8">
        <w:rPr>
          <w:rFonts w:ascii="Times New Roman" w:hAnsi="Times New Roman" w:cs="Times New Roman"/>
          <w:sz w:val="20"/>
          <w:szCs w:val="20"/>
        </w:rPr>
        <w:t>and</w:t>
      </w:r>
      <w:r w:rsidR="00DA70B3" w:rsidRPr="00FB26D8">
        <w:rPr>
          <w:rFonts w:ascii="Times New Roman" w:hAnsi="Times New Roman" w:cs="Times New Roman"/>
          <w:sz w:val="20"/>
          <w:szCs w:val="20"/>
        </w:rPr>
        <w:t xml:space="preserve"> </w:t>
      </w:r>
      <w:r w:rsidR="00947A0B" w:rsidRPr="00FB26D8">
        <w:rPr>
          <w:rFonts w:ascii="Times New Roman" w:hAnsi="Times New Roman" w:cs="Times New Roman"/>
          <w:sz w:val="20"/>
          <w:szCs w:val="20"/>
        </w:rPr>
        <w:t>Basidiomycetes (</w:t>
      </w:r>
      <w:r w:rsidR="00DA70B3" w:rsidRPr="00FB26D8">
        <w:rPr>
          <w:rFonts w:ascii="Times New Roman" w:hAnsi="Times New Roman" w:cs="Times New Roman"/>
          <w:sz w:val="20"/>
          <w:szCs w:val="20"/>
        </w:rPr>
        <w:t xml:space="preserve">close to </w:t>
      </w:r>
      <w:r w:rsidR="00947A0B" w:rsidRPr="00FB26D8">
        <w:rPr>
          <w:rFonts w:ascii="Times New Roman" w:hAnsi="Times New Roman" w:cs="Times New Roman"/>
          <w:sz w:val="20"/>
          <w:szCs w:val="20"/>
        </w:rPr>
        <w:t>29</w:t>
      </w:r>
      <w:r w:rsidR="00DA70B3" w:rsidRPr="00FB26D8">
        <w:rPr>
          <w:rFonts w:ascii="Times New Roman" w:hAnsi="Times New Roman" w:cs="Times New Roman"/>
          <w:sz w:val="20"/>
          <w:szCs w:val="20"/>
        </w:rPr>
        <w:t xml:space="preserve"> </w:t>
      </w:r>
      <w:r w:rsidR="00947A0B" w:rsidRPr="00FB26D8">
        <w:rPr>
          <w:rFonts w:ascii="Times New Roman" w:hAnsi="Times New Roman" w:cs="Times New Roman"/>
          <w:sz w:val="20"/>
          <w:szCs w:val="20"/>
        </w:rPr>
        <w:t>%) in</w:t>
      </w:r>
      <w:r w:rsidR="00A965A1" w:rsidRPr="00FB26D8">
        <w:rPr>
          <w:rFonts w:ascii="Times New Roman" w:hAnsi="Times New Roman" w:cs="Times New Roman"/>
          <w:sz w:val="20"/>
          <w:szCs w:val="20"/>
        </w:rPr>
        <w:t xml:space="preserve"> </w:t>
      </w:r>
      <w:r w:rsidR="00DA70B3" w:rsidRPr="00FB26D8">
        <w:rPr>
          <w:rFonts w:ascii="Times New Roman" w:hAnsi="Times New Roman" w:cs="Times New Roman"/>
          <w:sz w:val="20"/>
          <w:szCs w:val="20"/>
        </w:rPr>
        <w:t>avocados</w:t>
      </w:r>
      <w:r w:rsidR="00F26067" w:rsidRPr="00FB26D8">
        <w:rPr>
          <w:rFonts w:ascii="Times New Roman" w:hAnsi="Times New Roman" w:cs="Times New Roman"/>
          <w:sz w:val="20"/>
          <w:szCs w:val="20"/>
        </w:rPr>
        <w:t xml:space="preserve"> with </w:t>
      </w:r>
      <w:r w:rsidR="00A965A1" w:rsidRPr="00FB26D8">
        <w:rPr>
          <w:rFonts w:ascii="Times New Roman" w:hAnsi="Times New Roman" w:cs="Times New Roman"/>
          <w:sz w:val="20"/>
          <w:szCs w:val="20"/>
        </w:rPr>
        <w:t>mild</w:t>
      </w:r>
      <w:r w:rsidR="00F26067" w:rsidRPr="00FB26D8">
        <w:rPr>
          <w:rFonts w:ascii="Times New Roman" w:hAnsi="Times New Roman" w:cs="Times New Roman"/>
          <w:sz w:val="20"/>
          <w:szCs w:val="20"/>
        </w:rPr>
        <w:t xml:space="preserve"> damages</w:t>
      </w:r>
      <w:r w:rsidR="000B3584">
        <w:rPr>
          <w:rFonts w:ascii="Times New Roman" w:hAnsi="Times New Roman" w:cs="Times New Roman"/>
          <w:sz w:val="20"/>
          <w:szCs w:val="20"/>
        </w:rPr>
        <w:t xml:space="preserve"> respectively</w:t>
      </w:r>
      <w:r w:rsidR="00A965A1" w:rsidRPr="00FB26D8">
        <w:rPr>
          <w:rFonts w:ascii="Times New Roman" w:hAnsi="Times New Roman" w:cs="Times New Roman"/>
          <w:sz w:val="20"/>
          <w:szCs w:val="20"/>
        </w:rPr>
        <w:t>.</w:t>
      </w:r>
      <w:r w:rsidR="00E7385D" w:rsidRPr="00FB26D8">
        <w:rPr>
          <w:rFonts w:ascii="Times New Roman" w:hAnsi="Times New Roman" w:cs="Times New Roman"/>
          <w:sz w:val="20"/>
          <w:szCs w:val="20"/>
        </w:rPr>
        <w:t xml:space="preserve"> </w:t>
      </w:r>
      <w:r w:rsidR="0034638D" w:rsidRPr="00FB26D8">
        <w:rPr>
          <w:rFonts w:ascii="Times New Roman" w:hAnsi="Times New Roman" w:cs="Times New Roman"/>
          <w:sz w:val="20"/>
          <w:szCs w:val="20"/>
        </w:rPr>
        <w:t xml:space="preserve">The dominance of Basidiomycota might </w:t>
      </w:r>
      <w:r w:rsidR="003F6FC7">
        <w:rPr>
          <w:rFonts w:ascii="Times New Roman" w:hAnsi="Times New Roman" w:cs="Times New Roman"/>
          <w:sz w:val="20"/>
          <w:szCs w:val="20"/>
        </w:rPr>
        <w:t>indicate</w:t>
      </w:r>
      <w:r w:rsidR="0034638D" w:rsidRPr="00FB26D8">
        <w:rPr>
          <w:rFonts w:ascii="Times New Roman" w:hAnsi="Times New Roman" w:cs="Times New Roman"/>
          <w:sz w:val="20"/>
          <w:szCs w:val="20"/>
        </w:rPr>
        <w:t xml:space="preserve"> a low probability of lenticel damage development. </w:t>
      </w:r>
    </w:p>
    <w:p w14:paraId="5F348C64" w14:textId="3D80DE97" w:rsidR="00163272" w:rsidRPr="00FB26D8" w:rsidRDefault="00BF18B8" w:rsidP="00146F37">
      <w:pPr>
        <w:pStyle w:val="Body"/>
        <w:spacing w:before="120" w:after="120" w:line="480" w:lineRule="auto"/>
        <w:jc w:val="both"/>
        <w:rPr>
          <w:rFonts w:ascii="Times New Roman" w:hAnsi="Times New Roman" w:cs="Times New Roman"/>
          <w:sz w:val="20"/>
          <w:szCs w:val="20"/>
        </w:rPr>
      </w:pPr>
      <w:r w:rsidRPr="00FB26D8">
        <w:rPr>
          <w:rFonts w:ascii="Times New Roman" w:hAnsi="Times New Roman" w:cs="Times New Roman"/>
          <w:sz w:val="20"/>
          <w:szCs w:val="20"/>
        </w:rPr>
        <w:t>S</w:t>
      </w:r>
      <w:r w:rsidR="00671662" w:rsidRPr="00FB26D8">
        <w:rPr>
          <w:rFonts w:ascii="Times New Roman" w:hAnsi="Times New Roman" w:cs="Times New Roman"/>
          <w:sz w:val="20"/>
          <w:szCs w:val="20"/>
        </w:rPr>
        <w:t>ome</w:t>
      </w:r>
      <w:r w:rsidR="00051E3E" w:rsidRPr="00FB26D8">
        <w:rPr>
          <w:rFonts w:ascii="Times New Roman" w:hAnsi="Times New Roman" w:cs="Times New Roman"/>
          <w:sz w:val="20"/>
          <w:szCs w:val="20"/>
        </w:rPr>
        <w:t xml:space="preserve"> fungal genera </w:t>
      </w:r>
      <w:r w:rsidR="00671662" w:rsidRPr="00FB26D8">
        <w:rPr>
          <w:rFonts w:ascii="Times New Roman" w:hAnsi="Times New Roman" w:cs="Times New Roman"/>
          <w:sz w:val="20"/>
          <w:szCs w:val="20"/>
        </w:rPr>
        <w:t xml:space="preserve">such as </w:t>
      </w:r>
      <w:proofErr w:type="spellStart"/>
      <w:r w:rsidR="00051E3E" w:rsidRPr="00FB26D8">
        <w:rPr>
          <w:rFonts w:ascii="Times New Roman" w:hAnsi="Times New Roman" w:cs="Times New Roman"/>
          <w:i/>
          <w:iCs/>
          <w:sz w:val="20"/>
          <w:szCs w:val="20"/>
        </w:rPr>
        <w:t>Trichomerium</w:t>
      </w:r>
      <w:proofErr w:type="spellEnd"/>
      <w:r w:rsidR="00051E3E" w:rsidRPr="00FB26D8">
        <w:rPr>
          <w:rFonts w:ascii="Times New Roman" w:hAnsi="Times New Roman" w:cs="Times New Roman"/>
          <w:sz w:val="20"/>
          <w:szCs w:val="20"/>
        </w:rPr>
        <w:t xml:space="preserve">, </w:t>
      </w:r>
      <w:proofErr w:type="spellStart"/>
      <w:r w:rsidR="00051E3E" w:rsidRPr="00FB26D8">
        <w:rPr>
          <w:rFonts w:ascii="Times New Roman" w:hAnsi="Times New Roman" w:cs="Times New Roman"/>
          <w:i/>
          <w:iCs/>
          <w:sz w:val="20"/>
          <w:szCs w:val="20"/>
        </w:rPr>
        <w:t>Pseudocercospora</w:t>
      </w:r>
      <w:proofErr w:type="spellEnd"/>
      <w:r w:rsidR="00051E3E" w:rsidRPr="00FB26D8">
        <w:rPr>
          <w:rFonts w:ascii="Times New Roman" w:hAnsi="Times New Roman" w:cs="Times New Roman"/>
          <w:sz w:val="20"/>
          <w:szCs w:val="20"/>
        </w:rPr>
        <w:t xml:space="preserve">, and </w:t>
      </w:r>
      <w:r w:rsidR="00051E3E" w:rsidRPr="00FB26D8">
        <w:rPr>
          <w:rFonts w:ascii="Times New Roman" w:hAnsi="Times New Roman" w:cs="Times New Roman"/>
          <w:i/>
          <w:iCs/>
          <w:sz w:val="20"/>
          <w:szCs w:val="20"/>
        </w:rPr>
        <w:t>Colletotrichum</w:t>
      </w:r>
      <w:r w:rsidR="00051E3E" w:rsidRPr="00FB26D8">
        <w:rPr>
          <w:rFonts w:ascii="Times New Roman" w:hAnsi="Times New Roman" w:cs="Times New Roman"/>
          <w:sz w:val="20"/>
          <w:szCs w:val="20"/>
        </w:rPr>
        <w:t xml:space="preserve"> were more common in</w:t>
      </w:r>
      <w:r w:rsidR="00290CA2" w:rsidRPr="00FB26D8">
        <w:rPr>
          <w:rFonts w:ascii="Times New Roman" w:hAnsi="Times New Roman" w:cs="Times New Roman"/>
          <w:sz w:val="20"/>
          <w:szCs w:val="20"/>
        </w:rPr>
        <w:t xml:space="preserve"> </w:t>
      </w:r>
      <w:r w:rsidR="00793BCA">
        <w:rPr>
          <w:rFonts w:ascii="Times New Roman" w:hAnsi="Times New Roman" w:cs="Times New Roman"/>
          <w:sz w:val="20"/>
          <w:szCs w:val="20"/>
        </w:rPr>
        <w:t>sever</w:t>
      </w:r>
      <w:r w:rsidR="003F6FC7">
        <w:rPr>
          <w:rFonts w:ascii="Times New Roman" w:hAnsi="Times New Roman" w:cs="Times New Roman"/>
          <w:sz w:val="20"/>
          <w:szCs w:val="20"/>
        </w:rPr>
        <w:t>e</w:t>
      </w:r>
      <w:r w:rsidR="00793BCA">
        <w:rPr>
          <w:rFonts w:ascii="Times New Roman" w:hAnsi="Times New Roman" w:cs="Times New Roman"/>
          <w:sz w:val="20"/>
          <w:szCs w:val="20"/>
        </w:rPr>
        <w:t>ly damage</w:t>
      </w:r>
      <w:r w:rsidR="003F6FC7">
        <w:rPr>
          <w:rFonts w:ascii="Times New Roman" w:hAnsi="Times New Roman" w:cs="Times New Roman"/>
          <w:sz w:val="20"/>
          <w:szCs w:val="20"/>
        </w:rPr>
        <w:t>d</w:t>
      </w:r>
      <w:r w:rsidR="00051E3E" w:rsidRPr="00FB26D8">
        <w:rPr>
          <w:rFonts w:ascii="Times New Roman" w:hAnsi="Times New Roman" w:cs="Times New Roman"/>
          <w:sz w:val="20"/>
          <w:szCs w:val="20"/>
        </w:rPr>
        <w:t xml:space="preserve"> </w:t>
      </w:r>
      <w:r w:rsidR="00290CA2" w:rsidRPr="00FB26D8">
        <w:rPr>
          <w:rFonts w:ascii="Times New Roman" w:hAnsi="Times New Roman" w:cs="Times New Roman"/>
          <w:sz w:val="20"/>
          <w:szCs w:val="20"/>
        </w:rPr>
        <w:t>f</w:t>
      </w:r>
      <w:r w:rsidR="00051E3E" w:rsidRPr="00FB26D8">
        <w:rPr>
          <w:rFonts w:ascii="Times New Roman" w:hAnsi="Times New Roman" w:cs="Times New Roman"/>
          <w:sz w:val="20"/>
          <w:szCs w:val="20"/>
        </w:rPr>
        <w:t>ruits</w:t>
      </w:r>
      <w:r w:rsidRPr="00FB26D8">
        <w:rPr>
          <w:rFonts w:ascii="Times New Roman" w:hAnsi="Times New Roman" w:cs="Times New Roman"/>
          <w:sz w:val="20"/>
          <w:szCs w:val="20"/>
        </w:rPr>
        <w:t xml:space="preserve"> </w:t>
      </w:r>
      <w:r w:rsidR="00793BCA">
        <w:rPr>
          <w:rFonts w:ascii="Times New Roman" w:hAnsi="Times New Roman" w:cs="Times New Roman"/>
          <w:sz w:val="20"/>
          <w:szCs w:val="20"/>
        </w:rPr>
        <w:t>regardless of the</w:t>
      </w:r>
      <w:r w:rsidRPr="00FB26D8">
        <w:rPr>
          <w:rFonts w:ascii="Times New Roman" w:hAnsi="Times New Roman" w:cs="Times New Roman"/>
          <w:sz w:val="20"/>
          <w:szCs w:val="20"/>
        </w:rPr>
        <w:t xml:space="preserve"> farm</w:t>
      </w:r>
      <w:r w:rsidR="00671662" w:rsidRPr="00FB26D8">
        <w:rPr>
          <w:rFonts w:ascii="Times New Roman" w:hAnsi="Times New Roman" w:cs="Times New Roman"/>
          <w:sz w:val="20"/>
          <w:szCs w:val="20"/>
        </w:rPr>
        <w:t xml:space="preserve">. These observations </w:t>
      </w:r>
      <w:r w:rsidR="00290CA2" w:rsidRPr="00FB26D8">
        <w:rPr>
          <w:rFonts w:ascii="Times New Roman" w:hAnsi="Times New Roman" w:cs="Times New Roman"/>
          <w:sz w:val="20"/>
          <w:szCs w:val="20"/>
        </w:rPr>
        <w:t>a</w:t>
      </w:r>
      <w:r w:rsidR="003F6FC7">
        <w:rPr>
          <w:rFonts w:ascii="Times New Roman" w:hAnsi="Times New Roman" w:cs="Times New Roman"/>
          <w:sz w:val="20"/>
          <w:szCs w:val="20"/>
        </w:rPr>
        <w:t>gree</w:t>
      </w:r>
      <w:r w:rsidR="00671662" w:rsidRPr="00FB26D8">
        <w:rPr>
          <w:rFonts w:ascii="Times New Roman" w:hAnsi="Times New Roman" w:cs="Times New Roman"/>
          <w:sz w:val="20"/>
          <w:szCs w:val="20"/>
        </w:rPr>
        <w:t xml:space="preserve"> with several studies that </w:t>
      </w:r>
      <w:r w:rsidRPr="00FB26D8">
        <w:rPr>
          <w:rFonts w:ascii="Times New Roman" w:hAnsi="Times New Roman" w:cs="Times New Roman"/>
          <w:sz w:val="20"/>
          <w:szCs w:val="20"/>
        </w:rPr>
        <w:t>have isolated</w:t>
      </w:r>
      <w:r w:rsidR="00B30F0E">
        <w:rPr>
          <w:rFonts w:ascii="Times New Roman" w:hAnsi="Times New Roman" w:cs="Times New Roman"/>
          <w:sz w:val="20"/>
          <w:szCs w:val="20"/>
        </w:rPr>
        <w:t xml:space="preserve"> </w:t>
      </w:r>
      <w:proofErr w:type="spellStart"/>
      <w:r w:rsidR="00671662" w:rsidRPr="00FB26D8">
        <w:rPr>
          <w:rFonts w:ascii="Times New Roman" w:hAnsi="Times New Roman" w:cs="Times New Roman"/>
          <w:i/>
          <w:iCs/>
          <w:sz w:val="20"/>
          <w:szCs w:val="20"/>
        </w:rPr>
        <w:t>Pseudocercospora</w:t>
      </w:r>
      <w:proofErr w:type="spellEnd"/>
      <w:r w:rsidR="00671662" w:rsidRPr="00FB26D8">
        <w:rPr>
          <w:rFonts w:ascii="Times New Roman" w:hAnsi="Times New Roman" w:cs="Times New Roman"/>
          <w:sz w:val="20"/>
          <w:szCs w:val="20"/>
        </w:rPr>
        <w:t xml:space="preserve"> and </w:t>
      </w:r>
      <w:r w:rsidR="00671662" w:rsidRPr="00FB26D8">
        <w:rPr>
          <w:rFonts w:ascii="Times New Roman" w:hAnsi="Times New Roman" w:cs="Times New Roman"/>
          <w:i/>
          <w:iCs/>
          <w:sz w:val="20"/>
          <w:szCs w:val="20"/>
        </w:rPr>
        <w:t>Colletotrichum</w:t>
      </w:r>
      <w:r w:rsidR="00671662" w:rsidRPr="00FB26D8">
        <w:rPr>
          <w:rFonts w:ascii="Times New Roman" w:hAnsi="Times New Roman" w:cs="Times New Roman"/>
          <w:sz w:val="20"/>
          <w:szCs w:val="20"/>
        </w:rPr>
        <w:t xml:space="preserve"> </w:t>
      </w:r>
      <w:r w:rsidRPr="00FB26D8">
        <w:rPr>
          <w:rFonts w:ascii="Times New Roman" w:hAnsi="Times New Roman" w:cs="Times New Roman"/>
          <w:sz w:val="20"/>
          <w:szCs w:val="20"/>
        </w:rPr>
        <w:t>from necrotic lenticels</w:t>
      </w:r>
      <w:r w:rsidR="00671662" w:rsidRPr="00FB26D8">
        <w:rPr>
          <w:rFonts w:ascii="Times New Roman" w:hAnsi="Times New Roman" w:cs="Times New Roman"/>
          <w:sz w:val="20"/>
          <w:szCs w:val="20"/>
        </w:rPr>
        <w:t xml:space="preserve"> </w:t>
      </w:r>
      <w:r w:rsidR="00EE7824" w:rsidRPr="00EE7824">
        <w:rPr>
          <w:rFonts w:ascii="Times New Roman" w:hAnsi="Times New Roman" w:cs="Times New Roman"/>
          <w:sz w:val="20"/>
        </w:rPr>
        <w:t>[6, 9, 10, 13]</w:t>
      </w:r>
      <w:r w:rsidR="00671662" w:rsidRPr="00FB26D8">
        <w:rPr>
          <w:rFonts w:ascii="Times New Roman" w:hAnsi="Times New Roman" w:cs="Times New Roman"/>
          <w:sz w:val="20"/>
          <w:szCs w:val="20"/>
        </w:rPr>
        <w:t xml:space="preserve">. </w:t>
      </w:r>
      <w:r w:rsidR="008C0619" w:rsidRPr="00FB26D8">
        <w:rPr>
          <w:rFonts w:ascii="Times New Roman" w:hAnsi="Times New Roman" w:cs="Times New Roman"/>
          <w:sz w:val="20"/>
          <w:szCs w:val="20"/>
        </w:rPr>
        <w:t xml:space="preserve">Studies about </w:t>
      </w:r>
      <w:proofErr w:type="spellStart"/>
      <w:r w:rsidR="00C7390D" w:rsidRPr="00FB26D8">
        <w:rPr>
          <w:rFonts w:ascii="Times New Roman" w:hAnsi="Times New Roman" w:cs="Times New Roman"/>
          <w:i/>
          <w:iCs/>
          <w:sz w:val="20"/>
          <w:szCs w:val="20"/>
        </w:rPr>
        <w:t>Trichomerium</w:t>
      </w:r>
      <w:proofErr w:type="spellEnd"/>
      <w:r w:rsidR="00C7390D" w:rsidRPr="00FB26D8">
        <w:rPr>
          <w:rFonts w:ascii="Times New Roman" w:hAnsi="Times New Roman" w:cs="Times New Roman"/>
          <w:sz w:val="20"/>
          <w:szCs w:val="20"/>
        </w:rPr>
        <w:t xml:space="preserve"> </w:t>
      </w:r>
      <w:r w:rsidR="008C0619" w:rsidRPr="00FB26D8">
        <w:rPr>
          <w:rFonts w:ascii="Times New Roman" w:hAnsi="Times New Roman" w:cs="Times New Roman"/>
          <w:sz w:val="20"/>
          <w:szCs w:val="20"/>
        </w:rPr>
        <w:t>are less common</w:t>
      </w:r>
      <w:r w:rsidR="003F6FC7">
        <w:rPr>
          <w:rFonts w:ascii="Times New Roman" w:hAnsi="Times New Roman" w:cs="Times New Roman"/>
          <w:sz w:val="20"/>
          <w:szCs w:val="20"/>
        </w:rPr>
        <w:t>,</w:t>
      </w:r>
      <w:r w:rsidR="008C0619" w:rsidRPr="00FB26D8">
        <w:rPr>
          <w:rFonts w:ascii="Times New Roman" w:hAnsi="Times New Roman" w:cs="Times New Roman"/>
          <w:sz w:val="20"/>
          <w:szCs w:val="20"/>
        </w:rPr>
        <w:t xml:space="preserve"> but this genus was </w:t>
      </w:r>
      <w:r w:rsidRPr="00FB26D8">
        <w:rPr>
          <w:rFonts w:ascii="Times New Roman" w:hAnsi="Times New Roman" w:cs="Times New Roman"/>
          <w:sz w:val="20"/>
          <w:szCs w:val="20"/>
        </w:rPr>
        <w:t xml:space="preserve">recently included in the fungal complex responsible </w:t>
      </w:r>
      <w:r w:rsidR="006F2CF9" w:rsidRPr="00FB26D8">
        <w:rPr>
          <w:rFonts w:ascii="Times New Roman" w:hAnsi="Times New Roman" w:cs="Times New Roman"/>
          <w:sz w:val="20"/>
          <w:szCs w:val="20"/>
        </w:rPr>
        <w:t>for</w:t>
      </w:r>
      <w:r w:rsidR="008C0619" w:rsidRPr="00FB26D8">
        <w:rPr>
          <w:rFonts w:ascii="Times New Roman" w:hAnsi="Times New Roman" w:cs="Times New Roman"/>
          <w:sz w:val="20"/>
          <w:szCs w:val="20"/>
        </w:rPr>
        <w:t xml:space="preserve"> the</w:t>
      </w:r>
      <w:r w:rsidR="00B13C76" w:rsidRPr="00FB26D8">
        <w:rPr>
          <w:rFonts w:ascii="Times New Roman" w:hAnsi="Times New Roman" w:cs="Times New Roman"/>
          <w:sz w:val="20"/>
          <w:szCs w:val="20"/>
        </w:rPr>
        <w:t xml:space="preserve"> </w:t>
      </w:r>
      <w:r w:rsidR="008C0619" w:rsidRPr="00FB26D8">
        <w:rPr>
          <w:rFonts w:ascii="Times New Roman" w:hAnsi="Times New Roman" w:cs="Times New Roman"/>
          <w:sz w:val="20"/>
          <w:szCs w:val="20"/>
        </w:rPr>
        <w:t xml:space="preserve">sooty blotch and flyspeck </w:t>
      </w:r>
      <w:r w:rsidR="008D5F89" w:rsidRPr="008D5F89">
        <w:rPr>
          <w:rFonts w:ascii="Times New Roman" w:hAnsi="Times New Roman" w:cs="Times New Roman"/>
          <w:sz w:val="20"/>
        </w:rPr>
        <w:t>[43]</w:t>
      </w:r>
      <w:r w:rsidR="008C0619" w:rsidRPr="00FB26D8">
        <w:rPr>
          <w:rFonts w:ascii="Times New Roman" w:hAnsi="Times New Roman" w:cs="Times New Roman"/>
          <w:sz w:val="20"/>
          <w:szCs w:val="20"/>
        </w:rPr>
        <w:t xml:space="preserve">. This </w:t>
      </w:r>
      <w:r w:rsidRPr="00FB26D8">
        <w:rPr>
          <w:rFonts w:ascii="Times New Roman" w:hAnsi="Times New Roman" w:cs="Times New Roman"/>
          <w:sz w:val="20"/>
          <w:szCs w:val="20"/>
        </w:rPr>
        <w:t xml:space="preserve">complex </w:t>
      </w:r>
      <w:r w:rsidR="008C0619" w:rsidRPr="00FB26D8">
        <w:rPr>
          <w:rFonts w:ascii="Times New Roman" w:hAnsi="Times New Roman" w:cs="Times New Roman"/>
          <w:sz w:val="20"/>
          <w:szCs w:val="20"/>
        </w:rPr>
        <w:t>comprise</w:t>
      </w:r>
      <w:r w:rsidRPr="00FB26D8">
        <w:rPr>
          <w:rFonts w:ascii="Times New Roman" w:hAnsi="Times New Roman" w:cs="Times New Roman"/>
          <w:sz w:val="20"/>
          <w:szCs w:val="20"/>
        </w:rPr>
        <w:t>s</w:t>
      </w:r>
      <w:r w:rsidR="008C0619" w:rsidRPr="00FB26D8">
        <w:rPr>
          <w:rFonts w:ascii="Times New Roman" w:hAnsi="Times New Roman" w:cs="Times New Roman"/>
          <w:sz w:val="20"/>
          <w:szCs w:val="20"/>
        </w:rPr>
        <w:t xml:space="preserve"> over 100 fungal species</w:t>
      </w:r>
      <w:r w:rsidR="002D5DCD" w:rsidRPr="00FB26D8">
        <w:rPr>
          <w:rFonts w:ascii="Times New Roman" w:hAnsi="Times New Roman" w:cs="Times New Roman"/>
          <w:sz w:val="20"/>
          <w:szCs w:val="20"/>
        </w:rPr>
        <w:t xml:space="preserve"> and </w:t>
      </w:r>
      <w:r w:rsidRPr="00FB26D8">
        <w:rPr>
          <w:rFonts w:ascii="Times New Roman" w:hAnsi="Times New Roman" w:cs="Times New Roman"/>
          <w:sz w:val="20"/>
          <w:szCs w:val="20"/>
        </w:rPr>
        <w:t>produces</w:t>
      </w:r>
      <w:r w:rsidR="002D5DCD" w:rsidRPr="00FB26D8">
        <w:rPr>
          <w:rFonts w:ascii="Times New Roman" w:hAnsi="Times New Roman" w:cs="Times New Roman"/>
          <w:sz w:val="20"/>
          <w:szCs w:val="20"/>
        </w:rPr>
        <w:t xml:space="preserve"> symptoms </w:t>
      </w:r>
      <w:r w:rsidRPr="00FB26D8">
        <w:rPr>
          <w:rFonts w:ascii="Times New Roman" w:hAnsi="Times New Roman" w:cs="Times New Roman"/>
          <w:sz w:val="20"/>
          <w:szCs w:val="20"/>
        </w:rPr>
        <w:t xml:space="preserve">like </w:t>
      </w:r>
      <w:r w:rsidR="002D5DCD" w:rsidRPr="00FB26D8">
        <w:rPr>
          <w:rFonts w:ascii="Times New Roman" w:hAnsi="Times New Roman" w:cs="Times New Roman"/>
          <w:sz w:val="20"/>
          <w:szCs w:val="20"/>
        </w:rPr>
        <w:t>lenticel damage</w:t>
      </w:r>
      <w:r w:rsidR="00B13C76" w:rsidRPr="00FB26D8">
        <w:rPr>
          <w:rFonts w:ascii="Times New Roman" w:hAnsi="Times New Roman" w:cs="Times New Roman"/>
          <w:sz w:val="20"/>
          <w:szCs w:val="20"/>
        </w:rPr>
        <w:t xml:space="preserve"> in several crops </w:t>
      </w:r>
      <w:r w:rsidR="008D5F89" w:rsidRPr="008D5F89">
        <w:rPr>
          <w:rFonts w:ascii="Times New Roman" w:hAnsi="Times New Roman" w:cs="Times New Roman"/>
          <w:sz w:val="20"/>
        </w:rPr>
        <w:t>[44]</w:t>
      </w:r>
      <w:r w:rsidR="008C0619" w:rsidRPr="00FB26D8">
        <w:rPr>
          <w:rFonts w:ascii="Times New Roman" w:hAnsi="Times New Roman" w:cs="Times New Roman"/>
          <w:sz w:val="20"/>
          <w:szCs w:val="20"/>
        </w:rPr>
        <w:t>.</w:t>
      </w:r>
      <w:r w:rsidR="00B13C76" w:rsidRPr="00FB26D8">
        <w:rPr>
          <w:rFonts w:ascii="Times New Roman" w:hAnsi="Times New Roman" w:cs="Times New Roman"/>
          <w:sz w:val="20"/>
          <w:szCs w:val="20"/>
        </w:rPr>
        <w:t xml:space="preserve"> Avocado might be among these crops, but more evidence is necessary </w:t>
      </w:r>
      <w:r w:rsidR="008D5F89" w:rsidRPr="008D5F89">
        <w:rPr>
          <w:rFonts w:ascii="Times New Roman" w:hAnsi="Times New Roman" w:cs="Times New Roman"/>
          <w:sz w:val="20"/>
        </w:rPr>
        <w:t>[45]</w:t>
      </w:r>
      <w:r w:rsidR="00B13C76" w:rsidRPr="00FB26D8">
        <w:rPr>
          <w:rFonts w:ascii="Times New Roman" w:hAnsi="Times New Roman" w:cs="Times New Roman"/>
          <w:sz w:val="20"/>
          <w:szCs w:val="20"/>
        </w:rPr>
        <w:t>.</w:t>
      </w:r>
      <w:r w:rsidR="00B30F0E">
        <w:rPr>
          <w:rFonts w:ascii="Times New Roman" w:hAnsi="Times New Roman" w:cs="Times New Roman"/>
          <w:sz w:val="20"/>
          <w:szCs w:val="20"/>
        </w:rPr>
        <w:t xml:space="preserve"> </w:t>
      </w:r>
    </w:p>
    <w:p w14:paraId="005A87F8" w14:textId="2A0347BE" w:rsidR="004033D3" w:rsidRPr="00873901" w:rsidRDefault="004033D3" w:rsidP="00146F37">
      <w:pPr>
        <w:pStyle w:val="Body"/>
        <w:spacing w:before="120" w:after="120" w:line="480" w:lineRule="auto"/>
        <w:jc w:val="both"/>
        <w:rPr>
          <w:rFonts w:ascii="Times New Roman" w:hAnsi="Times New Roman" w:cs="Times New Roman"/>
          <w:sz w:val="20"/>
          <w:szCs w:val="20"/>
        </w:rPr>
      </w:pPr>
      <w:r w:rsidRPr="00FB26D8">
        <w:rPr>
          <w:rFonts w:ascii="Times New Roman" w:hAnsi="Times New Roman" w:cs="Times New Roman"/>
          <w:sz w:val="20"/>
          <w:szCs w:val="20"/>
        </w:rPr>
        <w:t>The</w:t>
      </w:r>
      <w:r w:rsidR="0034638D" w:rsidRPr="00FB26D8">
        <w:rPr>
          <w:rFonts w:ascii="Times New Roman" w:hAnsi="Times New Roman" w:cs="Times New Roman"/>
          <w:sz w:val="20"/>
          <w:szCs w:val="20"/>
        </w:rPr>
        <w:t xml:space="preserve"> extent of the</w:t>
      </w:r>
      <w:r w:rsidRPr="00FB26D8">
        <w:rPr>
          <w:rFonts w:ascii="Times New Roman" w:hAnsi="Times New Roman" w:cs="Times New Roman"/>
          <w:sz w:val="20"/>
          <w:szCs w:val="20"/>
        </w:rPr>
        <w:t xml:space="preserve"> association between the l</w:t>
      </w:r>
      <w:r w:rsidR="00BF18B8" w:rsidRPr="00FB26D8">
        <w:rPr>
          <w:rFonts w:ascii="Times New Roman" w:hAnsi="Times New Roman" w:cs="Times New Roman"/>
          <w:sz w:val="20"/>
          <w:szCs w:val="20"/>
        </w:rPr>
        <w:t>enticel damage</w:t>
      </w:r>
      <w:r w:rsidRPr="00FB26D8">
        <w:rPr>
          <w:rFonts w:ascii="Times New Roman" w:hAnsi="Times New Roman" w:cs="Times New Roman"/>
          <w:sz w:val="20"/>
          <w:szCs w:val="20"/>
        </w:rPr>
        <w:t xml:space="preserve"> and</w:t>
      </w:r>
      <w:r w:rsidR="00BF18B8" w:rsidRPr="00FB26D8">
        <w:rPr>
          <w:rFonts w:ascii="Times New Roman" w:hAnsi="Times New Roman" w:cs="Times New Roman"/>
          <w:sz w:val="20"/>
          <w:szCs w:val="20"/>
        </w:rPr>
        <w:t xml:space="preserve"> </w:t>
      </w:r>
      <w:r w:rsidRPr="00FB26D8">
        <w:rPr>
          <w:rFonts w:ascii="Times New Roman" w:hAnsi="Times New Roman" w:cs="Times New Roman"/>
          <w:sz w:val="20"/>
          <w:szCs w:val="20"/>
        </w:rPr>
        <w:t xml:space="preserve">fungal community composition and diversity </w:t>
      </w:r>
      <w:r w:rsidR="0034638D" w:rsidRPr="00FB26D8">
        <w:rPr>
          <w:rFonts w:ascii="Times New Roman" w:hAnsi="Times New Roman" w:cs="Times New Roman"/>
          <w:sz w:val="20"/>
          <w:szCs w:val="20"/>
        </w:rPr>
        <w:t xml:space="preserve">varied between farms and </w:t>
      </w:r>
      <w:r w:rsidRPr="00FB26D8">
        <w:rPr>
          <w:rFonts w:ascii="Times New Roman" w:hAnsi="Times New Roman" w:cs="Times New Roman"/>
          <w:sz w:val="20"/>
          <w:szCs w:val="20"/>
        </w:rPr>
        <w:t xml:space="preserve">was most </w:t>
      </w:r>
      <w:r w:rsidR="0034638D" w:rsidRPr="00FB26D8">
        <w:rPr>
          <w:rFonts w:ascii="Times New Roman" w:hAnsi="Times New Roman" w:cs="Times New Roman"/>
          <w:sz w:val="20"/>
          <w:szCs w:val="20"/>
        </w:rPr>
        <w:t>pronounced</w:t>
      </w:r>
      <w:r w:rsidRPr="00FB26D8">
        <w:rPr>
          <w:rFonts w:ascii="Times New Roman" w:hAnsi="Times New Roman" w:cs="Times New Roman"/>
          <w:sz w:val="20"/>
          <w:szCs w:val="20"/>
        </w:rPr>
        <w:t xml:space="preserve"> in El Sinai. </w:t>
      </w:r>
      <w:r w:rsidR="008A6B8A">
        <w:rPr>
          <w:rFonts w:ascii="Times New Roman" w:hAnsi="Times New Roman" w:cs="Times New Roman"/>
          <w:sz w:val="20"/>
          <w:szCs w:val="20"/>
        </w:rPr>
        <w:t>S</w:t>
      </w:r>
      <w:r w:rsidR="0034638D" w:rsidRPr="00FB26D8">
        <w:rPr>
          <w:rFonts w:ascii="Times New Roman" w:hAnsi="Times New Roman" w:cs="Times New Roman"/>
          <w:sz w:val="20"/>
          <w:szCs w:val="20"/>
        </w:rPr>
        <w:t>everely damaged</w:t>
      </w:r>
      <w:r w:rsidR="008A6B8A">
        <w:rPr>
          <w:rFonts w:ascii="Times New Roman" w:hAnsi="Times New Roman" w:cs="Times New Roman"/>
          <w:sz w:val="20"/>
          <w:szCs w:val="20"/>
        </w:rPr>
        <w:t xml:space="preserve"> </w:t>
      </w:r>
      <w:r w:rsidR="008A6B8A" w:rsidRPr="00FB26D8">
        <w:rPr>
          <w:rFonts w:ascii="Times New Roman" w:hAnsi="Times New Roman" w:cs="Times New Roman"/>
          <w:sz w:val="20"/>
          <w:szCs w:val="20"/>
        </w:rPr>
        <w:t>fruits</w:t>
      </w:r>
      <w:r w:rsidRPr="00FB26D8">
        <w:rPr>
          <w:rFonts w:ascii="Times New Roman" w:hAnsi="Times New Roman" w:cs="Times New Roman"/>
          <w:sz w:val="20"/>
          <w:szCs w:val="20"/>
        </w:rPr>
        <w:t xml:space="preserve"> </w:t>
      </w:r>
      <w:r w:rsidR="00AE6A60" w:rsidRPr="00FB26D8">
        <w:rPr>
          <w:rFonts w:ascii="Times New Roman" w:hAnsi="Times New Roman" w:cs="Times New Roman"/>
          <w:sz w:val="20"/>
          <w:szCs w:val="20"/>
        </w:rPr>
        <w:t xml:space="preserve">in this farm </w:t>
      </w:r>
      <w:r w:rsidR="00F26067" w:rsidRPr="00FB26D8">
        <w:rPr>
          <w:rFonts w:ascii="Times New Roman" w:hAnsi="Times New Roman" w:cs="Times New Roman"/>
          <w:sz w:val="20"/>
          <w:szCs w:val="20"/>
        </w:rPr>
        <w:t>had</w:t>
      </w:r>
      <w:r w:rsidRPr="00FB26D8">
        <w:rPr>
          <w:rFonts w:ascii="Times New Roman" w:hAnsi="Times New Roman" w:cs="Times New Roman"/>
          <w:sz w:val="20"/>
          <w:szCs w:val="20"/>
        </w:rPr>
        <w:t xml:space="preserve"> </w:t>
      </w:r>
      <w:r w:rsidR="00F26067" w:rsidRPr="00FB26D8">
        <w:rPr>
          <w:rFonts w:ascii="Times New Roman" w:hAnsi="Times New Roman" w:cs="Times New Roman"/>
          <w:sz w:val="20"/>
          <w:szCs w:val="20"/>
        </w:rPr>
        <w:t>distinct</w:t>
      </w:r>
      <w:r w:rsidRPr="00FB26D8">
        <w:rPr>
          <w:rFonts w:ascii="Times New Roman" w:hAnsi="Times New Roman" w:cs="Times New Roman"/>
          <w:sz w:val="20"/>
          <w:szCs w:val="20"/>
        </w:rPr>
        <w:t xml:space="preserve"> </w:t>
      </w:r>
      <w:r w:rsidR="00F26067" w:rsidRPr="00FB26D8">
        <w:rPr>
          <w:rFonts w:ascii="Times New Roman" w:hAnsi="Times New Roman" w:cs="Times New Roman"/>
          <w:sz w:val="20"/>
          <w:szCs w:val="20"/>
        </w:rPr>
        <w:t>fungal communities</w:t>
      </w:r>
      <w:r w:rsidR="00AE6A60" w:rsidRPr="00FB26D8">
        <w:rPr>
          <w:rFonts w:ascii="Times New Roman" w:hAnsi="Times New Roman" w:cs="Times New Roman"/>
          <w:sz w:val="20"/>
          <w:szCs w:val="20"/>
        </w:rPr>
        <w:t>, which</w:t>
      </w:r>
      <w:r w:rsidR="00F26067" w:rsidRPr="00FB26D8">
        <w:rPr>
          <w:rFonts w:ascii="Times New Roman" w:hAnsi="Times New Roman" w:cs="Times New Roman"/>
          <w:sz w:val="20"/>
          <w:szCs w:val="20"/>
        </w:rPr>
        <w:t xml:space="preserve"> were more diverse</w:t>
      </w:r>
      <w:r w:rsidR="00AE6A60" w:rsidRPr="00FB26D8">
        <w:rPr>
          <w:rFonts w:ascii="Times New Roman" w:hAnsi="Times New Roman" w:cs="Times New Roman"/>
          <w:sz w:val="20"/>
          <w:szCs w:val="20"/>
        </w:rPr>
        <w:t xml:space="preserve">. This finding </w:t>
      </w:r>
      <w:r w:rsidRPr="00FB26D8">
        <w:rPr>
          <w:rFonts w:ascii="Times New Roman" w:hAnsi="Times New Roman" w:cs="Times New Roman"/>
          <w:sz w:val="20"/>
          <w:szCs w:val="20"/>
        </w:rPr>
        <w:t>was unexpected as higher diversity</w:t>
      </w:r>
      <w:r w:rsidR="006F2CF9" w:rsidRPr="00FB26D8">
        <w:rPr>
          <w:rFonts w:ascii="Times New Roman" w:hAnsi="Times New Roman" w:cs="Times New Roman"/>
          <w:sz w:val="20"/>
          <w:szCs w:val="20"/>
        </w:rPr>
        <w:t xml:space="preserve"> is</w:t>
      </w:r>
      <w:r w:rsidRPr="00FB26D8">
        <w:rPr>
          <w:rFonts w:ascii="Times New Roman" w:hAnsi="Times New Roman" w:cs="Times New Roman"/>
          <w:sz w:val="20"/>
          <w:szCs w:val="20"/>
        </w:rPr>
        <w:t xml:space="preserve"> usually associate</w:t>
      </w:r>
      <w:r w:rsidR="006F2CF9" w:rsidRPr="00FB26D8">
        <w:rPr>
          <w:rFonts w:ascii="Times New Roman" w:hAnsi="Times New Roman" w:cs="Times New Roman"/>
          <w:sz w:val="20"/>
          <w:szCs w:val="20"/>
        </w:rPr>
        <w:t>d</w:t>
      </w:r>
      <w:r w:rsidRPr="00FB26D8">
        <w:rPr>
          <w:rFonts w:ascii="Times New Roman" w:hAnsi="Times New Roman" w:cs="Times New Roman"/>
          <w:sz w:val="20"/>
          <w:szCs w:val="20"/>
        </w:rPr>
        <w:t xml:space="preserve"> with healthy plants </w:t>
      </w:r>
      <w:r w:rsidR="008D5F89" w:rsidRPr="008D5F89">
        <w:rPr>
          <w:rFonts w:ascii="Times New Roman" w:hAnsi="Times New Roman" w:cs="Times New Roman"/>
          <w:sz w:val="20"/>
        </w:rPr>
        <w:t>[18, 22]</w:t>
      </w:r>
      <w:r w:rsidR="00E7385D" w:rsidRPr="00FB26D8">
        <w:rPr>
          <w:rFonts w:ascii="Times New Roman" w:eastAsia="CaeciliaLTStd-Roman" w:hAnsi="Times New Roman" w:cs="Times New Roman"/>
          <w:sz w:val="20"/>
          <w:szCs w:val="20"/>
          <w:bdr w:val="none" w:sz="0" w:space="0" w:color="auto"/>
        </w:rPr>
        <w:t>.</w:t>
      </w:r>
      <w:r w:rsidR="00952205" w:rsidRPr="00FB26D8">
        <w:rPr>
          <w:rFonts w:ascii="Times New Roman" w:hAnsi="Times New Roman" w:cs="Times New Roman"/>
          <w:sz w:val="20"/>
          <w:szCs w:val="20"/>
        </w:rPr>
        <w:t xml:space="preserve"> The association between this increased diversity and the lenticel damage is unknown. </w:t>
      </w:r>
      <w:r w:rsidR="00B254CE" w:rsidRPr="00FB26D8">
        <w:rPr>
          <w:rFonts w:ascii="Times New Roman" w:hAnsi="Times New Roman" w:cs="Times New Roman"/>
          <w:sz w:val="20"/>
          <w:szCs w:val="20"/>
        </w:rPr>
        <w:t xml:space="preserve">However, </w:t>
      </w:r>
      <w:r w:rsidR="008A6B8A">
        <w:rPr>
          <w:rFonts w:ascii="Times New Roman" w:hAnsi="Times New Roman" w:cs="Times New Roman"/>
          <w:sz w:val="20"/>
          <w:szCs w:val="20"/>
        </w:rPr>
        <w:t>it</w:t>
      </w:r>
      <w:r w:rsidR="00B254CE" w:rsidRPr="00FB26D8">
        <w:rPr>
          <w:rFonts w:ascii="Times New Roman" w:hAnsi="Times New Roman" w:cs="Times New Roman"/>
          <w:sz w:val="20"/>
          <w:szCs w:val="20"/>
        </w:rPr>
        <w:t xml:space="preserve"> might come from saprophyte</w:t>
      </w:r>
      <w:r w:rsidR="003F6FC7">
        <w:rPr>
          <w:rFonts w:ascii="Times New Roman" w:hAnsi="Times New Roman" w:cs="Times New Roman"/>
          <w:sz w:val="20"/>
          <w:szCs w:val="20"/>
        </w:rPr>
        <w:t>s</w:t>
      </w:r>
      <w:r w:rsidR="00B254CE" w:rsidRPr="00FB26D8">
        <w:rPr>
          <w:rFonts w:ascii="Times New Roman" w:hAnsi="Times New Roman" w:cs="Times New Roman"/>
          <w:sz w:val="20"/>
          <w:szCs w:val="20"/>
        </w:rPr>
        <w:t xml:space="preserve"> or other plant pathogenic fungi colonizing advanced damages </w:t>
      </w:r>
      <w:r w:rsidR="00EE7824" w:rsidRPr="00EE7824">
        <w:rPr>
          <w:rFonts w:ascii="Times New Roman" w:hAnsi="Times New Roman" w:cs="Times New Roman"/>
          <w:sz w:val="20"/>
        </w:rPr>
        <w:t>[4, 10]</w:t>
      </w:r>
      <w:r w:rsidR="00B254CE" w:rsidRPr="00FB26D8">
        <w:rPr>
          <w:rFonts w:ascii="Times New Roman" w:hAnsi="Times New Roman" w:cs="Times New Roman"/>
          <w:sz w:val="20"/>
          <w:szCs w:val="20"/>
        </w:rPr>
        <w:t>.</w:t>
      </w:r>
      <w:r w:rsidR="00C21777" w:rsidRPr="00FB26D8">
        <w:rPr>
          <w:rFonts w:ascii="Times New Roman" w:eastAsia="CaeciliaLTStd-Roman" w:hAnsi="Times New Roman" w:cs="Times New Roman"/>
          <w:sz w:val="20"/>
          <w:szCs w:val="20"/>
          <w:bdr w:val="none" w:sz="0" w:space="0" w:color="auto"/>
        </w:rPr>
        <w:t xml:space="preserve"> </w:t>
      </w:r>
      <w:r w:rsidR="00C21777" w:rsidRPr="00FB26D8">
        <w:rPr>
          <w:rStyle w:val="Emphasis"/>
          <w:rFonts w:ascii="Times New Roman" w:hAnsi="Times New Roman" w:cs="Times New Roman"/>
          <w:i w:val="0"/>
          <w:iCs w:val="0"/>
          <w:color w:val="0E101A"/>
          <w:sz w:val="20"/>
          <w:szCs w:val="20"/>
        </w:rPr>
        <w:t>We found that t</w:t>
      </w:r>
      <w:r w:rsidR="0034638D" w:rsidRPr="00FB26D8">
        <w:rPr>
          <w:rStyle w:val="Emphasis"/>
          <w:rFonts w:ascii="Times New Roman" w:hAnsi="Times New Roman" w:cs="Times New Roman"/>
          <w:i w:val="0"/>
          <w:iCs w:val="0"/>
          <w:color w:val="0E101A"/>
          <w:sz w:val="20"/>
          <w:szCs w:val="20"/>
        </w:rPr>
        <w:t xml:space="preserve">hese </w:t>
      </w:r>
      <w:r w:rsidR="00952205" w:rsidRPr="00FB26D8">
        <w:rPr>
          <w:rStyle w:val="Emphasis"/>
          <w:rFonts w:ascii="Times New Roman" w:hAnsi="Times New Roman" w:cs="Times New Roman"/>
          <w:i w:val="0"/>
          <w:iCs w:val="0"/>
          <w:color w:val="0E101A"/>
          <w:sz w:val="20"/>
          <w:szCs w:val="20"/>
        </w:rPr>
        <w:t xml:space="preserve">distinct </w:t>
      </w:r>
      <w:r w:rsidR="0034638D" w:rsidRPr="00FB26D8">
        <w:rPr>
          <w:rStyle w:val="Emphasis"/>
          <w:rFonts w:ascii="Times New Roman" w:hAnsi="Times New Roman" w:cs="Times New Roman"/>
          <w:i w:val="0"/>
          <w:iCs w:val="0"/>
          <w:color w:val="0E101A"/>
          <w:sz w:val="20"/>
          <w:szCs w:val="20"/>
        </w:rPr>
        <w:t xml:space="preserve">communities </w:t>
      </w:r>
      <w:r w:rsidR="00C21777" w:rsidRPr="00FB26D8">
        <w:rPr>
          <w:rStyle w:val="Emphasis"/>
          <w:rFonts w:ascii="Times New Roman" w:hAnsi="Times New Roman" w:cs="Times New Roman"/>
          <w:i w:val="0"/>
          <w:iCs w:val="0"/>
          <w:color w:val="0E101A"/>
          <w:sz w:val="20"/>
          <w:szCs w:val="20"/>
        </w:rPr>
        <w:t xml:space="preserve">were enriched in several </w:t>
      </w:r>
      <w:proofErr w:type="spellStart"/>
      <w:r w:rsidR="0034638D" w:rsidRPr="00FB26D8">
        <w:rPr>
          <w:rStyle w:val="Emphasis"/>
          <w:rFonts w:ascii="Times New Roman" w:hAnsi="Times New Roman" w:cs="Times New Roman"/>
          <w:color w:val="0E101A"/>
          <w:sz w:val="20"/>
          <w:szCs w:val="20"/>
        </w:rPr>
        <w:t>Dothideomycetes</w:t>
      </w:r>
      <w:proofErr w:type="spellEnd"/>
      <w:r w:rsidR="00C21777" w:rsidRPr="00FB26D8">
        <w:rPr>
          <w:rStyle w:val="Emphasis"/>
          <w:rFonts w:ascii="Times New Roman" w:hAnsi="Times New Roman" w:cs="Times New Roman"/>
          <w:color w:val="0E101A"/>
          <w:sz w:val="20"/>
          <w:szCs w:val="20"/>
        </w:rPr>
        <w:t xml:space="preserve">, </w:t>
      </w:r>
      <w:proofErr w:type="spellStart"/>
      <w:r w:rsidR="0034638D" w:rsidRPr="00FB26D8">
        <w:rPr>
          <w:rStyle w:val="Emphasis"/>
          <w:rFonts w:ascii="Times New Roman" w:hAnsi="Times New Roman" w:cs="Times New Roman"/>
          <w:color w:val="0E101A"/>
          <w:sz w:val="20"/>
          <w:szCs w:val="20"/>
        </w:rPr>
        <w:t>Eurotiomycetes</w:t>
      </w:r>
      <w:proofErr w:type="spellEnd"/>
      <w:r w:rsidR="00C21777" w:rsidRPr="00FB26D8">
        <w:rPr>
          <w:rStyle w:val="Emphasis"/>
          <w:rFonts w:ascii="Times New Roman" w:hAnsi="Times New Roman" w:cs="Times New Roman"/>
          <w:i w:val="0"/>
          <w:iCs w:val="0"/>
          <w:color w:val="0E101A"/>
          <w:sz w:val="20"/>
          <w:szCs w:val="20"/>
        </w:rPr>
        <w:t>,</w:t>
      </w:r>
      <w:r w:rsidR="0034638D" w:rsidRPr="00FB26D8">
        <w:rPr>
          <w:rStyle w:val="Emphasis"/>
          <w:rFonts w:ascii="Times New Roman" w:hAnsi="Times New Roman" w:cs="Times New Roman"/>
          <w:color w:val="0E101A"/>
          <w:sz w:val="20"/>
          <w:szCs w:val="20"/>
        </w:rPr>
        <w:t xml:space="preserve"> </w:t>
      </w:r>
      <w:r w:rsidR="000867E3" w:rsidRPr="000B3584">
        <w:rPr>
          <w:rStyle w:val="Emphasis"/>
          <w:i w:val="0"/>
          <w:iCs w:val="0"/>
          <w:color w:val="0E101A"/>
          <w:sz w:val="20"/>
          <w:szCs w:val="20"/>
        </w:rPr>
        <w:t>and</w:t>
      </w:r>
      <w:r w:rsidR="000867E3">
        <w:rPr>
          <w:rStyle w:val="Emphasis"/>
          <w:rFonts w:ascii="Times New Roman" w:hAnsi="Times New Roman" w:cs="Times New Roman"/>
          <w:color w:val="0E101A"/>
          <w:sz w:val="20"/>
          <w:szCs w:val="20"/>
        </w:rPr>
        <w:t xml:space="preserve"> </w:t>
      </w:r>
      <w:proofErr w:type="spellStart"/>
      <w:r w:rsidR="0034638D" w:rsidRPr="00FB26D8">
        <w:rPr>
          <w:rStyle w:val="Emphasis"/>
          <w:rFonts w:ascii="Times New Roman" w:hAnsi="Times New Roman" w:cs="Times New Roman"/>
          <w:color w:val="0E101A"/>
          <w:sz w:val="20"/>
          <w:szCs w:val="20"/>
        </w:rPr>
        <w:t>Sordariomycetes</w:t>
      </w:r>
      <w:proofErr w:type="spellEnd"/>
      <w:r w:rsidR="008A6B8A">
        <w:rPr>
          <w:rStyle w:val="Emphasis"/>
          <w:rFonts w:ascii="Times New Roman" w:hAnsi="Times New Roman" w:cs="Times New Roman"/>
          <w:i w:val="0"/>
          <w:iCs w:val="0"/>
          <w:color w:val="0E101A"/>
          <w:sz w:val="20"/>
          <w:szCs w:val="20"/>
        </w:rPr>
        <w:t xml:space="preserve">, </w:t>
      </w:r>
      <w:r w:rsidR="00F37E3E" w:rsidRPr="00FB26D8">
        <w:rPr>
          <w:rStyle w:val="Emphasis"/>
          <w:rFonts w:ascii="Times New Roman" w:hAnsi="Times New Roman" w:cs="Times New Roman"/>
          <w:i w:val="0"/>
          <w:iCs w:val="0"/>
          <w:color w:val="0E101A"/>
          <w:sz w:val="20"/>
          <w:szCs w:val="20"/>
        </w:rPr>
        <w:t xml:space="preserve">fungal classes </w:t>
      </w:r>
      <w:r w:rsidR="008A6B8A">
        <w:rPr>
          <w:rStyle w:val="Emphasis"/>
          <w:rFonts w:ascii="Times New Roman" w:hAnsi="Times New Roman" w:cs="Times New Roman"/>
          <w:i w:val="0"/>
          <w:iCs w:val="0"/>
          <w:color w:val="0E101A"/>
          <w:sz w:val="20"/>
          <w:szCs w:val="20"/>
        </w:rPr>
        <w:t xml:space="preserve">that </w:t>
      </w:r>
      <w:r w:rsidR="00F37E3E" w:rsidRPr="00FB26D8">
        <w:rPr>
          <w:rStyle w:val="Emphasis"/>
          <w:rFonts w:ascii="Times New Roman" w:hAnsi="Times New Roman" w:cs="Times New Roman"/>
          <w:i w:val="0"/>
          <w:iCs w:val="0"/>
          <w:color w:val="0E101A"/>
          <w:sz w:val="20"/>
          <w:szCs w:val="20"/>
        </w:rPr>
        <w:t xml:space="preserve">have been associated with diseased plants in other systems </w:t>
      </w:r>
      <w:r w:rsidR="008D5F89" w:rsidRPr="008D5F89">
        <w:rPr>
          <w:rFonts w:ascii="Times New Roman" w:hAnsi="Times New Roman" w:cs="Times New Roman"/>
          <w:sz w:val="20"/>
        </w:rPr>
        <w:t>[18, 20]</w:t>
      </w:r>
      <w:r w:rsidR="00F37E3E" w:rsidRPr="00FB26D8">
        <w:rPr>
          <w:rStyle w:val="Emphasis"/>
          <w:rFonts w:ascii="Times New Roman" w:hAnsi="Times New Roman" w:cs="Times New Roman"/>
          <w:i w:val="0"/>
          <w:iCs w:val="0"/>
          <w:color w:val="0E101A"/>
          <w:sz w:val="20"/>
          <w:szCs w:val="20"/>
        </w:rPr>
        <w:t xml:space="preserve">. </w:t>
      </w:r>
      <w:r w:rsidR="00753A65">
        <w:rPr>
          <w:rFonts w:ascii="Times New Roman" w:hAnsi="Times New Roman" w:cs="Times New Roman"/>
          <w:sz w:val="20"/>
          <w:szCs w:val="20"/>
        </w:rPr>
        <w:t>D</w:t>
      </w:r>
      <w:r w:rsidR="00E7385D" w:rsidRPr="00873901">
        <w:rPr>
          <w:rFonts w:ascii="Times New Roman" w:hAnsi="Times New Roman" w:cs="Times New Roman"/>
          <w:sz w:val="20"/>
          <w:szCs w:val="20"/>
        </w:rPr>
        <w:t xml:space="preserve">ifferences between </w:t>
      </w:r>
      <w:r w:rsidR="003F6FC7">
        <w:rPr>
          <w:rFonts w:ascii="Times New Roman" w:hAnsi="Times New Roman" w:cs="Times New Roman"/>
          <w:sz w:val="20"/>
          <w:szCs w:val="20"/>
        </w:rPr>
        <w:t>mildly and severely damaged fruits' fungal communitie</w:t>
      </w:r>
      <w:r w:rsidR="00220724" w:rsidRPr="00873901">
        <w:rPr>
          <w:rFonts w:ascii="Times New Roman" w:hAnsi="Times New Roman" w:cs="Times New Roman"/>
          <w:sz w:val="20"/>
          <w:szCs w:val="20"/>
        </w:rPr>
        <w:t>s were less pronounced in</w:t>
      </w:r>
      <w:r w:rsidR="00E7385D" w:rsidRPr="00873901">
        <w:rPr>
          <w:rFonts w:ascii="Times New Roman" w:hAnsi="Times New Roman" w:cs="Times New Roman"/>
          <w:sz w:val="20"/>
          <w:szCs w:val="20"/>
        </w:rPr>
        <w:t xml:space="preserve"> La </w:t>
      </w:r>
      <w:proofErr w:type="spellStart"/>
      <w:r w:rsidR="00E7385D" w:rsidRPr="00873901">
        <w:rPr>
          <w:rFonts w:ascii="Times New Roman" w:hAnsi="Times New Roman" w:cs="Times New Roman"/>
          <w:sz w:val="20"/>
          <w:szCs w:val="20"/>
        </w:rPr>
        <w:t>Escondida</w:t>
      </w:r>
      <w:proofErr w:type="spellEnd"/>
      <w:r w:rsidR="00E7385D" w:rsidRPr="00873901">
        <w:rPr>
          <w:rFonts w:ascii="Times New Roman" w:hAnsi="Times New Roman" w:cs="Times New Roman"/>
          <w:sz w:val="20"/>
          <w:szCs w:val="20"/>
        </w:rPr>
        <w:t>. These communities were comparable in their alfa diversities</w:t>
      </w:r>
      <w:r w:rsidR="003F6FC7">
        <w:rPr>
          <w:rFonts w:ascii="Times New Roman" w:hAnsi="Times New Roman" w:cs="Times New Roman"/>
          <w:sz w:val="20"/>
          <w:szCs w:val="20"/>
        </w:rPr>
        <w:t>,</w:t>
      </w:r>
      <w:r w:rsidR="00E7385D" w:rsidRPr="00873901">
        <w:rPr>
          <w:rFonts w:ascii="Times New Roman" w:hAnsi="Times New Roman" w:cs="Times New Roman"/>
          <w:sz w:val="20"/>
          <w:szCs w:val="20"/>
        </w:rPr>
        <w:t xml:space="preserve"> and some of the</w:t>
      </w:r>
      <w:r w:rsidR="00753A65">
        <w:rPr>
          <w:rFonts w:ascii="Times New Roman" w:hAnsi="Times New Roman" w:cs="Times New Roman"/>
          <w:sz w:val="20"/>
          <w:szCs w:val="20"/>
        </w:rPr>
        <w:t xml:space="preserve">m were </w:t>
      </w:r>
      <w:r w:rsidR="00753A65" w:rsidRPr="00873901">
        <w:rPr>
          <w:rFonts w:ascii="Times New Roman" w:hAnsi="Times New Roman" w:cs="Times New Roman"/>
          <w:sz w:val="20"/>
          <w:szCs w:val="20"/>
        </w:rPr>
        <w:t>indistinguishable</w:t>
      </w:r>
      <w:r w:rsidR="00753A65">
        <w:rPr>
          <w:rFonts w:ascii="Times New Roman" w:hAnsi="Times New Roman" w:cs="Times New Roman"/>
          <w:sz w:val="20"/>
          <w:szCs w:val="20"/>
        </w:rPr>
        <w:t xml:space="preserve"> between</w:t>
      </w:r>
      <w:r w:rsidR="00E7385D" w:rsidRPr="00873901">
        <w:rPr>
          <w:rFonts w:ascii="Times New Roman" w:hAnsi="Times New Roman" w:cs="Times New Roman"/>
          <w:sz w:val="20"/>
          <w:szCs w:val="20"/>
        </w:rPr>
        <w:t xml:space="preserve"> </w:t>
      </w:r>
      <w:r w:rsidR="00753A65">
        <w:rPr>
          <w:rFonts w:ascii="Times New Roman" w:hAnsi="Times New Roman" w:cs="Times New Roman"/>
          <w:sz w:val="20"/>
          <w:szCs w:val="20"/>
        </w:rPr>
        <w:t xml:space="preserve">mildly and </w:t>
      </w:r>
      <w:r w:rsidR="00753A65">
        <w:rPr>
          <w:rFonts w:ascii="Times New Roman" w:hAnsi="Times New Roman" w:cs="Times New Roman"/>
          <w:sz w:val="20"/>
          <w:szCs w:val="20"/>
        </w:rPr>
        <w:lastRenderedPageBreak/>
        <w:t>severely damage</w:t>
      </w:r>
      <w:r w:rsidR="003F6FC7">
        <w:rPr>
          <w:rFonts w:ascii="Times New Roman" w:hAnsi="Times New Roman" w:cs="Times New Roman"/>
          <w:sz w:val="20"/>
          <w:szCs w:val="20"/>
        </w:rPr>
        <w:t>d</w:t>
      </w:r>
      <w:r w:rsidR="00753A65">
        <w:rPr>
          <w:rFonts w:ascii="Times New Roman" w:hAnsi="Times New Roman" w:cs="Times New Roman"/>
          <w:sz w:val="20"/>
          <w:szCs w:val="20"/>
        </w:rPr>
        <w:t xml:space="preserve"> </w:t>
      </w:r>
      <w:r w:rsidR="00753A65" w:rsidRPr="00873901">
        <w:rPr>
          <w:rFonts w:ascii="Times New Roman" w:hAnsi="Times New Roman" w:cs="Times New Roman"/>
          <w:sz w:val="20"/>
          <w:szCs w:val="20"/>
        </w:rPr>
        <w:t>fruits</w:t>
      </w:r>
      <w:r w:rsidR="00E7385D" w:rsidRPr="00873901">
        <w:rPr>
          <w:rFonts w:ascii="Times New Roman" w:hAnsi="Times New Roman" w:cs="Times New Roman"/>
          <w:sz w:val="20"/>
          <w:szCs w:val="20"/>
        </w:rPr>
        <w:t>.</w:t>
      </w:r>
      <w:r w:rsidR="000266D2" w:rsidRPr="00873901">
        <w:rPr>
          <w:rFonts w:ascii="Times New Roman" w:hAnsi="Times New Roman" w:cs="Times New Roman"/>
          <w:sz w:val="20"/>
          <w:szCs w:val="20"/>
        </w:rPr>
        <w:t xml:space="preserve"> However,</w:t>
      </w:r>
      <w:r w:rsidR="003F6FC7">
        <w:rPr>
          <w:rFonts w:ascii="Times New Roman" w:hAnsi="Times New Roman" w:cs="Times New Roman"/>
          <w:sz w:val="20"/>
          <w:szCs w:val="20"/>
        </w:rPr>
        <w:t xml:space="preserve"> </w:t>
      </w:r>
      <w:r w:rsidR="00E7385D" w:rsidRPr="00873901">
        <w:rPr>
          <w:rFonts w:ascii="Times New Roman" w:hAnsi="Times New Roman" w:cs="Times New Roman"/>
          <w:sz w:val="20"/>
          <w:szCs w:val="20"/>
        </w:rPr>
        <w:t>differences between the</w:t>
      </w:r>
      <w:r w:rsidR="00753A65">
        <w:rPr>
          <w:rFonts w:ascii="Times New Roman" w:hAnsi="Times New Roman" w:cs="Times New Roman"/>
          <w:sz w:val="20"/>
          <w:szCs w:val="20"/>
        </w:rPr>
        <w:t xml:space="preserve"> mild and sever</w:t>
      </w:r>
      <w:r w:rsidR="003F6FC7">
        <w:rPr>
          <w:rFonts w:ascii="Times New Roman" w:hAnsi="Times New Roman" w:cs="Times New Roman"/>
          <w:sz w:val="20"/>
          <w:szCs w:val="20"/>
        </w:rPr>
        <w:t>e</w:t>
      </w:r>
      <w:r w:rsidR="00E7385D" w:rsidRPr="00873901">
        <w:rPr>
          <w:rFonts w:ascii="Times New Roman" w:hAnsi="Times New Roman" w:cs="Times New Roman"/>
          <w:sz w:val="20"/>
          <w:szCs w:val="20"/>
        </w:rPr>
        <w:t xml:space="preserve"> </w:t>
      </w:r>
      <w:r w:rsidR="000266D2" w:rsidRPr="00873901">
        <w:rPr>
          <w:rFonts w:ascii="Times New Roman" w:hAnsi="Times New Roman" w:cs="Times New Roman"/>
          <w:sz w:val="20"/>
          <w:szCs w:val="20"/>
        </w:rPr>
        <w:t>damage</w:t>
      </w:r>
      <w:r w:rsidR="00753A65">
        <w:rPr>
          <w:rFonts w:ascii="Times New Roman" w:hAnsi="Times New Roman" w:cs="Times New Roman"/>
          <w:sz w:val="20"/>
          <w:szCs w:val="20"/>
        </w:rPr>
        <w:t>s</w:t>
      </w:r>
      <w:r w:rsidR="000266D2" w:rsidRPr="00873901">
        <w:rPr>
          <w:rFonts w:ascii="Times New Roman" w:hAnsi="Times New Roman" w:cs="Times New Roman"/>
          <w:sz w:val="20"/>
          <w:szCs w:val="20"/>
        </w:rPr>
        <w:t xml:space="preserve"> </w:t>
      </w:r>
      <w:r w:rsidR="00753A65">
        <w:rPr>
          <w:rFonts w:ascii="Times New Roman" w:hAnsi="Times New Roman" w:cs="Times New Roman"/>
          <w:sz w:val="20"/>
          <w:szCs w:val="20"/>
        </w:rPr>
        <w:t xml:space="preserve">in </w:t>
      </w:r>
      <w:r w:rsidR="000266D2" w:rsidRPr="00873901">
        <w:rPr>
          <w:rFonts w:ascii="Times New Roman" w:hAnsi="Times New Roman" w:cs="Times New Roman"/>
          <w:sz w:val="20"/>
          <w:szCs w:val="20"/>
        </w:rPr>
        <w:t xml:space="preserve">this farm </w:t>
      </w:r>
      <w:r w:rsidR="00E7385D" w:rsidRPr="00873901">
        <w:rPr>
          <w:rFonts w:ascii="Times New Roman" w:hAnsi="Times New Roman" w:cs="Times New Roman"/>
          <w:sz w:val="20"/>
          <w:szCs w:val="20"/>
        </w:rPr>
        <w:t xml:space="preserve">were not as remarkable as </w:t>
      </w:r>
      <w:r w:rsidR="00753A65">
        <w:rPr>
          <w:rFonts w:ascii="Times New Roman" w:hAnsi="Times New Roman" w:cs="Times New Roman"/>
          <w:sz w:val="20"/>
          <w:szCs w:val="20"/>
        </w:rPr>
        <w:t xml:space="preserve">in </w:t>
      </w:r>
      <w:r w:rsidR="00E7385D" w:rsidRPr="00873901">
        <w:rPr>
          <w:rFonts w:ascii="Times New Roman" w:hAnsi="Times New Roman" w:cs="Times New Roman"/>
          <w:sz w:val="20"/>
          <w:szCs w:val="20"/>
        </w:rPr>
        <w:t xml:space="preserve">El Sinai. </w:t>
      </w:r>
      <w:r w:rsidR="003F6FC7">
        <w:rPr>
          <w:rFonts w:ascii="Times New Roman" w:hAnsi="Times New Roman" w:cs="Times New Roman"/>
          <w:sz w:val="20"/>
          <w:szCs w:val="20"/>
        </w:rPr>
        <w:t>More significant</w:t>
      </w:r>
      <w:r w:rsidR="00E7385D" w:rsidRPr="00873901">
        <w:rPr>
          <w:rFonts w:ascii="Times New Roman" w:hAnsi="Times New Roman" w:cs="Times New Roman"/>
          <w:sz w:val="20"/>
          <w:szCs w:val="20"/>
        </w:rPr>
        <w:t xml:space="preserve"> damage</w:t>
      </w:r>
      <w:r w:rsidR="003F6FC7">
        <w:rPr>
          <w:rFonts w:ascii="Times New Roman" w:hAnsi="Times New Roman" w:cs="Times New Roman"/>
          <w:sz w:val="20"/>
          <w:szCs w:val="20"/>
        </w:rPr>
        <w:t>s</w:t>
      </w:r>
      <w:r w:rsidR="00E7385D" w:rsidRPr="00873901">
        <w:rPr>
          <w:rFonts w:ascii="Times New Roman" w:hAnsi="Times New Roman" w:cs="Times New Roman"/>
          <w:sz w:val="20"/>
          <w:szCs w:val="20"/>
        </w:rPr>
        <w:t xml:space="preserve"> </w:t>
      </w:r>
      <w:r w:rsidR="003F6FC7">
        <w:rPr>
          <w:rFonts w:ascii="Times New Roman" w:hAnsi="Times New Roman" w:cs="Times New Roman"/>
          <w:sz w:val="20"/>
          <w:szCs w:val="20"/>
        </w:rPr>
        <w:t>might relate to</w:t>
      </w:r>
      <w:r w:rsidR="00E7385D" w:rsidRPr="00873901">
        <w:rPr>
          <w:rFonts w:ascii="Times New Roman" w:hAnsi="Times New Roman" w:cs="Times New Roman"/>
          <w:sz w:val="20"/>
          <w:szCs w:val="20"/>
        </w:rPr>
        <w:t xml:space="preserve"> greater effect</w:t>
      </w:r>
      <w:r w:rsidR="003F6FC7">
        <w:rPr>
          <w:rFonts w:ascii="Times New Roman" w:hAnsi="Times New Roman" w:cs="Times New Roman"/>
          <w:sz w:val="20"/>
          <w:szCs w:val="20"/>
        </w:rPr>
        <w:t>s</w:t>
      </w:r>
      <w:r w:rsidR="00E7385D" w:rsidRPr="00873901">
        <w:rPr>
          <w:rFonts w:ascii="Times New Roman" w:hAnsi="Times New Roman" w:cs="Times New Roman"/>
          <w:sz w:val="20"/>
          <w:szCs w:val="20"/>
        </w:rPr>
        <w:t xml:space="preserve"> on the fungal communities</w:t>
      </w:r>
      <w:r w:rsidR="000266D2" w:rsidRPr="00873901">
        <w:rPr>
          <w:rFonts w:ascii="Times New Roman" w:hAnsi="Times New Roman" w:cs="Times New Roman"/>
          <w:sz w:val="20"/>
          <w:szCs w:val="20"/>
        </w:rPr>
        <w:t>, but more evaluations are necessary to test this</w:t>
      </w:r>
      <w:r w:rsidR="00952205" w:rsidRPr="00873901">
        <w:rPr>
          <w:rFonts w:ascii="Times New Roman" w:hAnsi="Times New Roman" w:cs="Times New Roman"/>
          <w:sz w:val="20"/>
          <w:szCs w:val="20"/>
        </w:rPr>
        <w:t xml:space="preserve"> </w:t>
      </w:r>
      <w:r w:rsidR="006F2CF9" w:rsidRPr="00873901">
        <w:rPr>
          <w:rFonts w:ascii="Times New Roman" w:hAnsi="Times New Roman" w:cs="Times New Roman"/>
          <w:sz w:val="20"/>
          <w:szCs w:val="20"/>
        </w:rPr>
        <w:t>hypothesis</w:t>
      </w:r>
      <w:r w:rsidR="00E7385D" w:rsidRPr="00873901">
        <w:rPr>
          <w:rFonts w:ascii="Times New Roman" w:hAnsi="Times New Roman" w:cs="Times New Roman"/>
          <w:sz w:val="20"/>
          <w:szCs w:val="20"/>
        </w:rPr>
        <w:t>.</w:t>
      </w:r>
      <w:del w:id="3" w:author="Sandra Mosquera Lopez" w:date="2022-03-19T21:03:00Z">
        <w:r w:rsidR="00CC6501" w:rsidRPr="00873901" w:rsidDel="00445863">
          <w:rPr>
            <w:rFonts w:ascii="Times New Roman" w:hAnsi="Times New Roman" w:cs="Times New Roman"/>
            <w:sz w:val="20"/>
            <w:szCs w:val="20"/>
          </w:rPr>
          <w:delText xml:space="preserve"> </w:delText>
        </w:r>
      </w:del>
    </w:p>
    <w:p w14:paraId="69BE736D" w14:textId="11CF5CB4" w:rsidR="009C1399" w:rsidRPr="00873901" w:rsidRDefault="00AB4E77" w:rsidP="00146F37">
      <w:pPr>
        <w:pStyle w:val="Body"/>
        <w:spacing w:before="120" w:after="120" w:line="480" w:lineRule="auto"/>
        <w:jc w:val="both"/>
        <w:rPr>
          <w:rFonts w:ascii="Times New Roman" w:hAnsi="Times New Roman" w:cs="Times New Roman"/>
          <w:sz w:val="20"/>
          <w:szCs w:val="20"/>
        </w:rPr>
      </w:pPr>
      <w:r w:rsidRPr="00873901">
        <w:rPr>
          <w:rFonts w:ascii="Times New Roman" w:hAnsi="Times New Roman" w:cs="Times New Roman"/>
          <w:sz w:val="20"/>
          <w:szCs w:val="20"/>
        </w:rPr>
        <w:t>We isolated different fungi from healthy and necrotic lenticel</w:t>
      </w:r>
      <w:r w:rsidR="008122B7" w:rsidRPr="00873901">
        <w:rPr>
          <w:rFonts w:ascii="Times New Roman" w:hAnsi="Times New Roman" w:cs="Times New Roman"/>
          <w:sz w:val="20"/>
          <w:szCs w:val="20"/>
        </w:rPr>
        <w:t xml:space="preserve"> to see whether some of the taxa enriched in the fungal communities of avocado with severe and mild lenticel damage could be isolated.</w:t>
      </w:r>
      <w:r w:rsidR="00B35175">
        <w:rPr>
          <w:rFonts w:ascii="Times New Roman" w:hAnsi="Times New Roman" w:cs="Times New Roman"/>
          <w:sz w:val="20"/>
          <w:szCs w:val="20"/>
        </w:rPr>
        <w:t xml:space="preserve"> </w:t>
      </w:r>
      <w:r w:rsidR="00B35175" w:rsidRPr="00873901">
        <w:rPr>
          <w:rFonts w:ascii="Times New Roman" w:hAnsi="Times New Roman" w:cs="Times New Roman"/>
          <w:sz w:val="20"/>
          <w:szCs w:val="20"/>
        </w:rPr>
        <w:t xml:space="preserve">Several of the isolated fungi </w:t>
      </w:r>
      <w:r w:rsidR="00B35175">
        <w:rPr>
          <w:rFonts w:ascii="Times New Roman" w:hAnsi="Times New Roman" w:cs="Times New Roman"/>
          <w:sz w:val="20"/>
          <w:szCs w:val="20"/>
        </w:rPr>
        <w:t>coincided with those</w:t>
      </w:r>
      <w:r w:rsidR="00B35175" w:rsidRPr="00873901">
        <w:rPr>
          <w:rFonts w:ascii="Times New Roman" w:hAnsi="Times New Roman" w:cs="Times New Roman"/>
          <w:sz w:val="20"/>
          <w:szCs w:val="20"/>
        </w:rPr>
        <w:t xml:space="preserve"> </w:t>
      </w:r>
      <w:r w:rsidR="00B35175">
        <w:rPr>
          <w:rFonts w:ascii="Times New Roman" w:hAnsi="Times New Roman" w:cs="Times New Roman"/>
          <w:sz w:val="20"/>
          <w:szCs w:val="20"/>
        </w:rPr>
        <w:t>isolated</w:t>
      </w:r>
      <w:r w:rsidR="00B35175" w:rsidRPr="00873901">
        <w:rPr>
          <w:rFonts w:ascii="Times New Roman" w:hAnsi="Times New Roman" w:cs="Times New Roman"/>
          <w:sz w:val="20"/>
          <w:szCs w:val="20"/>
        </w:rPr>
        <w:t xml:space="preserve"> by other authors</w:t>
      </w:r>
      <w:r w:rsidR="00B35175">
        <w:rPr>
          <w:rFonts w:ascii="Times New Roman" w:hAnsi="Times New Roman" w:cs="Times New Roman"/>
          <w:sz w:val="20"/>
          <w:szCs w:val="20"/>
        </w:rPr>
        <w:t xml:space="preserve"> from diseased </w:t>
      </w:r>
      <w:r w:rsidR="00B35175" w:rsidRPr="00873901">
        <w:rPr>
          <w:rFonts w:ascii="Times New Roman" w:hAnsi="Times New Roman" w:cs="Times New Roman"/>
          <w:sz w:val="20"/>
          <w:szCs w:val="20"/>
        </w:rPr>
        <w:t>avocado</w:t>
      </w:r>
      <w:r w:rsidR="003F6FC7">
        <w:rPr>
          <w:rFonts w:ascii="Times New Roman" w:hAnsi="Times New Roman" w:cs="Times New Roman"/>
          <w:sz w:val="20"/>
          <w:szCs w:val="20"/>
        </w:rPr>
        <w:t>s</w:t>
      </w:r>
      <w:r w:rsidR="00B35175" w:rsidRPr="00873901">
        <w:rPr>
          <w:rFonts w:ascii="Times New Roman" w:hAnsi="Times New Roman" w:cs="Times New Roman"/>
          <w:sz w:val="20"/>
          <w:szCs w:val="20"/>
        </w:rPr>
        <w:t xml:space="preserve"> </w:t>
      </w:r>
      <w:r w:rsidR="008D5F89" w:rsidRPr="008D5F89">
        <w:rPr>
          <w:rFonts w:ascii="Times New Roman" w:hAnsi="Times New Roman" w:cs="Times New Roman"/>
          <w:sz w:val="20"/>
          <w:szCs w:val="24"/>
        </w:rPr>
        <w:t>[6, 9–13, 46–49]</w:t>
      </w:r>
      <w:r w:rsidR="00B35175" w:rsidRPr="00873901">
        <w:rPr>
          <w:rFonts w:ascii="Times New Roman" w:hAnsi="Times New Roman" w:cs="Times New Roman"/>
          <w:sz w:val="20"/>
          <w:szCs w:val="20"/>
        </w:rPr>
        <w:t>.</w:t>
      </w:r>
      <w:r w:rsidR="00B30F0E">
        <w:rPr>
          <w:rFonts w:ascii="Times New Roman" w:hAnsi="Times New Roman" w:cs="Times New Roman"/>
          <w:sz w:val="20"/>
          <w:szCs w:val="20"/>
        </w:rPr>
        <w:t xml:space="preserve"> </w:t>
      </w:r>
      <w:r w:rsidR="00137470">
        <w:rPr>
          <w:rFonts w:ascii="Times New Roman" w:hAnsi="Times New Roman" w:cs="Times New Roman"/>
          <w:sz w:val="20"/>
          <w:szCs w:val="20"/>
        </w:rPr>
        <w:t>However, w</w:t>
      </w:r>
      <w:r w:rsidR="00137470" w:rsidRPr="00873901">
        <w:rPr>
          <w:rFonts w:ascii="Times New Roman" w:hAnsi="Times New Roman" w:cs="Times New Roman"/>
          <w:sz w:val="20"/>
          <w:szCs w:val="20"/>
        </w:rPr>
        <w:t>e found no clear trend between the lenticel health status and the isolated taxon</w:t>
      </w:r>
      <w:r w:rsidR="00137470">
        <w:rPr>
          <w:rFonts w:ascii="Times New Roman" w:hAnsi="Times New Roman" w:cs="Times New Roman"/>
          <w:sz w:val="20"/>
          <w:szCs w:val="20"/>
        </w:rPr>
        <w:t>. Also, i</w:t>
      </w:r>
      <w:r w:rsidR="008122B7" w:rsidRPr="00873901">
        <w:rPr>
          <w:rFonts w:ascii="Times New Roman" w:hAnsi="Times New Roman" w:cs="Times New Roman"/>
          <w:sz w:val="20"/>
          <w:szCs w:val="20"/>
        </w:rPr>
        <w:t xml:space="preserve">solated fungi did not coincide with the enriched taxa, with </w:t>
      </w:r>
      <w:r w:rsidR="008122B7" w:rsidRPr="00873901">
        <w:rPr>
          <w:rFonts w:ascii="Times New Roman" w:hAnsi="Times New Roman" w:cs="Times New Roman"/>
          <w:i/>
          <w:iCs/>
          <w:sz w:val="20"/>
          <w:szCs w:val="20"/>
        </w:rPr>
        <w:t xml:space="preserve">Colletotrichum </w:t>
      </w:r>
      <w:r w:rsidR="008122B7" w:rsidRPr="00873901">
        <w:rPr>
          <w:rFonts w:ascii="Times New Roman" w:hAnsi="Times New Roman" w:cs="Times New Roman"/>
          <w:sz w:val="20"/>
          <w:szCs w:val="20"/>
        </w:rPr>
        <w:t>being the exception</w:t>
      </w:r>
      <w:r w:rsidR="008122B7" w:rsidRPr="00873901">
        <w:rPr>
          <w:rFonts w:ascii="Times New Roman" w:hAnsi="Times New Roman" w:cs="Times New Roman"/>
          <w:i/>
          <w:iCs/>
          <w:sz w:val="20"/>
          <w:szCs w:val="20"/>
        </w:rPr>
        <w:t>.</w:t>
      </w:r>
      <w:r w:rsidR="000C2CFC" w:rsidRPr="00873901">
        <w:rPr>
          <w:rFonts w:ascii="Times New Roman" w:hAnsi="Times New Roman" w:cs="Times New Roman"/>
          <w:sz w:val="20"/>
          <w:szCs w:val="20"/>
        </w:rPr>
        <w:t xml:space="preserve"> Our result</w:t>
      </w:r>
      <w:r w:rsidR="00AC6526" w:rsidRPr="00873901">
        <w:rPr>
          <w:rFonts w:ascii="Times New Roman" w:hAnsi="Times New Roman" w:cs="Times New Roman"/>
          <w:sz w:val="20"/>
          <w:szCs w:val="20"/>
        </w:rPr>
        <w:t>s</w:t>
      </w:r>
      <w:r w:rsidR="000C2CFC" w:rsidRPr="00873901">
        <w:rPr>
          <w:rFonts w:ascii="Times New Roman" w:hAnsi="Times New Roman" w:cs="Times New Roman"/>
          <w:sz w:val="20"/>
          <w:szCs w:val="20"/>
        </w:rPr>
        <w:t xml:space="preserve"> show</w:t>
      </w:r>
      <w:r w:rsidR="00B35175">
        <w:rPr>
          <w:rFonts w:ascii="Times New Roman" w:hAnsi="Times New Roman" w:cs="Times New Roman"/>
          <w:sz w:val="20"/>
          <w:szCs w:val="20"/>
        </w:rPr>
        <w:t>ed</w:t>
      </w:r>
      <w:r w:rsidR="000C2CFC" w:rsidRPr="00873901">
        <w:rPr>
          <w:rFonts w:ascii="Times New Roman" w:hAnsi="Times New Roman" w:cs="Times New Roman"/>
          <w:sz w:val="20"/>
          <w:szCs w:val="20"/>
        </w:rPr>
        <w:t xml:space="preserve"> that fungal communities associated with th</w:t>
      </w:r>
      <w:r w:rsidR="00B35175">
        <w:rPr>
          <w:rFonts w:ascii="Times New Roman" w:hAnsi="Times New Roman" w:cs="Times New Roman"/>
          <w:sz w:val="20"/>
          <w:szCs w:val="20"/>
        </w:rPr>
        <w:t>e lenticel</w:t>
      </w:r>
      <w:r w:rsidR="00B27DF3" w:rsidRPr="00873901">
        <w:rPr>
          <w:rFonts w:ascii="Times New Roman" w:hAnsi="Times New Roman" w:cs="Times New Roman"/>
          <w:sz w:val="20"/>
          <w:szCs w:val="20"/>
        </w:rPr>
        <w:t xml:space="preserve"> </w:t>
      </w:r>
      <w:r w:rsidR="000C2CFC" w:rsidRPr="00873901">
        <w:rPr>
          <w:rFonts w:ascii="Times New Roman" w:hAnsi="Times New Roman" w:cs="Times New Roman"/>
          <w:sz w:val="20"/>
          <w:szCs w:val="20"/>
        </w:rPr>
        <w:t xml:space="preserve">damage are complex, and </w:t>
      </w:r>
      <w:r w:rsidR="003F6FC7">
        <w:rPr>
          <w:rFonts w:ascii="Times New Roman" w:hAnsi="Times New Roman" w:cs="Times New Roman"/>
          <w:sz w:val="20"/>
          <w:szCs w:val="20"/>
        </w:rPr>
        <w:t>more than one species likely</w:t>
      </w:r>
      <w:r w:rsidR="000C2CFC" w:rsidRPr="00873901">
        <w:rPr>
          <w:rFonts w:ascii="Times New Roman" w:hAnsi="Times New Roman" w:cs="Times New Roman"/>
          <w:sz w:val="20"/>
          <w:szCs w:val="20"/>
        </w:rPr>
        <w:t xml:space="preserve"> </w:t>
      </w:r>
      <w:r w:rsidR="00B27DF3" w:rsidRPr="00873901">
        <w:rPr>
          <w:rFonts w:ascii="Times New Roman" w:hAnsi="Times New Roman" w:cs="Times New Roman"/>
          <w:sz w:val="20"/>
          <w:szCs w:val="20"/>
        </w:rPr>
        <w:t xml:space="preserve">cause </w:t>
      </w:r>
      <w:r w:rsidR="000C2CFC" w:rsidRPr="00873901">
        <w:rPr>
          <w:rFonts w:ascii="Times New Roman" w:hAnsi="Times New Roman" w:cs="Times New Roman"/>
          <w:sz w:val="20"/>
          <w:szCs w:val="20"/>
        </w:rPr>
        <w:t>the damage</w:t>
      </w:r>
      <w:r w:rsidR="00B27DF3" w:rsidRPr="00873901">
        <w:rPr>
          <w:rFonts w:ascii="Times New Roman" w:hAnsi="Times New Roman" w:cs="Times New Roman"/>
          <w:sz w:val="20"/>
          <w:szCs w:val="20"/>
        </w:rPr>
        <w:t>.</w:t>
      </w:r>
      <w:r w:rsidR="000C2CFC" w:rsidRPr="00873901">
        <w:rPr>
          <w:rFonts w:ascii="Times New Roman" w:hAnsi="Times New Roman" w:cs="Times New Roman"/>
          <w:sz w:val="20"/>
          <w:szCs w:val="20"/>
        </w:rPr>
        <w:t xml:space="preserve"> </w:t>
      </w:r>
      <w:r w:rsidR="00B27DF3" w:rsidRPr="00873901">
        <w:rPr>
          <w:rFonts w:ascii="Times New Roman" w:hAnsi="Times New Roman" w:cs="Times New Roman"/>
          <w:sz w:val="20"/>
          <w:szCs w:val="20"/>
        </w:rPr>
        <w:t xml:space="preserve">This scenario would explain the impossibility of several works to recreate the lenticel damage symptoms in healthy fruits </w:t>
      </w:r>
      <w:r w:rsidR="00EE7824" w:rsidRPr="00EE7824">
        <w:rPr>
          <w:rFonts w:ascii="Times New Roman" w:hAnsi="Times New Roman" w:cs="Times New Roman"/>
          <w:sz w:val="20"/>
        </w:rPr>
        <w:t>[9, 10, 12]</w:t>
      </w:r>
      <w:r w:rsidR="00B27DF3" w:rsidRPr="00873901">
        <w:rPr>
          <w:rFonts w:ascii="Times New Roman" w:hAnsi="Times New Roman" w:cs="Times New Roman"/>
          <w:sz w:val="20"/>
          <w:szCs w:val="20"/>
        </w:rPr>
        <w:t>. Most studies have</w:t>
      </w:r>
      <w:r w:rsidR="00AC6526" w:rsidRPr="00873901">
        <w:rPr>
          <w:rFonts w:ascii="Times New Roman" w:hAnsi="Times New Roman" w:cs="Times New Roman"/>
          <w:sz w:val="20"/>
          <w:szCs w:val="20"/>
        </w:rPr>
        <w:t xml:space="preserve"> </w:t>
      </w:r>
      <w:r w:rsidR="003F6FC7">
        <w:rPr>
          <w:rFonts w:ascii="Times New Roman" w:hAnsi="Times New Roman" w:cs="Times New Roman"/>
          <w:sz w:val="20"/>
          <w:szCs w:val="20"/>
        </w:rPr>
        <w:t>used</w:t>
      </w:r>
      <w:r w:rsidR="00B27DF3" w:rsidRPr="00873901">
        <w:rPr>
          <w:rFonts w:ascii="Times New Roman" w:hAnsi="Times New Roman" w:cs="Times New Roman"/>
          <w:sz w:val="20"/>
          <w:szCs w:val="20"/>
        </w:rPr>
        <w:t xml:space="preserve"> culturable techniques like </w:t>
      </w:r>
      <w:r w:rsidR="00B35175">
        <w:rPr>
          <w:rFonts w:ascii="Times New Roman" w:hAnsi="Times New Roman" w:cs="Times New Roman"/>
          <w:sz w:val="20"/>
          <w:szCs w:val="20"/>
        </w:rPr>
        <w:t>ours</w:t>
      </w:r>
      <w:r w:rsidR="003F6FC7">
        <w:rPr>
          <w:rFonts w:ascii="Times New Roman" w:hAnsi="Times New Roman" w:cs="Times New Roman"/>
          <w:sz w:val="20"/>
          <w:szCs w:val="20"/>
        </w:rPr>
        <w:t>. C</w:t>
      </w:r>
      <w:r w:rsidR="00E26B89" w:rsidRPr="00873901">
        <w:rPr>
          <w:rFonts w:ascii="Times New Roman" w:hAnsi="Times New Roman" w:cs="Times New Roman"/>
          <w:sz w:val="20"/>
          <w:szCs w:val="20"/>
        </w:rPr>
        <w:t xml:space="preserve">ulturable methods </w:t>
      </w:r>
      <w:r w:rsidR="00F24FD5" w:rsidRPr="00873901">
        <w:rPr>
          <w:rFonts w:ascii="Times New Roman" w:hAnsi="Times New Roman" w:cs="Times New Roman"/>
          <w:sz w:val="20"/>
          <w:szCs w:val="20"/>
        </w:rPr>
        <w:t>in these evaluations</w:t>
      </w:r>
      <w:r w:rsidR="003F6FC7">
        <w:rPr>
          <w:rFonts w:ascii="Times New Roman" w:hAnsi="Times New Roman" w:cs="Times New Roman"/>
          <w:sz w:val="20"/>
          <w:szCs w:val="20"/>
        </w:rPr>
        <w:t xml:space="preserve"> might have</w:t>
      </w:r>
      <w:r w:rsidR="00F24FD5" w:rsidRPr="00873901">
        <w:rPr>
          <w:rFonts w:ascii="Times New Roman" w:hAnsi="Times New Roman" w:cs="Times New Roman"/>
          <w:sz w:val="20"/>
          <w:szCs w:val="20"/>
        </w:rPr>
        <w:t xml:space="preserve"> fail</w:t>
      </w:r>
      <w:r w:rsidR="003F6FC7">
        <w:rPr>
          <w:rFonts w:ascii="Times New Roman" w:hAnsi="Times New Roman" w:cs="Times New Roman"/>
          <w:sz w:val="20"/>
          <w:szCs w:val="20"/>
        </w:rPr>
        <w:t>ed</w:t>
      </w:r>
      <w:r w:rsidR="00F24FD5" w:rsidRPr="00873901">
        <w:rPr>
          <w:rFonts w:ascii="Times New Roman" w:hAnsi="Times New Roman" w:cs="Times New Roman"/>
          <w:sz w:val="20"/>
          <w:szCs w:val="20"/>
        </w:rPr>
        <w:t xml:space="preserve"> to capture the complexity of fungal communities responsible for the damage. Our study presents evidence supporting the hypothesis that lenticel damage has</w:t>
      </w:r>
      <w:r w:rsidR="00AC6526" w:rsidRPr="00873901">
        <w:rPr>
          <w:rFonts w:ascii="Times New Roman" w:hAnsi="Times New Roman" w:cs="Times New Roman"/>
          <w:sz w:val="20"/>
          <w:szCs w:val="20"/>
        </w:rPr>
        <w:t xml:space="preserve"> </w:t>
      </w:r>
      <w:r w:rsidR="00F24FD5" w:rsidRPr="00873901">
        <w:rPr>
          <w:rFonts w:ascii="Times New Roman" w:hAnsi="Times New Roman" w:cs="Times New Roman"/>
          <w:sz w:val="20"/>
          <w:szCs w:val="20"/>
        </w:rPr>
        <w:t>biotic component</w:t>
      </w:r>
      <w:r w:rsidR="00B30F0E">
        <w:rPr>
          <w:rFonts w:ascii="Times New Roman" w:hAnsi="Times New Roman" w:cs="Times New Roman"/>
          <w:sz w:val="20"/>
          <w:szCs w:val="20"/>
        </w:rPr>
        <w:t>s</w:t>
      </w:r>
      <w:r w:rsidR="00BC4682" w:rsidRPr="00873901">
        <w:rPr>
          <w:rFonts w:ascii="Times New Roman" w:hAnsi="Times New Roman" w:cs="Times New Roman"/>
          <w:sz w:val="20"/>
          <w:szCs w:val="20"/>
        </w:rPr>
        <w:t xml:space="preserve">. The damage </w:t>
      </w:r>
      <w:r w:rsidR="00F24FD5" w:rsidRPr="00873901">
        <w:rPr>
          <w:rFonts w:ascii="Times New Roman" w:hAnsi="Times New Roman" w:cs="Times New Roman"/>
          <w:sz w:val="20"/>
          <w:szCs w:val="20"/>
        </w:rPr>
        <w:t>cannot be</w:t>
      </w:r>
      <w:r w:rsidR="00BC4682" w:rsidRPr="00873901">
        <w:rPr>
          <w:rFonts w:ascii="Times New Roman" w:hAnsi="Times New Roman" w:cs="Times New Roman"/>
          <w:sz w:val="20"/>
          <w:szCs w:val="20"/>
        </w:rPr>
        <w:t xml:space="preserve"> fully</w:t>
      </w:r>
      <w:r w:rsidR="00F24FD5" w:rsidRPr="00873901">
        <w:rPr>
          <w:rFonts w:ascii="Times New Roman" w:hAnsi="Times New Roman" w:cs="Times New Roman"/>
          <w:sz w:val="20"/>
          <w:szCs w:val="20"/>
        </w:rPr>
        <w:t xml:space="preserve"> explain</w:t>
      </w:r>
      <w:r w:rsidR="00BC4682" w:rsidRPr="00873901">
        <w:rPr>
          <w:rFonts w:ascii="Times New Roman" w:hAnsi="Times New Roman" w:cs="Times New Roman"/>
          <w:sz w:val="20"/>
          <w:szCs w:val="20"/>
        </w:rPr>
        <w:t>ed</w:t>
      </w:r>
      <w:r w:rsidR="00F24FD5" w:rsidRPr="00873901">
        <w:rPr>
          <w:rFonts w:ascii="Times New Roman" w:hAnsi="Times New Roman" w:cs="Times New Roman"/>
          <w:sz w:val="20"/>
          <w:szCs w:val="20"/>
        </w:rPr>
        <w:t xml:space="preserve"> by mechanical stress suffer</w:t>
      </w:r>
      <w:r w:rsidR="00AC6526" w:rsidRPr="00873901">
        <w:rPr>
          <w:rFonts w:ascii="Times New Roman" w:hAnsi="Times New Roman" w:cs="Times New Roman"/>
          <w:sz w:val="20"/>
          <w:szCs w:val="20"/>
        </w:rPr>
        <w:t>ed</w:t>
      </w:r>
      <w:r w:rsidR="00F24FD5" w:rsidRPr="00873901">
        <w:rPr>
          <w:rFonts w:ascii="Times New Roman" w:hAnsi="Times New Roman" w:cs="Times New Roman"/>
          <w:sz w:val="20"/>
          <w:szCs w:val="20"/>
        </w:rPr>
        <w:t xml:space="preserve"> by the fruit during the post</w:t>
      </w:r>
      <w:r w:rsidR="003F6FC7">
        <w:rPr>
          <w:rFonts w:ascii="Times New Roman" w:hAnsi="Times New Roman" w:cs="Times New Roman"/>
          <w:sz w:val="20"/>
          <w:szCs w:val="20"/>
        </w:rPr>
        <w:t>-</w:t>
      </w:r>
      <w:r w:rsidR="00F24FD5" w:rsidRPr="00873901">
        <w:rPr>
          <w:rFonts w:ascii="Times New Roman" w:hAnsi="Times New Roman" w:cs="Times New Roman"/>
          <w:sz w:val="20"/>
          <w:szCs w:val="20"/>
        </w:rPr>
        <w:t>harvest. However, further evaluations</w:t>
      </w:r>
      <w:r w:rsidR="00B30F0E">
        <w:rPr>
          <w:rFonts w:ascii="Times New Roman" w:hAnsi="Times New Roman" w:cs="Times New Roman"/>
          <w:sz w:val="20"/>
          <w:szCs w:val="20"/>
        </w:rPr>
        <w:t>,</w:t>
      </w:r>
      <w:r w:rsidR="00F24FD5" w:rsidRPr="00873901">
        <w:rPr>
          <w:rFonts w:ascii="Times New Roman" w:hAnsi="Times New Roman" w:cs="Times New Roman"/>
          <w:sz w:val="20"/>
          <w:szCs w:val="20"/>
        </w:rPr>
        <w:t xml:space="preserve"> including comprehensive isolation techniques and pathogenicity</w:t>
      </w:r>
      <w:r w:rsidR="003F6FC7">
        <w:rPr>
          <w:rFonts w:ascii="Times New Roman" w:hAnsi="Times New Roman" w:cs="Times New Roman"/>
          <w:sz w:val="20"/>
          <w:szCs w:val="20"/>
        </w:rPr>
        <w:t xml:space="preserve"> tests</w:t>
      </w:r>
      <w:r w:rsidR="00B30F0E">
        <w:rPr>
          <w:rFonts w:ascii="Times New Roman" w:hAnsi="Times New Roman" w:cs="Times New Roman"/>
          <w:sz w:val="20"/>
          <w:szCs w:val="20"/>
        </w:rPr>
        <w:t>,</w:t>
      </w:r>
      <w:r w:rsidR="00F24FD5" w:rsidRPr="00873901">
        <w:rPr>
          <w:rFonts w:ascii="Times New Roman" w:hAnsi="Times New Roman" w:cs="Times New Roman"/>
          <w:sz w:val="20"/>
          <w:szCs w:val="20"/>
        </w:rPr>
        <w:t xml:space="preserve"> are still necessary to fully prove the participation of pathogenic fungi causing the lenticel damage of avocado cv. Hass. </w:t>
      </w:r>
    </w:p>
    <w:p w14:paraId="46CC8842" w14:textId="77777777" w:rsidR="00E7620F" w:rsidRPr="001C6D30" w:rsidRDefault="00E7620F" w:rsidP="00146F37">
      <w:pPr>
        <w:spacing w:before="120" w:after="120" w:line="480" w:lineRule="auto"/>
        <w:jc w:val="both"/>
        <w:rPr>
          <w:rFonts w:eastAsiaTheme="minorEastAsia"/>
          <w:b/>
          <w:bCs/>
          <w:color w:val="131413"/>
          <w:sz w:val="20"/>
          <w:szCs w:val="20"/>
          <w:bdr w:val="none" w:sz="0" w:space="0" w:color="auto"/>
        </w:rPr>
      </w:pPr>
      <w:r w:rsidRPr="001C6D30">
        <w:rPr>
          <w:b/>
          <w:bCs/>
          <w:color w:val="131413"/>
          <w:sz w:val="20"/>
          <w:szCs w:val="20"/>
        </w:rPr>
        <w:t>Acknowledgments</w:t>
      </w:r>
    </w:p>
    <w:p w14:paraId="19AD5B3C" w14:textId="0724C509" w:rsidR="005B39C8" w:rsidRPr="001C6D30" w:rsidRDefault="00E7620F" w:rsidP="00770B0F">
      <w:pPr>
        <w:spacing w:before="120" w:after="120" w:line="480" w:lineRule="auto"/>
        <w:jc w:val="both"/>
        <w:rPr>
          <w:color w:val="131413"/>
          <w:sz w:val="20"/>
          <w:szCs w:val="20"/>
        </w:rPr>
      </w:pPr>
      <w:r w:rsidRPr="007F0F8C">
        <w:rPr>
          <w:color w:val="131413"/>
          <w:sz w:val="20"/>
          <w:szCs w:val="20"/>
        </w:rPr>
        <w:t>We w</w:t>
      </w:r>
      <w:r w:rsidR="00EE7824">
        <w:rPr>
          <w:color w:val="131413"/>
          <w:sz w:val="20"/>
          <w:szCs w:val="20"/>
        </w:rPr>
        <w:t>ant</w:t>
      </w:r>
      <w:r w:rsidRPr="007F0F8C">
        <w:rPr>
          <w:color w:val="131413"/>
          <w:sz w:val="20"/>
          <w:szCs w:val="20"/>
        </w:rPr>
        <w:t xml:space="preserve"> to </w:t>
      </w:r>
      <w:r w:rsidR="00C90900" w:rsidRPr="007F0F8C">
        <w:rPr>
          <w:color w:val="131413"/>
          <w:sz w:val="20"/>
          <w:szCs w:val="20"/>
        </w:rPr>
        <w:t>acknowledge</w:t>
      </w:r>
      <w:r w:rsidRPr="007F0F8C">
        <w:rPr>
          <w:color w:val="131413"/>
          <w:sz w:val="20"/>
          <w:szCs w:val="20"/>
        </w:rPr>
        <w:t xml:space="preserve"> the Universidad EAFIT (Colombia), the </w:t>
      </w:r>
      <w:r w:rsidR="00C90900" w:rsidRPr="007F0F8C">
        <w:rPr>
          <w:color w:val="131413"/>
          <w:sz w:val="20"/>
          <w:szCs w:val="20"/>
        </w:rPr>
        <w:t>avocado exporters CARTAMA,</w:t>
      </w:r>
      <w:r w:rsidRPr="007F0F8C">
        <w:rPr>
          <w:color w:val="131413"/>
          <w:sz w:val="20"/>
          <w:szCs w:val="20"/>
        </w:rPr>
        <w:t xml:space="preserve"> and the Department of Science, Technology</w:t>
      </w:r>
      <w:r w:rsidR="003F6FC7">
        <w:rPr>
          <w:color w:val="131413"/>
          <w:sz w:val="20"/>
          <w:szCs w:val="20"/>
        </w:rPr>
        <w:t>,</w:t>
      </w:r>
      <w:r w:rsidRPr="007F0F8C">
        <w:rPr>
          <w:color w:val="131413"/>
          <w:sz w:val="20"/>
          <w:szCs w:val="20"/>
        </w:rPr>
        <w:t xml:space="preserve"> and Innovation (COLCIENCIAS) for funding </w:t>
      </w:r>
      <w:r w:rsidR="00770B0F">
        <w:rPr>
          <w:color w:val="131413"/>
          <w:sz w:val="20"/>
          <w:szCs w:val="20"/>
        </w:rPr>
        <w:t>the</w:t>
      </w:r>
      <w:r w:rsidRPr="007F0F8C">
        <w:rPr>
          <w:color w:val="131413"/>
          <w:sz w:val="20"/>
          <w:szCs w:val="20"/>
        </w:rPr>
        <w:t xml:space="preserve"> project </w:t>
      </w:r>
      <w:r w:rsidR="00770B0F">
        <w:rPr>
          <w:color w:val="131413"/>
          <w:sz w:val="20"/>
          <w:szCs w:val="20"/>
        </w:rPr>
        <w:t xml:space="preserve">qualified by the National Council of Tax Benefits CNBT (code </w:t>
      </w:r>
      <w:r w:rsidR="00770B0F" w:rsidRPr="00770B0F">
        <w:rPr>
          <w:color w:val="131413"/>
          <w:sz w:val="20"/>
          <w:szCs w:val="20"/>
        </w:rPr>
        <w:t>7968-869-76148</w:t>
      </w:r>
      <w:r w:rsidR="00770B0F">
        <w:rPr>
          <w:color w:val="131413"/>
          <w:sz w:val="20"/>
          <w:szCs w:val="20"/>
        </w:rPr>
        <w:t>)</w:t>
      </w:r>
      <w:r w:rsidRPr="001C6D30">
        <w:rPr>
          <w:color w:val="131413"/>
          <w:sz w:val="20"/>
          <w:szCs w:val="20"/>
        </w:rPr>
        <w:t xml:space="preserve">. We also thank the supercomputing resources made available by the Centro de </w:t>
      </w:r>
      <w:proofErr w:type="spellStart"/>
      <w:r w:rsidRPr="001C6D30">
        <w:rPr>
          <w:color w:val="131413"/>
          <w:sz w:val="20"/>
          <w:szCs w:val="20"/>
        </w:rPr>
        <w:t>Computación</w:t>
      </w:r>
      <w:proofErr w:type="spellEnd"/>
      <w:r w:rsidRPr="001C6D30">
        <w:rPr>
          <w:color w:val="131413"/>
          <w:sz w:val="20"/>
          <w:szCs w:val="20"/>
        </w:rPr>
        <w:t xml:space="preserve"> </w:t>
      </w:r>
      <w:proofErr w:type="spellStart"/>
      <w:r w:rsidRPr="001C6D30">
        <w:rPr>
          <w:color w:val="131413"/>
          <w:sz w:val="20"/>
          <w:szCs w:val="20"/>
        </w:rPr>
        <w:t>Científica</w:t>
      </w:r>
      <w:proofErr w:type="spellEnd"/>
      <w:r w:rsidRPr="001C6D30">
        <w:rPr>
          <w:color w:val="131413"/>
          <w:sz w:val="20"/>
          <w:szCs w:val="20"/>
        </w:rPr>
        <w:t xml:space="preserve"> </w:t>
      </w:r>
      <w:proofErr w:type="spellStart"/>
      <w:r w:rsidRPr="001C6D30">
        <w:rPr>
          <w:color w:val="131413"/>
          <w:sz w:val="20"/>
          <w:szCs w:val="20"/>
        </w:rPr>
        <w:t>Apolo</w:t>
      </w:r>
      <w:proofErr w:type="spellEnd"/>
      <w:r w:rsidRPr="001C6D30">
        <w:rPr>
          <w:color w:val="131413"/>
          <w:sz w:val="20"/>
          <w:szCs w:val="20"/>
        </w:rPr>
        <w:t xml:space="preserve"> at Universidad EAFIT.</w:t>
      </w:r>
      <w:r w:rsidR="00770B0F">
        <w:rPr>
          <w:color w:val="131413"/>
          <w:sz w:val="20"/>
          <w:szCs w:val="20"/>
        </w:rPr>
        <w:t xml:space="preserve"> </w:t>
      </w:r>
      <w:r w:rsidR="00770B0F" w:rsidRPr="00770B0F">
        <w:rPr>
          <w:color w:val="131413"/>
          <w:sz w:val="20"/>
          <w:szCs w:val="20"/>
        </w:rPr>
        <w:t xml:space="preserve">This research was made possible by the </w:t>
      </w:r>
      <w:r w:rsidR="003F6FC7">
        <w:rPr>
          <w:color w:val="131413"/>
          <w:sz w:val="20"/>
          <w:szCs w:val="20"/>
        </w:rPr>
        <w:t>"</w:t>
      </w:r>
      <w:r w:rsidR="00770B0F" w:rsidRPr="00770B0F">
        <w:rPr>
          <w:color w:val="131413"/>
          <w:sz w:val="20"/>
          <w:szCs w:val="20"/>
        </w:rPr>
        <w:t>Permit for the Collection of Specimens of Wild Species</w:t>
      </w:r>
      <w:r w:rsidR="00770B0F">
        <w:rPr>
          <w:color w:val="131413"/>
          <w:sz w:val="20"/>
          <w:szCs w:val="20"/>
        </w:rPr>
        <w:t xml:space="preserve"> </w:t>
      </w:r>
      <w:r w:rsidR="00770B0F" w:rsidRPr="00770B0F">
        <w:rPr>
          <w:color w:val="131413"/>
          <w:sz w:val="20"/>
          <w:szCs w:val="20"/>
        </w:rPr>
        <w:t>of Biological Diversity for Non-Commercial Scientific Research Purposes</w:t>
      </w:r>
      <w:r w:rsidR="00770B0F">
        <w:rPr>
          <w:color w:val="131413"/>
          <w:sz w:val="20"/>
          <w:szCs w:val="20"/>
        </w:rPr>
        <w:t xml:space="preserve"> (resolution 1566 of 2014</w:t>
      </w:r>
      <w:r w:rsidR="003F6FC7">
        <w:rPr>
          <w:color w:val="131413"/>
          <w:sz w:val="20"/>
          <w:szCs w:val="20"/>
        </w:rPr>
        <w:t xml:space="preserve">)" </w:t>
      </w:r>
      <w:r w:rsidR="00770B0F">
        <w:rPr>
          <w:color w:val="131413"/>
          <w:sz w:val="20"/>
          <w:szCs w:val="20"/>
        </w:rPr>
        <w:t xml:space="preserve">given by the </w:t>
      </w:r>
      <w:r w:rsidR="00770B0F" w:rsidRPr="00770B0F">
        <w:rPr>
          <w:color w:val="131413"/>
          <w:sz w:val="20"/>
          <w:szCs w:val="20"/>
        </w:rPr>
        <w:t>National Authority for Environmental Licenses - ANLA</w:t>
      </w:r>
      <w:r w:rsidR="00770B0F">
        <w:rPr>
          <w:color w:val="131413"/>
          <w:sz w:val="20"/>
          <w:szCs w:val="20"/>
        </w:rPr>
        <w:t xml:space="preserve"> </w:t>
      </w:r>
      <w:r w:rsidR="00F2146E">
        <w:rPr>
          <w:color w:val="131413"/>
          <w:sz w:val="20"/>
          <w:szCs w:val="20"/>
        </w:rPr>
        <w:t>of Colombia.</w:t>
      </w:r>
      <w:r w:rsidR="00B30F0E">
        <w:rPr>
          <w:color w:val="131413"/>
          <w:sz w:val="20"/>
          <w:szCs w:val="20"/>
        </w:rPr>
        <w:t xml:space="preserve"> </w:t>
      </w:r>
    </w:p>
    <w:p w14:paraId="3793E241" w14:textId="1698F3D4" w:rsidR="009C0A8C" w:rsidRPr="00C975C3" w:rsidRDefault="009C0A8C" w:rsidP="00146F37">
      <w:pPr>
        <w:pStyle w:val="Body"/>
        <w:spacing w:before="120" w:after="120" w:line="480" w:lineRule="auto"/>
        <w:rPr>
          <w:rFonts w:ascii="Times New Roman" w:hAnsi="Times New Roman" w:cs="Times New Roman"/>
          <w:b/>
          <w:bCs/>
          <w:sz w:val="20"/>
          <w:szCs w:val="20"/>
        </w:rPr>
      </w:pPr>
      <w:bookmarkStart w:id="4" w:name="_Hlk80028387"/>
      <w:bookmarkEnd w:id="4"/>
      <w:r w:rsidRPr="00C975C3">
        <w:rPr>
          <w:rFonts w:ascii="Times New Roman" w:hAnsi="Times New Roman" w:cs="Times New Roman"/>
          <w:b/>
          <w:bCs/>
          <w:sz w:val="20"/>
          <w:szCs w:val="20"/>
        </w:rPr>
        <w:t>References</w:t>
      </w:r>
    </w:p>
    <w:p w14:paraId="6848DD57" w14:textId="5B2A795F" w:rsidR="00AB7953" w:rsidRPr="00F11B4A" w:rsidRDefault="00AB7953" w:rsidP="00AB7953">
      <w:pPr>
        <w:pStyle w:val="Bibliography"/>
        <w:rPr>
          <w:sz w:val="20"/>
        </w:rPr>
      </w:pPr>
      <w:r w:rsidRPr="00AB7953">
        <w:rPr>
          <w:sz w:val="20"/>
        </w:rPr>
        <w:t xml:space="preserve">1. </w:t>
      </w:r>
      <w:r w:rsidRPr="00AB7953">
        <w:rPr>
          <w:sz w:val="20"/>
        </w:rPr>
        <w:tab/>
      </w:r>
      <w:proofErr w:type="spellStart"/>
      <w:r w:rsidRPr="00AB7953">
        <w:rPr>
          <w:sz w:val="20"/>
        </w:rPr>
        <w:t>Procolombia</w:t>
      </w:r>
      <w:proofErr w:type="spellEnd"/>
      <w:r w:rsidRPr="00AB7953">
        <w:rPr>
          <w:sz w:val="20"/>
        </w:rPr>
        <w:t xml:space="preserve"> (2021) The Colombian Hass avocado will be present for The Big Game.</w:t>
      </w:r>
      <w:r w:rsidR="00F11B4A">
        <w:rPr>
          <w:sz w:val="20"/>
        </w:rPr>
        <w:t xml:space="preserve"> </w:t>
      </w:r>
      <w:r w:rsidRPr="00AB7953">
        <w:rPr>
          <w:sz w:val="20"/>
        </w:rPr>
        <w:t xml:space="preserve">Press Room | PROCOLOMBIA. https://procolombia.co/noticias/en/colombian-hass-avocado-will-be-present-big-game. </w:t>
      </w:r>
      <w:r w:rsidRPr="00F11B4A">
        <w:rPr>
          <w:sz w:val="20"/>
        </w:rPr>
        <w:t xml:space="preserve">Accessed 1 </w:t>
      </w:r>
      <w:proofErr w:type="spellStart"/>
      <w:r w:rsidRPr="00F11B4A">
        <w:rPr>
          <w:sz w:val="20"/>
        </w:rPr>
        <w:t>Feb</w:t>
      </w:r>
      <w:r w:rsidR="00F11B4A" w:rsidRPr="00F11B4A">
        <w:rPr>
          <w:sz w:val="20"/>
        </w:rPr>
        <w:t>rary</w:t>
      </w:r>
      <w:proofErr w:type="spellEnd"/>
      <w:r w:rsidRPr="00F11B4A">
        <w:rPr>
          <w:sz w:val="20"/>
        </w:rPr>
        <w:t xml:space="preserve"> 2022</w:t>
      </w:r>
    </w:p>
    <w:p w14:paraId="4E603D3A" w14:textId="77FABEF1" w:rsidR="00AB7953" w:rsidRPr="00224378" w:rsidRDefault="00AB7953" w:rsidP="00AB7953">
      <w:pPr>
        <w:pStyle w:val="Bibliography"/>
        <w:rPr>
          <w:sz w:val="20"/>
        </w:rPr>
      </w:pPr>
      <w:r w:rsidRPr="00AB7953">
        <w:rPr>
          <w:sz w:val="20"/>
          <w:lang w:val="es-CO"/>
        </w:rPr>
        <w:lastRenderedPageBreak/>
        <w:t xml:space="preserve">2. </w:t>
      </w:r>
      <w:r w:rsidRPr="00AB7953">
        <w:rPr>
          <w:sz w:val="20"/>
          <w:lang w:val="es-CO"/>
        </w:rPr>
        <w:tab/>
        <w:t>Granados W, Valencia JC (2018) Cadena de aguacate. Indicadores e Instrumentos</w:t>
      </w:r>
      <w:r w:rsidR="00224378">
        <w:rPr>
          <w:sz w:val="20"/>
          <w:lang w:val="es-CO"/>
        </w:rPr>
        <w:t xml:space="preserve">. Sistema de Información de Gestión y Desempeño de Organizaciones de cadenas (SIOC). </w:t>
      </w:r>
      <w:hyperlink r:id="rId12" w:history="1">
        <w:r w:rsidR="00224378" w:rsidRPr="00224378">
          <w:rPr>
            <w:rStyle w:val="Hyperlink"/>
            <w:color w:val="auto"/>
            <w:sz w:val="20"/>
            <w:u w:val="none"/>
            <w:lang w:val="es-CO"/>
          </w:rPr>
          <w:t>https://sioc.minagricultura.gov.co/Aguacate/Documentos/2019-09-30%20Cifras%20Sectoriales.pdf</w:t>
        </w:r>
      </w:hyperlink>
      <w:r w:rsidR="00224378" w:rsidRPr="00224378">
        <w:rPr>
          <w:sz w:val="20"/>
          <w:lang w:val="es-CO"/>
        </w:rPr>
        <w:t xml:space="preserve">. </w:t>
      </w:r>
      <w:r w:rsidR="00224378" w:rsidRPr="00224378">
        <w:rPr>
          <w:sz w:val="20"/>
        </w:rPr>
        <w:t>Access</w:t>
      </w:r>
      <w:r w:rsidR="00224378" w:rsidRPr="00F11B4A">
        <w:rPr>
          <w:sz w:val="20"/>
        </w:rPr>
        <w:t>ed 1</w:t>
      </w:r>
      <w:r w:rsidR="00224378">
        <w:rPr>
          <w:sz w:val="20"/>
        </w:rPr>
        <w:t>0</w:t>
      </w:r>
      <w:r w:rsidR="00224378" w:rsidRPr="00F11B4A">
        <w:rPr>
          <w:sz w:val="20"/>
        </w:rPr>
        <w:t xml:space="preserve"> </w:t>
      </w:r>
      <w:proofErr w:type="spellStart"/>
      <w:r w:rsidR="00224378" w:rsidRPr="00F11B4A">
        <w:rPr>
          <w:sz w:val="20"/>
        </w:rPr>
        <w:t>Febrary</w:t>
      </w:r>
      <w:proofErr w:type="spellEnd"/>
      <w:r w:rsidR="00224378" w:rsidRPr="00F11B4A">
        <w:rPr>
          <w:sz w:val="20"/>
        </w:rPr>
        <w:t xml:space="preserve"> 2022</w:t>
      </w:r>
    </w:p>
    <w:p w14:paraId="5D19C61E" w14:textId="67A54358" w:rsidR="00AB7953" w:rsidRPr="00AB7953" w:rsidRDefault="00AB7953" w:rsidP="00AB7953">
      <w:pPr>
        <w:pStyle w:val="Bibliography"/>
        <w:rPr>
          <w:sz w:val="20"/>
        </w:rPr>
      </w:pPr>
      <w:r w:rsidRPr="00224378">
        <w:rPr>
          <w:sz w:val="20"/>
        </w:rPr>
        <w:t xml:space="preserve">3. </w:t>
      </w:r>
      <w:r w:rsidRPr="00224378">
        <w:rPr>
          <w:sz w:val="20"/>
        </w:rPr>
        <w:tab/>
      </w:r>
      <w:r w:rsidRPr="00AB7953">
        <w:rPr>
          <w:sz w:val="20"/>
        </w:rPr>
        <w:t xml:space="preserve">Ramírez-Gil JG, López JH, </w:t>
      </w:r>
      <w:proofErr w:type="spellStart"/>
      <w:r w:rsidRPr="00AB7953">
        <w:rPr>
          <w:sz w:val="20"/>
        </w:rPr>
        <w:t>Henao</w:t>
      </w:r>
      <w:proofErr w:type="spellEnd"/>
      <w:r w:rsidRPr="00AB7953">
        <w:rPr>
          <w:sz w:val="20"/>
        </w:rPr>
        <w:t xml:space="preserve">-Rojas JC (2019) Causes of Hass </w:t>
      </w:r>
      <w:r w:rsidR="00224378">
        <w:rPr>
          <w:sz w:val="20"/>
        </w:rPr>
        <w:t>a</w:t>
      </w:r>
      <w:r w:rsidRPr="00AB7953">
        <w:rPr>
          <w:sz w:val="20"/>
        </w:rPr>
        <w:t xml:space="preserve">vocado </w:t>
      </w:r>
      <w:r w:rsidR="00224378">
        <w:rPr>
          <w:sz w:val="20"/>
        </w:rPr>
        <w:t>f</w:t>
      </w:r>
      <w:r w:rsidRPr="00AB7953">
        <w:rPr>
          <w:sz w:val="20"/>
        </w:rPr>
        <w:t xml:space="preserve">ruit </w:t>
      </w:r>
      <w:r w:rsidR="00224378">
        <w:rPr>
          <w:sz w:val="20"/>
        </w:rPr>
        <w:t>r</w:t>
      </w:r>
      <w:r w:rsidRPr="00AB7953">
        <w:rPr>
          <w:sz w:val="20"/>
        </w:rPr>
        <w:t xml:space="preserve">ejection in </w:t>
      </w:r>
      <w:r w:rsidR="00224378">
        <w:rPr>
          <w:sz w:val="20"/>
        </w:rPr>
        <w:t>p</w:t>
      </w:r>
      <w:r w:rsidRPr="00AB7953">
        <w:rPr>
          <w:sz w:val="20"/>
        </w:rPr>
        <w:t xml:space="preserve">reharvest, </w:t>
      </w:r>
      <w:r w:rsidR="00224378">
        <w:rPr>
          <w:sz w:val="20"/>
        </w:rPr>
        <w:t>h</w:t>
      </w:r>
      <w:r w:rsidRPr="00AB7953">
        <w:rPr>
          <w:sz w:val="20"/>
        </w:rPr>
        <w:t xml:space="preserve">arvest, and </w:t>
      </w:r>
      <w:r w:rsidR="00224378">
        <w:rPr>
          <w:sz w:val="20"/>
        </w:rPr>
        <w:t>p</w:t>
      </w:r>
      <w:r w:rsidRPr="00AB7953">
        <w:rPr>
          <w:sz w:val="20"/>
        </w:rPr>
        <w:t xml:space="preserve">ackinghouse: Economic </w:t>
      </w:r>
      <w:r w:rsidR="00224378">
        <w:rPr>
          <w:sz w:val="20"/>
        </w:rPr>
        <w:t>l</w:t>
      </w:r>
      <w:r w:rsidRPr="00AB7953">
        <w:rPr>
          <w:sz w:val="20"/>
        </w:rPr>
        <w:t xml:space="preserve">osses and </w:t>
      </w:r>
      <w:r w:rsidR="00224378">
        <w:rPr>
          <w:sz w:val="20"/>
        </w:rPr>
        <w:t>a</w:t>
      </w:r>
      <w:r w:rsidRPr="00AB7953">
        <w:rPr>
          <w:sz w:val="20"/>
        </w:rPr>
        <w:t xml:space="preserve">ssociated </w:t>
      </w:r>
      <w:r w:rsidR="00224378">
        <w:rPr>
          <w:sz w:val="20"/>
        </w:rPr>
        <w:t>v</w:t>
      </w:r>
      <w:r w:rsidRPr="00AB7953">
        <w:rPr>
          <w:sz w:val="20"/>
        </w:rPr>
        <w:t>ariables. Agronomy 10:8. https://doi.org/10.3390/agronomy10010008</w:t>
      </w:r>
    </w:p>
    <w:p w14:paraId="40D243E4" w14:textId="106146A4" w:rsidR="00AB7953" w:rsidRPr="00AB7953" w:rsidRDefault="00AB7953" w:rsidP="00AB7953">
      <w:pPr>
        <w:pStyle w:val="Bibliography"/>
        <w:rPr>
          <w:sz w:val="20"/>
        </w:rPr>
      </w:pPr>
      <w:r w:rsidRPr="00AB7953">
        <w:rPr>
          <w:sz w:val="20"/>
        </w:rPr>
        <w:t xml:space="preserve">4. </w:t>
      </w:r>
      <w:r w:rsidRPr="00AB7953">
        <w:rPr>
          <w:sz w:val="20"/>
        </w:rPr>
        <w:tab/>
        <w:t>Zamora-</w:t>
      </w:r>
      <w:proofErr w:type="spellStart"/>
      <w:r w:rsidRPr="00AB7953">
        <w:rPr>
          <w:sz w:val="20"/>
        </w:rPr>
        <w:t>Magdaleno</w:t>
      </w:r>
      <w:proofErr w:type="spellEnd"/>
      <w:r w:rsidRPr="00AB7953">
        <w:rPr>
          <w:sz w:val="20"/>
        </w:rPr>
        <w:t xml:space="preserve"> T, Cárdenas-Soriano E, </w:t>
      </w:r>
      <w:proofErr w:type="spellStart"/>
      <w:r w:rsidRPr="00AB7953">
        <w:rPr>
          <w:sz w:val="20"/>
        </w:rPr>
        <w:t>Cajuste</w:t>
      </w:r>
      <w:proofErr w:type="spellEnd"/>
      <w:r w:rsidRPr="00AB7953">
        <w:rPr>
          <w:sz w:val="20"/>
        </w:rPr>
        <w:t xml:space="preserve">-Bontemps JF, Colinas-León MT (2001) Anatomy of damage by friction and by </w:t>
      </w:r>
      <w:r w:rsidRPr="00224378">
        <w:rPr>
          <w:i/>
          <w:iCs/>
          <w:sz w:val="20"/>
        </w:rPr>
        <w:t xml:space="preserve">Colletotrichum </w:t>
      </w:r>
      <w:proofErr w:type="spellStart"/>
      <w:r w:rsidRPr="00224378">
        <w:rPr>
          <w:i/>
          <w:iCs/>
          <w:sz w:val="20"/>
        </w:rPr>
        <w:t>gloeosporioides</w:t>
      </w:r>
      <w:proofErr w:type="spellEnd"/>
      <w:r w:rsidRPr="00AB7953">
        <w:rPr>
          <w:sz w:val="20"/>
        </w:rPr>
        <w:t xml:space="preserve"> </w:t>
      </w:r>
      <w:proofErr w:type="spellStart"/>
      <w:r w:rsidRPr="00AB7953">
        <w:rPr>
          <w:sz w:val="20"/>
        </w:rPr>
        <w:t>penz</w:t>
      </w:r>
      <w:proofErr w:type="spellEnd"/>
      <w:r w:rsidRPr="00AB7953">
        <w:rPr>
          <w:sz w:val="20"/>
        </w:rPr>
        <w:t>. in avocado fruit “</w:t>
      </w:r>
      <w:r w:rsidR="00224378">
        <w:rPr>
          <w:sz w:val="20"/>
        </w:rPr>
        <w:t>H</w:t>
      </w:r>
      <w:r w:rsidRPr="00AB7953">
        <w:rPr>
          <w:sz w:val="20"/>
        </w:rPr>
        <w:t xml:space="preserve">ass.” </w:t>
      </w:r>
      <w:proofErr w:type="spellStart"/>
      <w:r w:rsidRPr="00AB7953">
        <w:rPr>
          <w:sz w:val="20"/>
        </w:rPr>
        <w:t>Agrociencia</w:t>
      </w:r>
      <w:proofErr w:type="spellEnd"/>
      <w:r w:rsidRPr="00AB7953">
        <w:rPr>
          <w:sz w:val="20"/>
        </w:rPr>
        <w:t xml:space="preserve"> 35: 237-244</w:t>
      </w:r>
      <w:r w:rsidR="003362D1">
        <w:rPr>
          <w:sz w:val="20"/>
        </w:rPr>
        <w:t>.</w:t>
      </w:r>
    </w:p>
    <w:p w14:paraId="5D83573F" w14:textId="2B843807" w:rsidR="00AB7953" w:rsidRPr="003362D1" w:rsidRDefault="00AB7953" w:rsidP="00AB7953">
      <w:pPr>
        <w:pStyle w:val="Bibliography"/>
        <w:rPr>
          <w:sz w:val="20"/>
        </w:rPr>
      </w:pPr>
      <w:r w:rsidRPr="003362D1">
        <w:rPr>
          <w:sz w:val="20"/>
        </w:rPr>
        <w:t xml:space="preserve">5. </w:t>
      </w:r>
      <w:r w:rsidRPr="003362D1">
        <w:rPr>
          <w:sz w:val="20"/>
        </w:rPr>
        <w:tab/>
        <w:t xml:space="preserve">Everett KR, Hallett IC, Yearsley C, et al (2001) Lenticel </w:t>
      </w:r>
      <w:proofErr w:type="spellStart"/>
      <w:r w:rsidRPr="003362D1">
        <w:rPr>
          <w:sz w:val="20"/>
        </w:rPr>
        <w:t>damagae</w:t>
      </w:r>
      <w:proofErr w:type="spellEnd"/>
      <w:r w:rsidRPr="003362D1">
        <w:rPr>
          <w:sz w:val="20"/>
        </w:rPr>
        <w:t>. Avocado Growers Association Annual Research Report, New Zealand</w:t>
      </w:r>
      <w:r w:rsidR="003362D1" w:rsidRPr="003362D1">
        <w:rPr>
          <w:sz w:val="20"/>
        </w:rPr>
        <w:t>.</w:t>
      </w:r>
      <w:r w:rsidR="003362D1" w:rsidRPr="003362D1">
        <w:t xml:space="preserve"> </w:t>
      </w:r>
      <w:hyperlink r:id="rId13" w:history="1">
        <w:r w:rsidR="003362D1" w:rsidRPr="003362D1">
          <w:rPr>
            <w:rStyle w:val="Hyperlink"/>
            <w:color w:val="auto"/>
            <w:sz w:val="20"/>
            <w:u w:val="none"/>
          </w:rPr>
          <w:t>http://www.avocadosource.com/Journals/NZAGA/NZAGA_2001/NZAGA_2001_10.pdf</w:t>
        </w:r>
      </w:hyperlink>
      <w:r w:rsidR="003362D1" w:rsidRPr="003362D1">
        <w:rPr>
          <w:sz w:val="20"/>
        </w:rPr>
        <w:t xml:space="preserve">. </w:t>
      </w:r>
      <w:r w:rsidR="003362D1" w:rsidRPr="003362D1">
        <w:rPr>
          <w:sz w:val="20"/>
        </w:rPr>
        <w:t xml:space="preserve">Accessed 10 </w:t>
      </w:r>
      <w:r w:rsidR="003362D1">
        <w:rPr>
          <w:sz w:val="20"/>
        </w:rPr>
        <w:t>December</w:t>
      </w:r>
      <w:r w:rsidR="003362D1" w:rsidRPr="003362D1">
        <w:rPr>
          <w:sz w:val="20"/>
        </w:rPr>
        <w:t xml:space="preserve"> 2022</w:t>
      </w:r>
    </w:p>
    <w:p w14:paraId="12B6E86D" w14:textId="4CEB1C48" w:rsidR="00AB7953" w:rsidRPr="00AB7953" w:rsidRDefault="00AB7953" w:rsidP="00AB7953">
      <w:pPr>
        <w:pStyle w:val="Bibliography"/>
        <w:rPr>
          <w:sz w:val="20"/>
        </w:rPr>
      </w:pPr>
      <w:r w:rsidRPr="00AB7953">
        <w:rPr>
          <w:sz w:val="20"/>
        </w:rPr>
        <w:t xml:space="preserve">6. </w:t>
      </w:r>
      <w:r w:rsidRPr="00AB7953">
        <w:rPr>
          <w:sz w:val="20"/>
        </w:rPr>
        <w:tab/>
        <w:t xml:space="preserve">Everett KR, Hallett IC, Rees-George J, et al (2008) Avocado lenticel damage: The cause and the effect on fruit quality. </w:t>
      </w:r>
      <w:r w:rsidR="003362D1" w:rsidRPr="003362D1">
        <w:rPr>
          <w:sz w:val="20"/>
        </w:rPr>
        <w:t>Postharvest Biol. Technol.</w:t>
      </w:r>
      <w:r w:rsidR="003362D1" w:rsidRPr="003362D1">
        <w:rPr>
          <w:sz w:val="20"/>
        </w:rPr>
        <w:t xml:space="preserve"> </w:t>
      </w:r>
      <w:r w:rsidRPr="00AB7953">
        <w:rPr>
          <w:sz w:val="20"/>
        </w:rPr>
        <w:t>48:383–390. https://doi.org/10.1016/j.postharvbio.2007.09.008</w:t>
      </w:r>
    </w:p>
    <w:p w14:paraId="0DFF5D97" w14:textId="27D48176" w:rsidR="00AB7953" w:rsidRPr="006C3026" w:rsidRDefault="00AB7953" w:rsidP="006C3026">
      <w:pPr>
        <w:pStyle w:val="Bibliography"/>
        <w:rPr>
          <w:sz w:val="20"/>
          <w:lang w:val="es-CO"/>
        </w:rPr>
      </w:pPr>
      <w:r w:rsidRPr="00AB7953">
        <w:rPr>
          <w:sz w:val="20"/>
        </w:rPr>
        <w:t xml:space="preserve">7. </w:t>
      </w:r>
      <w:r w:rsidRPr="00AB7953">
        <w:rPr>
          <w:sz w:val="20"/>
        </w:rPr>
        <w:tab/>
      </w:r>
      <w:r w:rsidRPr="003362D1">
        <w:rPr>
          <w:sz w:val="20"/>
          <w:lang w:val="es-CO"/>
        </w:rPr>
        <w:t xml:space="preserve">CODEX (2013) Norma de CODEX para el </w:t>
      </w:r>
      <w:proofErr w:type="spellStart"/>
      <w:r w:rsidRPr="003362D1">
        <w:rPr>
          <w:sz w:val="20"/>
          <w:lang w:val="es-CO"/>
        </w:rPr>
        <w:t>agucate</w:t>
      </w:r>
      <w:proofErr w:type="spellEnd"/>
      <w:r w:rsidRPr="003362D1">
        <w:rPr>
          <w:sz w:val="20"/>
          <w:lang w:val="es-CO"/>
        </w:rPr>
        <w:t xml:space="preserve"> (CODEX ATAN 197-1995)</w:t>
      </w:r>
      <w:r w:rsidR="003362D1" w:rsidRPr="003362D1">
        <w:rPr>
          <w:sz w:val="20"/>
          <w:lang w:val="es-CO"/>
        </w:rPr>
        <w:t>.</w:t>
      </w:r>
      <w:r w:rsidR="003362D1">
        <w:rPr>
          <w:sz w:val="20"/>
          <w:lang w:val="es-CO"/>
        </w:rPr>
        <w:t xml:space="preserve"> Ministerio de Agricultura, </w:t>
      </w:r>
      <w:proofErr w:type="spellStart"/>
      <w:r w:rsidR="003362D1">
        <w:rPr>
          <w:sz w:val="20"/>
          <w:lang w:val="es-CO"/>
        </w:rPr>
        <w:t>Ganaderia</w:t>
      </w:r>
      <w:proofErr w:type="spellEnd"/>
      <w:r w:rsidR="003362D1">
        <w:rPr>
          <w:sz w:val="20"/>
          <w:lang w:val="es-CO"/>
        </w:rPr>
        <w:t xml:space="preserve"> y Pesca</w:t>
      </w:r>
      <w:r w:rsidR="006C3026">
        <w:rPr>
          <w:sz w:val="20"/>
          <w:lang w:val="es-CO"/>
        </w:rPr>
        <w:t xml:space="preserve">. Argentina. </w:t>
      </w:r>
      <w:hyperlink r:id="rId14" w:history="1">
        <w:r w:rsidR="006C3026" w:rsidRPr="00A802AC">
          <w:rPr>
            <w:rStyle w:val="Hyperlink"/>
            <w:sz w:val="20"/>
            <w:lang w:val="es-CO"/>
          </w:rPr>
          <w:t>http://www.alimentosargentinos.gob.ar/contenido/marco/Codex_Alimentarius/normativa/codex/stan/197-1995.PDF</w:t>
        </w:r>
      </w:hyperlink>
      <w:r w:rsidR="003362D1" w:rsidRPr="003362D1">
        <w:rPr>
          <w:sz w:val="20"/>
          <w:lang w:val="es-CO"/>
        </w:rPr>
        <w:t xml:space="preserve">. </w:t>
      </w:r>
      <w:r w:rsidR="003362D1" w:rsidRPr="00F11B4A">
        <w:rPr>
          <w:sz w:val="20"/>
        </w:rPr>
        <w:t xml:space="preserve">Accessed 1 </w:t>
      </w:r>
      <w:r w:rsidR="003362D1">
        <w:rPr>
          <w:sz w:val="20"/>
        </w:rPr>
        <w:t>December</w:t>
      </w:r>
      <w:r w:rsidR="003362D1" w:rsidRPr="00F11B4A">
        <w:rPr>
          <w:sz w:val="20"/>
        </w:rPr>
        <w:t xml:space="preserve"> 202</w:t>
      </w:r>
      <w:r w:rsidR="003362D1">
        <w:rPr>
          <w:sz w:val="20"/>
        </w:rPr>
        <w:t>1</w:t>
      </w:r>
    </w:p>
    <w:p w14:paraId="18B621FB" w14:textId="748B40EC" w:rsidR="00AB7953" w:rsidRPr="00AB7953" w:rsidRDefault="00AB7953" w:rsidP="00AB7953">
      <w:pPr>
        <w:pStyle w:val="Bibliography"/>
        <w:rPr>
          <w:sz w:val="20"/>
        </w:rPr>
      </w:pPr>
      <w:r w:rsidRPr="00AB7953">
        <w:rPr>
          <w:sz w:val="20"/>
        </w:rPr>
        <w:t xml:space="preserve">8. </w:t>
      </w:r>
      <w:r w:rsidRPr="00AB7953">
        <w:rPr>
          <w:sz w:val="20"/>
        </w:rPr>
        <w:tab/>
        <w:t xml:space="preserve">Milne DL (1997) Avocado </w:t>
      </w:r>
      <w:r w:rsidR="006C3026">
        <w:rPr>
          <w:sz w:val="20"/>
        </w:rPr>
        <w:t>q</w:t>
      </w:r>
      <w:r w:rsidRPr="00AB7953">
        <w:rPr>
          <w:sz w:val="20"/>
        </w:rPr>
        <w:t xml:space="preserve">uality </w:t>
      </w:r>
      <w:r w:rsidR="006C3026">
        <w:rPr>
          <w:sz w:val="20"/>
        </w:rPr>
        <w:t>a</w:t>
      </w:r>
      <w:r w:rsidRPr="00AB7953">
        <w:rPr>
          <w:sz w:val="20"/>
        </w:rPr>
        <w:t>ssurance: Who? Where? When? How? In: Conference ’97: Searching for Quality. Australian Avocado Grower’s Federation, Inc. and NZ Avocado Growers Association, Inc., New Zealand, pp 14–37</w:t>
      </w:r>
    </w:p>
    <w:p w14:paraId="1E424F89" w14:textId="05729760" w:rsidR="00AB7953" w:rsidRPr="00AB7953" w:rsidRDefault="00AB7953" w:rsidP="00AB7953">
      <w:pPr>
        <w:pStyle w:val="Bibliography"/>
        <w:rPr>
          <w:sz w:val="20"/>
          <w:lang w:val="es-CO"/>
        </w:rPr>
      </w:pPr>
      <w:r w:rsidRPr="00AB7953">
        <w:rPr>
          <w:sz w:val="20"/>
        </w:rPr>
        <w:t xml:space="preserve">9. </w:t>
      </w:r>
      <w:r w:rsidRPr="00AB7953">
        <w:rPr>
          <w:sz w:val="20"/>
        </w:rPr>
        <w:tab/>
        <w:t xml:space="preserve">Willingham SL, Cooke AW, Coates LM, </w:t>
      </w:r>
      <w:proofErr w:type="spellStart"/>
      <w:r w:rsidRPr="00AB7953">
        <w:rPr>
          <w:sz w:val="20"/>
        </w:rPr>
        <w:t>Pegg</w:t>
      </w:r>
      <w:proofErr w:type="spellEnd"/>
      <w:r w:rsidRPr="00AB7953">
        <w:rPr>
          <w:sz w:val="20"/>
        </w:rPr>
        <w:t xml:space="preserve"> KG (2000) Pepper spot: A new preharvest Colletotrichum disease of avocado cv. </w:t>
      </w:r>
      <w:r w:rsidRPr="00AB7953">
        <w:rPr>
          <w:sz w:val="20"/>
          <w:lang w:val="es-CO"/>
        </w:rPr>
        <w:t xml:space="preserve">Hass. </w:t>
      </w:r>
      <w:proofErr w:type="spellStart"/>
      <w:r w:rsidR="006C3026" w:rsidRPr="006C3026">
        <w:rPr>
          <w:sz w:val="20"/>
          <w:lang w:val="es-CO"/>
        </w:rPr>
        <w:t>Australas</w:t>
      </w:r>
      <w:proofErr w:type="spellEnd"/>
      <w:r w:rsidR="006C3026" w:rsidRPr="006C3026">
        <w:rPr>
          <w:sz w:val="20"/>
          <w:lang w:val="es-CO"/>
        </w:rPr>
        <w:t xml:space="preserve">. </w:t>
      </w:r>
      <w:proofErr w:type="spellStart"/>
      <w:r w:rsidR="006C3026" w:rsidRPr="006C3026">
        <w:rPr>
          <w:sz w:val="20"/>
          <w:lang w:val="es-CO"/>
        </w:rPr>
        <w:t>Plant</w:t>
      </w:r>
      <w:proofErr w:type="spellEnd"/>
      <w:r w:rsidR="006C3026" w:rsidRPr="006C3026">
        <w:rPr>
          <w:sz w:val="20"/>
          <w:lang w:val="es-CO"/>
        </w:rPr>
        <w:t xml:space="preserve"> </w:t>
      </w:r>
      <w:proofErr w:type="spellStart"/>
      <w:r w:rsidR="006C3026" w:rsidRPr="006C3026">
        <w:rPr>
          <w:sz w:val="20"/>
          <w:lang w:val="es-CO"/>
        </w:rPr>
        <w:t>Pathol</w:t>
      </w:r>
      <w:proofErr w:type="spellEnd"/>
      <w:r w:rsidR="006C3026" w:rsidRPr="006C3026">
        <w:rPr>
          <w:sz w:val="20"/>
          <w:lang w:val="es-CO"/>
        </w:rPr>
        <w:t>.</w:t>
      </w:r>
      <w:r w:rsidR="006C3026" w:rsidRPr="006C3026">
        <w:rPr>
          <w:sz w:val="20"/>
          <w:lang w:val="es-CO"/>
        </w:rPr>
        <w:t xml:space="preserve"> </w:t>
      </w:r>
      <w:r w:rsidRPr="00AB7953">
        <w:rPr>
          <w:sz w:val="20"/>
          <w:lang w:val="es-CO"/>
        </w:rPr>
        <w:t>1</w:t>
      </w:r>
      <w:r w:rsidR="006C3026">
        <w:rPr>
          <w:sz w:val="20"/>
          <w:lang w:val="es-CO"/>
        </w:rPr>
        <w:t>: 14-37.</w:t>
      </w:r>
    </w:p>
    <w:p w14:paraId="70F1FAD5" w14:textId="25B489C8" w:rsidR="00AB7953" w:rsidRPr="00AB7953" w:rsidRDefault="00AB7953" w:rsidP="00AB7953">
      <w:pPr>
        <w:pStyle w:val="Bibliography"/>
        <w:rPr>
          <w:sz w:val="20"/>
          <w:lang w:val="es-CO"/>
        </w:rPr>
      </w:pPr>
      <w:r w:rsidRPr="00AB7953">
        <w:rPr>
          <w:sz w:val="20"/>
          <w:lang w:val="es-CO"/>
        </w:rPr>
        <w:t xml:space="preserve">10. </w:t>
      </w:r>
      <w:r w:rsidRPr="00AB7953">
        <w:rPr>
          <w:sz w:val="20"/>
          <w:lang w:val="es-CO"/>
        </w:rPr>
        <w:tab/>
        <w:t>Reina Noreña J, Mayorga Cobos MJ, Caldas Herrera SJ, et al (2016) El problema de la peca en cultivos de aguacate (</w:t>
      </w:r>
      <w:proofErr w:type="spellStart"/>
      <w:r w:rsidRPr="006C3026">
        <w:rPr>
          <w:i/>
          <w:iCs/>
          <w:sz w:val="20"/>
          <w:lang w:val="es-CO"/>
        </w:rPr>
        <w:t>Persea</w:t>
      </w:r>
      <w:proofErr w:type="spellEnd"/>
      <w:r w:rsidRPr="006C3026">
        <w:rPr>
          <w:i/>
          <w:iCs/>
          <w:sz w:val="20"/>
          <w:lang w:val="es-CO"/>
        </w:rPr>
        <w:t xml:space="preserve"> americana</w:t>
      </w:r>
      <w:r w:rsidRPr="00AB7953">
        <w:rPr>
          <w:sz w:val="20"/>
          <w:lang w:val="es-CO"/>
        </w:rPr>
        <w:t xml:space="preserve"> Mill.) del norte del Tolima, Colombia. Corpoica </w:t>
      </w:r>
      <w:proofErr w:type="spellStart"/>
      <w:r w:rsidRPr="00AB7953">
        <w:rPr>
          <w:sz w:val="20"/>
          <w:lang w:val="es-CO"/>
        </w:rPr>
        <w:t>Cienc</w:t>
      </w:r>
      <w:proofErr w:type="spellEnd"/>
      <w:r w:rsidR="006C3026">
        <w:rPr>
          <w:sz w:val="20"/>
          <w:lang w:val="es-CO"/>
        </w:rPr>
        <w:t>.</w:t>
      </w:r>
      <w:r w:rsidRPr="00AB7953">
        <w:rPr>
          <w:sz w:val="20"/>
          <w:lang w:val="es-CO"/>
        </w:rPr>
        <w:t xml:space="preserve"> </w:t>
      </w:r>
      <w:proofErr w:type="spellStart"/>
      <w:r w:rsidRPr="00AB7953">
        <w:rPr>
          <w:sz w:val="20"/>
          <w:lang w:val="es-CO"/>
        </w:rPr>
        <w:t>Tecnol</w:t>
      </w:r>
      <w:proofErr w:type="spellEnd"/>
      <w:r w:rsidR="006C3026">
        <w:rPr>
          <w:sz w:val="20"/>
          <w:lang w:val="es-CO"/>
        </w:rPr>
        <w:t xml:space="preserve">. </w:t>
      </w:r>
      <w:proofErr w:type="spellStart"/>
      <w:r w:rsidRPr="00AB7953">
        <w:rPr>
          <w:sz w:val="20"/>
          <w:lang w:val="es-CO"/>
        </w:rPr>
        <w:t>Agropecu</w:t>
      </w:r>
      <w:proofErr w:type="spellEnd"/>
      <w:r w:rsidR="006C3026">
        <w:rPr>
          <w:sz w:val="20"/>
          <w:lang w:val="es-CO"/>
        </w:rPr>
        <w:t>.</w:t>
      </w:r>
      <w:r w:rsidRPr="00AB7953">
        <w:rPr>
          <w:sz w:val="20"/>
          <w:lang w:val="es-CO"/>
        </w:rPr>
        <w:t xml:space="preserve"> 16</w:t>
      </w:r>
      <w:r w:rsidR="006C3026">
        <w:rPr>
          <w:sz w:val="20"/>
          <w:lang w:val="es-CO"/>
        </w:rPr>
        <w:t xml:space="preserve"> (2)</w:t>
      </w:r>
      <w:r w:rsidRPr="00AB7953">
        <w:rPr>
          <w:sz w:val="20"/>
          <w:lang w:val="es-CO"/>
        </w:rPr>
        <w:t>:26</w:t>
      </w:r>
      <w:r w:rsidR="006C3026">
        <w:rPr>
          <w:sz w:val="20"/>
          <w:lang w:val="es-CO"/>
        </w:rPr>
        <w:t>-278</w:t>
      </w:r>
      <w:r w:rsidRPr="00AB7953">
        <w:rPr>
          <w:sz w:val="20"/>
          <w:lang w:val="es-CO"/>
        </w:rPr>
        <w:t>5. https://doi.org/10.21930/rcta.vol16_num2_art:372</w:t>
      </w:r>
    </w:p>
    <w:p w14:paraId="0E30A2D6" w14:textId="35C2A343" w:rsidR="00AB7953" w:rsidRPr="00AB7953" w:rsidRDefault="00AB7953" w:rsidP="00AB7953">
      <w:pPr>
        <w:pStyle w:val="Bibliography"/>
        <w:rPr>
          <w:sz w:val="20"/>
        </w:rPr>
      </w:pPr>
      <w:r w:rsidRPr="00AB7953">
        <w:rPr>
          <w:sz w:val="20"/>
          <w:lang w:val="es-CO"/>
        </w:rPr>
        <w:t xml:space="preserve">11. </w:t>
      </w:r>
      <w:r w:rsidRPr="00AB7953">
        <w:rPr>
          <w:sz w:val="20"/>
          <w:lang w:val="es-CO"/>
        </w:rPr>
        <w:tab/>
        <w:t xml:space="preserve">Molano PJT (2007) Enfermedades del Aguacate. </w:t>
      </w:r>
      <w:proofErr w:type="spellStart"/>
      <w:r w:rsidR="00E85BDB">
        <w:rPr>
          <w:sz w:val="20"/>
        </w:rPr>
        <w:t>Politecnica</w:t>
      </w:r>
      <w:proofErr w:type="spellEnd"/>
      <w:r w:rsidR="00E85BDB">
        <w:rPr>
          <w:sz w:val="20"/>
        </w:rPr>
        <w:t>. 4: 51-70.</w:t>
      </w:r>
    </w:p>
    <w:p w14:paraId="7AE39D1E" w14:textId="0FC024D0" w:rsidR="00AB7953" w:rsidRPr="00AB7953" w:rsidRDefault="00AB7953" w:rsidP="00AB7953">
      <w:pPr>
        <w:pStyle w:val="Bibliography"/>
        <w:rPr>
          <w:sz w:val="20"/>
        </w:rPr>
      </w:pPr>
      <w:r w:rsidRPr="00AB7953">
        <w:rPr>
          <w:sz w:val="20"/>
        </w:rPr>
        <w:t xml:space="preserve">12. </w:t>
      </w:r>
      <w:r w:rsidRPr="00AB7953">
        <w:rPr>
          <w:sz w:val="20"/>
        </w:rPr>
        <w:tab/>
        <w:t>Molina-</w:t>
      </w:r>
      <w:proofErr w:type="spellStart"/>
      <w:r w:rsidRPr="00AB7953">
        <w:rPr>
          <w:sz w:val="20"/>
        </w:rPr>
        <w:t>Gayosso</w:t>
      </w:r>
      <w:proofErr w:type="spellEnd"/>
      <w:r w:rsidRPr="00AB7953">
        <w:rPr>
          <w:sz w:val="20"/>
        </w:rPr>
        <w:t xml:space="preserve"> E, Silva-Rojas HV, García-Morales S, Avila-Quezada G (2012) First </w:t>
      </w:r>
      <w:r w:rsidR="00E85BDB">
        <w:rPr>
          <w:sz w:val="20"/>
        </w:rPr>
        <w:t>r</w:t>
      </w:r>
      <w:r w:rsidRPr="00AB7953">
        <w:rPr>
          <w:sz w:val="20"/>
        </w:rPr>
        <w:t xml:space="preserve">eport of </w:t>
      </w:r>
      <w:r w:rsidR="00E85BDB">
        <w:rPr>
          <w:sz w:val="20"/>
        </w:rPr>
        <w:t>b</w:t>
      </w:r>
      <w:r w:rsidRPr="00AB7953">
        <w:rPr>
          <w:sz w:val="20"/>
        </w:rPr>
        <w:t xml:space="preserve">lack </w:t>
      </w:r>
      <w:r w:rsidR="00E85BDB">
        <w:rPr>
          <w:sz w:val="20"/>
        </w:rPr>
        <w:t>s</w:t>
      </w:r>
      <w:r w:rsidRPr="00AB7953">
        <w:rPr>
          <w:sz w:val="20"/>
        </w:rPr>
        <w:t xml:space="preserve">pots on </w:t>
      </w:r>
      <w:r w:rsidR="00E85BDB">
        <w:rPr>
          <w:sz w:val="20"/>
        </w:rPr>
        <w:t>a</w:t>
      </w:r>
      <w:r w:rsidRPr="00AB7953">
        <w:rPr>
          <w:sz w:val="20"/>
        </w:rPr>
        <w:t xml:space="preserve">vocado </w:t>
      </w:r>
      <w:r w:rsidR="00E85BDB">
        <w:rPr>
          <w:sz w:val="20"/>
        </w:rPr>
        <w:t>f</w:t>
      </w:r>
      <w:r w:rsidRPr="00AB7953">
        <w:rPr>
          <w:sz w:val="20"/>
        </w:rPr>
        <w:t xml:space="preserve">ruit </w:t>
      </w:r>
      <w:r w:rsidR="00E85BDB">
        <w:rPr>
          <w:sz w:val="20"/>
        </w:rPr>
        <w:t>c</w:t>
      </w:r>
      <w:r w:rsidRPr="00AB7953">
        <w:rPr>
          <w:sz w:val="20"/>
        </w:rPr>
        <w:t xml:space="preserve">aused by </w:t>
      </w:r>
      <w:proofErr w:type="spellStart"/>
      <w:r w:rsidRPr="00AB7953">
        <w:rPr>
          <w:i/>
          <w:iCs/>
          <w:sz w:val="20"/>
        </w:rPr>
        <w:t>Neofusicoccum</w:t>
      </w:r>
      <w:proofErr w:type="spellEnd"/>
      <w:r w:rsidRPr="00AB7953">
        <w:rPr>
          <w:i/>
          <w:iCs/>
          <w:sz w:val="20"/>
        </w:rPr>
        <w:t xml:space="preserve"> parvum</w:t>
      </w:r>
      <w:r w:rsidRPr="00AB7953">
        <w:rPr>
          <w:sz w:val="20"/>
        </w:rPr>
        <w:t xml:space="preserve"> in Mexico. Plant Dis</w:t>
      </w:r>
      <w:r w:rsidR="00E85BDB">
        <w:rPr>
          <w:sz w:val="20"/>
        </w:rPr>
        <w:t>.</w:t>
      </w:r>
      <w:r w:rsidRPr="00AB7953">
        <w:rPr>
          <w:sz w:val="20"/>
        </w:rPr>
        <w:t xml:space="preserve"> 96:287–287. https://doi.org/10.1094/PDIS-08-11-0699</w:t>
      </w:r>
    </w:p>
    <w:p w14:paraId="090F7CA4" w14:textId="2F10D782" w:rsidR="00AB7953" w:rsidRPr="00AB7953" w:rsidRDefault="00AB7953" w:rsidP="00AB7953">
      <w:pPr>
        <w:pStyle w:val="Bibliography"/>
        <w:rPr>
          <w:sz w:val="20"/>
        </w:rPr>
      </w:pPr>
      <w:r w:rsidRPr="00AB7953">
        <w:rPr>
          <w:sz w:val="20"/>
        </w:rPr>
        <w:t xml:space="preserve">13. </w:t>
      </w:r>
      <w:r w:rsidRPr="00AB7953">
        <w:rPr>
          <w:sz w:val="20"/>
        </w:rPr>
        <w:tab/>
        <w:t xml:space="preserve">Fuentes-Aragón D, Juárez-Vázquez SB, Vargas-Hernández M, Silva-Rojas HV (2018) </w:t>
      </w:r>
      <w:r w:rsidRPr="00AB7953">
        <w:rPr>
          <w:i/>
          <w:iCs/>
          <w:sz w:val="20"/>
        </w:rPr>
        <w:t xml:space="preserve">Colletotrichum </w:t>
      </w:r>
      <w:proofErr w:type="spellStart"/>
      <w:proofErr w:type="gramStart"/>
      <w:r w:rsidRPr="00AB7953">
        <w:rPr>
          <w:i/>
          <w:iCs/>
          <w:sz w:val="20"/>
        </w:rPr>
        <w:t>fructicola</w:t>
      </w:r>
      <w:proofErr w:type="spellEnd"/>
      <w:r w:rsidRPr="00AB7953">
        <w:rPr>
          <w:sz w:val="20"/>
        </w:rPr>
        <w:t xml:space="preserve"> ,</w:t>
      </w:r>
      <w:proofErr w:type="gramEnd"/>
      <w:r w:rsidRPr="00AB7953">
        <w:rPr>
          <w:sz w:val="20"/>
        </w:rPr>
        <w:t xml:space="preserve"> a </w:t>
      </w:r>
      <w:r w:rsidR="00E85BDB">
        <w:rPr>
          <w:sz w:val="20"/>
        </w:rPr>
        <w:t>m</w:t>
      </w:r>
      <w:r w:rsidRPr="00AB7953">
        <w:rPr>
          <w:sz w:val="20"/>
        </w:rPr>
        <w:t xml:space="preserve">ember of </w:t>
      </w:r>
      <w:r w:rsidRPr="00AB7953">
        <w:rPr>
          <w:i/>
          <w:iCs/>
          <w:sz w:val="20"/>
        </w:rPr>
        <w:t xml:space="preserve">Colletotrichum </w:t>
      </w:r>
      <w:proofErr w:type="spellStart"/>
      <w:r w:rsidRPr="00AB7953">
        <w:rPr>
          <w:i/>
          <w:iCs/>
          <w:sz w:val="20"/>
        </w:rPr>
        <w:t>gloeosporioides</w:t>
      </w:r>
      <w:proofErr w:type="spellEnd"/>
      <w:r w:rsidRPr="00AB7953">
        <w:rPr>
          <w:i/>
          <w:iCs/>
          <w:sz w:val="20"/>
        </w:rPr>
        <w:t xml:space="preserve"> </w:t>
      </w:r>
      <w:proofErr w:type="spellStart"/>
      <w:r w:rsidRPr="00AB7953">
        <w:rPr>
          <w:i/>
          <w:iCs/>
          <w:sz w:val="20"/>
        </w:rPr>
        <w:t>sensu</w:t>
      </w:r>
      <w:proofErr w:type="spellEnd"/>
      <w:r w:rsidRPr="00AB7953">
        <w:rPr>
          <w:i/>
          <w:iCs/>
          <w:sz w:val="20"/>
        </w:rPr>
        <w:t xml:space="preserve"> </w:t>
      </w:r>
      <w:proofErr w:type="spellStart"/>
      <w:r w:rsidRPr="00AB7953">
        <w:rPr>
          <w:i/>
          <w:iCs/>
          <w:sz w:val="20"/>
        </w:rPr>
        <w:t>lato</w:t>
      </w:r>
      <w:proofErr w:type="spellEnd"/>
      <w:r w:rsidRPr="00AB7953">
        <w:rPr>
          <w:sz w:val="20"/>
        </w:rPr>
        <w:t xml:space="preserve"> , is the </w:t>
      </w:r>
      <w:r w:rsidR="00E85BDB">
        <w:rPr>
          <w:sz w:val="20"/>
        </w:rPr>
        <w:t>c</w:t>
      </w:r>
      <w:r w:rsidRPr="00AB7953">
        <w:rPr>
          <w:sz w:val="20"/>
        </w:rPr>
        <w:t xml:space="preserve">ausal </w:t>
      </w:r>
      <w:r w:rsidR="00E85BDB">
        <w:rPr>
          <w:sz w:val="20"/>
        </w:rPr>
        <w:t>a</w:t>
      </w:r>
      <w:r w:rsidRPr="00AB7953">
        <w:rPr>
          <w:sz w:val="20"/>
        </w:rPr>
        <w:t xml:space="preserve">gent of </w:t>
      </w:r>
      <w:r w:rsidR="00E85BDB">
        <w:rPr>
          <w:sz w:val="20"/>
        </w:rPr>
        <w:t>a</w:t>
      </w:r>
      <w:r w:rsidRPr="00AB7953">
        <w:rPr>
          <w:sz w:val="20"/>
        </w:rPr>
        <w:t xml:space="preserve">nthracnose and </w:t>
      </w:r>
      <w:r w:rsidR="00E85BDB">
        <w:rPr>
          <w:sz w:val="20"/>
        </w:rPr>
        <w:t>s</w:t>
      </w:r>
      <w:r w:rsidRPr="00AB7953">
        <w:rPr>
          <w:sz w:val="20"/>
        </w:rPr>
        <w:t xml:space="preserve">oft </w:t>
      </w:r>
      <w:r w:rsidR="00E85BDB">
        <w:rPr>
          <w:sz w:val="20"/>
        </w:rPr>
        <w:t>r</w:t>
      </w:r>
      <w:r w:rsidRPr="00AB7953">
        <w:rPr>
          <w:sz w:val="20"/>
        </w:rPr>
        <w:t xml:space="preserve">ot in </w:t>
      </w:r>
      <w:r w:rsidR="00E85BDB">
        <w:rPr>
          <w:sz w:val="20"/>
        </w:rPr>
        <w:t>a</w:t>
      </w:r>
      <w:r w:rsidRPr="00AB7953">
        <w:rPr>
          <w:sz w:val="20"/>
        </w:rPr>
        <w:t xml:space="preserve">vocado </w:t>
      </w:r>
      <w:r w:rsidR="00E85BDB">
        <w:rPr>
          <w:sz w:val="20"/>
        </w:rPr>
        <w:t>f</w:t>
      </w:r>
      <w:r w:rsidRPr="00AB7953">
        <w:rPr>
          <w:sz w:val="20"/>
        </w:rPr>
        <w:t xml:space="preserve">ruits cv. “Hass.” </w:t>
      </w:r>
      <w:proofErr w:type="spellStart"/>
      <w:r w:rsidRPr="00AB7953">
        <w:rPr>
          <w:sz w:val="20"/>
        </w:rPr>
        <w:t>Mycobiology</w:t>
      </w:r>
      <w:proofErr w:type="spellEnd"/>
      <w:r w:rsidRPr="00AB7953">
        <w:rPr>
          <w:sz w:val="20"/>
        </w:rPr>
        <w:t xml:space="preserve"> 46:92–100. https://doi.org/10.1080/12298093.2018.1454010</w:t>
      </w:r>
    </w:p>
    <w:p w14:paraId="322D530E" w14:textId="1EAD1B6A" w:rsidR="00AB7953" w:rsidRPr="00AB7953" w:rsidRDefault="00AB7953" w:rsidP="00AB7953">
      <w:pPr>
        <w:pStyle w:val="Bibliography"/>
        <w:rPr>
          <w:sz w:val="20"/>
        </w:rPr>
      </w:pPr>
      <w:r w:rsidRPr="00AB7953">
        <w:rPr>
          <w:sz w:val="20"/>
        </w:rPr>
        <w:t xml:space="preserve">14. </w:t>
      </w:r>
      <w:r w:rsidRPr="00AB7953">
        <w:rPr>
          <w:sz w:val="20"/>
        </w:rPr>
        <w:tab/>
        <w:t xml:space="preserve">Schoeman MH, </w:t>
      </w:r>
      <w:proofErr w:type="spellStart"/>
      <w:r w:rsidRPr="00AB7953">
        <w:rPr>
          <w:sz w:val="20"/>
        </w:rPr>
        <w:t>Manicom</w:t>
      </w:r>
      <w:proofErr w:type="spellEnd"/>
      <w:r w:rsidRPr="00AB7953">
        <w:rPr>
          <w:sz w:val="20"/>
        </w:rPr>
        <w:t xml:space="preserve"> BQ </w:t>
      </w:r>
      <w:r w:rsidR="00E85BDB">
        <w:rPr>
          <w:sz w:val="20"/>
        </w:rPr>
        <w:t xml:space="preserve">(1998) </w:t>
      </w:r>
      <w:r w:rsidRPr="00AB7953">
        <w:rPr>
          <w:sz w:val="20"/>
        </w:rPr>
        <w:t xml:space="preserve">Control of </w:t>
      </w:r>
      <w:proofErr w:type="spellStart"/>
      <w:r w:rsidR="00E85BDB">
        <w:rPr>
          <w:sz w:val="20"/>
        </w:rPr>
        <w:t>c</w:t>
      </w:r>
      <w:r w:rsidRPr="00AB7953">
        <w:rPr>
          <w:sz w:val="20"/>
        </w:rPr>
        <w:t>olletotrichum</w:t>
      </w:r>
      <w:proofErr w:type="spellEnd"/>
      <w:r w:rsidRPr="00AB7953">
        <w:rPr>
          <w:sz w:val="20"/>
        </w:rPr>
        <w:t xml:space="preserve"> </w:t>
      </w:r>
      <w:r w:rsidR="00E85BDB">
        <w:rPr>
          <w:sz w:val="20"/>
        </w:rPr>
        <w:t>s</w:t>
      </w:r>
      <w:r w:rsidRPr="00AB7953">
        <w:rPr>
          <w:sz w:val="20"/>
        </w:rPr>
        <w:t xml:space="preserve">peckle of Hass </w:t>
      </w:r>
      <w:r w:rsidR="00E85BDB">
        <w:rPr>
          <w:sz w:val="20"/>
        </w:rPr>
        <w:t>a</w:t>
      </w:r>
      <w:r w:rsidRPr="00AB7953">
        <w:rPr>
          <w:sz w:val="20"/>
        </w:rPr>
        <w:t xml:space="preserve">vocado. </w:t>
      </w:r>
      <w:r w:rsidR="00E85BDB" w:rsidRPr="00E85BDB">
        <w:rPr>
          <w:sz w:val="20"/>
        </w:rPr>
        <w:t>South African Avocado Growers’ Association Yearbook</w:t>
      </w:r>
      <w:r w:rsidR="00E85BDB">
        <w:rPr>
          <w:sz w:val="20"/>
        </w:rPr>
        <w:t>. 21: 71-72</w:t>
      </w:r>
    </w:p>
    <w:p w14:paraId="0FD811C3" w14:textId="36D80F8B" w:rsidR="00AB7953" w:rsidRPr="00AB7953" w:rsidRDefault="00AB7953" w:rsidP="00AB7953">
      <w:pPr>
        <w:pStyle w:val="Bibliography"/>
        <w:rPr>
          <w:sz w:val="20"/>
        </w:rPr>
      </w:pPr>
      <w:r w:rsidRPr="00AB7953">
        <w:rPr>
          <w:sz w:val="20"/>
        </w:rPr>
        <w:t xml:space="preserve">15. </w:t>
      </w:r>
      <w:r w:rsidRPr="00AB7953">
        <w:rPr>
          <w:sz w:val="20"/>
        </w:rPr>
        <w:tab/>
        <w:t>Smith CO (1925) Blast of Avocados - A Bacterial Disease</w:t>
      </w:r>
      <w:r w:rsidR="00E85BDB">
        <w:rPr>
          <w:sz w:val="20"/>
        </w:rPr>
        <w:t>.</w:t>
      </w:r>
      <w:r w:rsidR="00E85BDB" w:rsidRPr="00E85BDB">
        <w:t xml:space="preserve"> </w:t>
      </w:r>
      <w:r w:rsidR="00E85BDB" w:rsidRPr="00E85BDB">
        <w:rPr>
          <w:sz w:val="20"/>
        </w:rPr>
        <w:t>California Avocado Association Annual Report 1925-26 Yearbook 10: 72-74</w:t>
      </w:r>
    </w:p>
    <w:p w14:paraId="6F2E18DD" w14:textId="27A56964" w:rsidR="00AB7953" w:rsidRPr="00AB7953" w:rsidRDefault="00AB7953" w:rsidP="00AB7953">
      <w:pPr>
        <w:pStyle w:val="Bibliography"/>
        <w:rPr>
          <w:sz w:val="20"/>
        </w:rPr>
      </w:pPr>
      <w:r w:rsidRPr="00AB7953">
        <w:rPr>
          <w:sz w:val="20"/>
        </w:rPr>
        <w:lastRenderedPageBreak/>
        <w:t xml:space="preserve">16. </w:t>
      </w:r>
      <w:r w:rsidRPr="00AB7953">
        <w:rPr>
          <w:sz w:val="20"/>
        </w:rPr>
        <w:tab/>
      </w:r>
      <w:proofErr w:type="spellStart"/>
      <w:r w:rsidRPr="00AB7953">
        <w:rPr>
          <w:sz w:val="20"/>
        </w:rPr>
        <w:t>Kotzé</w:t>
      </w:r>
      <w:proofErr w:type="spellEnd"/>
      <w:r w:rsidRPr="00AB7953">
        <w:rPr>
          <w:sz w:val="20"/>
        </w:rPr>
        <w:t xml:space="preserve"> JM, </w:t>
      </w:r>
      <w:proofErr w:type="spellStart"/>
      <w:r w:rsidRPr="00AB7953">
        <w:rPr>
          <w:sz w:val="20"/>
        </w:rPr>
        <w:t>Darvas</w:t>
      </w:r>
      <w:proofErr w:type="spellEnd"/>
      <w:r w:rsidRPr="00AB7953">
        <w:rPr>
          <w:sz w:val="20"/>
        </w:rPr>
        <w:t xml:space="preserve"> JM Symptoms and Causes</w:t>
      </w:r>
      <w:r w:rsidR="00BB4F52">
        <w:rPr>
          <w:sz w:val="20"/>
        </w:rPr>
        <w:t xml:space="preserve"> (1985)</w:t>
      </w:r>
      <w:r w:rsidRPr="00AB7953">
        <w:rPr>
          <w:sz w:val="20"/>
        </w:rPr>
        <w:t xml:space="preserve"> </w:t>
      </w:r>
      <w:r w:rsidR="00BB4F52" w:rsidRPr="00BB4F52">
        <w:rPr>
          <w:sz w:val="20"/>
        </w:rPr>
        <w:t>South African Avocado Growers’ Association Yearbook 1985. 8:29-33</w:t>
      </w:r>
    </w:p>
    <w:p w14:paraId="567CCADF" w14:textId="030C3934" w:rsidR="00AB7953" w:rsidRPr="00AB7953" w:rsidRDefault="00AB7953" w:rsidP="00AB7953">
      <w:pPr>
        <w:pStyle w:val="Bibliography"/>
        <w:rPr>
          <w:sz w:val="20"/>
        </w:rPr>
      </w:pPr>
      <w:r w:rsidRPr="00AB7953">
        <w:rPr>
          <w:sz w:val="20"/>
        </w:rPr>
        <w:t xml:space="preserve">17. </w:t>
      </w:r>
      <w:r w:rsidRPr="00AB7953">
        <w:rPr>
          <w:sz w:val="20"/>
        </w:rPr>
        <w:tab/>
        <w:t xml:space="preserve">Green JL, Capizzi J A </w:t>
      </w:r>
      <w:r w:rsidR="00BB4F52">
        <w:rPr>
          <w:sz w:val="20"/>
        </w:rPr>
        <w:t>(1990) systematic approach to diagnosing plant damage. Ornamentals Northwest Archives. 13 (6): 1-24.</w:t>
      </w:r>
    </w:p>
    <w:p w14:paraId="0C7FBF22" w14:textId="77777777" w:rsidR="00AB7953" w:rsidRPr="00AB7953" w:rsidRDefault="00AB7953" w:rsidP="00AB7953">
      <w:pPr>
        <w:pStyle w:val="Bibliography"/>
        <w:rPr>
          <w:sz w:val="20"/>
        </w:rPr>
      </w:pPr>
      <w:r w:rsidRPr="00AB7953">
        <w:rPr>
          <w:sz w:val="20"/>
        </w:rPr>
        <w:t xml:space="preserve">18. </w:t>
      </w:r>
      <w:r w:rsidRPr="00AB7953">
        <w:rPr>
          <w:sz w:val="20"/>
        </w:rPr>
        <w:tab/>
        <w:t xml:space="preserve">Gao M, </w:t>
      </w:r>
      <w:proofErr w:type="spellStart"/>
      <w:r w:rsidRPr="00AB7953">
        <w:rPr>
          <w:sz w:val="20"/>
        </w:rPr>
        <w:t>Xiong</w:t>
      </w:r>
      <w:proofErr w:type="spellEnd"/>
      <w:r w:rsidRPr="00AB7953">
        <w:rPr>
          <w:sz w:val="20"/>
        </w:rPr>
        <w:t xml:space="preserve"> C, Gao C, et al (2021) Disease-induced changes in plant microbiome assembly and functional adaptation. Microbiome 9:187. https://doi.org/10.1186/s40168-021-01138-2</w:t>
      </w:r>
    </w:p>
    <w:p w14:paraId="1BD420F8" w14:textId="77777777" w:rsidR="00AB7953" w:rsidRPr="00AB7953" w:rsidRDefault="00AB7953" w:rsidP="00AB7953">
      <w:pPr>
        <w:pStyle w:val="Bibliography"/>
        <w:rPr>
          <w:sz w:val="20"/>
        </w:rPr>
      </w:pPr>
      <w:r w:rsidRPr="00AB7953">
        <w:rPr>
          <w:sz w:val="20"/>
        </w:rPr>
        <w:t xml:space="preserve">19. </w:t>
      </w:r>
      <w:r w:rsidRPr="00AB7953">
        <w:rPr>
          <w:sz w:val="20"/>
        </w:rPr>
        <w:tab/>
        <w:t xml:space="preserve">de Assis Costa OY, </w:t>
      </w:r>
      <w:proofErr w:type="spellStart"/>
      <w:r w:rsidRPr="00AB7953">
        <w:rPr>
          <w:sz w:val="20"/>
        </w:rPr>
        <w:t>Tupinambá</w:t>
      </w:r>
      <w:proofErr w:type="spellEnd"/>
      <w:r w:rsidRPr="00AB7953">
        <w:rPr>
          <w:sz w:val="20"/>
        </w:rPr>
        <w:t xml:space="preserve"> DD, Bergmann JC, et al (2018) Fungal diversity in oil palm leaves showing symptoms of Fatal Yellowing disease. </w:t>
      </w:r>
      <w:proofErr w:type="spellStart"/>
      <w:r w:rsidRPr="00AB7953">
        <w:rPr>
          <w:sz w:val="20"/>
        </w:rPr>
        <w:t>PLoS</w:t>
      </w:r>
      <w:proofErr w:type="spellEnd"/>
      <w:r w:rsidRPr="00AB7953">
        <w:rPr>
          <w:sz w:val="20"/>
        </w:rPr>
        <w:t xml:space="preserve"> ONE </w:t>
      </w:r>
      <w:proofErr w:type="gramStart"/>
      <w:r w:rsidRPr="00AB7953">
        <w:rPr>
          <w:sz w:val="20"/>
        </w:rPr>
        <w:t>13:e</w:t>
      </w:r>
      <w:proofErr w:type="gramEnd"/>
      <w:r w:rsidRPr="00AB7953">
        <w:rPr>
          <w:sz w:val="20"/>
        </w:rPr>
        <w:t>0191884. https://doi.org/10.1371/journal.pone.0191884</w:t>
      </w:r>
    </w:p>
    <w:p w14:paraId="3401849D" w14:textId="02295562" w:rsidR="00AB7953" w:rsidRPr="00AB7953" w:rsidRDefault="00AB7953" w:rsidP="00AB7953">
      <w:pPr>
        <w:pStyle w:val="Bibliography"/>
        <w:rPr>
          <w:sz w:val="20"/>
        </w:rPr>
      </w:pPr>
      <w:r w:rsidRPr="00AB7953">
        <w:rPr>
          <w:sz w:val="20"/>
        </w:rPr>
        <w:t xml:space="preserve">20. </w:t>
      </w:r>
      <w:r w:rsidRPr="00AB7953">
        <w:rPr>
          <w:sz w:val="20"/>
        </w:rPr>
        <w:tab/>
      </w:r>
      <w:proofErr w:type="spellStart"/>
      <w:r w:rsidRPr="00AB7953">
        <w:rPr>
          <w:sz w:val="20"/>
        </w:rPr>
        <w:t>Yurgel</w:t>
      </w:r>
      <w:proofErr w:type="spellEnd"/>
      <w:r w:rsidRPr="00AB7953">
        <w:rPr>
          <w:sz w:val="20"/>
        </w:rPr>
        <w:t xml:space="preserve"> SN, Abbey, Lord, </w:t>
      </w:r>
      <w:proofErr w:type="spellStart"/>
      <w:r w:rsidRPr="00AB7953">
        <w:rPr>
          <w:sz w:val="20"/>
        </w:rPr>
        <w:t>Loomer</w:t>
      </w:r>
      <w:proofErr w:type="spellEnd"/>
      <w:r w:rsidRPr="00AB7953">
        <w:rPr>
          <w:sz w:val="20"/>
        </w:rPr>
        <w:t xml:space="preserve"> N, et al (2018) Microbial </w:t>
      </w:r>
      <w:r w:rsidR="00BB4F52">
        <w:rPr>
          <w:sz w:val="20"/>
        </w:rPr>
        <w:t>c</w:t>
      </w:r>
      <w:r w:rsidRPr="00AB7953">
        <w:rPr>
          <w:sz w:val="20"/>
        </w:rPr>
        <w:t xml:space="preserve">ommunities </w:t>
      </w:r>
      <w:r w:rsidR="00BB4F52">
        <w:rPr>
          <w:sz w:val="20"/>
        </w:rPr>
        <w:t>a</w:t>
      </w:r>
      <w:r w:rsidRPr="00AB7953">
        <w:rPr>
          <w:sz w:val="20"/>
        </w:rPr>
        <w:t xml:space="preserve">ssociated with </w:t>
      </w:r>
      <w:r w:rsidR="00BB4F52">
        <w:rPr>
          <w:sz w:val="20"/>
        </w:rPr>
        <w:t>s</w:t>
      </w:r>
      <w:r w:rsidRPr="00AB7953">
        <w:rPr>
          <w:sz w:val="20"/>
        </w:rPr>
        <w:t xml:space="preserve">torage </w:t>
      </w:r>
      <w:r w:rsidR="00BB4F52">
        <w:rPr>
          <w:sz w:val="20"/>
        </w:rPr>
        <w:t>o</w:t>
      </w:r>
      <w:r w:rsidRPr="00AB7953">
        <w:rPr>
          <w:sz w:val="20"/>
        </w:rPr>
        <w:t xml:space="preserve">nion. </w:t>
      </w:r>
      <w:proofErr w:type="spellStart"/>
      <w:r w:rsidRPr="00AB7953">
        <w:rPr>
          <w:sz w:val="20"/>
        </w:rPr>
        <w:t>Phytobiomes</w:t>
      </w:r>
      <w:proofErr w:type="spellEnd"/>
      <w:r w:rsidRPr="00AB7953">
        <w:rPr>
          <w:sz w:val="20"/>
        </w:rPr>
        <w:t xml:space="preserve"> J</w:t>
      </w:r>
      <w:r w:rsidR="00BB4F52">
        <w:rPr>
          <w:sz w:val="20"/>
        </w:rPr>
        <w:t>.</w:t>
      </w:r>
      <w:r w:rsidRPr="00AB7953">
        <w:rPr>
          <w:sz w:val="20"/>
        </w:rPr>
        <w:t xml:space="preserve"> 2:35–41. https://doi.org/10.1094/PBIOMES-12-17-0052-R</w:t>
      </w:r>
    </w:p>
    <w:p w14:paraId="39494F8E" w14:textId="494AE768" w:rsidR="00AB7953" w:rsidRPr="00AB7953" w:rsidRDefault="00AB7953" w:rsidP="00AB7953">
      <w:pPr>
        <w:pStyle w:val="Bibliography"/>
        <w:rPr>
          <w:sz w:val="20"/>
        </w:rPr>
      </w:pPr>
      <w:r w:rsidRPr="00AB7953">
        <w:rPr>
          <w:sz w:val="20"/>
        </w:rPr>
        <w:t xml:space="preserve">21. </w:t>
      </w:r>
      <w:r w:rsidRPr="00AB7953">
        <w:rPr>
          <w:sz w:val="20"/>
        </w:rPr>
        <w:tab/>
        <w:t xml:space="preserve">Diskin S, </w:t>
      </w:r>
      <w:proofErr w:type="spellStart"/>
      <w:r w:rsidRPr="00AB7953">
        <w:rPr>
          <w:sz w:val="20"/>
        </w:rPr>
        <w:t>Feygenberg</w:t>
      </w:r>
      <w:proofErr w:type="spellEnd"/>
      <w:r w:rsidRPr="00AB7953">
        <w:rPr>
          <w:sz w:val="20"/>
        </w:rPr>
        <w:t xml:space="preserve"> O, Maurer D, et al (2017) Microbiome </w:t>
      </w:r>
      <w:r w:rsidR="00BB4F52">
        <w:rPr>
          <w:sz w:val="20"/>
        </w:rPr>
        <w:t>a</w:t>
      </w:r>
      <w:r w:rsidRPr="00AB7953">
        <w:rPr>
          <w:sz w:val="20"/>
        </w:rPr>
        <w:t xml:space="preserve">lterations </w:t>
      </w:r>
      <w:r w:rsidR="00BB4F52">
        <w:rPr>
          <w:sz w:val="20"/>
        </w:rPr>
        <w:t>a</w:t>
      </w:r>
      <w:r w:rsidRPr="00AB7953">
        <w:rPr>
          <w:sz w:val="20"/>
        </w:rPr>
        <w:t xml:space="preserve">re </w:t>
      </w:r>
      <w:r w:rsidR="00BB4F52">
        <w:rPr>
          <w:sz w:val="20"/>
        </w:rPr>
        <w:t>c</w:t>
      </w:r>
      <w:r w:rsidRPr="00AB7953">
        <w:rPr>
          <w:sz w:val="20"/>
        </w:rPr>
        <w:t xml:space="preserve">orrelated with </w:t>
      </w:r>
      <w:r w:rsidR="00BB4F52">
        <w:rPr>
          <w:sz w:val="20"/>
        </w:rPr>
        <w:t>o</w:t>
      </w:r>
      <w:r w:rsidRPr="00AB7953">
        <w:rPr>
          <w:sz w:val="20"/>
        </w:rPr>
        <w:t xml:space="preserve">ccurrence of </w:t>
      </w:r>
      <w:r w:rsidR="00BB4F52">
        <w:rPr>
          <w:sz w:val="20"/>
        </w:rPr>
        <w:t>p</w:t>
      </w:r>
      <w:r w:rsidRPr="00AB7953">
        <w:rPr>
          <w:sz w:val="20"/>
        </w:rPr>
        <w:t xml:space="preserve">ostharvest </w:t>
      </w:r>
      <w:r w:rsidR="00BB4F52">
        <w:rPr>
          <w:sz w:val="20"/>
        </w:rPr>
        <w:t>s</w:t>
      </w:r>
      <w:r w:rsidRPr="00AB7953">
        <w:rPr>
          <w:sz w:val="20"/>
        </w:rPr>
        <w:t>tem-</w:t>
      </w:r>
      <w:r w:rsidR="00BB4F52">
        <w:rPr>
          <w:sz w:val="20"/>
        </w:rPr>
        <w:t>e</w:t>
      </w:r>
      <w:r w:rsidRPr="00AB7953">
        <w:rPr>
          <w:sz w:val="20"/>
        </w:rPr>
        <w:t xml:space="preserve">nd </w:t>
      </w:r>
      <w:r w:rsidR="00BB4F52">
        <w:rPr>
          <w:sz w:val="20"/>
        </w:rPr>
        <w:t>r</w:t>
      </w:r>
      <w:r w:rsidRPr="00AB7953">
        <w:rPr>
          <w:sz w:val="20"/>
        </w:rPr>
        <w:t xml:space="preserve">ot in </w:t>
      </w:r>
      <w:r w:rsidR="00BB4F52">
        <w:rPr>
          <w:sz w:val="20"/>
        </w:rPr>
        <w:t>m</w:t>
      </w:r>
      <w:r w:rsidRPr="00AB7953">
        <w:rPr>
          <w:sz w:val="20"/>
        </w:rPr>
        <w:t xml:space="preserve">ango </w:t>
      </w:r>
      <w:r w:rsidR="00BB4F52">
        <w:rPr>
          <w:sz w:val="20"/>
        </w:rPr>
        <w:t>f</w:t>
      </w:r>
      <w:r w:rsidRPr="00AB7953">
        <w:rPr>
          <w:sz w:val="20"/>
        </w:rPr>
        <w:t xml:space="preserve">ruit. </w:t>
      </w:r>
      <w:proofErr w:type="spellStart"/>
      <w:r w:rsidRPr="00AB7953">
        <w:rPr>
          <w:sz w:val="20"/>
        </w:rPr>
        <w:t>Phytobiomes</w:t>
      </w:r>
      <w:proofErr w:type="spellEnd"/>
      <w:r w:rsidRPr="00AB7953">
        <w:rPr>
          <w:sz w:val="20"/>
        </w:rPr>
        <w:t xml:space="preserve"> </w:t>
      </w:r>
      <w:r w:rsidR="00BB4F52">
        <w:rPr>
          <w:sz w:val="20"/>
        </w:rPr>
        <w:t>J.</w:t>
      </w:r>
      <w:r w:rsidRPr="00AB7953">
        <w:rPr>
          <w:sz w:val="20"/>
        </w:rPr>
        <w:t xml:space="preserve"> 1:117–127. https://doi.org/10.1094/PBIOMES-05-17-0022-R</w:t>
      </w:r>
    </w:p>
    <w:p w14:paraId="4C7DD03B" w14:textId="160A37AB" w:rsidR="00AB7953" w:rsidRPr="00AB7953" w:rsidRDefault="00AB7953" w:rsidP="00AB7953">
      <w:pPr>
        <w:pStyle w:val="Bibliography"/>
        <w:rPr>
          <w:sz w:val="20"/>
        </w:rPr>
      </w:pPr>
      <w:r w:rsidRPr="00AB7953">
        <w:rPr>
          <w:sz w:val="20"/>
        </w:rPr>
        <w:t xml:space="preserve">22. </w:t>
      </w:r>
      <w:r w:rsidRPr="00AB7953">
        <w:rPr>
          <w:sz w:val="20"/>
        </w:rPr>
        <w:tab/>
      </w:r>
      <w:proofErr w:type="spellStart"/>
      <w:r w:rsidRPr="00AB7953">
        <w:rPr>
          <w:sz w:val="20"/>
        </w:rPr>
        <w:t>Kusstatscher</w:t>
      </w:r>
      <w:proofErr w:type="spellEnd"/>
      <w:r w:rsidRPr="00AB7953">
        <w:rPr>
          <w:sz w:val="20"/>
        </w:rPr>
        <w:t xml:space="preserve"> P, </w:t>
      </w:r>
      <w:proofErr w:type="spellStart"/>
      <w:r w:rsidRPr="00AB7953">
        <w:rPr>
          <w:sz w:val="20"/>
        </w:rPr>
        <w:t>Cernava</w:t>
      </w:r>
      <w:proofErr w:type="spellEnd"/>
      <w:r w:rsidRPr="00AB7953">
        <w:rPr>
          <w:sz w:val="20"/>
        </w:rPr>
        <w:t xml:space="preserve"> T, Abdelfattah A, et al (2020) Microbiome approaches provide the key to biologically control postharvest pathogens and storability of fruits and vegetables. </w:t>
      </w:r>
      <w:r w:rsidR="00C103C4" w:rsidRPr="00C103C4">
        <w:rPr>
          <w:sz w:val="20"/>
        </w:rPr>
        <w:t xml:space="preserve">FEMS </w:t>
      </w:r>
      <w:proofErr w:type="spellStart"/>
      <w:r w:rsidR="00C103C4" w:rsidRPr="00C103C4">
        <w:rPr>
          <w:sz w:val="20"/>
        </w:rPr>
        <w:t>Microbiol</w:t>
      </w:r>
      <w:proofErr w:type="spellEnd"/>
      <w:r w:rsidR="00C103C4" w:rsidRPr="00C103C4">
        <w:rPr>
          <w:sz w:val="20"/>
        </w:rPr>
        <w:t>. Ecol.</w:t>
      </w:r>
      <w:r w:rsidRPr="00AB7953">
        <w:rPr>
          <w:sz w:val="20"/>
        </w:rPr>
        <w:t xml:space="preserve"> </w:t>
      </w:r>
      <w:proofErr w:type="gramStart"/>
      <w:r w:rsidRPr="00AB7953">
        <w:rPr>
          <w:sz w:val="20"/>
        </w:rPr>
        <w:t>96:fiaa</w:t>
      </w:r>
      <w:proofErr w:type="gramEnd"/>
      <w:r w:rsidRPr="00AB7953">
        <w:rPr>
          <w:sz w:val="20"/>
        </w:rPr>
        <w:t>119. https://doi.org/10.1093/femsec/fiaa119</w:t>
      </w:r>
    </w:p>
    <w:p w14:paraId="11AA3284" w14:textId="693CA428" w:rsidR="00AB7953" w:rsidRPr="00AB7953" w:rsidRDefault="00AB7953" w:rsidP="00AB7953">
      <w:pPr>
        <w:pStyle w:val="Bibliography"/>
        <w:rPr>
          <w:sz w:val="20"/>
        </w:rPr>
      </w:pPr>
      <w:r w:rsidRPr="00AB7953">
        <w:rPr>
          <w:sz w:val="20"/>
        </w:rPr>
        <w:t xml:space="preserve">23. </w:t>
      </w:r>
      <w:r w:rsidRPr="00AB7953">
        <w:rPr>
          <w:sz w:val="20"/>
        </w:rPr>
        <w:tab/>
      </w:r>
      <w:proofErr w:type="spellStart"/>
      <w:r w:rsidRPr="00AB7953">
        <w:rPr>
          <w:sz w:val="20"/>
        </w:rPr>
        <w:t>Malacrinò</w:t>
      </w:r>
      <w:proofErr w:type="spellEnd"/>
      <w:r w:rsidRPr="00AB7953">
        <w:rPr>
          <w:sz w:val="20"/>
        </w:rPr>
        <w:t xml:space="preserve"> A, Abdelfattah A, Berg G, et al (2022) Exploring microbiomes for plant disease management. Biol</w:t>
      </w:r>
      <w:r w:rsidR="00BB4F52">
        <w:rPr>
          <w:sz w:val="20"/>
        </w:rPr>
        <w:t>.</w:t>
      </w:r>
      <w:r w:rsidRPr="00AB7953">
        <w:rPr>
          <w:sz w:val="20"/>
        </w:rPr>
        <w:t xml:space="preserve"> Control 104890. https://doi.org/10.1016/j.biocontrol.2022.104890</w:t>
      </w:r>
    </w:p>
    <w:p w14:paraId="4960A594" w14:textId="282DF478" w:rsidR="00AB7953" w:rsidRPr="00AB7953" w:rsidRDefault="00AB7953" w:rsidP="00AB7953">
      <w:pPr>
        <w:pStyle w:val="Bibliography"/>
        <w:rPr>
          <w:sz w:val="20"/>
        </w:rPr>
      </w:pPr>
      <w:r w:rsidRPr="00AB7953">
        <w:rPr>
          <w:sz w:val="20"/>
        </w:rPr>
        <w:t xml:space="preserve">24. </w:t>
      </w:r>
      <w:r w:rsidRPr="00AB7953">
        <w:rPr>
          <w:sz w:val="20"/>
        </w:rPr>
        <w:tab/>
        <w:t xml:space="preserve">Abdelfattah A, </w:t>
      </w:r>
      <w:proofErr w:type="spellStart"/>
      <w:r w:rsidRPr="00AB7953">
        <w:rPr>
          <w:sz w:val="20"/>
        </w:rPr>
        <w:t>Freilich</w:t>
      </w:r>
      <w:proofErr w:type="spellEnd"/>
      <w:r w:rsidRPr="00AB7953">
        <w:rPr>
          <w:sz w:val="20"/>
        </w:rPr>
        <w:t xml:space="preserve"> S, </w:t>
      </w:r>
      <w:proofErr w:type="spellStart"/>
      <w:r w:rsidRPr="00AB7953">
        <w:rPr>
          <w:sz w:val="20"/>
        </w:rPr>
        <w:t>Bartuv</w:t>
      </w:r>
      <w:proofErr w:type="spellEnd"/>
      <w:r w:rsidRPr="00AB7953">
        <w:rPr>
          <w:sz w:val="20"/>
        </w:rPr>
        <w:t xml:space="preserve"> R, et al (2021) Global </w:t>
      </w:r>
      <w:r w:rsidR="00C103C4">
        <w:rPr>
          <w:sz w:val="20"/>
        </w:rPr>
        <w:t>a</w:t>
      </w:r>
      <w:r w:rsidRPr="00AB7953">
        <w:rPr>
          <w:sz w:val="20"/>
        </w:rPr>
        <w:t xml:space="preserve">nalysis of the </w:t>
      </w:r>
      <w:r w:rsidR="00C103C4">
        <w:rPr>
          <w:sz w:val="20"/>
        </w:rPr>
        <w:t>a</w:t>
      </w:r>
      <w:r w:rsidRPr="00AB7953">
        <w:rPr>
          <w:sz w:val="20"/>
        </w:rPr>
        <w:t xml:space="preserve">pple </w:t>
      </w:r>
      <w:r w:rsidR="00C103C4">
        <w:rPr>
          <w:sz w:val="20"/>
        </w:rPr>
        <w:t>f</w:t>
      </w:r>
      <w:r w:rsidRPr="00AB7953">
        <w:rPr>
          <w:sz w:val="20"/>
        </w:rPr>
        <w:t xml:space="preserve">ruit </w:t>
      </w:r>
      <w:r w:rsidR="00C103C4">
        <w:rPr>
          <w:sz w:val="20"/>
        </w:rPr>
        <w:t>m</w:t>
      </w:r>
      <w:r w:rsidRPr="00AB7953">
        <w:rPr>
          <w:sz w:val="20"/>
        </w:rPr>
        <w:t xml:space="preserve">icrobiome: Are All </w:t>
      </w:r>
      <w:r w:rsidR="00C103C4">
        <w:rPr>
          <w:sz w:val="20"/>
        </w:rPr>
        <w:t>a</w:t>
      </w:r>
      <w:r w:rsidRPr="00AB7953">
        <w:rPr>
          <w:sz w:val="20"/>
        </w:rPr>
        <w:t xml:space="preserve">pples the </w:t>
      </w:r>
      <w:r w:rsidR="00C103C4">
        <w:rPr>
          <w:sz w:val="20"/>
        </w:rPr>
        <w:t>s</w:t>
      </w:r>
      <w:r w:rsidRPr="00AB7953">
        <w:rPr>
          <w:sz w:val="20"/>
        </w:rPr>
        <w:t>ame?</w:t>
      </w:r>
    </w:p>
    <w:p w14:paraId="1BBCFE60" w14:textId="77777777" w:rsidR="00AB7953" w:rsidRPr="00AB7953" w:rsidRDefault="00AB7953" w:rsidP="00AB7953">
      <w:pPr>
        <w:pStyle w:val="Bibliography"/>
        <w:rPr>
          <w:sz w:val="20"/>
        </w:rPr>
      </w:pPr>
      <w:r w:rsidRPr="00AB7953">
        <w:rPr>
          <w:sz w:val="20"/>
        </w:rPr>
        <w:t xml:space="preserve">25. </w:t>
      </w:r>
      <w:r w:rsidRPr="00AB7953">
        <w:rPr>
          <w:sz w:val="20"/>
        </w:rPr>
        <w:tab/>
      </w:r>
      <w:proofErr w:type="spellStart"/>
      <w:r w:rsidRPr="00AB7953">
        <w:rPr>
          <w:sz w:val="20"/>
        </w:rPr>
        <w:t>Schindelin</w:t>
      </w:r>
      <w:proofErr w:type="spellEnd"/>
      <w:r w:rsidRPr="00AB7953">
        <w:rPr>
          <w:sz w:val="20"/>
        </w:rPr>
        <w:t xml:space="preserve"> J (2012) Fiji: an open-source platform for biological-image analysis</w:t>
      </w:r>
    </w:p>
    <w:p w14:paraId="3C777A06" w14:textId="3DB38E93" w:rsidR="00AB7953" w:rsidRPr="00AB7953" w:rsidRDefault="00AB7953" w:rsidP="00AB7953">
      <w:pPr>
        <w:pStyle w:val="Bibliography"/>
        <w:rPr>
          <w:sz w:val="20"/>
        </w:rPr>
      </w:pPr>
      <w:r w:rsidRPr="00AB7953">
        <w:rPr>
          <w:sz w:val="20"/>
        </w:rPr>
        <w:t xml:space="preserve">26. </w:t>
      </w:r>
      <w:r w:rsidRPr="00AB7953">
        <w:rPr>
          <w:sz w:val="20"/>
        </w:rPr>
        <w:tab/>
        <w:t xml:space="preserve">Bates D, </w:t>
      </w:r>
      <w:proofErr w:type="spellStart"/>
      <w:r w:rsidRPr="00AB7953">
        <w:rPr>
          <w:sz w:val="20"/>
        </w:rPr>
        <w:t>Mächler</w:t>
      </w:r>
      <w:proofErr w:type="spellEnd"/>
      <w:r w:rsidRPr="00AB7953">
        <w:rPr>
          <w:sz w:val="20"/>
        </w:rPr>
        <w:t xml:space="preserve"> M, </w:t>
      </w:r>
      <w:proofErr w:type="spellStart"/>
      <w:r w:rsidRPr="00AB7953">
        <w:rPr>
          <w:sz w:val="20"/>
        </w:rPr>
        <w:t>Bolker</w:t>
      </w:r>
      <w:proofErr w:type="spellEnd"/>
      <w:r w:rsidRPr="00AB7953">
        <w:rPr>
          <w:sz w:val="20"/>
        </w:rPr>
        <w:t xml:space="preserve"> B, Walker S (2015) Fitting </w:t>
      </w:r>
      <w:r w:rsidR="00C103C4">
        <w:rPr>
          <w:sz w:val="20"/>
        </w:rPr>
        <w:t>l</w:t>
      </w:r>
      <w:r w:rsidRPr="00AB7953">
        <w:rPr>
          <w:sz w:val="20"/>
        </w:rPr>
        <w:t xml:space="preserve">inear </w:t>
      </w:r>
      <w:r w:rsidR="00C103C4">
        <w:rPr>
          <w:sz w:val="20"/>
        </w:rPr>
        <w:t>m</w:t>
      </w:r>
      <w:r w:rsidRPr="00AB7953">
        <w:rPr>
          <w:sz w:val="20"/>
        </w:rPr>
        <w:t>ixed-</w:t>
      </w:r>
      <w:r w:rsidR="00C103C4">
        <w:rPr>
          <w:sz w:val="20"/>
        </w:rPr>
        <w:t>e</w:t>
      </w:r>
      <w:r w:rsidRPr="00AB7953">
        <w:rPr>
          <w:sz w:val="20"/>
        </w:rPr>
        <w:t xml:space="preserve">ffects </w:t>
      </w:r>
      <w:r w:rsidR="00C103C4">
        <w:rPr>
          <w:sz w:val="20"/>
        </w:rPr>
        <w:t>m</w:t>
      </w:r>
      <w:r w:rsidRPr="00AB7953">
        <w:rPr>
          <w:sz w:val="20"/>
        </w:rPr>
        <w:t xml:space="preserve">odels </w:t>
      </w:r>
      <w:r w:rsidR="00C103C4">
        <w:rPr>
          <w:sz w:val="20"/>
        </w:rPr>
        <w:t>u</w:t>
      </w:r>
      <w:r w:rsidRPr="00AB7953">
        <w:rPr>
          <w:sz w:val="20"/>
        </w:rPr>
        <w:t>sing lme4. J</w:t>
      </w:r>
      <w:r w:rsidR="00C103C4">
        <w:rPr>
          <w:sz w:val="20"/>
        </w:rPr>
        <w:t>.</w:t>
      </w:r>
      <w:r w:rsidRPr="00AB7953">
        <w:rPr>
          <w:sz w:val="20"/>
        </w:rPr>
        <w:t xml:space="preserve"> Stat</w:t>
      </w:r>
      <w:r w:rsidR="00C103C4">
        <w:rPr>
          <w:sz w:val="20"/>
        </w:rPr>
        <w:t>.</w:t>
      </w:r>
      <w:r w:rsidRPr="00AB7953">
        <w:rPr>
          <w:sz w:val="20"/>
        </w:rPr>
        <w:t xml:space="preserve"> </w:t>
      </w:r>
      <w:proofErr w:type="spellStart"/>
      <w:r w:rsidRPr="00AB7953">
        <w:rPr>
          <w:sz w:val="20"/>
        </w:rPr>
        <w:t>Softw</w:t>
      </w:r>
      <w:proofErr w:type="spellEnd"/>
      <w:r w:rsidR="00C103C4">
        <w:rPr>
          <w:sz w:val="20"/>
        </w:rPr>
        <w:t>.</w:t>
      </w:r>
      <w:r w:rsidRPr="00AB7953">
        <w:rPr>
          <w:sz w:val="20"/>
        </w:rPr>
        <w:t xml:space="preserve"> 67:1–48. https://doi.org/10.18637/jss.v067.i01</w:t>
      </w:r>
    </w:p>
    <w:p w14:paraId="4E910727" w14:textId="77777777" w:rsidR="00AB7953" w:rsidRPr="00AB7953" w:rsidRDefault="00AB7953" w:rsidP="00AB7953">
      <w:pPr>
        <w:pStyle w:val="Bibliography"/>
        <w:rPr>
          <w:sz w:val="20"/>
        </w:rPr>
      </w:pPr>
      <w:r w:rsidRPr="00AB7953">
        <w:rPr>
          <w:sz w:val="20"/>
        </w:rPr>
        <w:t xml:space="preserve">27. </w:t>
      </w:r>
      <w:r w:rsidRPr="00AB7953">
        <w:rPr>
          <w:sz w:val="20"/>
        </w:rPr>
        <w:tab/>
        <w:t>R Development Core Team (2016) R: A Language and Environment for Statistical Computing. R Foundation for Statistical Computing, Vienna, Austria</w:t>
      </w:r>
    </w:p>
    <w:p w14:paraId="2CCC4E3E" w14:textId="77777777" w:rsidR="00AB7953" w:rsidRPr="00AB7953" w:rsidRDefault="00AB7953" w:rsidP="00AB7953">
      <w:pPr>
        <w:pStyle w:val="Bibliography"/>
        <w:rPr>
          <w:sz w:val="20"/>
        </w:rPr>
      </w:pPr>
      <w:r w:rsidRPr="00AB7953">
        <w:rPr>
          <w:sz w:val="20"/>
        </w:rPr>
        <w:t xml:space="preserve">28. </w:t>
      </w:r>
      <w:r w:rsidRPr="00AB7953">
        <w:rPr>
          <w:sz w:val="20"/>
        </w:rPr>
        <w:tab/>
        <w:t>Wickham H (2016) ggplot2: Elegant Graphics for Data Analysis. Springer-Verlag New York</w:t>
      </w:r>
    </w:p>
    <w:p w14:paraId="34E269A8" w14:textId="77777777" w:rsidR="00AB7953" w:rsidRPr="00AB7953" w:rsidRDefault="00AB7953" w:rsidP="00AB7953">
      <w:pPr>
        <w:pStyle w:val="Bibliography"/>
        <w:rPr>
          <w:sz w:val="20"/>
        </w:rPr>
      </w:pPr>
      <w:r w:rsidRPr="00AB7953">
        <w:rPr>
          <w:sz w:val="20"/>
        </w:rPr>
        <w:t xml:space="preserve">29. </w:t>
      </w:r>
      <w:r w:rsidRPr="00AB7953">
        <w:rPr>
          <w:sz w:val="20"/>
        </w:rPr>
        <w:tab/>
        <w:t xml:space="preserve">Inglis PW, Pappas M de CR, </w:t>
      </w:r>
      <w:proofErr w:type="spellStart"/>
      <w:r w:rsidRPr="00AB7953">
        <w:rPr>
          <w:sz w:val="20"/>
        </w:rPr>
        <w:t>Resende</w:t>
      </w:r>
      <w:proofErr w:type="spellEnd"/>
      <w:r w:rsidRPr="00AB7953">
        <w:rPr>
          <w:sz w:val="20"/>
        </w:rPr>
        <w:t xml:space="preserve"> LV, </w:t>
      </w:r>
      <w:proofErr w:type="spellStart"/>
      <w:r w:rsidRPr="00AB7953">
        <w:rPr>
          <w:sz w:val="20"/>
        </w:rPr>
        <w:t>Grattapaglia</w:t>
      </w:r>
      <w:proofErr w:type="spellEnd"/>
      <w:r w:rsidRPr="00AB7953">
        <w:rPr>
          <w:sz w:val="20"/>
        </w:rPr>
        <w:t xml:space="preserve"> D (2018) Fast and inexpensive protocols for consistent extraction of </w:t>
      </w:r>
      <w:proofErr w:type="gramStart"/>
      <w:r w:rsidRPr="00AB7953">
        <w:rPr>
          <w:sz w:val="20"/>
        </w:rPr>
        <w:t>high quality</w:t>
      </w:r>
      <w:proofErr w:type="gramEnd"/>
      <w:r w:rsidRPr="00AB7953">
        <w:rPr>
          <w:sz w:val="20"/>
        </w:rPr>
        <w:t xml:space="preserve"> DNA and RNA from challenging plant and fungal samples for high-throughput SNP genotyping and sequencing applications. </w:t>
      </w:r>
      <w:proofErr w:type="spellStart"/>
      <w:r w:rsidRPr="00AB7953">
        <w:rPr>
          <w:sz w:val="20"/>
        </w:rPr>
        <w:t>PLoS</w:t>
      </w:r>
      <w:proofErr w:type="spellEnd"/>
      <w:r w:rsidRPr="00AB7953">
        <w:rPr>
          <w:sz w:val="20"/>
        </w:rPr>
        <w:t xml:space="preserve"> ONE </w:t>
      </w:r>
      <w:proofErr w:type="gramStart"/>
      <w:r w:rsidRPr="00AB7953">
        <w:rPr>
          <w:sz w:val="20"/>
        </w:rPr>
        <w:t>13:e</w:t>
      </w:r>
      <w:proofErr w:type="gramEnd"/>
      <w:r w:rsidRPr="00AB7953">
        <w:rPr>
          <w:sz w:val="20"/>
        </w:rPr>
        <w:t>0206085. https://doi.org/10.1371/journal.pone.0206085</w:t>
      </w:r>
    </w:p>
    <w:p w14:paraId="6CFC104B" w14:textId="77777777" w:rsidR="00AB7953" w:rsidRPr="00AB7953" w:rsidRDefault="00AB7953" w:rsidP="00AB7953">
      <w:pPr>
        <w:pStyle w:val="Bibliography"/>
        <w:rPr>
          <w:sz w:val="20"/>
        </w:rPr>
      </w:pPr>
      <w:r w:rsidRPr="00AB7953">
        <w:rPr>
          <w:sz w:val="20"/>
        </w:rPr>
        <w:t xml:space="preserve">30. </w:t>
      </w:r>
      <w:r w:rsidRPr="00AB7953">
        <w:rPr>
          <w:sz w:val="20"/>
        </w:rPr>
        <w:tab/>
        <w:t xml:space="preserve">Callahan BJ, </w:t>
      </w:r>
      <w:proofErr w:type="spellStart"/>
      <w:r w:rsidRPr="00AB7953">
        <w:rPr>
          <w:sz w:val="20"/>
        </w:rPr>
        <w:t>McMurdie</w:t>
      </w:r>
      <w:proofErr w:type="spellEnd"/>
      <w:r w:rsidRPr="00AB7953">
        <w:rPr>
          <w:sz w:val="20"/>
        </w:rPr>
        <w:t xml:space="preserve"> PJ, Rosen MJ, et al (2016) DADA2: High resolution sample inference from Illumina amplicon data. Nat Methods 13:581–583. https://doi.org/10.1038/nmeth.3869</w:t>
      </w:r>
    </w:p>
    <w:p w14:paraId="1D0A0B47" w14:textId="77777777" w:rsidR="00AB7953" w:rsidRPr="00AB7953" w:rsidRDefault="00AB7953" w:rsidP="00AB7953">
      <w:pPr>
        <w:pStyle w:val="Bibliography"/>
        <w:rPr>
          <w:sz w:val="20"/>
        </w:rPr>
      </w:pPr>
      <w:r w:rsidRPr="00AB7953">
        <w:rPr>
          <w:sz w:val="20"/>
        </w:rPr>
        <w:t xml:space="preserve">31. </w:t>
      </w:r>
      <w:r w:rsidRPr="00AB7953">
        <w:rPr>
          <w:sz w:val="20"/>
        </w:rPr>
        <w:tab/>
        <w:t xml:space="preserve">Martin M (2011) </w:t>
      </w:r>
      <w:proofErr w:type="spellStart"/>
      <w:r w:rsidRPr="00AB7953">
        <w:rPr>
          <w:sz w:val="20"/>
        </w:rPr>
        <w:t>Cutadapt</w:t>
      </w:r>
      <w:proofErr w:type="spellEnd"/>
      <w:r w:rsidRPr="00AB7953">
        <w:rPr>
          <w:sz w:val="20"/>
        </w:rPr>
        <w:t xml:space="preserve"> removes adapter sequences from high-throughput sequencing reads. </w:t>
      </w:r>
      <w:proofErr w:type="spellStart"/>
      <w:r w:rsidRPr="00AB7953">
        <w:rPr>
          <w:sz w:val="20"/>
        </w:rPr>
        <w:t>EMBnet.journal</w:t>
      </w:r>
      <w:proofErr w:type="spellEnd"/>
      <w:r w:rsidRPr="00AB7953">
        <w:rPr>
          <w:sz w:val="20"/>
        </w:rPr>
        <w:t xml:space="preserve"> 17:10–12</w:t>
      </w:r>
    </w:p>
    <w:p w14:paraId="255F6A5A" w14:textId="77777777" w:rsidR="00AB7953" w:rsidRPr="00AB7953" w:rsidRDefault="00AB7953" w:rsidP="00AB7953">
      <w:pPr>
        <w:pStyle w:val="Bibliography"/>
        <w:rPr>
          <w:sz w:val="20"/>
        </w:rPr>
      </w:pPr>
      <w:r w:rsidRPr="00AB7953">
        <w:rPr>
          <w:sz w:val="20"/>
        </w:rPr>
        <w:t xml:space="preserve">32. </w:t>
      </w:r>
      <w:r w:rsidRPr="00AB7953">
        <w:rPr>
          <w:sz w:val="20"/>
        </w:rPr>
        <w:tab/>
      </w:r>
      <w:proofErr w:type="spellStart"/>
      <w:r w:rsidRPr="00AB7953">
        <w:rPr>
          <w:sz w:val="20"/>
        </w:rPr>
        <w:t>Abarenkov</w:t>
      </w:r>
      <w:proofErr w:type="spellEnd"/>
      <w:r w:rsidRPr="00AB7953">
        <w:rPr>
          <w:sz w:val="20"/>
        </w:rPr>
        <w:t xml:space="preserve"> K, </w:t>
      </w:r>
      <w:proofErr w:type="spellStart"/>
      <w:r w:rsidRPr="00AB7953">
        <w:rPr>
          <w:sz w:val="20"/>
        </w:rPr>
        <w:t>Zirk</w:t>
      </w:r>
      <w:proofErr w:type="spellEnd"/>
      <w:r w:rsidRPr="00AB7953">
        <w:rPr>
          <w:sz w:val="20"/>
        </w:rPr>
        <w:t xml:space="preserve"> A, </w:t>
      </w:r>
      <w:proofErr w:type="spellStart"/>
      <w:r w:rsidRPr="00AB7953">
        <w:rPr>
          <w:sz w:val="20"/>
        </w:rPr>
        <w:t>Piirmann</w:t>
      </w:r>
      <w:proofErr w:type="spellEnd"/>
      <w:r w:rsidRPr="00AB7953">
        <w:rPr>
          <w:sz w:val="20"/>
        </w:rPr>
        <w:t xml:space="preserve"> T, et al (2021) UNITE QIIME release for Fungi</w:t>
      </w:r>
    </w:p>
    <w:p w14:paraId="587FC414" w14:textId="2537992B" w:rsidR="00AB7953" w:rsidRPr="00AB7953" w:rsidRDefault="00AB7953" w:rsidP="00AB7953">
      <w:pPr>
        <w:pStyle w:val="Bibliography"/>
        <w:rPr>
          <w:sz w:val="20"/>
        </w:rPr>
      </w:pPr>
      <w:r w:rsidRPr="00AB7953">
        <w:rPr>
          <w:sz w:val="20"/>
        </w:rPr>
        <w:t xml:space="preserve">33. </w:t>
      </w:r>
      <w:r w:rsidRPr="00AB7953">
        <w:rPr>
          <w:sz w:val="20"/>
        </w:rPr>
        <w:tab/>
      </w:r>
      <w:proofErr w:type="spellStart"/>
      <w:r w:rsidRPr="00AB7953">
        <w:rPr>
          <w:sz w:val="20"/>
        </w:rPr>
        <w:t>Bolyen</w:t>
      </w:r>
      <w:proofErr w:type="spellEnd"/>
      <w:r w:rsidRPr="00AB7953">
        <w:rPr>
          <w:sz w:val="20"/>
        </w:rPr>
        <w:t xml:space="preserve"> E, Rideout JR, Dillon MR, et al (2019) Reproducible, interactive, </w:t>
      </w:r>
      <w:proofErr w:type="gramStart"/>
      <w:r w:rsidRPr="00AB7953">
        <w:rPr>
          <w:sz w:val="20"/>
        </w:rPr>
        <w:t>scalable</w:t>
      </w:r>
      <w:proofErr w:type="gramEnd"/>
      <w:r w:rsidRPr="00AB7953">
        <w:rPr>
          <w:sz w:val="20"/>
        </w:rPr>
        <w:t xml:space="preserve"> and extensible microbiome data science using QIIME 2. Nat</w:t>
      </w:r>
      <w:r w:rsidR="00C103C4">
        <w:rPr>
          <w:sz w:val="20"/>
        </w:rPr>
        <w:t>.</w:t>
      </w:r>
      <w:r w:rsidRPr="00AB7953">
        <w:rPr>
          <w:sz w:val="20"/>
        </w:rPr>
        <w:t xml:space="preserve"> </w:t>
      </w:r>
      <w:proofErr w:type="spellStart"/>
      <w:r w:rsidRPr="00AB7953">
        <w:rPr>
          <w:sz w:val="20"/>
        </w:rPr>
        <w:t>Biotechnol</w:t>
      </w:r>
      <w:proofErr w:type="spellEnd"/>
      <w:r w:rsidR="00C103C4">
        <w:rPr>
          <w:sz w:val="20"/>
        </w:rPr>
        <w:t xml:space="preserve">. </w:t>
      </w:r>
      <w:r w:rsidRPr="00AB7953">
        <w:rPr>
          <w:sz w:val="20"/>
        </w:rPr>
        <w:t>37:852–857. https://doi.org/10.1038/s41587-019-0209-9</w:t>
      </w:r>
    </w:p>
    <w:p w14:paraId="389214C0" w14:textId="77777777" w:rsidR="00AB7953" w:rsidRPr="00AB7953" w:rsidRDefault="00AB7953" w:rsidP="00AB7953">
      <w:pPr>
        <w:pStyle w:val="Bibliography"/>
        <w:rPr>
          <w:sz w:val="20"/>
        </w:rPr>
      </w:pPr>
      <w:r w:rsidRPr="00AB7953">
        <w:rPr>
          <w:sz w:val="20"/>
        </w:rPr>
        <w:lastRenderedPageBreak/>
        <w:t xml:space="preserve">34. </w:t>
      </w:r>
      <w:r w:rsidRPr="00AB7953">
        <w:rPr>
          <w:sz w:val="20"/>
        </w:rPr>
        <w:tab/>
      </w:r>
      <w:proofErr w:type="spellStart"/>
      <w:r w:rsidRPr="00AB7953">
        <w:rPr>
          <w:sz w:val="20"/>
        </w:rPr>
        <w:t>McMurdie</w:t>
      </w:r>
      <w:proofErr w:type="spellEnd"/>
      <w:r w:rsidRPr="00AB7953">
        <w:rPr>
          <w:sz w:val="20"/>
        </w:rPr>
        <w:t xml:space="preserve"> PJ, Holmes S (2013) </w:t>
      </w:r>
      <w:proofErr w:type="spellStart"/>
      <w:r w:rsidRPr="00AB7953">
        <w:rPr>
          <w:sz w:val="20"/>
        </w:rPr>
        <w:t>phyloseq</w:t>
      </w:r>
      <w:proofErr w:type="spellEnd"/>
      <w:r w:rsidRPr="00AB7953">
        <w:rPr>
          <w:sz w:val="20"/>
        </w:rPr>
        <w:t xml:space="preserve">: an R package for reproducible interactive analysis and graphics of microbiome census data. </w:t>
      </w:r>
      <w:proofErr w:type="spellStart"/>
      <w:r w:rsidRPr="00AB7953">
        <w:rPr>
          <w:sz w:val="20"/>
        </w:rPr>
        <w:t>PLoS</w:t>
      </w:r>
      <w:proofErr w:type="spellEnd"/>
      <w:r w:rsidRPr="00AB7953">
        <w:rPr>
          <w:sz w:val="20"/>
        </w:rPr>
        <w:t xml:space="preserve"> One </w:t>
      </w:r>
      <w:proofErr w:type="gramStart"/>
      <w:r w:rsidRPr="00AB7953">
        <w:rPr>
          <w:sz w:val="20"/>
        </w:rPr>
        <w:t>8:e</w:t>
      </w:r>
      <w:proofErr w:type="gramEnd"/>
      <w:r w:rsidRPr="00AB7953">
        <w:rPr>
          <w:sz w:val="20"/>
        </w:rPr>
        <w:t>61217. https://doi.org/10.1371/journal.pone.0061217</w:t>
      </w:r>
    </w:p>
    <w:p w14:paraId="5732C94A" w14:textId="77777777" w:rsidR="00AB7953" w:rsidRPr="00AB7953" w:rsidRDefault="00AB7953" w:rsidP="00AB7953">
      <w:pPr>
        <w:pStyle w:val="Bibliography"/>
        <w:rPr>
          <w:sz w:val="20"/>
        </w:rPr>
      </w:pPr>
      <w:r w:rsidRPr="00AB7953">
        <w:rPr>
          <w:sz w:val="20"/>
        </w:rPr>
        <w:t xml:space="preserve">35. </w:t>
      </w:r>
      <w:r w:rsidRPr="00AB7953">
        <w:rPr>
          <w:sz w:val="20"/>
        </w:rPr>
        <w:tab/>
        <w:t xml:space="preserve">Pérez-Jaramillo JE, </w:t>
      </w:r>
      <w:proofErr w:type="spellStart"/>
      <w:r w:rsidRPr="00AB7953">
        <w:rPr>
          <w:sz w:val="20"/>
        </w:rPr>
        <w:t>Carrión</w:t>
      </w:r>
      <w:proofErr w:type="spellEnd"/>
      <w:r w:rsidRPr="00AB7953">
        <w:rPr>
          <w:sz w:val="20"/>
        </w:rPr>
        <w:t xml:space="preserve"> VJ, </w:t>
      </w:r>
      <w:proofErr w:type="spellStart"/>
      <w:r w:rsidRPr="00AB7953">
        <w:rPr>
          <w:sz w:val="20"/>
        </w:rPr>
        <w:t>Bosse</w:t>
      </w:r>
      <w:proofErr w:type="spellEnd"/>
      <w:r w:rsidRPr="00AB7953">
        <w:rPr>
          <w:sz w:val="20"/>
        </w:rPr>
        <w:t xml:space="preserve"> M, et al (2017) Linking rhizosphere microbiome composition of wild and domesticated</w:t>
      </w:r>
      <w:r w:rsidRPr="00C103C4">
        <w:rPr>
          <w:i/>
          <w:iCs/>
          <w:sz w:val="20"/>
        </w:rPr>
        <w:t xml:space="preserve"> Phaseolus vulgaris </w:t>
      </w:r>
      <w:r w:rsidRPr="00AB7953">
        <w:rPr>
          <w:sz w:val="20"/>
        </w:rPr>
        <w:t>to genotypic and root phenotypic traits. ISME J 11:2244–2257. https://doi.org/10.1038/ismej.2017.85</w:t>
      </w:r>
    </w:p>
    <w:p w14:paraId="5260F6EB" w14:textId="77777777" w:rsidR="00AB7953" w:rsidRPr="00AB7953" w:rsidRDefault="00AB7953" w:rsidP="00AB7953">
      <w:pPr>
        <w:pStyle w:val="Bibliography"/>
        <w:rPr>
          <w:sz w:val="20"/>
        </w:rPr>
      </w:pPr>
      <w:r w:rsidRPr="00AB7953">
        <w:rPr>
          <w:sz w:val="20"/>
        </w:rPr>
        <w:t xml:space="preserve">36. </w:t>
      </w:r>
      <w:r w:rsidRPr="00AB7953">
        <w:rPr>
          <w:sz w:val="20"/>
        </w:rPr>
        <w:tab/>
        <w:t xml:space="preserve">Oksanen J, Blanchet FG, </w:t>
      </w:r>
      <w:proofErr w:type="spellStart"/>
      <w:r w:rsidRPr="00AB7953">
        <w:rPr>
          <w:sz w:val="20"/>
        </w:rPr>
        <w:t>Kindt</w:t>
      </w:r>
      <w:proofErr w:type="spellEnd"/>
      <w:r w:rsidRPr="00AB7953">
        <w:rPr>
          <w:sz w:val="20"/>
        </w:rPr>
        <w:t xml:space="preserve"> R, et al (2012) vegan: Community Ecology Package</w:t>
      </w:r>
    </w:p>
    <w:p w14:paraId="6CED89CF" w14:textId="3E378BDF" w:rsidR="00AB7953" w:rsidRPr="00AB7953" w:rsidRDefault="00AB7953" w:rsidP="00AB7953">
      <w:pPr>
        <w:pStyle w:val="Bibliography"/>
        <w:rPr>
          <w:sz w:val="20"/>
        </w:rPr>
      </w:pPr>
      <w:r w:rsidRPr="00AB7953">
        <w:rPr>
          <w:sz w:val="20"/>
        </w:rPr>
        <w:t xml:space="preserve">37. </w:t>
      </w:r>
      <w:r w:rsidRPr="00AB7953">
        <w:rPr>
          <w:sz w:val="20"/>
        </w:rPr>
        <w:tab/>
      </w:r>
      <w:proofErr w:type="spellStart"/>
      <w:r w:rsidRPr="00AB7953">
        <w:rPr>
          <w:sz w:val="20"/>
        </w:rPr>
        <w:t>Turechek</w:t>
      </w:r>
      <w:proofErr w:type="spellEnd"/>
      <w:r w:rsidRPr="00AB7953">
        <w:rPr>
          <w:sz w:val="20"/>
        </w:rPr>
        <w:t xml:space="preserve"> WW, McRoberts N (2013) Considerations of </w:t>
      </w:r>
      <w:r w:rsidR="00C103C4">
        <w:rPr>
          <w:sz w:val="20"/>
        </w:rPr>
        <w:t>s</w:t>
      </w:r>
      <w:r w:rsidRPr="00AB7953">
        <w:rPr>
          <w:sz w:val="20"/>
        </w:rPr>
        <w:t xml:space="preserve">cale in the </w:t>
      </w:r>
      <w:r w:rsidR="00C103C4">
        <w:rPr>
          <w:sz w:val="20"/>
        </w:rPr>
        <w:t>a</w:t>
      </w:r>
      <w:r w:rsidRPr="00AB7953">
        <w:rPr>
          <w:sz w:val="20"/>
        </w:rPr>
        <w:t>nalysis of</w:t>
      </w:r>
      <w:r w:rsidR="00C103C4">
        <w:rPr>
          <w:sz w:val="20"/>
        </w:rPr>
        <w:t xml:space="preserve"> s</w:t>
      </w:r>
      <w:r w:rsidRPr="00AB7953">
        <w:rPr>
          <w:sz w:val="20"/>
        </w:rPr>
        <w:t xml:space="preserve">patial </w:t>
      </w:r>
      <w:r w:rsidR="00C103C4">
        <w:rPr>
          <w:sz w:val="20"/>
        </w:rPr>
        <w:t>p</w:t>
      </w:r>
      <w:r w:rsidRPr="00AB7953">
        <w:rPr>
          <w:sz w:val="20"/>
        </w:rPr>
        <w:t xml:space="preserve">attern of </w:t>
      </w:r>
      <w:r w:rsidR="00C103C4">
        <w:rPr>
          <w:sz w:val="20"/>
        </w:rPr>
        <w:t>p</w:t>
      </w:r>
      <w:r w:rsidRPr="00AB7953">
        <w:rPr>
          <w:sz w:val="20"/>
        </w:rPr>
        <w:t xml:space="preserve">lant </w:t>
      </w:r>
      <w:r w:rsidR="00C103C4">
        <w:rPr>
          <w:sz w:val="20"/>
        </w:rPr>
        <w:t>d</w:t>
      </w:r>
      <w:r w:rsidRPr="00AB7953">
        <w:rPr>
          <w:sz w:val="20"/>
        </w:rPr>
        <w:t xml:space="preserve">isease </w:t>
      </w:r>
      <w:r w:rsidR="00C103C4">
        <w:rPr>
          <w:sz w:val="20"/>
        </w:rPr>
        <w:t>e</w:t>
      </w:r>
      <w:r w:rsidRPr="00AB7953">
        <w:rPr>
          <w:sz w:val="20"/>
        </w:rPr>
        <w:t>pidemics. A</w:t>
      </w:r>
      <w:proofErr w:type="spellStart"/>
      <w:r w:rsidRPr="00AB7953">
        <w:rPr>
          <w:sz w:val="20"/>
        </w:rPr>
        <w:t>nnu</w:t>
      </w:r>
      <w:proofErr w:type="spellEnd"/>
      <w:r w:rsidRPr="00AB7953">
        <w:rPr>
          <w:sz w:val="20"/>
        </w:rPr>
        <w:t xml:space="preserve"> Rev </w:t>
      </w:r>
      <w:proofErr w:type="spellStart"/>
      <w:r w:rsidRPr="00AB7953">
        <w:rPr>
          <w:sz w:val="20"/>
        </w:rPr>
        <w:t>Phytopathol</w:t>
      </w:r>
      <w:proofErr w:type="spellEnd"/>
      <w:r w:rsidRPr="00AB7953">
        <w:rPr>
          <w:sz w:val="20"/>
        </w:rPr>
        <w:t xml:space="preserve"> 51:453–472. https://doi.org/10.1146/annurev-phyto-081211-173017</w:t>
      </w:r>
    </w:p>
    <w:p w14:paraId="6FCCAE60" w14:textId="77777777" w:rsidR="00AB7953" w:rsidRPr="00AB7953" w:rsidRDefault="00AB7953" w:rsidP="00AB7953">
      <w:pPr>
        <w:pStyle w:val="Bibliography"/>
        <w:rPr>
          <w:sz w:val="20"/>
        </w:rPr>
      </w:pPr>
      <w:r w:rsidRPr="00AB7953">
        <w:rPr>
          <w:sz w:val="20"/>
        </w:rPr>
        <w:t xml:space="preserve">38. </w:t>
      </w:r>
      <w:r w:rsidRPr="00AB7953">
        <w:rPr>
          <w:sz w:val="20"/>
        </w:rPr>
        <w:tab/>
        <w:t xml:space="preserve">Schoeman MH, </w:t>
      </w:r>
      <w:proofErr w:type="spellStart"/>
      <w:r w:rsidRPr="00AB7953">
        <w:rPr>
          <w:sz w:val="20"/>
        </w:rPr>
        <w:t>Manicom</w:t>
      </w:r>
      <w:proofErr w:type="spellEnd"/>
      <w:r w:rsidRPr="00AB7953">
        <w:rPr>
          <w:sz w:val="20"/>
        </w:rPr>
        <w:t xml:space="preserve"> BQ (2000) Report on the epidemiology of pepper spot on Hass avocado. South African Avocado Growers’ Association Yearbook 23:95–97</w:t>
      </w:r>
    </w:p>
    <w:p w14:paraId="1A4A9389" w14:textId="5C6E40CC" w:rsidR="00AB7953" w:rsidRPr="00AB7953" w:rsidRDefault="00AB7953" w:rsidP="00AB7953">
      <w:pPr>
        <w:pStyle w:val="Bibliography"/>
        <w:rPr>
          <w:sz w:val="20"/>
        </w:rPr>
      </w:pPr>
      <w:r w:rsidRPr="00AB7953">
        <w:rPr>
          <w:sz w:val="20"/>
        </w:rPr>
        <w:t xml:space="preserve">39. </w:t>
      </w:r>
      <w:r w:rsidRPr="00AB7953">
        <w:rPr>
          <w:sz w:val="20"/>
        </w:rPr>
        <w:tab/>
        <w:t xml:space="preserve">Pandey RR, Arora DK, Dubey RC </w:t>
      </w:r>
      <w:r w:rsidR="0075615E">
        <w:rPr>
          <w:sz w:val="20"/>
        </w:rPr>
        <w:t xml:space="preserve">(1997) </w:t>
      </w:r>
      <w:r w:rsidRPr="00AB7953">
        <w:rPr>
          <w:sz w:val="20"/>
        </w:rPr>
        <w:t xml:space="preserve">Effect of environmental conditions and inoculum density on infection of guava fruits by </w:t>
      </w:r>
      <w:r w:rsidRPr="00C103C4">
        <w:rPr>
          <w:i/>
          <w:iCs/>
          <w:sz w:val="20"/>
        </w:rPr>
        <w:t xml:space="preserve">Colletotrichum </w:t>
      </w:r>
      <w:proofErr w:type="spellStart"/>
      <w:r w:rsidRPr="00C103C4">
        <w:rPr>
          <w:i/>
          <w:iCs/>
          <w:sz w:val="20"/>
        </w:rPr>
        <w:t>glososporioides</w:t>
      </w:r>
      <w:proofErr w:type="spellEnd"/>
      <w:r w:rsidRPr="00AB7953">
        <w:rPr>
          <w:sz w:val="20"/>
        </w:rPr>
        <w:t xml:space="preserve">. </w:t>
      </w:r>
      <w:proofErr w:type="spellStart"/>
      <w:r w:rsidR="0075615E" w:rsidRPr="0075615E">
        <w:rPr>
          <w:sz w:val="20"/>
        </w:rPr>
        <w:t>Mycopathologia</w:t>
      </w:r>
      <w:proofErr w:type="spellEnd"/>
      <w:r w:rsidR="0075615E" w:rsidRPr="0075615E">
        <w:rPr>
          <w:sz w:val="20"/>
        </w:rPr>
        <w:t xml:space="preserve"> 137: 165–172.</w:t>
      </w:r>
    </w:p>
    <w:p w14:paraId="3A0AAF95" w14:textId="317EC99F" w:rsidR="00AB7953" w:rsidRPr="00AB7953" w:rsidRDefault="00AB7953" w:rsidP="00AB7953">
      <w:pPr>
        <w:pStyle w:val="Bibliography"/>
        <w:rPr>
          <w:sz w:val="20"/>
        </w:rPr>
      </w:pPr>
      <w:r w:rsidRPr="00AB7953">
        <w:rPr>
          <w:sz w:val="20"/>
        </w:rPr>
        <w:t xml:space="preserve">40. </w:t>
      </w:r>
      <w:r w:rsidRPr="00AB7953">
        <w:rPr>
          <w:sz w:val="20"/>
        </w:rPr>
        <w:tab/>
      </w:r>
      <w:proofErr w:type="spellStart"/>
      <w:r w:rsidRPr="00AB7953">
        <w:rPr>
          <w:sz w:val="20"/>
        </w:rPr>
        <w:t>Mouen</w:t>
      </w:r>
      <w:proofErr w:type="spellEnd"/>
      <w:r w:rsidRPr="00AB7953">
        <w:rPr>
          <w:sz w:val="20"/>
        </w:rPr>
        <w:t xml:space="preserve"> </w:t>
      </w:r>
      <w:proofErr w:type="spellStart"/>
      <w:r w:rsidRPr="00AB7953">
        <w:rPr>
          <w:sz w:val="20"/>
        </w:rPr>
        <w:t>Bedimo</w:t>
      </w:r>
      <w:proofErr w:type="spellEnd"/>
      <w:r w:rsidRPr="00AB7953">
        <w:rPr>
          <w:sz w:val="20"/>
        </w:rPr>
        <w:t xml:space="preserve"> JA, </w:t>
      </w:r>
      <w:proofErr w:type="spellStart"/>
      <w:r w:rsidRPr="00AB7953">
        <w:rPr>
          <w:sz w:val="20"/>
        </w:rPr>
        <w:t>Bieysse</w:t>
      </w:r>
      <w:proofErr w:type="spellEnd"/>
      <w:r w:rsidRPr="00AB7953">
        <w:rPr>
          <w:sz w:val="20"/>
        </w:rPr>
        <w:t xml:space="preserve"> D, </w:t>
      </w:r>
      <w:proofErr w:type="spellStart"/>
      <w:r w:rsidRPr="00AB7953">
        <w:rPr>
          <w:sz w:val="20"/>
        </w:rPr>
        <w:t>Nyassé</w:t>
      </w:r>
      <w:proofErr w:type="spellEnd"/>
      <w:r w:rsidRPr="00AB7953">
        <w:rPr>
          <w:sz w:val="20"/>
        </w:rPr>
        <w:t xml:space="preserve"> S, et al (2010) Role of rainfall in the development of coffee berry disease in Coffea arabica caused by Colletotrichum </w:t>
      </w:r>
      <w:proofErr w:type="spellStart"/>
      <w:r w:rsidRPr="00AB7953">
        <w:rPr>
          <w:sz w:val="20"/>
        </w:rPr>
        <w:t>kahawae</w:t>
      </w:r>
      <w:proofErr w:type="spellEnd"/>
      <w:r w:rsidRPr="00AB7953">
        <w:rPr>
          <w:sz w:val="20"/>
        </w:rPr>
        <w:t>, in Cameroon. Plant Patho</w:t>
      </w:r>
      <w:r w:rsidR="0075615E">
        <w:rPr>
          <w:sz w:val="20"/>
        </w:rPr>
        <w:t>l.</w:t>
      </w:r>
      <w:r w:rsidRPr="00AB7953">
        <w:rPr>
          <w:sz w:val="20"/>
        </w:rPr>
        <w:t>59:324–329. https://doi.org/10.1111/j.1365-3059.2009.02214.x</w:t>
      </w:r>
    </w:p>
    <w:p w14:paraId="46FEC58A" w14:textId="15D2DEA7" w:rsidR="00AB7953" w:rsidRPr="00AB7953" w:rsidRDefault="00AB7953" w:rsidP="00AB7953">
      <w:pPr>
        <w:pStyle w:val="Bibliography"/>
        <w:rPr>
          <w:sz w:val="20"/>
        </w:rPr>
      </w:pPr>
      <w:r w:rsidRPr="00AB7953">
        <w:rPr>
          <w:sz w:val="20"/>
        </w:rPr>
        <w:t xml:space="preserve">41. </w:t>
      </w:r>
      <w:r w:rsidRPr="00AB7953">
        <w:rPr>
          <w:sz w:val="20"/>
        </w:rPr>
        <w:tab/>
      </w:r>
      <w:proofErr w:type="spellStart"/>
      <w:r w:rsidRPr="00AB7953">
        <w:rPr>
          <w:sz w:val="20"/>
        </w:rPr>
        <w:t>Mekonnen</w:t>
      </w:r>
      <w:proofErr w:type="spellEnd"/>
      <w:r w:rsidRPr="00AB7953">
        <w:rPr>
          <w:sz w:val="20"/>
        </w:rPr>
        <w:t xml:space="preserve"> Y, </w:t>
      </w:r>
      <w:proofErr w:type="spellStart"/>
      <w:r w:rsidRPr="00AB7953">
        <w:rPr>
          <w:sz w:val="20"/>
        </w:rPr>
        <w:t>Chala</w:t>
      </w:r>
      <w:proofErr w:type="spellEnd"/>
      <w:r w:rsidRPr="00AB7953">
        <w:rPr>
          <w:sz w:val="20"/>
        </w:rPr>
        <w:t xml:space="preserve"> A, Alemayehu S (2015) Prevalence of </w:t>
      </w:r>
      <w:r w:rsidRPr="0075615E">
        <w:rPr>
          <w:i/>
          <w:iCs/>
          <w:sz w:val="20"/>
        </w:rPr>
        <w:t>Colletotrichum</w:t>
      </w:r>
      <w:r w:rsidRPr="00AB7953">
        <w:rPr>
          <w:sz w:val="20"/>
        </w:rPr>
        <w:t xml:space="preserve"> spp. Infecting Fruits in Southern Ethiopia. </w:t>
      </w:r>
      <w:r w:rsidR="0075615E" w:rsidRPr="0075615E">
        <w:rPr>
          <w:sz w:val="20"/>
        </w:rPr>
        <w:t>World J. Agric. Res.</w:t>
      </w:r>
      <w:r w:rsidR="0075615E" w:rsidRPr="0075615E">
        <w:rPr>
          <w:sz w:val="20"/>
        </w:rPr>
        <w:t xml:space="preserve"> </w:t>
      </w:r>
      <w:r w:rsidRPr="00AB7953">
        <w:rPr>
          <w:sz w:val="20"/>
        </w:rPr>
        <w:t>11:34–41. https://doi.org/10.5829/idosi.wjas.2015.11.1.1842</w:t>
      </w:r>
    </w:p>
    <w:p w14:paraId="36ED13E1" w14:textId="1823B847" w:rsidR="00AB7953" w:rsidRPr="00AB7953" w:rsidRDefault="00AB7953" w:rsidP="00AB7953">
      <w:pPr>
        <w:pStyle w:val="Bibliography"/>
        <w:rPr>
          <w:sz w:val="20"/>
        </w:rPr>
      </w:pPr>
      <w:r w:rsidRPr="00AB7953">
        <w:rPr>
          <w:sz w:val="20"/>
        </w:rPr>
        <w:t xml:space="preserve">42. </w:t>
      </w:r>
      <w:r w:rsidRPr="00AB7953">
        <w:rPr>
          <w:sz w:val="20"/>
        </w:rPr>
        <w:tab/>
        <w:t xml:space="preserve">Zhang H, </w:t>
      </w:r>
      <w:proofErr w:type="spellStart"/>
      <w:r w:rsidRPr="00AB7953">
        <w:rPr>
          <w:sz w:val="20"/>
        </w:rPr>
        <w:t>Serwah</w:t>
      </w:r>
      <w:proofErr w:type="spellEnd"/>
      <w:r w:rsidRPr="00AB7953">
        <w:rPr>
          <w:sz w:val="20"/>
        </w:rPr>
        <w:t xml:space="preserve"> Boateng NA, </w:t>
      </w:r>
      <w:proofErr w:type="spellStart"/>
      <w:r w:rsidRPr="00AB7953">
        <w:rPr>
          <w:sz w:val="20"/>
        </w:rPr>
        <w:t>Ngolong</w:t>
      </w:r>
      <w:proofErr w:type="spellEnd"/>
      <w:r w:rsidRPr="00AB7953">
        <w:rPr>
          <w:sz w:val="20"/>
        </w:rPr>
        <w:t xml:space="preserve"> </w:t>
      </w:r>
      <w:proofErr w:type="spellStart"/>
      <w:r w:rsidRPr="00AB7953">
        <w:rPr>
          <w:sz w:val="20"/>
        </w:rPr>
        <w:t>Ngea</w:t>
      </w:r>
      <w:proofErr w:type="spellEnd"/>
      <w:r w:rsidRPr="00AB7953">
        <w:rPr>
          <w:sz w:val="20"/>
        </w:rPr>
        <w:t xml:space="preserve"> GL, et al (2021) Unravelling the fruit microbiome: The key for developing effective biological control strategies for postharvest diseases. </w:t>
      </w:r>
      <w:r w:rsidR="0075615E" w:rsidRPr="0075615E">
        <w:rPr>
          <w:sz w:val="20"/>
        </w:rPr>
        <w:tab/>
      </w:r>
      <w:proofErr w:type="spellStart"/>
      <w:r w:rsidR="0075615E" w:rsidRPr="0075615E">
        <w:rPr>
          <w:sz w:val="20"/>
        </w:rPr>
        <w:t>Compr</w:t>
      </w:r>
      <w:proofErr w:type="spellEnd"/>
      <w:r w:rsidR="0075615E" w:rsidRPr="0075615E">
        <w:rPr>
          <w:sz w:val="20"/>
        </w:rPr>
        <w:t xml:space="preserve">. Rev. Food Sci. Food </w:t>
      </w:r>
      <w:proofErr w:type="spellStart"/>
      <w:r w:rsidR="0075615E" w:rsidRPr="0075615E">
        <w:rPr>
          <w:sz w:val="20"/>
        </w:rPr>
        <w:t>Saf</w:t>
      </w:r>
      <w:proofErr w:type="spellEnd"/>
      <w:r w:rsidR="0075615E" w:rsidRPr="0075615E">
        <w:rPr>
          <w:sz w:val="20"/>
        </w:rPr>
        <w:t>.</w:t>
      </w:r>
      <w:r w:rsidRPr="00AB7953">
        <w:rPr>
          <w:sz w:val="20"/>
        </w:rPr>
        <w:t xml:space="preserve"> 20:4906–4930. https://doi.org/10.1111/1541-4337.12783</w:t>
      </w:r>
    </w:p>
    <w:p w14:paraId="402062EC" w14:textId="08207450" w:rsidR="00AB7953" w:rsidRPr="00AB7953" w:rsidRDefault="00AB7953" w:rsidP="00AB7953">
      <w:pPr>
        <w:pStyle w:val="Bibliography"/>
        <w:rPr>
          <w:sz w:val="20"/>
        </w:rPr>
      </w:pPr>
      <w:r w:rsidRPr="00AB7953">
        <w:rPr>
          <w:sz w:val="20"/>
        </w:rPr>
        <w:t xml:space="preserve">43. </w:t>
      </w:r>
      <w:r w:rsidRPr="00AB7953">
        <w:rPr>
          <w:sz w:val="20"/>
        </w:rPr>
        <w:tab/>
        <w:t xml:space="preserve">Chen C (2016) Taxonomy </w:t>
      </w:r>
      <w:r w:rsidR="0075615E">
        <w:rPr>
          <w:sz w:val="20"/>
        </w:rPr>
        <w:t>o</w:t>
      </w:r>
      <w:r w:rsidRPr="00AB7953">
        <w:rPr>
          <w:sz w:val="20"/>
        </w:rPr>
        <w:t xml:space="preserve">f </w:t>
      </w:r>
      <w:proofErr w:type="spellStart"/>
      <w:r w:rsidRPr="0075615E">
        <w:rPr>
          <w:i/>
          <w:iCs/>
          <w:sz w:val="20"/>
        </w:rPr>
        <w:t>Peltaster</w:t>
      </w:r>
      <w:proofErr w:type="spellEnd"/>
      <w:r w:rsidRPr="00AB7953">
        <w:rPr>
          <w:sz w:val="20"/>
        </w:rPr>
        <w:t xml:space="preserve">, </w:t>
      </w:r>
      <w:proofErr w:type="spellStart"/>
      <w:r w:rsidRPr="0075615E">
        <w:rPr>
          <w:i/>
          <w:iCs/>
          <w:sz w:val="20"/>
        </w:rPr>
        <w:t>Trichomerium</w:t>
      </w:r>
      <w:proofErr w:type="spellEnd"/>
      <w:r w:rsidRPr="00AB7953">
        <w:rPr>
          <w:sz w:val="20"/>
        </w:rPr>
        <w:t xml:space="preserve">, </w:t>
      </w:r>
      <w:r w:rsidR="0075615E">
        <w:rPr>
          <w:sz w:val="20"/>
        </w:rPr>
        <w:t>a</w:t>
      </w:r>
      <w:r w:rsidRPr="00AB7953">
        <w:rPr>
          <w:sz w:val="20"/>
        </w:rPr>
        <w:t xml:space="preserve">nd </w:t>
      </w:r>
      <w:r w:rsidR="0075615E">
        <w:rPr>
          <w:sz w:val="20"/>
        </w:rPr>
        <w:t>r</w:t>
      </w:r>
      <w:r w:rsidRPr="00AB7953">
        <w:rPr>
          <w:sz w:val="20"/>
        </w:rPr>
        <w:t xml:space="preserve">elated </w:t>
      </w:r>
      <w:r w:rsidR="0075615E">
        <w:rPr>
          <w:sz w:val="20"/>
        </w:rPr>
        <w:t>g</w:t>
      </w:r>
      <w:r w:rsidRPr="00AB7953">
        <w:rPr>
          <w:sz w:val="20"/>
        </w:rPr>
        <w:t xml:space="preserve">enera </w:t>
      </w:r>
      <w:r w:rsidR="0075615E">
        <w:rPr>
          <w:sz w:val="20"/>
        </w:rPr>
        <w:t>a</w:t>
      </w:r>
      <w:r w:rsidRPr="00AB7953">
        <w:rPr>
          <w:sz w:val="20"/>
        </w:rPr>
        <w:t xml:space="preserve">ssociated </w:t>
      </w:r>
      <w:r w:rsidR="0075615E">
        <w:rPr>
          <w:sz w:val="20"/>
        </w:rPr>
        <w:t>w</w:t>
      </w:r>
      <w:r w:rsidRPr="00AB7953">
        <w:rPr>
          <w:sz w:val="20"/>
        </w:rPr>
        <w:t xml:space="preserve">ith </w:t>
      </w:r>
      <w:r w:rsidR="0075615E">
        <w:rPr>
          <w:sz w:val="20"/>
        </w:rPr>
        <w:t>s</w:t>
      </w:r>
      <w:r w:rsidRPr="00AB7953">
        <w:rPr>
          <w:sz w:val="20"/>
        </w:rPr>
        <w:t xml:space="preserve">ooty </w:t>
      </w:r>
      <w:r w:rsidR="0075615E">
        <w:rPr>
          <w:sz w:val="20"/>
        </w:rPr>
        <w:t>b</w:t>
      </w:r>
      <w:r w:rsidRPr="00AB7953">
        <w:rPr>
          <w:sz w:val="20"/>
        </w:rPr>
        <w:t xml:space="preserve">lotch </w:t>
      </w:r>
      <w:r w:rsidR="0075615E">
        <w:rPr>
          <w:sz w:val="20"/>
        </w:rPr>
        <w:t>a</w:t>
      </w:r>
      <w:r w:rsidRPr="00AB7953">
        <w:rPr>
          <w:sz w:val="20"/>
        </w:rPr>
        <w:t xml:space="preserve">nd </w:t>
      </w:r>
      <w:r w:rsidR="0075615E">
        <w:rPr>
          <w:sz w:val="20"/>
        </w:rPr>
        <w:t>f</w:t>
      </w:r>
      <w:r w:rsidRPr="00AB7953">
        <w:rPr>
          <w:sz w:val="20"/>
        </w:rPr>
        <w:t>lyspeck. PhD Thesis, Northwest A&amp;F University</w:t>
      </w:r>
    </w:p>
    <w:p w14:paraId="357FDCD0" w14:textId="2264EEB4" w:rsidR="00AB7953" w:rsidRPr="00AB7953" w:rsidRDefault="00AB7953" w:rsidP="00AB7953">
      <w:pPr>
        <w:pStyle w:val="Bibliography"/>
        <w:rPr>
          <w:sz w:val="20"/>
        </w:rPr>
      </w:pPr>
      <w:r w:rsidRPr="00AB7953">
        <w:rPr>
          <w:sz w:val="20"/>
        </w:rPr>
        <w:t xml:space="preserve">44. </w:t>
      </w:r>
      <w:r w:rsidRPr="00AB7953">
        <w:rPr>
          <w:sz w:val="20"/>
        </w:rPr>
        <w:tab/>
        <w:t xml:space="preserve">Gleason ML, Zhang R, </w:t>
      </w:r>
      <w:proofErr w:type="spellStart"/>
      <w:r w:rsidRPr="00AB7953">
        <w:rPr>
          <w:sz w:val="20"/>
        </w:rPr>
        <w:t>Batzer</w:t>
      </w:r>
      <w:proofErr w:type="spellEnd"/>
      <w:r w:rsidRPr="00AB7953">
        <w:rPr>
          <w:sz w:val="20"/>
        </w:rPr>
        <w:t xml:space="preserve"> JC, Sun G (2019) Stealth </w:t>
      </w:r>
      <w:r w:rsidR="0075615E">
        <w:rPr>
          <w:sz w:val="20"/>
        </w:rPr>
        <w:t>p</w:t>
      </w:r>
      <w:r w:rsidRPr="00AB7953">
        <w:rPr>
          <w:sz w:val="20"/>
        </w:rPr>
        <w:t xml:space="preserve">athogens: The </w:t>
      </w:r>
      <w:r w:rsidR="0075615E">
        <w:rPr>
          <w:sz w:val="20"/>
        </w:rPr>
        <w:t>s</w:t>
      </w:r>
      <w:r w:rsidRPr="00AB7953">
        <w:rPr>
          <w:sz w:val="20"/>
        </w:rPr>
        <w:t xml:space="preserve">ooty </w:t>
      </w:r>
      <w:r w:rsidR="0075615E">
        <w:rPr>
          <w:sz w:val="20"/>
        </w:rPr>
        <w:t>b</w:t>
      </w:r>
      <w:r w:rsidRPr="00AB7953">
        <w:rPr>
          <w:sz w:val="20"/>
        </w:rPr>
        <w:t xml:space="preserve">lotch and </w:t>
      </w:r>
      <w:r w:rsidR="0075615E">
        <w:rPr>
          <w:sz w:val="20"/>
        </w:rPr>
        <w:t>f</w:t>
      </w:r>
      <w:r w:rsidRPr="00AB7953">
        <w:rPr>
          <w:sz w:val="20"/>
        </w:rPr>
        <w:t xml:space="preserve">lyspeck </w:t>
      </w:r>
      <w:r w:rsidR="0075615E">
        <w:rPr>
          <w:sz w:val="20"/>
        </w:rPr>
        <w:t>f</w:t>
      </w:r>
      <w:r w:rsidRPr="00AB7953">
        <w:rPr>
          <w:sz w:val="20"/>
        </w:rPr>
        <w:t xml:space="preserve">ungal </w:t>
      </w:r>
      <w:r w:rsidR="0075615E">
        <w:rPr>
          <w:sz w:val="20"/>
        </w:rPr>
        <w:t>c</w:t>
      </w:r>
      <w:r w:rsidRPr="00AB7953">
        <w:rPr>
          <w:sz w:val="20"/>
        </w:rPr>
        <w:t xml:space="preserve">omplex. </w:t>
      </w:r>
      <w:proofErr w:type="spellStart"/>
      <w:r w:rsidRPr="00AB7953">
        <w:rPr>
          <w:sz w:val="20"/>
        </w:rPr>
        <w:t>Annu</w:t>
      </w:r>
      <w:proofErr w:type="spellEnd"/>
      <w:r w:rsidRPr="00AB7953">
        <w:rPr>
          <w:sz w:val="20"/>
        </w:rPr>
        <w:t xml:space="preserve"> Rev </w:t>
      </w:r>
      <w:proofErr w:type="spellStart"/>
      <w:r w:rsidRPr="00AB7953">
        <w:rPr>
          <w:sz w:val="20"/>
        </w:rPr>
        <w:t>Phytopathol</w:t>
      </w:r>
      <w:proofErr w:type="spellEnd"/>
      <w:r w:rsidRPr="00AB7953">
        <w:rPr>
          <w:sz w:val="20"/>
        </w:rPr>
        <w:t xml:space="preserve"> 57:135–164. https://doi.org/10.1146/annurev-phyto-082718-100237</w:t>
      </w:r>
    </w:p>
    <w:p w14:paraId="0546F2AE" w14:textId="008B9C56" w:rsidR="00AB7953" w:rsidRPr="00AB7953" w:rsidRDefault="00AB7953" w:rsidP="00AB7953">
      <w:pPr>
        <w:pStyle w:val="Bibliography"/>
        <w:rPr>
          <w:sz w:val="20"/>
        </w:rPr>
      </w:pPr>
      <w:r w:rsidRPr="00AB7953">
        <w:rPr>
          <w:sz w:val="20"/>
        </w:rPr>
        <w:t xml:space="preserve">45. </w:t>
      </w:r>
      <w:r w:rsidRPr="00AB7953">
        <w:rPr>
          <w:sz w:val="20"/>
        </w:rPr>
        <w:tab/>
        <w:t xml:space="preserve">Perez Martinez JM, </w:t>
      </w:r>
      <w:proofErr w:type="spellStart"/>
      <w:r w:rsidRPr="00AB7953">
        <w:rPr>
          <w:sz w:val="20"/>
        </w:rPr>
        <w:t>Batzer</w:t>
      </w:r>
      <w:proofErr w:type="spellEnd"/>
      <w:r w:rsidRPr="00AB7953">
        <w:rPr>
          <w:sz w:val="20"/>
        </w:rPr>
        <w:t xml:space="preserve"> J, </w:t>
      </w:r>
      <w:proofErr w:type="spellStart"/>
      <w:r w:rsidRPr="00AB7953">
        <w:rPr>
          <w:sz w:val="20"/>
        </w:rPr>
        <w:t>Ploetz</w:t>
      </w:r>
      <w:proofErr w:type="spellEnd"/>
      <w:r w:rsidRPr="00AB7953">
        <w:rPr>
          <w:sz w:val="20"/>
        </w:rPr>
        <w:t xml:space="preserve"> R, Gleason M (2009) Avocado, banana, </w:t>
      </w:r>
      <w:proofErr w:type="gramStart"/>
      <w:r w:rsidRPr="00AB7953">
        <w:rPr>
          <w:sz w:val="20"/>
        </w:rPr>
        <w:t>carambola</w:t>
      </w:r>
      <w:proofErr w:type="gramEnd"/>
      <w:r w:rsidRPr="00AB7953">
        <w:rPr>
          <w:sz w:val="20"/>
        </w:rPr>
        <w:t xml:space="preserve"> and mango are hosts of members of the sooty blotch and flyspeck complex</w:t>
      </w:r>
      <w:r w:rsidR="0075615E">
        <w:rPr>
          <w:sz w:val="20"/>
        </w:rPr>
        <w:t xml:space="preserve">. </w:t>
      </w:r>
      <w:r w:rsidR="0075615E" w:rsidRPr="0075615E">
        <w:rPr>
          <w:sz w:val="20"/>
        </w:rPr>
        <w:t>APS 2009 Annual Meeting Abstract of Presentation</w:t>
      </w:r>
      <w:r w:rsidR="000B0F67">
        <w:rPr>
          <w:sz w:val="20"/>
        </w:rPr>
        <w:t>. Portland, Oregon.</w:t>
      </w:r>
    </w:p>
    <w:p w14:paraId="0DD8ABE5" w14:textId="77777777" w:rsidR="00AB7953" w:rsidRPr="00AB7953" w:rsidRDefault="00AB7953" w:rsidP="00AB7953">
      <w:pPr>
        <w:pStyle w:val="Bibliography"/>
        <w:rPr>
          <w:sz w:val="20"/>
        </w:rPr>
      </w:pPr>
      <w:r w:rsidRPr="00AB7953">
        <w:rPr>
          <w:sz w:val="20"/>
        </w:rPr>
        <w:t xml:space="preserve">46. </w:t>
      </w:r>
      <w:r w:rsidRPr="00AB7953">
        <w:rPr>
          <w:sz w:val="20"/>
        </w:rPr>
        <w:tab/>
      </w:r>
      <w:proofErr w:type="spellStart"/>
      <w:r w:rsidRPr="00AB7953">
        <w:rPr>
          <w:sz w:val="20"/>
        </w:rPr>
        <w:t>Guarnaccia</w:t>
      </w:r>
      <w:proofErr w:type="spellEnd"/>
      <w:r w:rsidRPr="00AB7953">
        <w:rPr>
          <w:sz w:val="20"/>
        </w:rPr>
        <w:t xml:space="preserve"> V, Vitale A, </w:t>
      </w:r>
      <w:proofErr w:type="spellStart"/>
      <w:r w:rsidRPr="00AB7953">
        <w:rPr>
          <w:sz w:val="20"/>
        </w:rPr>
        <w:t>Cirvilleri</w:t>
      </w:r>
      <w:proofErr w:type="spellEnd"/>
      <w:r w:rsidRPr="00AB7953">
        <w:rPr>
          <w:sz w:val="20"/>
        </w:rPr>
        <w:t xml:space="preserve"> G, et al (2016) </w:t>
      </w:r>
      <w:proofErr w:type="spellStart"/>
      <w:r w:rsidRPr="00AB7953">
        <w:rPr>
          <w:sz w:val="20"/>
        </w:rPr>
        <w:t>Characterisation</w:t>
      </w:r>
      <w:proofErr w:type="spellEnd"/>
      <w:r w:rsidRPr="00AB7953">
        <w:rPr>
          <w:sz w:val="20"/>
        </w:rPr>
        <w:t xml:space="preserve"> and pathogenicity of fungal species associated with branch cankers and stem-end rot of avocado in Italy. </w:t>
      </w:r>
      <w:proofErr w:type="spellStart"/>
      <w:r w:rsidRPr="00AB7953">
        <w:rPr>
          <w:sz w:val="20"/>
        </w:rPr>
        <w:t>Eur</w:t>
      </w:r>
      <w:proofErr w:type="spellEnd"/>
      <w:r w:rsidRPr="00AB7953">
        <w:rPr>
          <w:sz w:val="20"/>
        </w:rPr>
        <w:t xml:space="preserve"> J Plant </w:t>
      </w:r>
      <w:proofErr w:type="spellStart"/>
      <w:r w:rsidRPr="00AB7953">
        <w:rPr>
          <w:sz w:val="20"/>
        </w:rPr>
        <w:t>Pathol</w:t>
      </w:r>
      <w:proofErr w:type="spellEnd"/>
      <w:r w:rsidRPr="00AB7953">
        <w:rPr>
          <w:sz w:val="20"/>
        </w:rPr>
        <w:t xml:space="preserve"> 146:963–976. https://doi.org/10.1007/s10658-016-0973-z</w:t>
      </w:r>
    </w:p>
    <w:p w14:paraId="4C4729E3" w14:textId="411FF001" w:rsidR="00AB7953" w:rsidRPr="00AB7953" w:rsidRDefault="00AB7953" w:rsidP="00AB7953">
      <w:pPr>
        <w:pStyle w:val="Bibliography"/>
        <w:rPr>
          <w:sz w:val="20"/>
        </w:rPr>
      </w:pPr>
      <w:r w:rsidRPr="00AB7953">
        <w:rPr>
          <w:sz w:val="20"/>
        </w:rPr>
        <w:t xml:space="preserve">47. </w:t>
      </w:r>
      <w:r w:rsidRPr="00AB7953">
        <w:rPr>
          <w:sz w:val="20"/>
        </w:rPr>
        <w:tab/>
      </w:r>
      <w:proofErr w:type="spellStart"/>
      <w:r w:rsidRPr="00AB7953">
        <w:rPr>
          <w:sz w:val="20"/>
        </w:rPr>
        <w:t>Smilanick</w:t>
      </w:r>
      <w:proofErr w:type="spellEnd"/>
      <w:r w:rsidRPr="00AB7953">
        <w:rPr>
          <w:sz w:val="20"/>
        </w:rPr>
        <w:t xml:space="preserve"> JL, </w:t>
      </w:r>
      <w:proofErr w:type="spellStart"/>
      <w:r w:rsidRPr="00AB7953">
        <w:rPr>
          <w:sz w:val="20"/>
        </w:rPr>
        <w:t>Margosan</w:t>
      </w:r>
      <w:proofErr w:type="spellEnd"/>
      <w:r w:rsidRPr="00AB7953">
        <w:rPr>
          <w:sz w:val="20"/>
        </w:rPr>
        <w:t xml:space="preserve"> DA (2001) Management of </w:t>
      </w:r>
      <w:r w:rsidR="000B0F67">
        <w:rPr>
          <w:sz w:val="20"/>
        </w:rPr>
        <w:t>p</w:t>
      </w:r>
      <w:r w:rsidRPr="00AB7953">
        <w:rPr>
          <w:sz w:val="20"/>
        </w:rPr>
        <w:t xml:space="preserve">ostharvest </w:t>
      </w:r>
      <w:r w:rsidR="000B0F67">
        <w:rPr>
          <w:sz w:val="20"/>
        </w:rPr>
        <w:t>d</w:t>
      </w:r>
      <w:r w:rsidRPr="00AB7953">
        <w:rPr>
          <w:sz w:val="20"/>
        </w:rPr>
        <w:t xml:space="preserve">ecay of </w:t>
      </w:r>
      <w:r w:rsidR="000B0F67">
        <w:rPr>
          <w:sz w:val="20"/>
        </w:rPr>
        <w:t>a</w:t>
      </w:r>
      <w:r w:rsidRPr="00AB7953">
        <w:rPr>
          <w:sz w:val="20"/>
        </w:rPr>
        <w:t xml:space="preserve">vocado </w:t>
      </w:r>
      <w:r w:rsidR="000B0F67">
        <w:rPr>
          <w:sz w:val="20"/>
        </w:rPr>
        <w:t>f</w:t>
      </w:r>
      <w:r w:rsidRPr="00AB7953">
        <w:rPr>
          <w:sz w:val="20"/>
        </w:rPr>
        <w:t>ruit. California Avocado Research Symposium. Riverside, pp 105–112</w:t>
      </w:r>
    </w:p>
    <w:p w14:paraId="611EBE0F" w14:textId="35FC2754" w:rsidR="00AB7953" w:rsidRPr="00AB7953" w:rsidRDefault="00AB7953" w:rsidP="00AB7953">
      <w:pPr>
        <w:pStyle w:val="Bibliography"/>
        <w:rPr>
          <w:sz w:val="20"/>
        </w:rPr>
      </w:pPr>
      <w:r w:rsidRPr="00AB7953">
        <w:rPr>
          <w:sz w:val="20"/>
        </w:rPr>
        <w:t xml:space="preserve">48. </w:t>
      </w:r>
      <w:r w:rsidRPr="00AB7953">
        <w:rPr>
          <w:sz w:val="20"/>
        </w:rPr>
        <w:tab/>
      </w:r>
      <w:proofErr w:type="spellStart"/>
      <w:r w:rsidRPr="00AB7953">
        <w:rPr>
          <w:sz w:val="20"/>
        </w:rPr>
        <w:t>Mathioudakis</w:t>
      </w:r>
      <w:proofErr w:type="spellEnd"/>
      <w:r w:rsidRPr="00AB7953">
        <w:rPr>
          <w:sz w:val="20"/>
        </w:rPr>
        <w:t xml:space="preserve"> MM, </w:t>
      </w:r>
      <w:proofErr w:type="spellStart"/>
      <w:r w:rsidRPr="00AB7953">
        <w:rPr>
          <w:sz w:val="20"/>
        </w:rPr>
        <w:t>Tziros</w:t>
      </w:r>
      <w:proofErr w:type="spellEnd"/>
      <w:r w:rsidRPr="00AB7953">
        <w:rPr>
          <w:sz w:val="20"/>
        </w:rPr>
        <w:t xml:space="preserve"> GT, </w:t>
      </w:r>
      <w:proofErr w:type="spellStart"/>
      <w:r w:rsidRPr="00AB7953">
        <w:rPr>
          <w:sz w:val="20"/>
        </w:rPr>
        <w:t>Kavroulakis</w:t>
      </w:r>
      <w:proofErr w:type="spellEnd"/>
      <w:r w:rsidRPr="00AB7953">
        <w:rPr>
          <w:sz w:val="20"/>
        </w:rPr>
        <w:t xml:space="preserve"> N (2020) First Report of </w:t>
      </w:r>
      <w:proofErr w:type="spellStart"/>
      <w:r w:rsidRPr="000B0F67">
        <w:rPr>
          <w:i/>
          <w:iCs/>
          <w:sz w:val="20"/>
        </w:rPr>
        <w:t>Diaporthe</w:t>
      </w:r>
      <w:proofErr w:type="spellEnd"/>
      <w:r w:rsidRPr="000B0F67">
        <w:rPr>
          <w:i/>
          <w:iCs/>
          <w:sz w:val="20"/>
        </w:rPr>
        <w:t xml:space="preserve"> </w:t>
      </w:r>
      <w:proofErr w:type="spellStart"/>
      <w:r w:rsidRPr="000B0F67">
        <w:rPr>
          <w:i/>
          <w:iCs/>
          <w:sz w:val="20"/>
        </w:rPr>
        <w:t>foeniculina</w:t>
      </w:r>
      <w:proofErr w:type="spellEnd"/>
      <w:r w:rsidRPr="00AB7953">
        <w:rPr>
          <w:sz w:val="20"/>
        </w:rPr>
        <w:t xml:space="preserve"> </w:t>
      </w:r>
      <w:r w:rsidR="000B0F67">
        <w:rPr>
          <w:sz w:val="20"/>
        </w:rPr>
        <w:t>a</w:t>
      </w:r>
      <w:r w:rsidRPr="00AB7953">
        <w:rPr>
          <w:sz w:val="20"/>
        </w:rPr>
        <w:t xml:space="preserve">ssociated with </w:t>
      </w:r>
      <w:r w:rsidR="000B0F67">
        <w:rPr>
          <w:sz w:val="20"/>
        </w:rPr>
        <w:t>b</w:t>
      </w:r>
      <w:r w:rsidRPr="00AB7953">
        <w:rPr>
          <w:sz w:val="20"/>
        </w:rPr>
        <w:t xml:space="preserve">ranch </w:t>
      </w:r>
      <w:r w:rsidR="000B0F67">
        <w:rPr>
          <w:sz w:val="20"/>
        </w:rPr>
        <w:t>c</w:t>
      </w:r>
      <w:r w:rsidRPr="00AB7953">
        <w:rPr>
          <w:sz w:val="20"/>
        </w:rPr>
        <w:t xml:space="preserve">anker of </w:t>
      </w:r>
      <w:r w:rsidR="000B0F67">
        <w:rPr>
          <w:sz w:val="20"/>
        </w:rPr>
        <w:t>a</w:t>
      </w:r>
      <w:r w:rsidRPr="00AB7953">
        <w:rPr>
          <w:sz w:val="20"/>
        </w:rPr>
        <w:t>vocado in Greece. Plant Disease 104:3057. https://doi.org/10.1094/PDIS-04-20-0900-PDN</w:t>
      </w:r>
    </w:p>
    <w:p w14:paraId="736E220F" w14:textId="60B48F3C" w:rsidR="00AB7953" w:rsidRPr="00AB7953" w:rsidRDefault="00AB7953" w:rsidP="00AB7953">
      <w:pPr>
        <w:pStyle w:val="Bibliography"/>
        <w:rPr>
          <w:sz w:val="20"/>
        </w:rPr>
      </w:pPr>
      <w:r w:rsidRPr="00AB7953">
        <w:rPr>
          <w:sz w:val="20"/>
        </w:rPr>
        <w:t xml:space="preserve">49. </w:t>
      </w:r>
      <w:r w:rsidRPr="00AB7953">
        <w:rPr>
          <w:sz w:val="20"/>
        </w:rPr>
        <w:tab/>
        <w:t xml:space="preserve">McDonald V, </w:t>
      </w:r>
      <w:proofErr w:type="spellStart"/>
      <w:r w:rsidRPr="00AB7953">
        <w:rPr>
          <w:sz w:val="20"/>
        </w:rPr>
        <w:t>Eskalen</w:t>
      </w:r>
      <w:proofErr w:type="spellEnd"/>
      <w:r w:rsidRPr="00AB7953">
        <w:rPr>
          <w:sz w:val="20"/>
        </w:rPr>
        <w:t xml:space="preserve"> A (2011) </w:t>
      </w:r>
      <w:proofErr w:type="spellStart"/>
      <w:r w:rsidRPr="00AB7953">
        <w:rPr>
          <w:sz w:val="20"/>
        </w:rPr>
        <w:t>Botryosphaeriaceae</w:t>
      </w:r>
      <w:proofErr w:type="spellEnd"/>
      <w:r w:rsidRPr="00AB7953">
        <w:rPr>
          <w:sz w:val="20"/>
        </w:rPr>
        <w:t xml:space="preserve"> Species Associated with Avocado Branch Cankers in California. Plant Dis</w:t>
      </w:r>
      <w:r w:rsidR="000B0F67">
        <w:rPr>
          <w:sz w:val="20"/>
        </w:rPr>
        <w:t>.</w:t>
      </w:r>
      <w:r w:rsidRPr="00AB7953">
        <w:rPr>
          <w:sz w:val="20"/>
        </w:rPr>
        <w:t xml:space="preserve"> 95:1465–1473. https://doi.org/10.1094/PDIS-02-11-0136</w:t>
      </w:r>
    </w:p>
    <w:p w14:paraId="10A545A6" w14:textId="52B504B1" w:rsidR="00F2146E" w:rsidRPr="00D4559F" w:rsidRDefault="00F2146E" w:rsidP="00146F37">
      <w:pPr>
        <w:pStyle w:val="Body"/>
        <w:spacing w:before="120" w:after="120" w:line="480" w:lineRule="auto"/>
        <w:rPr>
          <w:rFonts w:ascii="Times New Roman" w:hAnsi="Times New Roman" w:cs="Times New Roman"/>
          <w:sz w:val="20"/>
          <w:szCs w:val="20"/>
        </w:rPr>
      </w:pPr>
    </w:p>
    <w:p w14:paraId="50203DAB" w14:textId="77777777" w:rsidR="00F2146E" w:rsidRPr="00D4559F" w:rsidRDefault="00F2146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color w:val="000000"/>
          <w:sz w:val="20"/>
          <w:szCs w:val="20"/>
          <w:lang w:eastAsia="es-CO"/>
        </w:rPr>
      </w:pPr>
      <w:r w:rsidRPr="00D4559F">
        <w:rPr>
          <w:sz w:val="20"/>
          <w:szCs w:val="20"/>
        </w:rPr>
        <w:br w:type="page"/>
      </w:r>
    </w:p>
    <w:p w14:paraId="75BF400A" w14:textId="77777777" w:rsidR="00F2146E" w:rsidRPr="00770B0F" w:rsidRDefault="00F2146E" w:rsidP="00F2146E">
      <w:pPr>
        <w:spacing w:before="120" w:after="120" w:line="480" w:lineRule="auto"/>
        <w:jc w:val="both"/>
        <w:rPr>
          <w:color w:val="131413"/>
          <w:sz w:val="20"/>
          <w:szCs w:val="20"/>
        </w:rPr>
      </w:pPr>
      <w:r w:rsidRPr="001C6D30">
        <w:rPr>
          <w:color w:val="131413"/>
          <w:sz w:val="20"/>
          <w:szCs w:val="20"/>
        </w:rPr>
        <w:lastRenderedPageBreak/>
        <w:t>S</w:t>
      </w:r>
      <w:r w:rsidRPr="00770B0F">
        <w:rPr>
          <w:color w:val="131413"/>
          <w:sz w:val="20"/>
          <w:szCs w:val="20"/>
        </w:rPr>
        <w:t>ta</w:t>
      </w:r>
      <w:r w:rsidRPr="001C6D30">
        <w:rPr>
          <w:b/>
          <w:bCs/>
          <w:color w:val="131413"/>
          <w:sz w:val="20"/>
          <w:szCs w:val="20"/>
        </w:rPr>
        <w:t>tements &amp; Declarations</w:t>
      </w:r>
    </w:p>
    <w:p w14:paraId="4508C588" w14:textId="77777777" w:rsidR="00F2146E" w:rsidRPr="001C6D30" w:rsidRDefault="00F2146E" w:rsidP="00F2146E">
      <w:pPr>
        <w:spacing w:before="120" w:after="120" w:line="480" w:lineRule="auto"/>
        <w:jc w:val="both"/>
        <w:rPr>
          <w:b/>
          <w:bCs/>
          <w:sz w:val="20"/>
          <w:szCs w:val="20"/>
        </w:rPr>
      </w:pPr>
      <w:r w:rsidRPr="001C6D30">
        <w:rPr>
          <w:b/>
          <w:bCs/>
          <w:color w:val="131413"/>
          <w:sz w:val="20"/>
          <w:szCs w:val="20"/>
        </w:rPr>
        <w:t>Author contributions</w:t>
      </w:r>
    </w:p>
    <w:p w14:paraId="7C8EBCA8" w14:textId="31E90A90" w:rsidR="00F2146E" w:rsidRPr="00770B0F" w:rsidRDefault="00F2146E" w:rsidP="00F2146E">
      <w:pPr>
        <w:spacing w:before="120" w:after="120" w:line="480" w:lineRule="auto"/>
        <w:jc w:val="both"/>
        <w:rPr>
          <w:color w:val="131413"/>
          <w:sz w:val="20"/>
          <w:szCs w:val="20"/>
        </w:rPr>
      </w:pPr>
      <w:r w:rsidRPr="001C6D30">
        <w:rPr>
          <w:color w:val="131413"/>
          <w:sz w:val="20"/>
          <w:szCs w:val="20"/>
        </w:rPr>
        <w:t>Conceptualization: Mosquera, S., Villegas-Escobar, V.</w:t>
      </w:r>
      <w:r w:rsidRPr="00770B0F">
        <w:rPr>
          <w:color w:val="131413"/>
          <w:sz w:val="20"/>
          <w:szCs w:val="20"/>
        </w:rPr>
        <w:t xml:space="preserve">, and </w:t>
      </w:r>
      <w:r w:rsidRPr="00770B0F">
        <w:rPr>
          <w:rFonts w:eastAsia="Times New Roman"/>
          <w:bCs/>
          <w:color w:val="0E101A"/>
          <w:sz w:val="20"/>
          <w:szCs w:val="20"/>
          <w:bdr w:val="none" w:sz="0" w:space="0" w:color="auto"/>
          <w:lang w:eastAsia="es-CO"/>
        </w:rPr>
        <w:t>Saavedra, S.</w:t>
      </w:r>
      <w:r w:rsidRPr="001C6D30">
        <w:rPr>
          <w:color w:val="131413"/>
          <w:sz w:val="20"/>
          <w:szCs w:val="20"/>
        </w:rPr>
        <w:t xml:space="preserve">; Methodology: </w:t>
      </w:r>
      <w:r w:rsidRPr="00770B0F">
        <w:rPr>
          <w:color w:val="131413"/>
          <w:sz w:val="20"/>
          <w:szCs w:val="20"/>
        </w:rPr>
        <w:t xml:space="preserve">Mosquera, S., Villegas-Escobar, V., and </w:t>
      </w:r>
      <w:r w:rsidRPr="00770B0F">
        <w:rPr>
          <w:rFonts w:eastAsia="Times New Roman"/>
          <w:bCs/>
          <w:color w:val="0E101A"/>
          <w:sz w:val="20"/>
          <w:szCs w:val="20"/>
          <w:bdr w:val="none" w:sz="0" w:space="0" w:color="auto"/>
          <w:lang w:eastAsia="es-CO"/>
        </w:rPr>
        <w:t>Saavedra, S.</w:t>
      </w:r>
      <w:r w:rsidRPr="001C6D30">
        <w:rPr>
          <w:color w:val="131413"/>
          <w:sz w:val="20"/>
          <w:szCs w:val="20"/>
        </w:rPr>
        <w:t xml:space="preserve">; Investigation: </w:t>
      </w:r>
      <w:r w:rsidRPr="00770B0F">
        <w:rPr>
          <w:color w:val="131413"/>
          <w:sz w:val="20"/>
          <w:szCs w:val="20"/>
        </w:rPr>
        <w:t xml:space="preserve">Mosquera, S., </w:t>
      </w:r>
      <w:r w:rsidRPr="00770B0F">
        <w:rPr>
          <w:rFonts w:eastAsia="Times New Roman"/>
          <w:bCs/>
          <w:color w:val="0E101A"/>
          <w:sz w:val="20"/>
          <w:szCs w:val="20"/>
          <w:bdr w:val="none" w:sz="0" w:space="0" w:color="auto"/>
          <w:lang w:eastAsia="es-CO"/>
        </w:rPr>
        <w:t>Cataño</w:t>
      </w:r>
      <w:r w:rsidRPr="00770B0F">
        <w:rPr>
          <w:rFonts w:eastAsia="Times New Roman"/>
          <w:bCs/>
          <w:color w:val="0E101A"/>
          <w:sz w:val="20"/>
          <w:szCs w:val="20"/>
          <w:bdr w:val="none" w:sz="0" w:space="0" w:color="auto"/>
          <w:vertAlign w:val="superscript"/>
          <w:lang w:eastAsia="es-CO"/>
        </w:rPr>
        <w:t xml:space="preserve"> </w:t>
      </w:r>
      <w:r w:rsidRPr="00770B0F">
        <w:rPr>
          <w:color w:val="131413"/>
          <w:sz w:val="20"/>
          <w:szCs w:val="20"/>
        </w:rPr>
        <w:t xml:space="preserve">C., and </w:t>
      </w:r>
      <w:r w:rsidRPr="00770B0F">
        <w:rPr>
          <w:rFonts w:eastAsia="Times New Roman"/>
          <w:bCs/>
          <w:color w:val="0E101A"/>
          <w:sz w:val="20"/>
          <w:szCs w:val="20"/>
          <w:bdr w:val="none" w:sz="0" w:space="0" w:color="auto"/>
          <w:lang w:eastAsia="es-CO"/>
        </w:rPr>
        <w:t>Saavedra, S.</w:t>
      </w:r>
      <w:r w:rsidRPr="001C6D30">
        <w:rPr>
          <w:color w:val="131413"/>
          <w:sz w:val="20"/>
          <w:szCs w:val="20"/>
        </w:rPr>
        <w:t xml:space="preserve">; Formal analysis: </w:t>
      </w:r>
      <w:r w:rsidRPr="00770B0F">
        <w:rPr>
          <w:color w:val="131413"/>
          <w:sz w:val="20"/>
          <w:szCs w:val="20"/>
        </w:rPr>
        <w:t xml:space="preserve">Mosquera, S., and Villegas-Escobar, V.; </w:t>
      </w:r>
      <w:r w:rsidRPr="001C6D30">
        <w:rPr>
          <w:color w:val="131413"/>
          <w:sz w:val="20"/>
          <w:szCs w:val="20"/>
        </w:rPr>
        <w:t xml:space="preserve">Writing-original draft preparation: </w:t>
      </w:r>
      <w:r w:rsidRPr="00770B0F">
        <w:rPr>
          <w:color w:val="131413"/>
          <w:sz w:val="20"/>
          <w:szCs w:val="20"/>
        </w:rPr>
        <w:t>Mosquera, S.</w:t>
      </w:r>
      <w:r w:rsidRPr="001C6D30">
        <w:rPr>
          <w:color w:val="131413"/>
          <w:sz w:val="20"/>
          <w:szCs w:val="20"/>
        </w:rPr>
        <w:t xml:space="preserve">; Review and editing: </w:t>
      </w:r>
      <w:r w:rsidRPr="00770B0F">
        <w:rPr>
          <w:color w:val="131413"/>
          <w:sz w:val="20"/>
          <w:szCs w:val="20"/>
        </w:rPr>
        <w:t>Mosquera, S., and Villegas-Escobar, V.;</w:t>
      </w:r>
      <w:r w:rsidR="00B30F0E">
        <w:rPr>
          <w:color w:val="131413"/>
          <w:sz w:val="20"/>
          <w:szCs w:val="20"/>
        </w:rPr>
        <w:t xml:space="preserve"> </w:t>
      </w:r>
      <w:r w:rsidRPr="001C6D30">
        <w:rPr>
          <w:color w:val="131413"/>
          <w:sz w:val="20"/>
          <w:szCs w:val="20"/>
        </w:rPr>
        <w:t xml:space="preserve">Funding acquisition: </w:t>
      </w:r>
      <w:r w:rsidRPr="00770B0F">
        <w:rPr>
          <w:color w:val="131413"/>
          <w:sz w:val="20"/>
          <w:szCs w:val="20"/>
        </w:rPr>
        <w:t xml:space="preserve">Villegas-Escobar, V., and </w:t>
      </w:r>
      <w:r w:rsidRPr="00770B0F">
        <w:rPr>
          <w:rFonts w:eastAsia="Times New Roman"/>
          <w:bCs/>
          <w:color w:val="0E101A"/>
          <w:sz w:val="20"/>
          <w:szCs w:val="20"/>
          <w:bdr w:val="none" w:sz="0" w:space="0" w:color="auto"/>
          <w:lang w:eastAsia="es-CO"/>
        </w:rPr>
        <w:t>Saavedra, S.</w:t>
      </w:r>
      <w:r w:rsidRPr="00770B0F">
        <w:rPr>
          <w:color w:val="131413"/>
          <w:sz w:val="20"/>
          <w:szCs w:val="20"/>
        </w:rPr>
        <w:t>; Resources: Villegas – Escobar, V.</w:t>
      </w:r>
      <w:r w:rsidR="001A6F3C" w:rsidRPr="001A6F3C">
        <w:rPr>
          <w:color w:val="131413"/>
          <w:sz w:val="20"/>
          <w:szCs w:val="20"/>
        </w:rPr>
        <w:t xml:space="preserve"> </w:t>
      </w:r>
      <w:r w:rsidR="001A6F3C" w:rsidRPr="00770B0F">
        <w:rPr>
          <w:color w:val="131413"/>
          <w:sz w:val="20"/>
          <w:szCs w:val="20"/>
        </w:rPr>
        <w:t xml:space="preserve">and </w:t>
      </w:r>
      <w:r w:rsidR="001A6F3C" w:rsidRPr="00770B0F">
        <w:rPr>
          <w:rFonts w:eastAsia="Times New Roman"/>
          <w:bCs/>
          <w:color w:val="0E101A"/>
          <w:sz w:val="20"/>
          <w:szCs w:val="20"/>
          <w:bdr w:val="none" w:sz="0" w:space="0" w:color="auto"/>
          <w:lang w:eastAsia="es-CO"/>
        </w:rPr>
        <w:t>Saavedra, S.</w:t>
      </w:r>
      <w:r w:rsidRPr="00770B0F">
        <w:rPr>
          <w:color w:val="131413"/>
          <w:sz w:val="20"/>
          <w:szCs w:val="20"/>
        </w:rPr>
        <w:t>; Project administration:</w:t>
      </w:r>
      <w:r w:rsidR="00B30F0E">
        <w:rPr>
          <w:color w:val="131413"/>
          <w:sz w:val="20"/>
          <w:szCs w:val="20"/>
        </w:rPr>
        <w:t xml:space="preserve"> </w:t>
      </w:r>
      <w:r w:rsidRPr="00770B0F">
        <w:rPr>
          <w:color w:val="131413"/>
          <w:sz w:val="20"/>
          <w:szCs w:val="20"/>
        </w:rPr>
        <w:t xml:space="preserve">Villegas – Escobar, V.; Supervision: Villegas – Escobar, V. </w:t>
      </w:r>
    </w:p>
    <w:p w14:paraId="0AE87976" w14:textId="77777777" w:rsidR="00F2146E" w:rsidRPr="00770B0F" w:rsidRDefault="00F2146E" w:rsidP="00F2146E">
      <w:pPr>
        <w:spacing w:before="120" w:after="120" w:line="480" w:lineRule="auto"/>
        <w:jc w:val="both"/>
        <w:rPr>
          <w:b/>
          <w:bCs/>
          <w:color w:val="131413"/>
          <w:sz w:val="20"/>
          <w:szCs w:val="20"/>
        </w:rPr>
      </w:pPr>
      <w:r w:rsidRPr="00770B0F">
        <w:rPr>
          <w:b/>
          <w:bCs/>
          <w:color w:val="131413"/>
          <w:sz w:val="20"/>
          <w:szCs w:val="20"/>
        </w:rPr>
        <w:t>Funding</w:t>
      </w:r>
    </w:p>
    <w:p w14:paraId="4CE96F2F" w14:textId="2FF2334F" w:rsidR="00F2146E" w:rsidRDefault="00F2146E" w:rsidP="00F2146E">
      <w:pPr>
        <w:spacing w:before="120" w:after="120" w:line="480" w:lineRule="auto"/>
        <w:jc w:val="both"/>
        <w:rPr>
          <w:color w:val="131413"/>
          <w:sz w:val="20"/>
          <w:szCs w:val="20"/>
        </w:rPr>
      </w:pPr>
      <w:r w:rsidRPr="00F2146E">
        <w:rPr>
          <w:color w:val="131413"/>
          <w:sz w:val="20"/>
          <w:szCs w:val="20"/>
        </w:rPr>
        <w:t xml:space="preserve">This work was supported </w:t>
      </w:r>
      <w:r w:rsidRPr="007F0F8C">
        <w:rPr>
          <w:color w:val="131413"/>
          <w:sz w:val="20"/>
          <w:szCs w:val="20"/>
        </w:rPr>
        <w:t xml:space="preserve">Universidad EAFIT (Colombia), the avocado exporters CARTAMA, and the Department of Science, </w:t>
      </w:r>
      <w:proofErr w:type="gramStart"/>
      <w:r w:rsidRPr="007F0F8C">
        <w:rPr>
          <w:color w:val="131413"/>
          <w:sz w:val="20"/>
          <w:szCs w:val="20"/>
        </w:rPr>
        <w:t>Technology</w:t>
      </w:r>
      <w:proofErr w:type="gramEnd"/>
      <w:r w:rsidRPr="007F0F8C">
        <w:rPr>
          <w:color w:val="131413"/>
          <w:sz w:val="20"/>
          <w:szCs w:val="20"/>
        </w:rPr>
        <w:t xml:space="preserve"> and Innovation (COLCIENCIAS) </w:t>
      </w:r>
      <w:r>
        <w:rPr>
          <w:color w:val="131413"/>
          <w:sz w:val="20"/>
          <w:szCs w:val="20"/>
        </w:rPr>
        <w:t>through the</w:t>
      </w:r>
      <w:r w:rsidRPr="007F0F8C">
        <w:rPr>
          <w:color w:val="131413"/>
          <w:sz w:val="20"/>
          <w:szCs w:val="20"/>
        </w:rPr>
        <w:t xml:space="preserve"> project </w:t>
      </w:r>
      <w:r>
        <w:rPr>
          <w:color w:val="131413"/>
          <w:sz w:val="20"/>
          <w:szCs w:val="20"/>
        </w:rPr>
        <w:t xml:space="preserve">qualified by the National Council of Tax Benefits CNBT (code </w:t>
      </w:r>
      <w:r w:rsidRPr="00770B0F">
        <w:rPr>
          <w:color w:val="131413"/>
          <w:sz w:val="20"/>
          <w:szCs w:val="20"/>
        </w:rPr>
        <w:t>7968-869-76148</w:t>
      </w:r>
      <w:r>
        <w:rPr>
          <w:color w:val="131413"/>
          <w:sz w:val="20"/>
          <w:szCs w:val="20"/>
        </w:rPr>
        <w:t>).</w:t>
      </w:r>
    </w:p>
    <w:p w14:paraId="727A0665" w14:textId="4AC399A0" w:rsidR="00F2146E" w:rsidRPr="00770B0F" w:rsidRDefault="00F2146E" w:rsidP="00F2146E">
      <w:pPr>
        <w:spacing w:before="120" w:after="120" w:line="480" w:lineRule="auto"/>
        <w:jc w:val="both"/>
        <w:rPr>
          <w:color w:val="131413"/>
          <w:sz w:val="20"/>
          <w:szCs w:val="20"/>
        </w:rPr>
      </w:pPr>
      <w:r w:rsidRPr="00770B0F">
        <w:rPr>
          <w:b/>
          <w:bCs/>
          <w:color w:val="131413"/>
          <w:sz w:val="20"/>
          <w:szCs w:val="20"/>
        </w:rPr>
        <w:t>Conflict of Interest</w:t>
      </w:r>
      <w:r w:rsidRPr="00770B0F">
        <w:rPr>
          <w:color w:val="131413"/>
          <w:sz w:val="20"/>
          <w:szCs w:val="20"/>
        </w:rPr>
        <w:t xml:space="preserve"> </w:t>
      </w:r>
    </w:p>
    <w:p w14:paraId="4E543E29" w14:textId="77777777" w:rsidR="00F2146E" w:rsidRPr="00770B0F" w:rsidRDefault="00F2146E" w:rsidP="00F2146E">
      <w:pPr>
        <w:spacing w:before="120" w:after="120" w:line="480" w:lineRule="auto"/>
        <w:jc w:val="both"/>
        <w:rPr>
          <w:b/>
          <w:bCs/>
          <w:color w:val="131413"/>
          <w:sz w:val="20"/>
          <w:szCs w:val="20"/>
        </w:rPr>
      </w:pPr>
      <w:r w:rsidRPr="00770B0F">
        <w:rPr>
          <w:color w:val="131413"/>
          <w:sz w:val="20"/>
          <w:szCs w:val="20"/>
        </w:rPr>
        <w:t>The authors declare no competing interests</w:t>
      </w:r>
      <w:r w:rsidRPr="00770B0F">
        <w:rPr>
          <w:b/>
          <w:bCs/>
          <w:color w:val="131413"/>
          <w:sz w:val="20"/>
          <w:szCs w:val="20"/>
        </w:rPr>
        <w:t xml:space="preserve"> </w:t>
      </w:r>
    </w:p>
    <w:p w14:paraId="10E19346" w14:textId="77777777" w:rsidR="00F2146E" w:rsidRPr="00770B0F" w:rsidRDefault="00F2146E" w:rsidP="00F2146E">
      <w:pPr>
        <w:spacing w:before="120" w:after="120" w:line="480" w:lineRule="auto"/>
        <w:jc w:val="both"/>
        <w:rPr>
          <w:b/>
          <w:bCs/>
          <w:color w:val="131413"/>
          <w:sz w:val="20"/>
          <w:szCs w:val="20"/>
        </w:rPr>
      </w:pPr>
      <w:r w:rsidRPr="00770B0F">
        <w:rPr>
          <w:b/>
          <w:bCs/>
          <w:color w:val="131413"/>
          <w:sz w:val="20"/>
          <w:szCs w:val="20"/>
        </w:rPr>
        <w:t>Data availability</w:t>
      </w:r>
    </w:p>
    <w:p w14:paraId="38DB98E1" w14:textId="7AFC4165" w:rsidR="00F2146E" w:rsidRPr="00770B0F" w:rsidRDefault="00F2146E" w:rsidP="00F2146E">
      <w:pPr>
        <w:spacing w:before="120" w:after="120" w:line="480" w:lineRule="auto"/>
        <w:jc w:val="both"/>
        <w:rPr>
          <w:color w:val="131413"/>
          <w:sz w:val="20"/>
          <w:szCs w:val="20"/>
        </w:rPr>
      </w:pPr>
      <w:r w:rsidRPr="00C975C3">
        <w:rPr>
          <w:color w:val="131413"/>
          <w:sz w:val="20"/>
          <w:szCs w:val="20"/>
        </w:rPr>
        <w:t xml:space="preserve">Raw sequence data have been deposited at the </w:t>
      </w:r>
      <w:proofErr w:type="spellStart"/>
      <w:r w:rsidR="00CA4584" w:rsidRPr="00C975C3">
        <w:rPr>
          <w:color w:val="131413"/>
          <w:sz w:val="20"/>
          <w:szCs w:val="20"/>
        </w:rPr>
        <w:t>Genebank</w:t>
      </w:r>
      <w:proofErr w:type="spellEnd"/>
      <w:r w:rsidR="00CA4584" w:rsidRPr="00C975C3">
        <w:rPr>
          <w:color w:val="131413"/>
          <w:sz w:val="20"/>
          <w:szCs w:val="20"/>
        </w:rPr>
        <w:t xml:space="preserve"> Database</w:t>
      </w:r>
      <w:r w:rsidRPr="00C975C3">
        <w:rPr>
          <w:color w:val="131413"/>
          <w:sz w:val="20"/>
          <w:szCs w:val="20"/>
        </w:rPr>
        <w:t xml:space="preserve"> under accession numbe</w:t>
      </w:r>
      <w:r w:rsidR="00CA4584" w:rsidRPr="00C975C3">
        <w:rPr>
          <w:color w:val="131413"/>
          <w:sz w:val="20"/>
          <w:szCs w:val="20"/>
        </w:rPr>
        <w:t>r</w:t>
      </w:r>
      <w:r w:rsidRPr="00C975C3">
        <w:rPr>
          <w:color w:val="131413"/>
          <w:sz w:val="20"/>
          <w:szCs w:val="20"/>
        </w:rPr>
        <w:t xml:space="preserve"> </w:t>
      </w:r>
      <w:r w:rsidR="00CA4584" w:rsidRPr="00C975C3">
        <w:rPr>
          <w:color w:val="131413"/>
          <w:sz w:val="20"/>
          <w:szCs w:val="20"/>
        </w:rPr>
        <w:t>PRJNA817593</w:t>
      </w:r>
      <w:r w:rsidRPr="00770B0F">
        <w:rPr>
          <w:color w:val="131413"/>
          <w:sz w:val="20"/>
          <w:szCs w:val="20"/>
        </w:rPr>
        <w:t xml:space="preserve">. Any additional datasets generated during and/or </w:t>
      </w:r>
      <w:proofErr w:type="spellStart"/>
      <w:r w:rsidRPr="00770B0F">
        <w:rPr>
          <w:color w:val="131413"/>
          <w:sz w:val="20"/>
          <w:szCs w:val="20"/>
        </w:rPr>
        <w:t>analysed</w:t>
      </w:r>
      <w:proofErr w:type="spellEnd"/>
      <w:r w:rsidRPr="00770B0F">
        <w:rPr>
          <w:color w:val="131413"/>
          <w:sz w:val="20"/>
          <w:szCs w:val="20"/>
        </w:rPr>
        <w:t xml:space="preserve"> during the current study are available from the corresponding author on reasonable request. </w:t>
      </w:r>
    </w:p>
    <w:p w14:paraId="5B84CF45" w14:textId="77777777" w:rsidR="00F2146E" w:rsidRPr="00770B0F" w:rsidRDefault="00F2146E" w:rsidP="00F2146E">
      <w:pPr>
        <w:spacing w:before="120" w:after="120" w:line="480" w:lineRule="auto"/>
        <w:rPr>
          <w:b/>
          <w:bCs/>
          <w:color w:val="131413"/>
          <w:sz w:val="20"/>
          <w:szCs w:val="20"/>
        </w:rPr>
      </w:pPr>
      <w:r w:rsidRPr="00770B0F">
        <w:rPr>
          <w:b/>
          <w:bCs/>
          <w:color w:val="131413"/>
          <w:sz w:val="20"/>
          <w:szCs w:val="20"/>
        </w:rPr>
        <w:t>Ethics approval</w:t>
      </w:r>
    </w:p>
    <w:p w14:paraId="11107A9D" w14:textId="77777777" w:rsidR="00F2146E" w:rsidRPr="00F2146E" w:rsidRDefault="00F2146E" w:rsidP="00F2146E">
      <w:pPr>
        <w:spacing w:before="120" w:after="120" w:line="480" w:lineRule="auto"/>
        <w:rPr>
          <w:i/>
          <w:iCs/>
          <w:sz w:val="20"/>
          <w:szCs w:val="20"/>
        </w:rPr>
      </w:pPr>
      <w:r w:rsidRPr="00F2146E">
        <w:rPr>
          <w:rStyle w:val="Emphasis"/>
          <w:i w:val="0"/>
          <w:iCs w:val="0"/>
          <w:color w:val="000000"/>
          <w:sz w:val="20"/>
          <w:szCs w:val="20"/>
          <w:shd w:val="clear" w:color="auto" w:fill="FCFCFC"/>
        </w:rPr>
        <w:t>This study was performed in line with the approval of the Ethics Committee of Universidad EAFIT</w:t>
      </w:r>
    </w:p>
    <w:p w14:paraId="403C85C5" w14:textId="77777777" w:rsidR="00F2146E" w:rsidRPr="00770B0F" w:rsidRDefault="00F2146E" w:rsidP="00F2146E">
      <w:pPr>
        <w:pStyle w:val="Body"/>
        <w:spacing w:before="120" w:after="120" w:line="480" w:lineRule="auto"/>
        <w:jc w:val="both"/>
        <w:rPr>
          <w:rFonts w:ascii="Times New Roman" w:hAnsi="Times New Roman" w:cs="Times New Roman"/>
          <w:b/>
          <w:bCs/>
          <w:sz w:val="20"/>
          <w:szCs w:val="20"/>
        </w:rPr>
      </w:pPr>
    </w:p>
    <w:p w14:paraId="46343E44" w14:textId="77777777" w:rsidR="009C0A8C" w:rsidRPr="00770B0F" w:rsidRDefault="009C0A8C" w:rsidP="00146F37">
      <w:pPr>
        <w:pStyle w:val="Body"/>
        <w:spacing w:before="120" w:after="120" w:line="480" w:lineRule="auto"/>
        <w:rPr>
          <w:rFonts w:ascii="Times New Roman" w:hAnsi="Times New Roman" w:cs="Times New Roman"/>
          <w:sz w:val="20"/>
          <w:szCs w:val="20"/>
        </w:rPr>
      </w:pPr>
    </w:p>
    <w:p w14:paraId="4CF77F06" w14:textId="77777777" w:rsidR="00F2146E" w:rsidRDefault="00F2146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color w:val="000000"/>
          <w:sz w:val="20"/>
          <w:szCs w:val="20"/>
          <w:lang w:eastAsia="es-CO"/>
        </w:rPr>
      </w:pPr>
      <w:r>
        <w:rPr>
          <w:b/>
          <w:bCs/>
          <w:sz w:val="20"/>
          <w:szCs w:val="20"/>
        </w:rPr>
        <w:br w:type="page"/>
      </w:r>
    </w:p>
    <w:p w14:paraId="1ADD02AA" w14:textId="1E08A6E6" w:rsidR="00DF323D" w:rsidRPr="007541B8" w:rsidRDefault="00DF323D" w:rsidP="00146F37">
      <w:pPr>
        <w:pStyle w:val="Body"/>
        <w:spacing w:before="120" w:after="120" w:line="480" w:lineRule="auto"/>
        <w:jc w:val="both"/>
        <w:rPr>
          <w:rFonts w:ascii="Times New Roman" w:hAnsi="Times New Roman" w:cs="Times New Roman"/>
          <w:b/>
          <w:bCs/>
          <w:sz w:val="20"/>
          <w:szCs w:val="20"/>
        </w:rPr>
      </w:pPr>
      <w:r w:rsidRPr="007541B8">
        <w:rPr>
          <w:rFonts w:ascii="Times New Roman" w:hAnsi="Times New Roman" w:cs="Times New Roman"/>
          <w:b/>
          <w:bCs/>
          <w:sz w:val="20"/>
          <w:szCs w:val="20"/>
        </w:rPr>
        <w:lastRenderedPageBreak/>
        <w:t xml:space="preserve">Figure Captions </w:t>
      </w:r>
    </w:p>
    <w:p w14:paraId="04963EF3" w14:textId="77777777" w:rsidR="00DF323D" w:rsidRPr="007541B8" w:rsidRDefault="00DF323D" w:rsidP="00146F37">
      <w:pPr>
        <w:pStyle w:val="Body"/>
        <w:spacing w:before="120" w:after="120" w:line="480" w:lineRule="auto"/>
        <w:rPr>
          <w:rFonts w:ascii="Times New Roman" w:hAnsi="Times New Roman" w:cs="Times New Roman"/>
          <w:sz w:val="20"/>
          <w:szCs w:val="20"/>
        </w:rPr>
      </w:pPr>
    </w:p>
    <w:p w14:paraId="6946B6C3" w14:textId="604266BF"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Fig 1</w:t>
      </w:r>
      <w:r w:rsidRPr="007541B8">
        <w:rPr>
          <w:rFonts w:ascii="Times New Roman" w:hAnsi="Times New Roman" w:cs="Times New Roman"/>
          <w:sz w:val="20"/>
          <w:szCs w:val="20"/>
        </w:rPr>
        <w:t xml:space="preserve">. Lenticel damage for avocado cv. Hass fruits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farms between 2019 and 2021 at harvest time (0 days post</w:t>
      </w:r>
      <w:r w:rsidR="003F6FC7">
        <w:rPr>
          <w:rFonts w:ascii="Times New Roman" w:hAnsi="Times New Roman" w:cs="Times New Roman"/>
          <w:sz w:val="20"/>
          <w:szCs w:val="20"/>
        </w:rPr>
        <w:t>-</w:t>
      </w:r>
      <w:r w:rsidRPr="007541B8">
        <w:rPr>
          <w:rFonts w:ascii="Times New Roman" w:hAnsi="Times New Roman" w:cs="Times New Roman"/>
          <w:sz w:val="20"/>
          <w:szCs w:val="20"/>
        </w:rPr>
        <w:t>harvest, 0dph). Bars and error bars represent mean and standard deviation for the severity (</w:t>
      </w:r>
      <w:r w:rsidR="00AD1A78">
        <w:rPr>
          <w:rFonts w:ascii="Times New Roman" w:hAnsi="Times New Roman" w:cs="Times New Roman"/>
          <w:sz w:val="20"/>
          <w:szCs w:val="20"/>
        </w:rPr>
        <w:t>a</w:t>
      </w:r>
      <w:r w:rsidRPr="007541B8">
        <w:rPr>
          <w:rFonts w:ascii="Times New Roman" w:hAnsi="Times New Roman" w:cs="Times New Roman"/>
          <w:sz w:val="20"/>
          <w:szCs w:val="20"/>
        </w:rPr>
        <w:t>) and incidence (</w:t>
      </w:r>
      <w:r w:rsidR="00AD1A78">
        <w:rPr>
          <w:rFonts w:ascii="Times New Roman" w:hAnsi="Times New Roman" w:cs="Times New Roman"/>
          <w:sz w:val="20"/>
          <w:szCs w:val="20"/>
        </w:rPr>
        <w:t>a</w:t>
      </w:r>
      <w:r w:rsidRPr="007541B8">
        <w:rPr>
          <w:rFonts w:ascii="Times New Roman" w:hAnsi="Times New Roman" w:cs="Times New Roman"/>
          <w:sz w:val="20"/>
          <w:szCs w:val="20"/>
        </w:rPr>
        <w:t xml:space="preserve">) of the damage observed in the farms for each harvest at 0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The points show the severity and incidence means for the fruits collected from the different plots, and the letter after the year denotes main (m) and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(t) </w:t>
      </w:r>
      <w:proofErr w:type="gramStart"/>
      <w:r w:rsidRPr="007541B8">
        <w:rPr>
          <w:rFonts w:ascii="Times New Roman" w:hAnsi="Times New Roman" w:cs="Times New Roman"/>
          <w:sz w:val="20"/>
          <w:szCs w:val="20"/>
        </w:rPr>
        <w:t>harvest..</w:t>
      </w:r>
      <w:proofErr w:type="gramEnd"/>
    </w:p>
    <w:p w14:paraId="58DE425C"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61A4B65C" w14:textId="7359D5D8"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Fig 2</w:t>
      </w:r>
      <w:r w:rsidRPr="007541B8">
        <w:rPr>
          <w:rFonts w:ascii="Times New Roman" w:hAnsi="Times New Roman" w:cs="Times New Roman"/>
          <w:sz w:val="20"/>
          <w:szCs w:val="20"/>
        </w:rPr>
        <w:t xml:space="preserve">. Lenticel damage for avocado cv. Hass fruits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farms between 2019 and 2021 at harvest time (0 days post</w:t>
      </w:r>
      <w:r w:rsidR="003F6FC7">
        <w:rPr>
          <w:rFonts w:ascii="Times New Roman" w:hAnsi="Times New Roman" w:cs="Times New Roman"/>
          <w:sz w:val="20"/>
          <w:szCs w:val="20"/>
        </w:rPr>
        <w:t>-</w:t>
      </w:r>
      <w:r w:rsidRPr="007541B8">
        <w:rPr>
          <w:rFonts w:ascii="Times New Roman" w:hAnsi="Times New Roman" w:cs="Times New Roman"/>
          <w:sz w:val="20"/>
          <w:szCs w:val="20"/>
        </w:rPr>
        <w:t xml:space="preserve">harvest, 0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and after 21 days of storage at 6⁰C (21 days post-harvest, 21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Shown are the means and standard deviations for the severity (</w:t>
      </w:r>
      <w:r w:rsidR="00AD1A78">
        <w:rPr>
          <w:rFonts w:ascii="Times New Roman" w:hAnsi="Times New Roman" w:cs="Times New Roman"/>
          <w:sz w:val="20"/>
          <w:szCs w:val="20"/>
        </w:rPr>
        <w:t>a</w:t>
      </w:r>
      <w:r w:rsidRPr="007541B8">
        <w:rPr>
          <w:rFonts w:ascii="Times New Roman" w:hAnsi="Times New Roman" w:cs="Times New Roman"/>
          <w:sz w:val="20"/>
          <w:szCs w:val="20"/>
        </w:rPr>
        <w:t>) and incidence (</w:t>
      </w:r>
      <w:r w:rsidR="00AD1A78">
        <w:rPr>
          <w:rFonts w:ascii="Times New Roman" w:hAnsi="Times New Roman" w:cs="Times New Roman"/>
          <w:sz w:val="20"/>
          <w:szCs w:val="20"/>
        </w:rPr>
        <w:t>b</w:t>
      </w:r>
      <w:r w:rsidRPr="007541B8">
        <w:rPr>
          <w:rFonts w:ascii="Times New Roman" w:hAnsi="Times New Roman" w:cs="Times New Roman"/>
          <w:sz w:val="20"/>
          <w:szCs w:val="20"/>
        </w:rPr>
        <w:t xml:space="preserve">) of the damage for the two </w:t>
      </w:r>
      <w:proofErr w:type="spellStart"/>
      <w:r w:rsidRPr="007541B8">
        <w:rPr>
          <w:rFonts w:ascii="Times New Roman" w:hAnsi="Times New Roman" w:cs="Times New Roman"/>
          <w:sz w:val="20"/>
          <w:szCs w:val="20"/>
        </w:rPr>
        <w:t>evaluatin</w:t>
      </w:r>
      <w:proofErr w:type="spellEnd"/>
      <w:r w:rsidRPr="007541B8">
        <w:rPr>
          <w:rFonts w:ascii="Times New Roman" w:hAnsi="Times New Roman" w:cs="Times New Roman"/>
          <w:sz w:val="20"/>
          <w:szCs w:val="20"/>
        </w:rPr>
        <w:t xml:space="preserve"> points (0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and 21 </w:t>
      </w:r>
      <w:proofErr w:type="spellStart"/>
      <w:r w:rsidRPr="007541B8">
        <w:rPr>
          <w:rFonts w:ascii="Times New Roman" w:hAnsi="Times New Roman" w:cs="Times New Roman"/>
          <w:sz w:val="20"/>
          <w:szCs w:val="20"/>
        </w:rPr>
        <w:t>dph</w:t>
      </w:r>
      <w:proofErr w:type="spellEnd"/>
      <w:r w:rsidRPr="007541B8">
        <w:rPr>
          <w:rFonts w:ascii="Times New Roman" w:hAnsi="Times New Roman" w:cs="Times New Roman"/>
          <w:sz w:val="20"/>
          <w:szCs w:val="20"/>
        </w:rPr>
        <w:t xml:space="preserve">). The points show the severity and incidence means for the fruits collected in the four harvest, and the letter after the year denotes main (m) and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(t) harvest.</w:t>
      </w:r>
    </w:p>
    <w:p w14:paraId="06F4D9B1"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7A500ED9" w14:textId="54908CBC"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Fig 3</w:t>
      </w:r>
      <w:r w:rsidRPr="007541B8">
        <w:rPr>
          <w:rFonts w:ascii="Times New Roman" w:hAnsi="Times New Roman" w:cs="Times New Roman"/>
          <w:sz w:val="20"/>
          <w:szCs w:val="20"/>
        </w:rPr>
        <w:t xml:space="preserve">. Alfa diversity for the fungal communities of the avocado cv. Hass fruits with different severities of lenticel damage (Mild and Severe)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farms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Bars and error bars represent mean and standard deviation for the alfa diversity index richness (</w:t>
      </w:r>
      <w:r w:rsidR="00AD1A78">
        <w:rPr>
          <w:rFonts w:ascii="Times New Roman" w:hAnsi="Times New Roman" w:cs="Times New Roman"/>
          <w:sz w:val="20"/>
          <w:szCs w:val="20"/>
        </w:rPr>
        <w:t>a</w:t>
      </w:r>
      <w:r w:rsidRPr="007541B8">
        <w:rPr>
          <w:rFonts w:ascii="Times New Roman" w:hAnsi="Times New Roman" w:cs="Times New Roman"/>
          <w:sz w:val="20"/>
          <w:szCs w:val="20"/>
        </w:rPr>
        <w:t>), Shannon (</w:t>
      </w:r>
      <w:r w:rsidR="00AD1A78">
        <w:rPr>
          <w:rFonts w:ascii="Times New Roman" w:hAnsi="Times New Roman" w:cs="Times New Roman"/>
          <w:sz w:val="20"/>
          <w:szCs w:val="20"/>
        </w:rPr>
        <w:t>a</w:t>
      </w:r>
      <w:r w:rsidRPr="007541B8">
        <w:rPr>
          <w:rFonts w:ascii="Times New Roman" w:hAnsi="Times New Roman" w:cs="Times New Roman"/>
          <w:sz w:val="20"/>
          <w:szCs w:val="20"/>
        </w:rPr>
        <w:t>), and Faith pd (C) alpha-diversity (n: 6). The points show the alfa diversity metrics the fruits and the asterisk denote statistic differences at the 95.0 % confidence level (*) according to the t test.</w:t>
      </w:r>
    </w:p>
    <w:p w14:paraId="6C5699D5"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51587C16" w14:textId="1BC4A0A1"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Fig 4</w:t>
      </w:r>
      <w:r w:rsidRPr="007541B8">
        <w:rPr>
          <w:rFonts w:ascii="Times New Roman" w:hAnsi="Times New Roman" w:cs="Times New Roman"/>
          <w:sz w:val="20"/>
          <w:szCs w:val="20"/>
        </w:rPr>
        <w:t xml:space="preserve">. Fungal </w:t>
      </w:r>
      <w:r w:rsidR="003F6FC7" w:rsidRPr="007541B8">
        <w:rPr>
          <w:rFonts w:ascii="Times New Roman" w:hAnsi="Times New Roman" w:cs="Times New Roman"/>
          <w:sz w:val="20"/>
          <w:szCs w:val="20"/>
        </w:rPr>
        <w:t>communities</w:t>
      </w:r>
      <w:r w:rsidR="003F6FC7">
        <w:rPr>
          <w:rFonts w:ascii="Times New Roman" w:hAnsi="Times New Roman" w:cs="Times New Roman"/>
          <w:sz w:val="20"/>
          <w:szCs w:val="20"/>
        </w:rPr>
        <w:t>'</w:t>
      </w:r>
      <w:r w:rsidR="003F6FC7" w:rsidRPr="007541B8">
        <w:rPr>
          <w:rFonts w:ascii="Times New Roman" w:hAnsi="Times New Roman" w:cs="Times New Roman"/>
          <w:sz w:val="20"/>
          <w:szCs w:val="20"/>
        </w:rPr>
        <w:t xml:space="preserve"> </w:t>
      </w:r>
      <w:r w:rsidRPr="007541B8">
        <w:rPr>
          <w:rFonts w:ascii="Times New Roman" w:hAnsi="Times New Roman" w:cs="Times New Roman"/>
          <w:sz w:val="20"/>
          <w:szCs w:val="20"/>
        </w:rPr>
        <w:t xml:space="preserve">structure for fruits of avocado cv. Hass fruits with different severities of lenticel damage (Mild and Severe)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farms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Cumulative sum scaling (CSS) transformed reads were used to calculate weighted </w:t>
      </w:r>
      <w:proofErr w:type="spellStart"/>
      <w:r w:rsidRPr="007541B8">
        <w:rPr>
          <w:rFonts w:ascii="Times New Roman" w:hAnsi="Times New Roman" w:cs="Times New Roman"/>
          <w:sz w:val="20"/>
          <w:szCs w:val="20"/>
        </w:rPr>
        <w:t>unifrac</w:t>
      </w:r>
      <w:proofErr w:type="spellEnd"/>
      <w:r w:rsidRPr="007541B8">
        <w:rPr>
          <w:rFonts w:ascii="Times New Roman" w:hAnsi="Times New Roman" w:cs="Times New Roman"/>
          <w:sz w:val="20"/>
          <w:szCs w:val="20"/>
        </w:rPr>
        <w:t xml:space="preserve"> distance. Shown are the bidimensional planes of the principal coordinates analysis (</w:t>
      </w:r>
      <w:proofErr w:type="spellStart"/>
      <w:r w:rsidRPr="007541B8">
        <w:rPr>
          <w:rFonts w:ascii="Times New Roman" w:hAnsi="Times New Roman" w:cs="Times New Roman"/>
          <w:sz w:val="20"/>
          <w:szCs w:val="20"/>
        </w:rPr>
        <w:t>PCoA</w:t>
      </w:r>
      <w:proofErr w:type="spellEnd"/>
      <w:r w:rsidRPr="007541B8">
        <w:rPr>
          <w:rFonts w:ascii="Times New Roman" w:hAnsi="Times New Roman" w:cs="Times New Roman"/>
          <w:sz w:val="20"/>
          <w:szCs w:val="20"/>
        </w:rPr>
        <w:t>) (72.6 % of the overall variance) (</w:t>
      </w:r>
      <w:r w:rsidR="00AD1A78">
        <w:rPr>
          <w:rFonts w:ascii="Times New Roman" w:hAnsi="Times New Roman" w:cs="Times New Roman"/>
          <w:sz w:val="20"/>
          <w:szCs w:val="20"/>
        </w:rPr>
        <w:t>a</w:t>
      </w:r>
      <w:r w:rsidRPr="007541B8">
        <w:rPr>
          <w:rFonts w:ascii="Times New Roman" w:hAnsi="Times New Roman" w:cs="Times New Roman"/>
          <w:sz w:val="20"/>
          <w:szCs w:val="20"/>
        </w:rPr>
        <w:t xml:space="preserve">) and canonical analysis of principal coordinates (CAP) constrained by the farm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(68.8 % of the overall variance; p-</w:t>
      </w:r>
      <w:r w:rsidRPr="007541B8">
        <w:rPr>
          <w:rFonts w:ascii="Times New Roman" w:hAnsi="Times New Roman" w:cs="Times New Roman"/>
          <w:sz w:val="20"/>
          <w:szCs w:val="20"/>
        </w:rPr>
        <w:lastRenderedPageBreak/>
        <w:t>value: 0.001) (</w:t>
      </w:r>
      <w:r w:rsidR="00AD1A78">
        <w:rPr>
          <w:rFonts w:ascii="Times New Roman" w:hAnsi="Times New Roman" w:cs="Times New Roman"/>
          <w:sz w:val="20"/>
          <w:szCs w:val="20"/>
        </w:rPr>
        <w:t>b</w:t>
      </w:r>
      <w:r w:rsidRPr="007541B8">
        <w:rPr>
          <w:rFonts w:ascii="Times New Roman" w:hAnsi="Times New Roman" w:cs="Times New Roman"/>
          <w:sz w:val="20"/>
          <w:szCs w:val="20"/>
        </w:rPr>
        <w:t xml:space="preserve">). Each point represents the fungal community of a fruit, and the colors show the origin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o El Sinai) and damage severity (Severe or Mild) of the fruit. The ellipsis are the 95 % confidence level ellipses.</w:t>
      </w:r>
    </w:p>
    <w:p w14:paraId="4A9D2DA3"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0AEC914C" w14:textId="7FF93554" w:rsidR="00DF323D" w:rsidRPr="007541B8" w:rsidRDefault="00DF323D" w:rsidP="00146F37">
      <w:pPr>
        <w:pStyle w:val="Body"/>
        <w:spacing w:before="120" w:after="120" w:line="480" w:lineRule="auto"/>
        <w:jc w:val="both"/>
        <w:rPr>
          <w:rFonts w:ascii="Times New Roman" w:hAnsi="Times New Roman" w:cs="Times New Roman"/>
          <w:noProof/>
          <w:sz w:val="20"/>
          <w:szCs w:val="20"/>
        </w:rPr>
      </w:pPr>
      <w:r w:rsidRPr="007541B8">
        <w:rPr>
          <w:rFonts w:ascii="Times New Roman" w:hAnsi="Times New Roman" w:cs="Times New Roman"/>
          <w:b/>
          <w:bCs/>
          <w:sz w:val="20"/>
          <w:szCs w:val="20"/>
        </w:rPr>
        <w:t xml:space="preserve">Fig 5. </w:t>
      </w:r>
      <w:r w:rsidRPr="007541B8">
        <w:rPr>
          <w:rFonts w:ascii="Times New Roman" w:hAnsi="Times New Roman" w:cs="Times New Roman"/>
          <w:sz w:val="20"/>
          <w:szCs w:val="20"/>
        </w:rPr>
        <w:t xml:space="preserve">Taxonomic composition of the fungal communities of the avocado cv. Hass fruits with different severities of lenticel damage (Mild and Severe)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Shown are the relative abundances of the fungal families of the entire communities (</w:t>
      </w:r>
      <w:r w:rsidR="00AD1A78">
        <w:rPr>
          <w:rFonts w:ascii="Times New Roman" w:hAnsi="Times New Roman" w:cs="Times New Roman"/>
          <w:sz w:val="20"/>
          <w:szCs w:val="20"/>
        </w:rPr>
        <w:t>a</w:t>
      </w:r>
      <w:r w:rsidRPr="007541B8">
        <w:rPr>
          <w:rFonts w:ascii="Times New Roman" w:hAnsi="Times New Roman" w:cs="Times New Roman"/>
          <w:sz w:val="20"/>
          <w:szCs w:val="20"/>
        </w:rPr>
        <w:t>) and the genus for the communities of Ascomycota (</w:t>
      </w:r>
      <w:r w:rsidR="00AD1A78">
        <w:rPr>
          <w:rFonts w:ascii="Times New Roman" w:hAnsi="Times New Roman" w:cs="Times New Roman"/>
          <w:sz w:val="20"/>
          <w:szCs w:val="20"/>
        </w:rPr>
        <w:t>b</w:t>
      </w:r>
      <w:r w:rsidRPr="007541B8">
        <w:rPr>
          <w:rFonts w:ascii="Times New Roman" w:hAnsi="Times New Roman" w:cs="Times New Roman"/>
          <w:sz w:val="20"/>
          <w:szCs w:val="20"/>
        </w:rPr>
        <w:t>) and Basidiomycota (</w:t>
      </w:r>
      <w:r w:rsidR="00AD1A78">
        <w:rPr>
          <w:rFonts w:ascii="Times New Roman" w:hAnsi="Times New Roman" w:cs="Times New Roman"/>
          <w:sz w:val="20"/>
          <w:szCs w:val="20"/>
        </w:rPr>
        <w:t>c</w:t>
      </w:r>
      <w:r w:rsidRPr="007541B8">
        <w:rPr>
          <w:rFonts w:ascii="Times New Roman" w:hAnsi="Times New Roman" w:cs="Times New Roman"/>
          <w:sz w:val="20"/>
          <w:szCs w:val="20"/>
        </w:rPr>
        <w:t>).</w:t>
      </w:r>
      <w:r w:rsidRPr="007541B8">
        <w:rPr>
          <w:rFonts w:ascii="Times New Roman" w:hAnsi="Times New Roman" w:cs="Times New Roman"/>
          <w:noProof/>
          <w:sz w:val="20"/>
          <w:szCs w:val="20"/>
        </w:rPr>
        <w:t xml:space="preserve"> </w:t>
      </w:r>
    </w:p>
    <w:p w14:paraId="308EC43C" w14:textId="77777777" w:rsidR="00DF323D" w:rsidRPr="007541B8" w:rsidRDefault="00DF323D" w:rsidP="00146F37">
      <w:pPr>
        <w:pStyle w:val="Body"/>
        <w:spacing w:before="120" w:after="120" w:line="480" w:lineRule="auto"/>
        <w:jc w:val="both"/>
        <w:rPr>
          <w:rFonts w:ascii="Times New Roman" w:hAnsi="Times New Roman" w:cs="Times New Roman"/>
          <w:sz w:val="20"/>
          <w:szCs w:val="20"/>
        </w:rPr>
      </w:pPr>
    </w:p>
    <w:p w14:paraId="700B1167" w14:textId="63FB1EB3" w:rsidR="00DF323D" w:rsidRPr="007541B8" w:rsidRDefault="00DF323D" w:rsidP="00146F37">
      <w:pPr>
        <w:pStyle w:val="Body"/>
        <w:spacing w:before="120" w:after="120" w:line="480" w:lineRule="auto"/>
        <w:jc w:val="both"/>
        <w:rPr>
          <w:rFonts w:ascii="Times New Roman" w:hAnsi="Times New Roman" w:cs="Times New Roman"/>
          <w:sz w:val="20"/>
          <w:szCs w:val="20"/>
        </w:rPr>
      </w:pPr>
      <w:r w:rsidRPr="007541B8">
        <w:rPr>
          <w:rFonts w:ascii="Times New Roman" w:hAnsi="Times New Roman" w:cs="Times New Roman"/>
          <w:b/>
          <w:bCs/>
          <w:sz w:val="20"/>
          <w:szCs w:val="20"/>
        </w:rPr>
        <w:t xml:space="preserve">Fig 6. </w:t>
      </w:r>
      <w:r w:rsidRPr="007541B8">
        <w:rPr>
          <w:rFonts w:ascii="Times New Roman" w:hAnsi="Times New Roman" w:cs="Times New Roman"/>
          <w:sz w:val="20"/>
          <w:szCs w:val="20"/>
        </w:rPr>
        <w:t>Taxonomy and relative abundance</w:t>
      </w:r>
      <w:r w:rsidRPr="007541B8">
        <w:rPr>
          <w:rFonts w:ascii="Times New Roman" w:hAnsi="Times New Roman" w:cs="Times New Roman"/>
          <w:color w:val="auto"/>
          <w:sz w:val="20"/>
          <w:szCs w:val="20"/>
        </w:rPr>
        <w:t xml:space="preserve"> of the </w:t>
      </w:r>
      <w:r w:rsidRPr="007541B8">
        <w:rPr>
          <w:rFonts w:ascii="Times New Roman" w:hAnsi="Times New Roman" w:cs="Times New Roman"/>
          <w:color w:val="auto"/>
          <w:sz w:val="20"/>
          <w:szCs w:val="20"/>
          <w:shd w:val="clear" w:color="auto" w:fill="FFFFFF"/>
        </w:rPr>
        <w:t xml:space="preserve">amplicon sequence variants (ASVs) enriched (p-value &lt; 0.05) in the </w:t>
      </w:r>
      <w:r w:rsidRPr="007541B8">
        <w:rPr>
          <w:rFonts w:ascii="Times New Roman" w:hAnsi="Times New Roman" w:cs="Times New Roman"/>
          <w:color w:val="auto"/>
          <w:sz w:val="20"/>
          <w:szCs w:val="20"/>
        </w:rPr>
        <w:t xml:space="preserve">fungal communities of avocado </w:t>
      </w:r>
      <w:r w:rsidRPr="007541B8">
        <w:rPr>
          <w:rFonts w:ascii="Times New Roman" w:hAnsi="Times New Roman" w:cs="Times New Roman"/>
          <w:sz w:val="20"/>
          <w:szCs w:val="20"/>
        </w:rPr>
        <w:t>cv. Hass</w:t>
      </w:r>
      <w:r w:rsidRPr="007541B8">
        <w:rPr>
          <w:rFonts w:ascii="Times New Roman" w:hAnsi="Times New Roman" w:cs="Times New Roman"/>
          <w:color w:val="auto"/>
          <w:sz w:val="20"/>
          <w:szCs w:val="20"/>
        </w:rPr>
        <w:t xml:space="preserve"> fruits with different </w:t>
      </w:r>
      <w:r w:rsidRPr="007541B8">
        <w:rPr>
          <w:rFonts w:ascii="Times New Roman" w:hAnsi="Times New Roman" w:cs="Times New Roman"/>
          <w:sz w:val="20"/>
          <w:szCs w:val="20"/>
        </w:rPr>
        <w:t>severities of lenticel damage</w:t>
      </w:r>
      <w:r w:rsidRPr="007541B8">
        <w:rPr>
          <w:rFonts w:ascii="Times New Roman" w:hAnsi="Times New Roman" w:cs="Times New Roman"/>
          <w:color w:val="auto"/>
          <w:sz w:val="20"/>
          <w:szCs w:val="20"/>
        </w:rPr>
        <w:t xml:space="preserve"> (Mild and Severe) collected from th</w:t>
      </w:r>
      <w:r w:rsidRPr="007541B8">
        <w:rPr>
          <w:rFonts w:ascii="Times New Roman" w:hAnsi="Times New Roman" w:cs="Times New Roman"/>
          <w:sz w:val="20"/>
          <w:szCs w:val="20"/>
        </w:rPr>
        <w:t xml:space="preserve">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Shown are the taxonomic relation (</w:t>
      </w:r>
      <w:r w:rsidR="00AD1A78">
        <w:rPr>
          <w:rFonts w:ascii="Times New Roman" w:hAnsi="Times New Roman" w:cs="Times New Roman"/>
          <w:sz w:val="20"/>
          <w:szCs w:val="20"/>
        </w:rPr>
        <w:t>a</w:t>
      </w:r>
      <w:r w:rsidRPr="007541B8">
        <w:rPr>
          <w:rFonts w:ascii="Times New Roman" w:hAnsi="Times New Roman" w:cs="Times New Roman"/>
          <w:sz w:val="20"/>
          <w:szCs w:val="20"/>
        </w:rPr>
        <w:t>) and the relative abundances (</w:t>
      </w:r>
      <w:r w:rsidR="00AD1A78">
        <w:rPr>
          <w:rFonts w:ascii="Times New Roman" w:hAnsi="Times New Roman" w:cs="Times New Roman"/>
          <w:sz w:val="20"/>
          <w:szCs w:val="20"/>
        </w:rPr>
        <w:t>b</w:t>
      </w:r>
      <w:r w:rsidRPr="007541B8">
        <w:rPr>
          <w:rFonts w:ascii="Times New Roman" w:hAnsi="Times New Roman" w:cs="Times New Roman"/>
          <w:sz w:val="20"/>
          <w:szCs w:val="20"/>
        </w:rPr>
        <w:t>) of the ASVs group by color according to the clade (</w:t>
      </w:r>
      <w:r w:rsidRPr="007541B8">
        <w:rPr>
          <w:rFonts w:ascii="Times New Roman" w:hAnsi="Times New Roman" w:cs="Times New Roman"/>
          <w:sz w:val="20"/>
          <w:szCs w:val="20"/>
          <w:shd w:val="clear" w:color="auto" w:fill="FFFFFF"/>
        </w:rPr>
        <w:t>Supplementary Table</w:t>
      </w:r>
      <w:r w:rsidRPr="007541B8">
        <w:rPr>
          <w:rFonts w:ascii="Times New Roman" w:hAnsi="Times New Roman" w:cs="Times New Roman"/>
          <w:sz w:val="20"/>
          <w:szCs w:val="20"/>
        </w:rPr>
        <w:t xml:space="preserve"> 5).</w:t>
      </w:r>
      <w:r w:rsidRPr="007541B8">
        <w:rPr>
          <w:rFonts w:ascii="Times New Roman" w:hAnsi="Times New Roman" w:cs="Times New Roman"/>
          <w:noProof/>
          <w:sz w:val="20"/>
          <w:szCs w:val="20"/>
        </w:rPr>
        <w:t xml:space="preserve"> </w:t>
      </w:r>
    </w:p>
    <w:p w14:paraId="73A793ED" w14:textId="77777777" w:rsidR="00DF323D" w:rsidRPr="007541B8" w:rsidRDefault="00DF323D" w:rsidP="00146F37">
      <w:pPr>
        <w:pStyle w:val="Body"/>
        <w:spacing w:before="120" w:after="120" w:line="480" w:lineRule="auto"/>
        <w:jc w:val="both"/>
        <w:rPr>
          <w:rFonts w:ascii="Times New Roman" w:hAnsi="Times New Roman" w:cs="Times New Roman"/>
          <w:noProof/>
          <w:sz w:val="20"/>
          <w:szCs w:val="20"/>
        </w:rPr>
      </w:pPr>
    </w:p>
    <w:p w14:paraId="3409C881" w14:textId="7EB9D685" w:rsidR="00DF323D" w:rsidRPr="007541B8" w:rsidRDefault="00DF323D" w:rsidP="00146F37">
      <w:pPr>
        <w:pStyle w:val="Body"/>
        <w:spacing w:before="120" w:after="120" w:line="480" w:lineRule="auto"/>
        <w:rPr>
          <w:rFonts w:ascii="Times New Roman" w:hAnsi="Times New Roman" w:cs="Times New Roman"/>
          <w:sz w:val="20"/>
          <w:szCs w:val="20"/>
        </w:rPr>
      </w:pPr>
      <w:r w:rsidRPr="007541B8">
        <w:rPr>
          <w:rFonts w:ascii="Times New Roman" w:hAnsi="Times New Roman" w:cs="Times New Roman"/>
          <w:b/>
          <w:bCs/>
          <w:sz w:val="20"/>
          <w:szCs w:val="20"/>
        </w:rPr>
        <w:t xml:space="preserve">Fig 7. </w:t>
      </w:r>
      <w:r w:rsidRPr="007541B8">
        <w:rPr>
          <w:rFonts w:ascii="Times New Roman" w:hAnsi="Times New Roman" w:cs="Times New Roman"/>
          <w:sz w:val="20"/>
          <w:szCs w:val="20"/>
        </w:rPr>
        <w:t xml:space="preserve">Taxonomy and relative abundance of the </w:t>
      </w:r>
      <w:r w:rsidRPr="007541B8">
        <w:rPr>
          <w:rFonts w:ascii="Times New Roman" w:hAnsi="Times New Roman" w:cs="Times New Roman"/>
          <w:color w:val="auto"/>
          <w:sz w:val="20"/>
          <w:szCs w:val="20"/>
          <w:shd w:val="clear" w:color="auto" w:fill="FFFFFF"/>
        </w:rPr>
        <w:t xml:space="preserve">amplicon sequence variants (ASVs) enriched (p- value &lt; 0.05) in the </w:t>
      </w:r>
      <w:r w:rsidRPr="007541B8">
        <w:rPr>
          <w:rFonts w:ascii="Times New Roman" w:hAnsi="Times New Roman" w:cs="Times New Roman"/>
          <w:color w:val="auto"/>
          <w:sz w:val="20"/>
          <w:szCs w:val="20"/>
        </w:rPr>
        <w:t xml:space="preserve">fungal communities of avocado cv. </w:t>
      </w:r>
      <w:r w:rsidRPr="007541B8">
        <w:rPr>
          <w:rFonts w:ascii="Times New Roman" w:hAnsi="Times New Roman" w:cs="Times New Roman"/>
          <w:sz w:val="20"/>
          <w:szCs w:val="20"/>
        </w:rPr>
        <w:t xml:space="preserve">Hass fruits with different severities of lenticel damage (Mild and Severe) collected from the La Sinai during the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2020. Shown are the taxonomic relation (</w:t>
      </w:r>
      <w:r w:rsidR="00AD1A78">
        <w:rPr>
          <w:rFonts w:ascii="Times New Roman" w:hAnsi="Times New Roman" w:cs="Times New Roman"/>
          <w:sz w:val="20"/>
          <w:szCs w:val="20"/>
        </w:rPr>
        <w:t>a</w:t>
      </w:r>
      <w:r w:rsidRPr="007541B8">
        <w:rPr>
          <w:rFonts w:ascii="Times New Roman" w:hAnsi="Times New Roman" w:cs="Times New Roman"/>
          <w:sz w:val="20"/>
          <w:szCs w:val="20"/>
        </w:rPr>
        <w:t>) and the relative abundances (</w:t>
      </w:r>
      <w:r w:rsidR="00AD1A78">
        <w:rPr>
          <w:rFonts w:ascii="Times New Roman" w:hAnsi="Times New Roman" w:cs="Times New Roman"/>
          <w:sz w:val="20"/>
          <w:szCs w:val="20"/>
        </w:rPr>
        <w:t>b</w:t>
      </w:r>
      <w:r w:rsidRPr="007541B8">
        <w:rPr>
          <w:rFonts w:ascii="Times New Roman" w:hAnsi="Times New Roman" w:cs="Times New Roman"/>
          <w:sz w:val="20"/>
          <w:szCs w:val="20"/>
        </w:rPr>
        <w:t>) of the ASVs group by color according to the clade (</w:t>
      </w:r>
      <w:r w:rsidRPr="007541B8">
        <w:rPr>
          <w:rFonts w:ascii="Times New Roman" w:hAnsi="Times New Roman" w:cs="Times New Roman"/>
          <w:sz w:val="20"/>
          <w:szCs w:val="20"/>
          <w:shd w:val="clear" w:color="auto" w:fill="FFFFFF"/>
        </w:rPr>
        <w:t>Supplementary Table</w:t>
      </w:r>
      <w:r w:rsidRPr="007541B8">
        <w:rPr>
          <w:rFonts w:ascii="Times New Roman" w:hAnsi="Times New Roman" w:cs="Times New Roman"/>
          <w:sz w:val="20"/>
          <w:szCs w:val="20"/>
        </w:rPr>
        <w:t xml:space="preserve"> 6).</w:t>
      </w:r>
    </w:p>
    <w:p w14:paraId="0323AE84" w14:textId="67605FD2" w:rsidR="00DF323D" w:rsidRPr="007541B8" w:rsidRDefault="00DF323D" w:rsidP="00146F37">
      <w:pPr>
        <w:pStyle w:val="Body"/>
        <w:spacing w:before="120" w:after="120" w:line="480" w:lineRule="auto"/>
        <w:rPr>
          <w:rFonts w:ascii="Times New Roman" w:hAnsi="Times New Roman" w:cs="Times New Roman"/>
          <w:sz w:val="20"/>
          <w:szCs w:val="20"/>
        </w:rPr>
      </w:pPr>
    </w:p>
    <w:p w14:paraId="7748EA11" w14:textId="532FC839" w:rsidR="00DF323D" w:rsidRPr="007541B8" w:rsidRDefault="00DF323D" w:rsidP="00146F37">
      <w:pPr>
        <w:pStyle w:val="Body"/>
        <w:spacing w:before="120" w:after="120" w:line="480" w:lineRule="auto"/>
        <w:rPr>
          <w:rFonts w:ascii="Times New Roman" w:hAnsi="Times New Roman" w:cs="Times New Roman"/>
          <w:b/>
          <w:bCs/>
          <w:sz w:val="20"/>
          <w:szCs w:val="20"/>
        </w:rPr>
      </w:pPr>
      <w:r w:rsidRPr="007541B8">
        <w:rPr>
          <w:rFonts w:ascii="Times New Roman" w:hAnsi="Times New Roman" w:cs="Times New Roman"/>
          <w:b/>
          <w:bCs/>
          <w:sz w:val="20"/>
          <w:szCs w:val="20"/>
        </w:rPr>
        <w:t>Tables</w:t>
      </w:r>
    </w:p>
    <w:p w14:paraId="6B21207A" w14:textId="56572BA2" w:rsidR="00DF323D" w:rsidRPr="007541B8" w:rsidRDefault="00DF323D" w:rsidP="00146F37">
      <w:pPr>
        <w:pStyle w:val="Body"/>
        <w:spacing w:before="120" w:after="120" w:line="480" w:lineRule="auto"/>
        <w:rPr>
          <w:rFonts w:ascii="Times New Roman" w:hAnsi="Times New Roman" w:cs="Times New Roman"/>
          <w:b/>
          <w:bCs/>
          <w:sz w:val="20"/>
          <w:szCs w:val="20"/>
        </w:rPr>
      </w:pPr>
    </w:p>
    <w:p w14:paraId="472C7256" w14:textId="404C47D5" w:rsidR="00DF323D" w:rsidRPr="007541B8" w:rsidRDefault="00DF323D" w:rsidP="00146F37">
      <w:pPr>
        <w:pStyle w:val="Body"/>
        <w:spacing w:before="120" w:after="120" w:line="480" w:lineRule="auto"/>
        <w:rPr>
          <w:rFonts w:ascii="Times New Roman" w:hAnsi="Times New Roman" w:cs="Times New Roman"/>
          <w:sz w:val="20"/>
          <w:szCs w:val="20"/>
          <w:shd w:val="clear" w:color="auto" w:fill="FFFFFF"/>
        </w:rPr>
      </w:pPr>
      <w:r w:rsidRPr="007541B8">
        <w:rPr>
          <w:rFonts w:ascii="Times New Roman" w:hAnsi="Times New Roman" w:cs="Times New Roman"/>
          <w:b/>
          <w:bCs/>
          <w:sz w:val="20"/>
          <w:szCs w:val="20"/>
          <w:shd w:val="clear" w:color="auto" w:fill="FFFFFF"/>
        </w:rPr>
        <w:t xml:space="preserve">Table 1. </w:t>
      </w:r>
      <w:r w:rsidRPr="007541B8">
        <w:rPr>
          <w:rFonts w:ascii="Times New Roman" w:hAnsi="Times New Roman" w:cs="Times New Roman"/>
          <w:sz w:val="20"/>
          <w:szCs w:val="20"/>
          <w:shd w:val="clear" w:color="auto" w:fill="FFFFFF"/>
        </w:rPr>
        <w:t xml:space="preserve">Fungal isolates originated from healthy and necrotic lenticels of </w:t>
      </w:r>
      <w:r w:rsidRPr="007541B8">
        <w:rPr>
          <w:rFonts w:ascii="Times New Roman" w:hAnsi="Times New Roman" w:cs="Times New Roman"/>
          <w:color w:val="auto"/>
          <w:sz w:val="20"/>
          <w:szCs w:val="20"/>
        </w:rPr>
        <w:t xml:space="preserve">avocado cv. </w:t>
      </w:r>
      <w:r w:rsidRPr="007541B8">
        <w:rPr>
          <w:rFonts w:ascii="Times New Roman" w:hAnsi="Times New Roman" w:cs="Times New Roman"/>
          <w:sz w:val="20"/>
          <w:szCs w:val="20"/>
        </w:rPr>
        <w:t xml:space="preserve">Hass fruits collected from the La </w:t>
      </w:r>
      <w:proofErr w:type="spellStart"/>
      <w:r w:rsidRPr="007541B8">
        <w:rPr>
          <w:rFonts w:ascii="Times New Roman" w:hAnsi="Times New Roman" w:cs="Times New Roman"/>
          <w:sz w:val="20"/>
          <w:szCs w:val="20"/>
        </w:rPr>
        <w:t>Escondida</w:t>
      </w:r>
      <w:proofErr w:type="spellEnd"/>
      <w:r w:rsidRPr="007541B8">
        <w:rPr>
          <w:rFonts w:ascii="Times New Roman" w:hAnsi="Times New Roman" w:cs="Times New Roman"/>
          <w:sz w:val="20"/>
          <w:szCs w:val="20"/>
        </w:rPr>
        <w:t xml:space="preserve"> and El Sinai during the main harvest of 2019 and </w:t>
      </w:r>
      <w:proofErr w:type="spellStart"/>
      <w:r w:rsidRPr="007541B8">
        <w:rPr>
          <w:rFonts w:ascii="Times New Roman" w:hAnsi="Times New Roman" w:cs="Times New Roman"/>
          <w:sz w:val="20"/>
          <w:szCs w:val="20"/>
        </w:rPr>
        <w:t>traviesa</w:t>
      </w:r>
      <w:proofErr w:type="spellEnd"/>
      <w:r w:rsidRPr="007541B8">
        <w:rPr>
          <w:rFonts w:ascii="Times New Roman" w:hAnsi="Times New Roman" w:cs="Times New Roman"/>
          <w:sz w:val="20"/>
          <w:szCs w:val="20"/>
        </w:rPr>
        <w:t xml:space="preserve"> harvest of 2021.</w:t>
      </w:r>
      <w:r w:rsidR="00B30F0E">
        <w:rPr>
          <w:rFonts w:ascii="Times New Roman" w:hAnsi="Times New Roman" w:cs="Times New Roman"/>
          <w:sz w:val="20"/>
          <w:szCs w:val="20"/>
          <w:shd w:val="clear" w:color="auto" w:fill="FFFFFF"/>
        </w:rPr>
        <w:t xml:space="preserve"> </w:t>
      </w:r>
    </w:p>
    <w:p w14:paraId="0F2B30AD" w14:textId="77777777" w:rsidR="00DF323D" w:rsidRPr="007541B8" w:rsidRDefault="00DF323D" w:rsidP="00146F37">
      <w:pPr>
        <w:pStyle w:val="Body"/>
        <w:spacing w:before="120" w:after="120" w:line="480" w:lineRule="auto"/>
        <w:jc w:val="both"/>
        <w:rPr>
          <w:rFonts w:ascii="Times New Roman" w:hAnsi="Times New Roman" w:cs="Times New Roman"/>
          <w:noProof/>
          <w:sz w:val="20"/>
          <w:szCs w:val="20"/>
        </w:rPr>
      </w:pPr>
    </w:p>
    <w:p w14:paraId="06F711C0" w14:textId="392CC702" w:rsidR="00DF323D" w:rsidRDefault="00DF323D" w:rsidP="00146F37">
      <w:pPr>
        <w:pStyle w:val="Body"/>
        <w:spacing w:before="120" w:after="120" w:line="480" w:lineRule="auto"/>
        <w:jc w:val="both"/>
        <w:rPr>
          <w:rFonts w:ascii="Times New Roman" w:hAnsi="Times New Roman" w:cs="Times New Roman"/>
          <w:noProof/>
          <w:sz w:val="20"/>
          <w:szCs w:val="20"/>
        </w:rPr>
      </w:pPr>
    </w:p>
    <w:p w14:paraId="05DB7145" w14:textId="623D899B" w:rsidR="00F2146E" w:rsidRDefault="00F2146E" w:rsidP="00146F37">
      <w:pPr>
        <w:pStyle w:val="Body"/>
        <w:spacing w:before="120" w:after="120" w:line="480" w:lineRule="auto"/>
        <w:jc w:val="both"/>
        <w:rPr>
          <w:rFonts w:ascii="Times New Roman" w:hAnsi="Times New Roman" w:cs="Times New Roman"/>
          <w:noProof/>
          <w:sz w:val="20"/>
          <w:szCs w:val="20"/>
        </w:rPr>
      </w:pPr>
    </w:p>
    <w:p w14:paraId="6DD4F16C" w14:textId="6A7348EB" w:rsidR="00F2146E" w:rsidRPr="00F2146E" w:rsidRDefault="00F2146E" w:rsidP="00146F37">
      <w:pPr>
        <w:pStyle w:val="Body"/>
        <w:spacing w:before="120" w:after="120" w:line="480" w:lineRule="auto"/>
        <w:jc w:val="both"/>
        <w:rPr>
          <w:rFonts w:ascii="Times New Roman" w:hAnsi="Times New Roman" w:cs="Times New Roman"/>
          <w:b/>
          <w:bCs/>
          <w:noProof/>
          <w:sz w:val="20"/>
          <w:szCs w:val="20"/>
        </w:rPr>
      </w:pPr>
      <w:r w:rsidRPr="00F2146E">
        <w:rPr>
          <w:rFonts w:ascii="Times New Roman" w:hAnsi="Times New Roman" w:cs="Times New Roman"/>
          <w:b/>
          <w:bCs/>
          <w:noProof/>
          <w:sz w:val="20"/>
          <w:szCs w:val="20"/>
        </w:rPr>
        <w:lastRenderedPageBreak/>
        <w:t xml:space="preserve">Table 1. </w:t>
      </w:r>
    </w:p>
    <w:tbl>
      <w:tblPr>
        <w:tblW w:w="0" w:type="auto"/>
        <w:tblCellMar>
          <w:left w:w="70" w:type="dxa"/>
          <w:right w:w="70" w:type="dxa"/>
        </w:tblCellMar>
        <w:tblLook w:val="04A0" w:firstRow="1" w:lastRow="0" w:firstColumn="1" w:lastColumn="0" w:noHBand="0" w:noVBand="1"/>
      </w:tblPr>
      <w:tblGrid>
        <w:gridCol w:w="1640"/>
        <w:gridCol w:w="862"/>
        <w:gridCol w:w="818"/>
        <w:gridCol w:w="862"/>
        <w:gridCol w:w="818"/>
        <w:gridCol w:w="596"/>
      </w:tblGrid>
      <w:tr w:rsidR="00DF323D" w:rsidRPr="007541B8" w14:paraId="4B13FD11" w14:textId="77777777" w:rsidTr="00DE68D5">
        <w:trPr>
          <w:trHeight w:val="288"/>
        </w:trPr>
        <w:tc>
          <w:tcPr>
            <w:tcW w:w="0" w:type="auto"/>
            <w:vMerge w:val="restart"/>
            <w:tcBorders>
              <w:top w:val="single" w:sz="4" w:space="0" w:color="auto"/>
              <w:left w:val="nil"/>
              <w:bottom w:val="single" w:sz="4" w:space="0" w:color="000000"/>
              <w:right w:val="nil"/>
            </w:tcBorders>
            <w:vAlign w:val="center"/>
            <w:hideMark/>
          </w:tcPr>
          <w:p w14:paraId="4F70AF5E"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Isolates</w:t>
            </w:r>
            <w:proofErr w:type="spellEnd"/>
          </w:p>
        </w:tc>
        <w:tc>
          <w:tcPr>
            <w:tcW w:w="0" w:type="auto"/>
            <w:gridSpan w:val="2"/>
            <w:tcBorders>
              <w:top w:val="single" w:sz="4" w:space="0" w:color="auto"/>
              <w:left w:val="nil"/>
              <w:bottom w:val="single" w:sz="4" w:space="0" w:color="auto"/>
              <w:right w:val="nil"/>
            </w:tcBorders>
            <w:shd w:val="clear" w:color="auto" w:fill="auto"/>
            <w:noWrap/>
            <w:vAlign w:val="center"/>
            <w:hideMark/>
          </w:tcPr>
          <w:p w14:paraId="310480F7"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7541B8">
              <w:rPr>
                <w:rFonts w:eastAsia="Times New Roman"/>
                <w:b/>
                <w:bCs/>
                <w:color w:val="000000"/>
                <w:sz w:val="20"/>
                <w:szCs w:val="20"/>
                <w:bdr w:val="none" w:sz="0" w:space="0" w:color="auto"/>
                <w:lang w:val="es-CO" w:eastAsia="es-CO"/>
              </w:rPr>
              <w:t>La Escondida</w:t>
            </w:r>
          </w:p>
        </w:tc>
        <w:tc>
          <w:tcPr>
            <w:tcW w:w="0" w:type="auto"/>
            <w:gridSpan w:val="2"/>
            <w:tcBorders>
              <w:top w:val="single" w:sz="4" w:space="0" w:color="auto"/>
              <w:left w:val="nil"/>
              <w:bottom w:val="single" w:sz="4" w:space="0" w:color="auto"/>
              <w:right w:val="nil"/>
            </w:tcBorders>
            <w:shd w:val="clear" w:color="auto" w:fill="auto"/>
            <w:noWrap/>
            <w:vAlign w:val="center"/>
            <w:hideMark/>
          </w:tcPr>
          <w:p w14:paraId="14D45914"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7541B8">
              <w:rPr>
                <w:rFonts w:eastAsia="Times New Roman"/>
                <w:b/>
                <w:bCs/>
                <w:color w:val="000000"/>
                <w:sz w:val="20"/>
                <w:szCs w:val="20"/>
                <w:bdr w:val="none" w:sz="0" w:space="0" w:color="auto"/>
                <w:lang w:val="es-CO" w:eastAsia="es-CO"/>
              </w:rPr>
              <w:t xml:space="preserve">El </w:t>
            </w:r>
            <w:proofErr w:type="spellStart"/>
            <w:r w:rsidRPr="007541B8">
              <w:rPr>
                <w:rFonts w:eastAsia="Times New Roman"/>
                <w:b/>
                <w:bCs/>
                <w:color w:val="000000"/>
                <w:sz w:val="20"/>
                <w:szCs w:val="20"/>
                <w:bdr w:val="none" w:sz="0" w:space="0" w:color="auto"/>
                <w:lang w:val="es-CO" w:eastAsia="es-CO"/>
              </w:rPr>
              <w:t>Sinai</w:t>
            </w:r>
            <w:proofErr w:type="spellEnd"/>
          </w:p>
        </w:tc>
        <w:tc>
          <w:tcPr>
            <w:tcW w:w="0" w:type="auto"/>
            <w:vMerge w:val="restart"/>
            <w:tcBorders>
              <w:top w:val="single" w:sz="4" w:space="0" w:color="auto"/>
              <w:left w:val="nil"/>
              <w:bottom w:val="single" w:sz="4" w:space="0" w:color="000000"/>
              <w:right w:val="nil"/>
            </w:tcBorders>
            <w:vAlign w:val="center"/>
            <w:hideMark/>
          </w:tcPr>
          <w:p w14:paraId="316A0379"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r w:rsidRPr="007541B8">
              <w:rPr>
                <w:rFonts w:eastAsia="Times New Roman"/>
                <w:b/>
                <w:bCs/>
                <w:color w:val="000000"/>
                <w:sz w:val="20"/>
                <w:szCs w:val="20"/>
                <w:bdr w:val="none" w:sz="0" w:space="0" w:color="auto"/>
                <w:lang w:val="es-CO" w:eastAsia="es-CO"/>
              </w:rPr>
              <w:t>Total</w:t>
            </w:r>
          </w:p>
        </w:tc>
      </w:tr>
      <w:tr w:rsidR="00DF323D" w:rsidRPr="007541B8" w14:paraId="3EA0C871" w14:textId="77777777" w:rsidTr="00DE68D5">
        <w:trPr>
          <w:trHeight w:val="288"/>
        </w:trPr>
        <w:tc>
          <w:tcPr>
            <w:tcW w:w="0" w:type="auto"/>
            <w:vMerge/>
            <w:tcBorders>
              <w:top w:val="single" w:sz="4" w:space="0" w:color="auto"/>
              <w:left w:val="nil"/>
              <w:bottom w:val="single" w:sz="4" w:space="0" w:color="000000"/>
              <w:right w:val="nil"/>
            </w:tcBorders>
            <w:vAlign w:val="center"/>
            <w:hideMark/>
          </w:tcPr>
          <w:p w14:paraId="58E05349"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
        </w:tc>
        <w:tc>
          <w:tcPr>
            <w:tcW w:w="0" w:type="auto"/>
            <w:tcBorders>
              <w:top w:val="nil"/>
              <w:left w:val="nil"/>
              <w:bottom w:val="single" w:sz="4" w:space="0" w:color="auto"/>
              <w:right w:val="nil"/>
            </w:tcBorders>
            <w:shd w:val="clear" w:color="auto" w:fill="auto"/>
            <w:noWrap/>
            <w:vAlign w:val="center"/>
            <w:hideMark/>
          </w:tcPr>
          <w:p w14:paraId="30E7F6C1"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Necrotic</w:t>
            </w:r>
            <w:proofErr w:type="spellEnd"/>
          </w:p>
        </w:tc>
        <w:tc>
          <w:tcPr>
            <w:tcW w:w="0" w:type="auto"/>
            <w:tcBorders>
              <w:top w:val="nil"/>
              <w:left w:val="nil"/>
              <w:bottom w:val="single" w:sz="4" w:space="0" w:color="auto"/>
              <w:right w:val="nil"/>
            </w:tcBorders>
            <w:shd w:val="clear" w:color="auto" w:fill="auto"/>
            <w:noWrap/>
            <w:vAlign w:val="center"/>
            <w:hideMark/>
          </w:tcPr>
          <w:p w14:paraId="4DF21EC8"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Healthy</w:t>
            </w:r>
            <w:proofErr w:type="spellEnd"/>
          </w:p>
        </w:tc>
        <w:tc>
          <w:tcPr>
            <w:tcW w:w="0" w:type="auto"/>
            <w:tcBorders>
              <w:top w:val="nil"/>
              <w:left w:val="nil"/>
              <w:bottom w:val="single" w:sz="4" w:space="0" w:color="auto"/>
              <w:right w:val="nil"/>
            </w:tcBorders>
            <w:shd w:val="clear" w:color="auto" w:fill="auto"/>
            <w:noWrap/>
            <w:vAlign w:val="center"/>
            <w:hideMark/>
          </w:tcPr>
          <w:p w14:paraId="5C93C23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Necrotic</w:t>
            </w:r>
            <w:proofErr w:type="spellEnd"/>
          </w:p>
        </w:tc>
        <w:tc>
          <w:tcPr>
            <w:tcW w:w="0" w:type="auto"/>
            <w:tcBorders>
              <w:top w:val="nil"/>
              <w:left w:val="nil"/>
              <w:bottom w:val="single" w:sz="4" w:space="0" w:color="auto"/>
              <w:right w:val="nil"/>
            </w:tcBorders>
            <w:shd w:val="clear" w:color="auto" w:fill="auto"/>
            <w:noWrap/>
            <w:vAlign w:val="center"/>
            <w:hideMark/>
          </w:tcPr>
          <w:p w14:paraId="2B8F60F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roofErr w:type="spellStart"/>
            <w:r w:rsidRPr="007541B8">
              <w:rPr>
                <w:rFonts w:eastAsia="Times New Roman"/>
                <w:b/>
                <w:bCs/>
                <w:color w:val="000000"/>
                <w:sz w:val="20"/>
                <w:szCs w:val="20"/>
                <w:bdr w:val="none" w:sz="0" w:space="0" w:color="auto"/>
                <w:lang w:val="es-CO" w:eastAsia="es-CO"/>
              </w:rPr>
              <w:t>Healthy</w:t>
            </w:r>
            <w:proofErr w:type="spellEnd"/>
          </w:p>
        </w:tc>
        <w:tc>
          <w:tcPr>
            <w:tcW w:w="0" w:type="auto"/>
            <w:vMerge/>
            <w:tcBorders>
              <w:top w:val="single" w:sz="4" w:space="0" w:color="auto"/>
              <w:left w:val="nil"/>
              <w:bottom w:val="single" w:sz="4" w:space="0" w:color="000000"/>
              <w:right w:val="nil"/>
            </w:tcBorders>
            <w:vAlign w:val="center"/>
            <w:hideMark/>
          </w:tcPr>
          <w:p w14:paraId="3688F16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lang w:val="es-CO" w:eastAsia="es-CO"/>
              </w:rPr>
            </w:pPr>
          </w:p>
        </w:tc>
      </w:tr>
      <w:tr w:rsidR="00DF323D" w:rsidRPr="007541B8" w14:paraId="4D2206ED" w14:textId="77777777" w:rsidTr="00DE68D5">
        <w:trPr>
          <w:trHeight w:val="288"/>
        </w:trPr>
        <w:tc>
          <w:tcPr>
            <w:tcW w:w="0" w:type="auto"/>
            <w:tcBorders>
              <w:top w:val="nil"/>
              <w:left w:val="nil"/>
              <w:bottom w:val="nil"/>
              <w:right w:val="nil"/>
            </w:tcBorders>
            <w:shd w:val="clear" w:color="auto" w:fill="auto"/>
            <w:noWrap/>
            <w:vAlign w:val="center"/>
            <w:hideMark/>
          </w:tcPr>
          <w:p w14:paraId="3936655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i/>
                <w:iCs/>
                <w:color w:val="000000"/>
                <w:sz w:val="20"/>
                <w:szCs w:val="20"/>
                <w:bdr w:val="none" w:sz="0" w:space="0" w:color="auto"/>
                <w:lang w:val="es-CO" w:eastAsia="es-CO"/>
              </w:rPr>
              <w:t>Alternaria</w:t>
            </w:r>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76DB006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4AABD0B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C7350E7"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EF385E3"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4F641262"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2</w:t>
            </w:r>
          </w:p>
        </w:tc>
      </w:tr>
      <w:tr w:rsidR="00DF323D" w:rsidRPr="007541B8" w14:paraId="0C01D6AC" w14:textId="77777777" w:rsidTr="00DE68D5">
        <w:trPr>
          <w:trHeight w:val="288"/>
        </w:trPr>
        <w:tc>
          <w:tcPr>
            <w:tcW w:w="0" w:type="auto"/>
            <w:tcBorders>
              <w:top w:val="nil"/>
              <w:left w:val="nil"/>
              <w:bottom w:val="nil"/>
              <w:right w:val="nil"/>
            </w:tcBorders>
            <w:shd w:val="clear" w:color="auto" w:fill="auto"/>
            <w:noWrap/>
            <w:vAlign w:val="center"/>
            <w:hideMark/>
          </w:tcPr>
          <w:p w14:paraId="2D709D52"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Colletotrichum</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545029DB"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6</w:t>
            </w:r>
          </w:p>
        </w:tc>
        <w:tc>
          <w:tcPr>
            <w:tcW w:w="0" w:type="auto"/>
            <w:tcBorders>
              <w:top w:val="nil"/>
              <w:left w:val="nil"/>
              <w:bottom w:val="nil"/>
              <w:right w:val="nil"/>
            </w:tcBorders>
            <w:shd w:val="clear" w:color="auto" w:fill="auto"/>
            <w:noWrap/>
            <w:vAlign w:val="center"/>
            <w:hideMark/>
          </w:tcPr>
          <w:p w14:paraId="226292F3"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5</w:t>
            </w:r>
          </w:p>
        </w:tc>
        <w:tc>
          <w:tcPr>
            <w:tcW w:w="0" w:type="auto"/>
            <w:tcBorders>
              <w:top w:val="nil"/>
              <w:left w:val="nil"/>
              <w:bottom w:val="nil"/>
              <w:right w:val="nil"/>
            </w:tcBorders>
            <w:shd w:val="clear" w:color="auto" w:fill="auto"/>
            <w:noWrap/>
            <w:vAlign w:val="center"/>
            <w:hideMark/>
          </w:tcPr>
          <w:p w14:paraId="3AAC2655"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7</w:t>
            </w:r>
          </w:p>
        </w:tc>
        <w:tc>
          <w:tcPr>
            <w:tcW w:w="0" w:type="auto"/>
            <w:tcBorders>
              <w:top w:val="nil"/>
              <w:left w:val="nil"/>
              <w:bottom w:val="nil"/>
              <w:right w:val="nil"/>
            </w:tcBorders>
            <w:shd w:val="clear" w:color="auto" w:fill="auto"/>
            <w:noWrap/>
            <w:vAlign w:val="center"/>
            <w:hideMark/>
          </w:tcPr>
          <w:p w14:paraId="79474B3D"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F1E647D"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19</w:t>
            </w:r>
          </w:p>
        </w:tc>
      </w:tr>
      <w:tr w:rsidR="00DF323D" w:rsidRPr="007541B8" w14:paraId="15E38ABB" w14:textId="77777777" w:rsidTr="00DE68D5">
        <w:trPr>
          <w:trHeight w:val="288"/>
        </w:trPr>
        <w:tc>
          <w:tcPr>
            <w:tcW w:w="0" w:type="auto"/>
            <w:tcBorders>
              <w:top w:val="nil"/>
              <w:left w:val="nil"/>
              <w:bottom w:val="nil"/>
              <w:right w:val="nil"/>
            </w:tcBorders>
            <w:shd w:val="clear" w:color="auto" w:fill="auto"/>
            <w:noWrap/>
            <w:vAlign w:val="center"/>
            <w:hideMark/>
          </w:tcPr>
          <w:p w14:paraId="3D952DF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Cytospora</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1F125B3E"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6</w:t>
            </w:r>
          </w:p>
        </w:tc>
        <w:tc>
          <w:tcPr>
            <w:tcW w:w="0" w:type="auto"/>
            <w:tcBorders>
              <w:top w:val="nil"/>
              <w:left w:val="nil"/>
              <w:bottom w:val="nil"/>
              <w:right w:val="nil"/>
            </w:tcBorders>
            <w:shd w:val="clear" w:color="auto" w:fill="auto"/>
            <w:noWrap/>
            <w:vAlign w:val="center"/>
            <w:hideMark/>
          </w:tcPr>
          <w:p w14:paraId="1E431791"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0EEBD871"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08DB1476"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3</w:t>
            </w:r>
          </w:p>
        </w:tc>
        <w:tc>
          <w:tcPr>
            <w:tcW w:w="0" w:type="auto"/>
            <w:tcBorders>
              <w:top w:val="nil"/>
              <w:left w:val="nil"/>
              <w:bottom w:val="nil"/>
              <w:right w:val="nil"/>
            </w:tcBorders>
            <w:shd w:val="clear" w:color="auto" w:fill="auto"/>
            <w:noWrap/>
            <w:vAlign w:val="center"/>
            <w:hideMark/>
          </w:tcPr>
          <w:p w14:paraId="57ACA93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10</w:t>
            </w:r>
          </w:p>
        </w:tc>
      </w:tr>
      <w:tr w:rsidR="00DF323D" w:rsidRPr="007541B8" w14:paraId="585E9DF4" w14:textId="77777777" w:rsidTr="00DE68D5">
        <w:trPr>
          <w:trHeight w:val="288"/>
        </w:trPr>
        <w:tc>
          <w:tcPr>
            <w:tcW w:w="0" w:type="auto"/>
            <w:tcBorders>
              <w:top w:val="nil"/>
              <w:left w:val="nil"/>
              <w:bottom w:val="nil"/>
              <w:right w:val="nil"/>
            </w:tcBorders>
            <w:shd w:val="clear" w:color="auto" w:fill="auto"/>
            <w:noWrap/>
            <w:vAlign w:val="center"/>
            <w:hideMark/>
          </w:tcPr>
          <w:p w14:paraId="554DD7D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Diaporthe</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265D2307"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5E157C9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795882E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53A34CB5"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AC2A5C7"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2</w:t>
            </w:r>
          </w:p>
        </w:tc>
      </w:tr>
      <w:tr w:rsidR="00DF323D" w:rsidRPr="007541B8" w14:paraId="08DCFD5A" w14:textId="77777777" w:rsidTr="00DE68D5">
        <w:trPr>
          <w:trHeight w:val="288"/>
        </w:trPr>
        <w:tc>
          <w:tcPr>
            <w:tcW w:w="0" w:type="auto"/>
            <w:tcBorders>
              <w:top w:val="nil"/>
              <w:left w:val="nil"/>
              <w:bottom w:val="nil"/>
              <w:right w:val="nil"/>
            </w:tcBorders>
            <w:shd w:val="clear" w:color="auto" w:fill="auto"/>
            <w:noWrap/>
            <w:vAlign w:val="center"/>
            <w:hideMark/>
          </w:tcPr>
          <w:p w14:paraId="40DE919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Neofusicoccum</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3584935E"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A164F7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04F48685"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3D94574"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14A4244"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w:t>
            </w:r>
          </w:p>
        </w:tc>
      </w:tr>
      <w:tr w:rsidR="00DF323D" w:rsidRPr="007541B8" w14:paraId="2B179931" w14:textId="77777777" w:rsidTr="00DE68D5">
        <w:trPr>
          <w:trHeight w:val="288"/>
        </w:trPr>
        <w:tc>
          <w:tcPr>
            <w:tcW w:w="0" w:type="auto"/>
            <w:tcBorders>
              <w:top w:val="nil"/>
              <w:left w:val="nil"/>
              <w:bottom w:val="nil"/>
              <w:right w:val="nil"/>
            </w:tcBorders>
            <w:shd w:val="clear" w:color="auto" w:fill="auto"/>
            <w:noWrap/>
            <w:vAlign w:val="center"/>
            <w:hideMark/>
          </w:tcPr>
          <w:p w14:paraId="20F02696"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Neurospora</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38050782"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2</w:t>
            </w:r>
          </w:p>
        </w:tc>
        <w:tc>
          <w:tcPr>
            <w:tcW w:w="0" w:type="auto"/>
            <w:tcBorders>
              <w:top w:val="nil"/>
              <w:left w:val="nil"/>
              <w:bottom w:val="nil"/>
              <w:right w:val="nil"/>
            </w:tcBorders>
            <w:shd w:val="clear" w:color="auto" w:fill="auto"/>
            <w:noWrap/>
            <w:vAlign w:val="center"/>
            <w:hideMark/>
          </w:tcPr>
          <w:p w14:paraId="33FDD6D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C282DC2"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C7026A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5885AF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2</w:t>
            </w:r>
          </w:p>
        </w:tc>
      </w:tr>
      <w:tr w:rsidR="00DF323D" w:rsidRPr="007541B8" w14:paraId="702996C8" w14:textId="77777777" w:rsidTr="00DE68D5">
        <w:trPr>
          <w:trHeight w:val="288"/>
        </w:trPr>
        <w:tc>
          <w:tcPr>
            <w:tcW w:w="0" w:type="auto"/>
            <w:tcBorders>
              <w:top w:val="nil"/>
              <w:left w:val="nil"/>
              <w:bottom w:val="nil"/>
              <w:right w:val="nil"/>
            </w:tcBorders>
            <w:shd w:val="clear" w:color="auto" w:fill="auto"/>
            <w:noWrap/>
            <w:vAlign w:val="center"/>
            <w:hideMark/>
          </w:tcPr>
          <w:p w14:paraId="435CBB40"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proofErr w:type="spellStart"/>
            <w:r w:rsidRPr="007541B8">
              <w:rPr>
                <w:rFonts w:eastAsia="Times New Roman"/>
                <w:i/>
                <w:iCs/>
                <w:color w:val="000000"/>
                <w:sz w:val="20"/>
                <w:szCs w:val="20"/>
                <w:bdr w:val="none" w:sz="0" w:space="0" w:color="auto"/>
                <w:lang w:val="es-CO" w:eastAsia="es-CO"/>
              </w:rPr>
              <w:t>Phyllosticta</w:t>
            </w:r>
            <w:proofErr w:type="spellEnd"/>
            <w:r w:rsidRPr="007541B8">
              <w:rPr>
                <w:rFonts w:eastAsia="Times New Roman"/>
                <w:color w:val="000000"/>
                <w:sz w:val="20"/>
                <w:szCs w:val="20"/>
                <w:bdr w:val="none" w:sz="0" w:space="0" w:color="auto"/>
                <w:lang w:val="es-CO" w:eastAsia="es-CO"/>
              </w:rPr>
              <w:t xml:space="preserve"> </w:t>
            </w:r>
            <w:proofErr w:type="spellStart"/>
            <w:r w:rsidRPr="007541B8">
              <w:rPr>
                <w:rFonts w:eastAsia="Times New Roman"/>
                <w:color w:val="000000"/>
                <w:sz w:val="20"/>
                <w:szCs w:val="20"/>
                <w:bdr w:val="none" w:sz="0" w:space="0" w:color="auto"/>
                <w:lang w:val="es-CO" w:eastAsia="es-CO"/>
              </w:rPr>
              <w:t>sp</w:t>
            </w:r>
            <w:proofErr w:type="spellEnd"/>
            <w:r w:rsidRPr="007541B8">
              <w:rPr>
                <w:rFonts w:eastAsia="Times New Roman"/>
                <w:color w:val="000000"/>
                <w:sz w:val="20"/>
                <w:szCs w:val="2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578866E8"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6E0B843"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6099DF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3</w:t>
            </w:r>
          </w:p>
        </w:tc>
        <w:tc>
          <w:tcPr>
            <w:tcW w:w="0" w:type="auto"/>
            <w:tcBorders>
              <w:top w:val="nil"/>
              <w:left w:val="nil"/>
              <w:bottom w:val="nil"/>
              <w:right w:val="nil"/>
            </w:tcBorders>
            <w:shd w:val="clear" w:color="auto" w:fill="auto"/>
            <w:noWrap/>
            <w:vAlign w:val="center"/>
            <w:hideMark/>
          </w:tcPr>
          <w:p w14:paraId="09FE9681"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06E0910F"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3</w:t>
            </w:r>
          </w:p>
        </w:tc>
      </w:tr>
      <w:tr w:rsidR="00DF323D" w:rsidRPr="007541B8" w14:paraId="0BBC063B" w14:textId="77777777" w:rsidTr="00DE68D5">
        <w:trPr>
          <w:trHeight w:val="288"/>
        </w:trPr>
        <w:tc>
          <w:tcPr>
            <w:tcW w:w="0" w:type="auto"/>
            <w:tcBorders>
              <w:top w:val="single" w:sz="4" w:space="0" w:color="auto"/>
              <w:left w:val="nil"/>
              <w:bottom w:val="single" w:sz="4" w:space="0" w:color="auto"/>
              <w:right w:val="nil"/>
            </w:tcBorders>
            <w:shd w:val="clear" w:color="auto" w:fill="auto"/>
            <w:noWrap/>
            <w:vAlign w:val="center"/>
            <w:hideMark/>
          </w:tcPr>
          <w:p w14:paraId="068A688D"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b/>
                <w:bCs/>
                <w:color w:val="000000"/>
                <w:sz w:val="20"/>
                <w:szCs w:val="20"/>
                <w:bdr w:val="none" w:sz="0" w:space="0" w:color="auto"/>
                <w:lang w:val="es-CO" w:eastAsia="es-CO"/>
              </w:rPr>
              <w:t>Total</w:t>
            </w:r>
          </w:p>
        </w:tc>
        <w:tc>
          <w:tcPr>
            <w:tcW w:w="0" w:type="auto"/>
            <w:tcBorders>
              <w:top w:val="single" w:sz="4" w:space="0" w:color="auto"/>
              <w:left w:val="nil"/>
              <w:bottom w:val="single" w:sz="4" w:space="0" w:color="auto"/>
              <w:right w:val="nil"/>
            </w:tcBorders>
            <w:shd w:val="clear" w:color="auto" w:fill="auto"/>
            <w:noWrap/>
            <w:vAlign w:val="center"/>
            <w:hideMark/>
          </w:tcPr>
          <w:p w14:paraId="06D9A04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15</w:t>
            </w:r>
          </w:p>
        </w:tc>
        <w:tc>
          <w:tcPr>
            <w:tcW w:w="0" w:type="auto"/>
            <w:tcBorders>
              <w:top w:val="single" w:sz="4" w:space="0" w:color="auto"/>
              <w:left w:val="nil"/>
              <w:bottom w:val="single" w:sz="4" w:space="0" w:color="auto"/>
              <w:right w:val="nil"/>
            </w:tcBorders>
            <w:shd w:val="clear" w:color="auto" w:fill="auto"/>
            <w:noWrap/>
            <w:vAlign w:val="center"/>
            <w:hideMark/>
          </w:tcPr>
          <w:p w14:paraId="65E74A7D"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8</w:t>
            </w:r>
          </w:p>
        </w:tc>
        <w:tc>
          <w:tcPr>
            <w:tcW w:w="0" w:type="auto"/>
            <w:tcBorders>
              <w:top w:val="single" w:sz="4" w:space="0" w:color="auto"/>
              <w:left w:val="nil"/>
              <w:bottom w:val="single" w:sz="4" w:space="0" w:color="auto"/>
              <w:right w:val="nil"/>
            </w:tcBorders>
            <w:shd w:val="clear" w:color="auto" w:fill="auto"/>
            <w:noWrap/>
            <w:vAlign w:val="center"/>
            <w:hideMark/>
          </w:tcPr>
          <w:p w14:paraId="7521972A"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11</w:t>
            </w:r>
          </w:p>
        </w:tc>
        <w:tc>
          <w:tcPr>
            <w:tcW w:w="0" w:type="auto"/>
            <w:tcBorders>
              <w:top w:val="single" w:sz="4" w:space="0" w:color="auto"/>
              <w:left w:val="nil"/>
              <w:bottom w:val="single" w:sz="4" w:space="0" w:color="auto"/>
              <w:right w:val="nil"/>
            </w:tcBorders>
            <w:shd w:val="clear" w:color="auto" w:fill="auto"/>
            <w:noWrap/>
            <w:vAlign w:val="center"/>
            <w:hideMark/>
          </w:tcPr>
          <w:p w14:paraId="24B12CD5"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5</w:t>
            </w:r>
          </w:p>
        </w:tc>
        <w:tc>
          <w:tcPr>
            <w:tcW w:w="0" w:type="auto"/>
            <w:tcBorders>
              <w:top w:val="single" w:sz="4" w:space="0" w:color="auto"/>
              <w:left w:val="nil"/>
              <w:bottom w:val="single" w:sz="4" w:space="0" w:color="auto"/>
              <w:right w:val="nil"/>
            </w:tcBorders>
            <w:shd w:val="clear" w:color="auto" w:fill="auto"/>
            <w:noWrap/>
            <w:vAlign w:val="center"/>
            <w:hideMark/>
          </w:tcPr>
          <w:p w14:paraId="3C11A38C" w14:textId="77777777" w:rsidR="00DF323D" w:rsidRPr="007541B8" w:rsidRDefault="00DF323D" w:rsidP="00F2146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0"/>
                <w:szCs w:val="20"/>
                <w:bdr w:val="none" w:sz="0" w:space="0" w:color="auto"/>
                <w:lang w:val="es-CO" w:eastAsia="es-CO"/>
              </w:rPr>
            </w:pPr>
            <w:r w:rsidRPr="007541B8">
              <w:rPr>
                <w:rFonts w:eastAsia="Times New Roman"/>
                <w:color w:val="000000"/>
                <w:sz w:val="20"/>
                <w:szCs w:val="20"/>
                <w:bdr w:val="none" w:sz="0" w:space="0" w:color="auto"/>
                <w:lang w:val="es-CO" w:eastAsia="es-CO"/>
              </w:rPr>
              <w:t>39</w:t>
            </w:r>
          </w:p>
        </w:tc>
      </w:tr>
    </w:tbl>
    <w:p w14:paraId="6931CB87" w14:textId="77777777" w:rsidR="00DF323D" w:rsidRPr="007541B8" w:rsidRDefault="00DF323D" w:rsidP="00146F37">
      <w:pPr>
        <w:pStyle w:val="Body"/>
        <w:spacing w:before="120" w:after="120" w:line="480" w:lineRule="auto"/>
        <w:rPr>
          <w:rFonts w:ascii="Times New Roman" w:hAnsi="Times New Roman" w:cs="Times New Roman"/>
          <w:sz w:val="20"/>
          <w:szCs w:val="20"/>
        </w:rPr>
      </w:pPr>
    </w:p>
    <w:sectPr w:rsidR="00DF323D" w:rsidRPr="007541B8" w:rsidSect="001C6D30">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DD9BD" w14:textId="77777777" w:rsidR="008D0BD3" w:rsidRDefault="008D0BD3" w:rsidP="003F5C4A">
      <w:r>
        <w:separator/>
      </w:r>
    </w:p>
  </w:endnote>
  <w:endnote w:type="continuationSeparator" w:id="0">
    <w:p w14:paraId="0536E101" w14:textId="77777777" w:rsidR="008D0BD3" w:rsidRDefault="008D0BD3" w:rsidP="003F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3713a231">
    <w:altName w:val="Cambria"/>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IXTwoText">
    <w:altName w:val="Yu Gothic"/>
    <w:panose1 w:val="00000000000000000000"/>
    <w:charset w:val="80"/>
    <w:family w:val="auto"/>
    <w:notTrueType/>
    <w:pitch w:val="default"/>
    <w:sig w:usb0="00000001" w:usb1="08070000" w:usb2="00000010" w:usb3="00000000" w:csb0="00020000" w:csb1="00000000"/>
  </w:font>
  <w:font w:name="CaeciliaLTStd-Roma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319101"/>
      <w:docPartObj>
        <w:docPartGallery w:val="Page Numbers (Bottom of Page)"/>
        <w:docPartUnique/>
      </w:docPartObj>
    </w:sdtPr>
    <w:sdtEndPr/>
    <w:sdtContent>
      <w:p w14:paraId="5BBF975D" w14:textId="1727AB8D" w:rsidR="008F2037" w:rsidRDefault="008F2037">
        <w:pPr>
          <w:pStyle w:val="Footer"/>
          <w:jc w:val="right"/>
        </w:pPr>
        <w:r>
          <w:fldChar w:fldCharType="begin"/>
        </w:r>
        <w:r>
          <w:instrText>PAGE   \* MERGEFORMAT</w:instrText>
        </w:r>
        <w:r>
          <w:fldChar w:fldCharType="separate"/>
        </w:r>
        <w:r>
          <w:rPr>
            <w:lang w:val="es-ES"/>
          </w:rPr>
          <w:t>2</w:t>
        </w:r>
        <w:r>
          <w:fldChar w:fldCharType="end"/>
        </w:r>
      </w:p>
    </w:sdtContent>
  </w:sdt>
  <w:p w14:paraId="2DE75ED6" w14:textId="77777777" w:rsidR="008F2037" w:rsidRDefault="008F2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2336" w14:textId="77777777" w:rsidR="008D0BD3" w:rsidRDefault="008D0BD3" w:rsidP="003F5C4A">
      <w:r>
        <w:separator/>
      </w:r>
    </w:p>
  </w:footnote>
  <w:footnote w:type="continuationSeparator" w:id="0">
    <w:p w14:paraId="718FD953" w14:textId="77777777" w:rsidR="008D0BD3" w:rsidRDefault="008D0BD3" w:rsidP="003F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F2"/>
    <w:multiLevelType w:val="hybridMultilevel"/>
    <w:tmpl w:val="2940F8F6"/>
    <w:numStyleLink w:val="Bullet"/>
  </w:abstractNum>
  <w:abstractNum w:abstractNumId="1" w15:restartNumberingAfterBreak="0">
    <w:nsid w:val="29ED1710"/>
    <w:multiLevelType w:val="multilevel"/>
    <w:tmpl w:val="DD4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682D"/>
    <w:multiLevelType w:val="hybridMultilevel"/>
    <w:tmpl w:val="E8EA05E0"/>
    <w:lvl w:ilvl="0" w:tplc="845C231A">
      <w:numFmt w:val="bullet"/>
      <w:lvlText w:val=""/>
      <w:lvlJc w:val="left"/>
      <w:pPr>
        <w:ind w:left="720" w:hanging="360"/>
      </w:pPr>
      <w:rPr>
        <w:rFonts w:ascii="Symbol" w:eastAsiaTheme="minorHAnsi" w:hAnsi="Symbol" w:cs="AdvTT3713a231"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1A2B78"/>
    <w:multiLevelType w:val="hybridMultilevel"/>
    <w:tmpl w:val="137A6C86"/>
    <w:lvl w:ilvl="0" w:tplc="7840CF2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8E5D7E"/>
    <w:multiLevelType w:val="hybridMultilevel"/>
    <w:tmpl w:val="DBE23038"/>
    <w:lvl w:ilvl="0" w:tplc="331AC7B4">
      <w:start w:val="2"/>
      <w:numFmt w:val="bullet"/>
      <w:lvlText w:val=""/>
      <w:lvlJc w:val="left"/>
      <w:pPr>
        <w:ind w:left="720" w:hanging="360"/>
      </w:pPr>
      <w:rPr>
        <w:rFonts w:ascii="Symbol" w:eastAsia="Arial Unicode MS"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1E02CCB"/>
    <w:multiLevelType w:val="hybridMultilevel"/>
    <w:tmpl w:val="2940F8F6"/>
    <w:styleLink w:val="Bullet"/>
    <w:lvl w:ilvl="0" w:tplc="91A281B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18CAFC">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CBC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2FA76F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C433A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4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32673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CA17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E0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dra Mosquera Lopez">
    <w15:presenceInfo w15:providerId="AD" w15:userId="S::smosque2@eafit.edu.co::333a34cb-8b24-49f1-bc92-c7e7e42f8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yMDIyNjcxswQiYyUdpeDU4uLM/DyQAsNaAG7N33AsAAAA"/>
  </w:docVars>
  <w:rsids>
    <w:rsidRoot w:val="00BC770A"/>
    <w:rsid w:val="000028FC"/>
    <w:rsid w:val="00013160"/>
    <w:rsid w:val="00015DF1"/>
    <w:rsid w:val="000206D7"/>
    <w:rsid w:val="00020E13"/>
    <w:rsid w:val="00021A00"/>
    <w:rsid w:val="00024760"/>
    <w:rsid w:val="000266D2"/>
    <w:rsid w:val="0003076A"/>
    <w:rsid w:val="00030D60"/>
    <w:rsid w:val="000339C7"/>
    <w:rsid w:val="00043A6A"/>
    <w:rsid w:val="00043ABE"/>
    <w:rsid w:val="0004713B"/>
    <w:rsid w:val="0005095B"/>
    <w:rsid w:val="00051E3E"/>
    <w:rsid w:val="00053C3B"/>
    <w:rsid w:val="00062274"/>
    <w:rsid w:val="00067DA7"/>
    <w:rsid w:val="00072BD6"/>
    <w:rsid w:val="000821CA"/>
    <w:rsid w:val="00082225"/>
    <w:rsid w:val="000867E3"/>
    <w:rsid w:val="000923FE"/>
    <w:rsid w:val="000939CE"/>
    <w:rsid w:val="00094511"/>
    <w:rsid w:val="00095960"/>
    <w:rsid w:val="000A1AD2"/>
    <w:rsid w:val="000A4D2C"/>
    <w:rsid w:val="000A5C77"/>
    <w:rsid w:val="000A5E35"/>
    <w:rsid w:val="000B0F67"/>
    <w:rsid w:val="000B3584"/>
    <w:rsid w:val="000B3ED1"/>
    <w:rsid w:val="000B7380"/>
    <w:rsid w:val="000C2CFC"/>
    <w:rsid w:val="000D4DE0"/>
    <w:rsid w:val="000E0C0C"/>
    <w:rsid w:val="000E4523"/>
    <w:rsid w:val="00103B00"/>
    <w:rsid w:val="0010414A"/>
    <w:rsid w:val="00110091"/>
    <w:rsid w:val="00112074"/>
    <w:rsid w:val="001121CA"/>
    <w:rsid w:val="001140BF"/>
    <w:rsid w:val="00117752"/>
    <w:rsid w:val="00120262"/>
    <w:rsid w:val="00120566"/>
    <w:rsid w:val="0012106D"/>
    <w:rsid w:val="0012657C"/>
    <w:rsid w:val="00127250"/>
    <w:rsid w:val="00137470"/>
    <w:rsid w:val="00146F37"/>
    <w:rsid w:val="00154012"/>
    <w:rsid w:val="0015510E"/>
    <w:rsid w:val="001551E2"/>
    <w:rsid w:val="0016250B"/>
    <w:rsid w:val="00163272"/>
    <w:rsid w:val="00163575"/>
    <w:rsid w:val="00166925"/>
    <w:rsid w:val="00166AD9"/>
    <w:rsid w:val="001963ED"/>
    <w:rsid w:val="001A064A"/>
    <w:rsid w:val="001A3C5D"/>
    <w:rsid w:val="001A4B75"/>
    <w:rsid w:val="001A5FDA"/>
    <w:rsid w:val="001A6E6C"/>
    <w:rsid w:val="001A6F3C"/>
    <w:rsid w:val="001B302C"/>
    <w:rsid w:val="001C0C07"/>
    <w:rsid w:val="001C4D5F"/>
    <w:rsid w:val="001C6D30"/>
    <w:rsid w:val="001C6D8A"/>
    <w:rsid w:val="001D2A8E"/>
    <w:rsid w:val="001D3148"/>
    <w:rsid w:val="001D64B6"/>
    <w:rsid w:val="001E572A"/>
    <w:rsid w:val="001E7420"/>
    <w:rsid w:val="00202400"/>
    <w:rsid w:val="00203971"/>
    <w:rsid w:val="002109FB"/>
    <w:rsid w:val="00211AD7"/>
    <w:rsid w:val="00213BBB"/>
    <w:rsid w:val="00216FAF"/>
    <w:rsid w:val="002175FA"/>
    <w:rsid w:val="00220724"/>
    <w:rsid w:val="00221BA2"/>
    <w:rsid w:val="00222C47"/>
    <w:rsid w:val="0022316F"/>
    <w:rsid w:val="00223871"/>
    <w:rsid w:val="0022390A"/>
    <w:rsid w:val="00224378"/>
    <w:rsid w:val="00227251"/>
    <w:rsid w:val="002306A7"/>
    <w:rsid w:val="002314C7"/>
    <w:rsid w:val="00236B96"/>
    <w:rsid w:val="002407C9"/>
    <w:rsid w:val="00240D57"/>
    <w:rsid w:val="0024423F"/>
    <w:rsid w:val="00246A6A"/>
    <w:rsid w:val="002610E9"/>
    <w:rsid w:val="002749E2"/>
    <w:rsid w:val="0028336C"/>
    <w:rsid w:val="00284F8C"/>
    <w:rsid w:val="00290CA2"/>
    <w:rsid w:val="0029658F"/>
    <w:rsid w:val="002A2F00"/>
    <w:rsid w:val="002A5350"/>
    <w:rsid w:val="002B3D8B"/>
    <w:rsid w:val="002D0776"/>
    <w:rsid w:val="002D3745"/>
    <w:rsid w:val="002D4B62"/>
    <w:rsid w:val="002D5088"/>
    <w:rsid w:val="002D5DCD"/>
    <w:rsid w:val="002D6793"/>
    <w:rsid w:val="002E1174"/>
    <w:rsid w:val="002E62D2"/>
    <w:rsid w:val="002E7252"/>
    <w:rsid w:val="002E7B83"/>
    <w:rsid w:val="002F2557"/>
    <w:rsid w:val="002F5C31"/>
    <w:rsid w:val="002F6475"/>
    <w:rsid w:val="00300417"/>
    <w:rsid w:val="00300DBE"/>
    <w:rsid w:val="00304F0D"/>
    <w:rsid w:val="0030584B"/>
    <w:rsid w:val="00306221"/>
    <w:rsid w:val="003064B3"/>
    <w:rsid w:val="0031039E"/>
    <w:rsid w:val="003109C9"/>
    <w:rsid w:val="0031416C"/>
    <w:rsid w:val="0031481D"/>
    <w:rsid w:val="0031484B"/>
    <w:rsid w:val="0032164D"/>
    <w:rsid w:val="0032455B"/>
    <w:rsid w:val="0032758C"/>
    <w:rsid w:val="003362D1"/>
    <w:rsid w:val="00337965"/>
    <w:rsid w:val="00341CCF"/>
    <w:rsid w:val="003427F9"/>
    <w:rsid w:val="0034638D"/>
    <w:rsid w:val="00350A45"/>
    <w:rsid w:val="003648E7"/>
    <w:rsid w:val="00364D7A"/>
    <w:rsid w:val="00371001"/>
    <w:rsid w:val="00376619"/>
    <w:rsid w:val="003813B5"/>
    <w:rsid w:val="00385EC3"/>
    <w:rsid w:val="00386FA5"/>
    <w:rsid w:val="0039149D"/>
    <w:rsid w:val="00395B51"/>
    <w:rsid w:val="00396BAB"/>
    <w:rsid w:val="003B0F0B"/>
    <w:rsid w:val="003B2E1F"/>
    <w:rsid w:val="003C13E1"/>
    <w:rsid w:val="003C5B0E"/>
    <w:rsid w:val="003D0C51"/>
    <w:rsid w:val="003D1BC9"/>
    <w:rsid w:val="003D6E5E"/>
    <w:rsid w:val="003E364D"/>
    <w:rsid w:val="003E3E9C"/>
    <w:rsid w:val="003F5C4A"/>
    <w:rsid w:val="003F6FC7"/>
    <w:rsid w:val="003F7E5B"/>
    <w:rsid w:val="003F7F7B"/>
    <w:rsid w:val="004033D3"/>
    <w:rsid w:val="004067C8"/>
    <w:rsid w:val="00406C37"/>
    <w:rsid w:val="00415082"/>
    <w:rsid w:val="00416767"/>
    <w:rsid w:val="00421AE4"/>
    <w:rsid w:val="00433B7B"/>
    <w:rsid w:val="00436587"/>
    <w:rsid w:val="00440B11"/>
    <w:rsid w:val="00440F79"/>
    <w:rsid w:val="00441036"/>
    <w:rsid w:val="00442A71"/>
    <w:rsid w:val="0044540A"/>
    <w:rsid w:val="00445863"/>
    <w:rsid w:val="00446837"/>
    <w:rsid w:val="00450B9D"/>
    <w:rsid w:val="00455E1A"/>
    <w:rsid w:val="00457646"/>
    <w:rsid w:val="004628B4"/>
    <w:rsid w:val="00464544"/>
    <w:rsid w:val="00475FDC"/>
    <w:rsid w:val="00477EA0"/>
    <w:rsid w:val="00482D8B"/>
    <w:rsid w:val="004868EB"/>
    <w:rsid w:val="0048718F"/>
    <w:rsid w:val="0049353D"/>
    <w:rsid w:val="0049676A"/>
    <w:rsid w:val="004A19CF"/>
    <w:rsid w:val="004A5A91"/>
    <w:rsid w:val="004C38E4"/>
    <w:rsid w:val="004C51B5"/>
    <w:rsid w:val="004C654E"/>
    <w:rsid w:val="004D4337"/>
    <w:rsid w:val="004D501D"/>
    <w:rsid w:val="004D69B1"/>
    <w:rsid w:val="004E4208"/>
    <w:rsid w:val="004F1512"/>
    <w:rsid w:val="004F18C7"/>
    <w:rsid w:val="004F595F"/>
    <w:rsid w:val="004F697D"/>
    <w:rsid w:val="004F794D"/>
    <w:rsid w:val="00500C76"/>
    <w:rsid w:val="005103A6"/>
    <w:rsid w:val="00520FEC"/>
    <w:rsid w:val="005225E2"/>
    <w:rsid w:val="005230CF"/>
    <w:rsid w:val="005238F4"/>
    <w:rsid w:val="0052416B"/>
    <w:rsid w:val="00535EEA"/>
    <w:rsid w:val="00536337"/>
    <w:rsid w:val="005400B4"/>
    <w:rsid w:val="00544132"/>
    <w:rsid w:val="00555F26"/>
    <w:rsid w:val="00556D84"/>
    <w:rsid w:val="00557BDC"/>
    <w:rsid w:val="00566B9C"/>
    <w:rsid w:val="00567AD4"/>
    <w:rsid w:val="00570D2F"/>
    <w:rsid w:val="00571CE7"/>
    <w:rsid w:val="0057645A"/>
    <w:rsid w:val="00576EFB"/>
    <w:rsid w:val="00586BE6"/>
    <w:rsid w:val="00587176"/>
    <w:rsid w:val="00590193"/>
    <w:rsid w:val="00592B15"/>
    <w:rsid w:val="00593609"/>
    <w:rsid w:val="00593954"/>
    <w:rsid w:val="0059755C"/>
    <w:rsid w:val="005A1E1D"/>
    <w:rsid w:val="005A7B5E"/>
    <w:rsid w:val="005B39C8"/>
    <w:rsid w:val="005C2375"/>
    <w:rsid w:val="005C6231"/>
    <w:rsid w:val="005E7415"/>
    <w:rsid w:val="005E7A3C"/>
    <w:rsid w:val="005F1779"/>
    <w:rsid w:val="005F42CC"/>
    <w:rsid w:val="00600D85"/>
    <w:rsid w:val="006031C4"/>
    <w:rsid w:val="006109C1"/>
    <w:rsid w:val="0063110A"/>
    <w:rsid w:val="00631712"/>
    <w:rsid w:val="00632D58"/>
    <w:rsid w:val="00633606"/>
    <w:rsid w:val="00634C2D"/>
    <w:rsid w:val="0064086B"/>
    <w:rsid w:val="00640CB6"/>
    <w:rsid w:val="00644383"/>
    <w:rsid w:val="00646972"/>
    <w:rsid w:val="00661018"/>
    <w:rsid w:val="00665105"/>
    <w:rsid w:val="00667A26"/>
    <w:rsid w:val="00671662"/>
    <w:rsid w:val="00673EDA"/>
    <w:rsid w:val="006804C8"/>
    <w:rsid w:val="00681A50"/>
    <w:rsid w:val="0068234B"/>
    <w:rsid w:val="00684097"/>
    <w:rsid w:val="0068553C"/>
    <w:rsid w:val="00686921"/>
    <w:rsid w:val="00686A51"/>
    <w:rsid w:val="006877A3"/>
    <w:rsid w:val="00687F6B"/>
    <w:rsid w:val="006907F5"/>
    <w:rsid w:val="006945A6"/>
    <w:rsid w:val="00696D1C"/>
    <w:rsid w:val="006A21EF"/>
    <w:rsid w:val="006A2407"/>
    <w:rsid w:val="006A2C41"/>
    <w:rsid w:val="006A64D6"/>
    <w:rsid w:val="006B1A9F"/>
    <w:rsid w:val="006B6B92"/>
    <w:rsid w:val="006C3026"/>
    <w:rsid w:val="006C4CD5"/>
    <w:rsid w:val="006D219F"/>
    <w:rsid w:val="006D26F3"/>
    <w:rsid w:val="006D2866"/>
    <w:rsid w:val="006E1841"/>
    <w:rsid w:val="006F1A4E"/>
    <w:rsid w:val="006F22D7"/>
    <w:rsid w:val="006F2CF9"/>
    <w:rsid w:val="006F5467"/>
    <w:rsid w:val="00702310"/>
    <w:rsid w:val="007031B4"/>
    <w:rsid w:val="00711201"/>
    <w:rsid w:val="00712C7D"/>
    <w:rsid w:val="007251B7"/>
    <w:rsid w:val="00727A13"/>
    <w:rsid w:val="007315F4"/>
    <w:rsid w:val="00737DBD"/>
    <w:rsid w:val="00740287"/>
    <w:rsid w:val="007420CB"/>
    <w:rsid w:val="00753A65"/>
    <w:rsid w:val="007541B8"/>
    <w:rsid w:val="0075615E"/>
    <w:rsid w:val="007576EC"/>
    <w:rsid w:val="00757AE1"/>
    <w:rsid w:val="00760DA8"/>
    <w:rsid w:val="007653A5"/>
    <w:rsid w:val="007660A4"/>
    <w:rsid w:val="00770B0F"/>
    <w:rsid w:val="007712A5"/>
    <w:rsid w:val="00773FCD"/>
    <w:rsid w:val="00775031"/>
    <w:rsid w:val="00775309"/>
    <w:rsid w:val="0077704F"/>
    <w:rsid w:val="00785CE3"/>
    <w:rsid w:val="00793BCA"/>
    <w:rsid w:val="00793D6F"/>
    <w:rsid w:val="00794F14"/>
    <w:rsid w:val="00796829"/>
    <w:rsid w:val="00796FF6"/>
    <w:rsid w:val="007A6CF6"/>
    <w:rsid w:val="007A70DB"/>
    <w:rsid w:val="007B00A2"/>
    <w:rsid w:val="007B0916"/>
    <w:rsid w:val="007B117E"/>
    <w:rsid w:val="007B1BCA"/>
    <w:rsid w:val="007B3899"/>
    <w:rsid w:val="007B63AE"/>
    <w:rsid w:val="007B6690"/>
    <w:rsid w:val="007C0FDE"/>
    <w:rsid w:val="007C3E56"/>
    <w:rsid w:val="007C7FA7"/>
    <w:rsid w:val="007D2ABE"/>
    <w:rsid w:val="007D3AA2"/>
    <w:rsid w:val="007E03F4"/>
    <w:rsid w:val="007E4424"/>
    <w:rsid w:val="007F05B0"/>
    <w:rsid w:val="007F0F8C"/>
    <w:rsid w:val="007F4AB8"/>
    <w:rsid w:val="007F73E4"/>
    <w:rsid w:val="00802A07"/>
    <w:rsid w:val="00807062"/>
    <w:rsid w:val="008070FF"/>
    <w:rsid w:val="00811C78"/>
    <w:rsid w:val="008122B7"/>
    <w:rsid w:val="008127A2"/>
    <w:rsid w:val="00813242"/>
    <w:rsid w:val="008209F3"/>
    <w:rsid w:val="00822A41"/>
    <w:rsid w:val="00826B56"/>
    <w:rsid w:val="0083075C"/>
    <w:rsid w:val="00833842"/>
    <w:rsid w:val="00836425"/>
    <w:rsid w:val="00836FF1"/>
    <w:rsid w:val="00837C5E"/>
    <w:rsid w:val="00841C5A"/>
    <w:rsid w:val="00851973"/>
    <w:rsid w:val="00854827"/>
    <w:rsid w:val="0085603D"/>
    <w:rsid w:val="00857FD8"/>
    <w:rsid w:val="0086796D"/>
    <w:rsid w:val="0087120F"/>
    <w:rsid w:val="00873901"/>
    <w:rsid w:val="0087593E"/>
    <w:rsid w:val="008836E7"/>
    <w:rsid w:val="00883A55"/>
    <w:rsid w:val="00883AB6"/>
    <w:rsid w:val="00886498"/>
    <w:rsid w:val="00890207"/>
    <w:rsid w:val="00891FDC"/>
    <w:rsid w:val="008923BF"/>
    <w:rsid w:val="008937B6"/>
    <w:rsid w:val="00896039"/>
    <w:rsid w:val="008A15EE"/>
    <w:rsid w:val="008A6B8A"/>
    <w:rsid w:val="008B07E5"/>
    <w:rsid w:val="008C0619"/>
    <w:rsid w:val="008C0846"/>
    <w:rsid w:val="008C2EA6"/>
    <w:rsid w:val="008C761A"/>
    <w:rsid w:val="008D0BD3"/>
    <w:rsid w:val="008D5F89"/>
    <w:rsid w:val="008D689F"/>
    <w:rsid w:val="008D7D30"/>
    <w:rsid w:val="008E1DED"/>
    <w:rsid w:val="008E38DF"/>
    <w:rsid w:val="008E423E"/>
    <w:rsid w:val="008E50B1"/>
    <w:rsid w:val="008E617D"/>
    <w:rsid w:val="008F2037"/>
    <w:rsid w:val="008F3A8C"/>
    <w:rsid w:val="008F48B5"/>
    <w:rsid w:val="008F6C2A"/>
    <w:rsid w:val="008F7CDE"/>
    <w:rsid w:val="0090037E"/>
    <w:rsid w:val="00903B13"/>
    <w:rsid w:val="0091373E"/>
    <w:rsid w:val="0091442D"/>
    <w:rsid w:val="009149A5"/>
    <w:rsid w:val="0092252D"/>
    <w:rsid w:val="00923DF4"/>
    <w:rsid w:val="009248FF"/>
    <w:rsid w:val="009472BC"/>
    <w:rsid w:val="00947A0B"/>
    <w:rsid w:val="00950576"/>
    <w:rsid w:val="00952205"/>
    <w:rsid w:val="009539DE"/>
    <w:rsid w:val="0095597D"/>
    <w:rsid w:val="0095766E"/>
    <w:rsid w:val="00962762"/>
    <w:rsid w:val="0097218C"/>
    <w:rsid w:val="00972E30"/>
    <w:rsid w:val="00975FCB"/>
    <w:rsid w:val="00980E1F"/>
    <w:rsid w:val="009828E9"/>
    <w:rsid w:val="009906E8"/>
    <w:rsid w:val="00991174"/>
    <w:rsid w:val="009A2507"/>
    <w:rsid w:val="009A2844"/>
    <w:rsid w:val="009B40AA"/>
    <w:rsid w:val="009C0A8C"/>
    <w:rsid w:val="009C0D35"/>
    <w:rsid w:val="009C1399"/>
    <w:rsid w:val="009C4EB9"/>
    <w:rsid w:val="009D07B3"/>
    <w:rsid w:val="009D1748"/>
    <w:rsid w:val="009D2795"/>
    <w:rsid w:val="009D2A63"/>
    <w:rsid w:val="009E1EB6"/>
    <w:rsid w:val="009E25F2"/>
    <w:rsid w:val="009E5377"/>
    <w:rsid w:val="00A01E72"/>
    <w:rsid w:val="00A04C15"/>
    <w:rsid w:val="00A07459"/>
    <w:rsid w:val="00A07780"/>
    <w:rsid w:val="00A10C9F"/>
    <w:rsid w:val="00A11A98"/>
    <w:rsid w:val="00A13FDE"/>
    <w:rsid w:val="00A16F2F"/>
    <w:rsid w:val="00A17910"/>
    <w:rsid w:val="00A17D62"/>
    <w:rsid w:val="00A17EBD"/>
    <w:rsid w:val="00A2057A"/>
    <w:rsid w:val="00A319F2"/>
    <w:rsid w:val="00A33C69"/>
    <w:rsid w:val="00A34B9B"/>
    <w:rsid w:val="00A363F6"/>
    <w:rsid w:val="00A40C72"/>
    <w:rsid w:val="00A41A53"/>
    <w:rsid w:val="00A45ADF"/>
    <w:rsid w:val="00A46ED5"/>
    <w:rsid w:val="00A5505E"/>
    <w:rsid w:val="00A71339"/>
    <w:rsid w:val="00A74ED7"/>
    <w:rsid w:val="00A76263"/>
    <w:rsid w:val="00A76E73"/>
    <w:rsid w:val="00A826DE"/>
    <w:rsid w:val="00A92D7B"/>
    <w:rsid w:val="00A965A1"/>
    <w:rsid w:val="00AA2644"/>
    <w:rsid w:val="00AA34C7"/>
    <w:rsid w:val="00AA5123"/>
    <w:rsid w:val="00AA58F6"/>
    <w:rsid w:val="00AA6572"/>
    <w:rsid w:val="00AB0DF2"/>
    <w:rsid w:val="00AB3502"/>
    <w:rsid w:val="00AB4E77"/>
    <w:rsid w:val="00AB6227"/>
    <w:rsid w:val="00AB7953"/>
    <w:rsid w:val="00AC1910"/>
    <w:rsid w:val="00AC1C89"/>
    <w:rsid w:val="00AC3737"/>
    <w:rsid w:val="00AC6526"/>
    <w:rsid w:val="00AD0408"/>
    <w:rsid w:val="00AD1A78"/>
    <w:rsid w:val="00AD264A"/>
    <w:rsid w:val="00AE1ECE"/>
    <w:rsid w:val="00AE6A60"/>
    <w:rsid w:val="00AE7728"/>
    <w:rsid w:val="00AF0DAF"/>
    <w:rsid w:val="00B0002F"/>
    <w:rsid w:val="00B02215"/>
    <w:rsid w:val="00B03E1C"/>
    <w:rsid w:val="00B109E7"/>
    <w:rsid w:val="00B11346"/>
    <w:rsid w:val="00B113E0"/>
    <w:rsid w:val="00B13109"/>
    <w:rsid w:val="00B13C76"/>
    <w:rsid w:val="00B13FD6"/>
    <w:rsid w:val="00B20041"/>
    <w:rsid w:val="00B254CE"/>
    <w:rsid w:val="00B27DF3"/>
    <w:rsid w:val="00B30F0E"/>
    <w:rsid w:val="00B3370C"/>
    <w:rsid w:val="00B33FBD"/>
    <w:rsid w:val="00B35175"/>
    <w:rsid w:val="00B43179"/>
    <w:rsid w:val="00B45C84"/>
    <w:rsid w:val="00B46F11"/>
    <w:rsid w:val="00B543A7"/>
    <w:rsid w:val="00B55366"/>
    <w:rsid w:val="00B5727D"/>
    <w:rsid w:val="00B57A81"/>
    <w:rsid w:val="00B6245B"/>
    <w:rsid w:val="00B70547"/>
    <w:rsid w:val="00B8089E"/>
    <w:rsid w:val="00B847B3"/>
    <w:rsid w:val="00B91F42"/>
    <w:rsid w:val="00B931A7"/>
    <w:rsid w:val="00B96D35"/>
    <w:rsid w:val="00B96FE5"/>
    <w:rsid w:val="00BA0319"/>
    <w:rsid w:val="00BA3938"/>
    <w:rsid w:val="00BB1D69"/>
    <w:rsid w:val="00BB3006"/>
    <w:rsid w:val="00BB4CBF"/>
    <w:rsid w:val="00BB4F52"/>
    <w:rsid w:val="00BB62E2"/>
    <w:rsid w:val="00BC0EDB"/>
    <w:rsid w:val="00BC0F6F"/>
    <w:rsid w:val="00BC4682"/>
    <w:rsid w:val="00BC770A"/>
    <w:rsid w:val="00BD4DD4"/>
    <w:rsid w:val="00BF18B8"/>
    <w:rsid w:val="00BF47FA"/>
    <w:rsid w:val="00C02436"/>
    <w:rsid w:val="00C051C5"/>
    <w:rsid w:val="00C06174"/>
    <w:rsid w:val="00C103C4"/>
    <w:rsid w:val="00C10724"/>
    <w:rsid w:val="00C21777"/>
    <w:rsid w:val="00C226CD"/>
    <w:rsid w:val="00C34654"/>
    <w:rsid w:val="00C35EDD"/>
    <w:rsid w:val="00C4016F"/>
    <w:rsid w:val="00C42351"/>
    <w:rsid w:val="00C53B6C"/>
    <w:rsid w:val="00C61DE0"/>
    <w:rsid w:val="00C7365D"/>
    <w:rsid w:val="00C7390D"/>
    <w:rsid w:val="00C73AD7"/>
    <w:rsid w:val="00C75E43"/>
    <w:rsid w:val="00C76553"/>
    <w:rsid w:val="00C80F45"/>
    <w:rsid w:val="00C82BF6"/>
    <w:rsid w:val="00C85B9B"/>
    <w:rsid w:val="00C90900"/>
    <w:rsid w:val="00C91086"/>
    <w:rsid w:val="00C95036"/>
    <w:rsid w:val="00C975C3"/>
    <w:rsid w:val="00CA1D17"/>
    <w:rsid w:val="00CA3147"/>
    <w:rsid w:val="00CA405C"/>
    <w:rsid w:val="00CA4584"/>
    <w:rsid w:val="00CA5F6B"/>
    <w:rsid w:val="00CB40CE"/>
    <w:rsid w:val="00CB4FBB"/>
    <w:rsid w:val="00CB55C3"/>
    <w:rsid w:val="00CB5AC6"/>
    <w:rsid w:val="00CC0206"/>
    <w:rsid w:val="00CC2802"/>
    <w:rsid w:val="00CC3143"/>
    <w:rsid w:val="00CC6501"/>
    <w:rsid w:val="00CD01D9"/>
    <w:rsid w:val="00CD01EA"/>
    <w:rsid w:val="00CD2FBA"/>
    <w:rsid w:val="00CE06BB"/>
    <w:rsid w:val="00CE0BC7"/>
    <w:rsid w:val="00CE1664"/>
    <w:rsid w:val="00CE47D7"/>
    <w:rsid w:val="00CF3B70"/>
    <w:rsid w:val="00D025CF"/>
    <w:rsid w:val="00D0302D"/>
    <w:rsid w:val="00D04D76"/>
    <w:rsid w:val="00D054BD"/>
    <w:rsid w:val="00D1349F"/>
    <w:rsid w:val="00D14E82"/>
    <w:rsid w:val="00D23DC1"/>
    <w:rsid w:val="00D25DCE"/>
    <w:rsid w:val="00D31C8E"/>
    <w:rsid w:val="00D34575"/>
    <w:rsid w:val="00D3762D"/>
    <w:rsid w:val="00D4559F"/>
    <w:rsid w:val="00D505A7"/>
    <w:rsid w:val="00D51692"/>
    <w:rsid w:val="00D55F7B"/>
    <w:rsid w:val="00D56222"/>
    <w:rsid w:val="00D65E86"/>
    <w:rsid w:val="00D67F87"/>
    <w:rsid w:val="00D716A5"/>
    <w:rsid w:val="00D72A5C"/>
    <w:rsid w:val="00D75793"/>
    <w:rsid w:val="00D77AFB"/>
    <w:rsid w:val="00D81688"/>
    <w:rsid w:val="00D85616"/>
    <w:rsid w:val="00D9021F"/>
    <w:rsid w:val="00DA70B3"/>
    <w:rsid w:val="00DB715C"/>
    <w:rsid w:val="00DB7D6A"/>
    <w:rsid w:val="00DC2860"/>
    <w:rsid w:val="00DD5390"/>
    <w:rsid w:val="00DD6B7E"/>
    <w:rsid w:val="00DD713F"/>
    <w:rsid w:val="00DE3811"/>
    <w:rsid w:val="00DE574F"/>
    <w:rsid w:val="00DE6520"/>
    <w:rsid w:val="00DE68D5"/>
    <w:rsid w:val="00DE6A25"/>
    <w:rsid w:val="00DE78B4"/>
    <w:rsid w:val="00DF323D"/>
    <w:rsid w:val="00E007C9"/>
    <w:rsid w:val="00E05651"/>
    <w:rsid w:val="00E14C1D"/>
    <w:rsid w:val="00E15E1D"/>
    <w:rsid w:val="00E165D9"/>
    <w:rsid w:val="00E22D84"/>
    <w:rsid w:val="00E26B89"/>
    <w:rsid w:val="00E278A1"/>
    <w:rsid w:val="00E35C26"/>
    <w:rsid w:val="00E3662C"/>
    <w:rsid w:val="00E4698B"/>
    <w:rsid w:val="00E50D82"/>
    <w:rsid w:val="00E52009"/>
    <w:rsid w:val="00E5496B"/>
    <w:rsid w:val="00E55ABD"/>
    <w:rsid w:val="00E61779"/>
    <w:rsid w:val="00E70DE6"/>
    <w:rsid w:val="00E70FE8"/>
    <w:rsid w:val="00E736D5"/>
    <w:rsid w:val="00E7385D"/>
    <w:rsid w:val="00E744BE"/>
    <w:rsid w:val="00E749FC"/>
    <w:rsid w:val="00E75FD7"/>
    <w:rsid w:val="00E7620F"/>
    <w:rsid w:val="00E76FF1"/>
    <w:rsid w:val="00E773E9"/>
    <w:rsid w:val="00E777B5"/>
    <w:rsid w:val="00E82F7F"/>
    <w:rsid w:val="00E830B8"/>
    <w:rsid w:val="00E83D8E"/>
    <w:rsid w:val="00E8456D"/>
    <w:rsid w:val="00E85BDB"/>
    <w:rsid w:val="00E95633"/>
    <w:rsid w:val="00E97517"/>
    <w:rsid w:val="00EA23AB"/>
    <w:rsid w:val="00EA30D8"/>
    <w:rsid w:val="00EA68F0"/>
    <w:rsid w:val="00EA731A"/>
    <w:rsid w:val="00EB4F36"/>
    <w:rsid w:val="00EC6E9C"/>
    <w:rsid w:val="00ED54F7"/>
    <w:rsid w:val="00EE02D5"/>
    <w:rsid w:val="00EE4878"/>
    <w:rsid w:val="00EE57A7"/>
    <w:rsid w:val="00EE60A5"/>
    <w:rsid w:val="00EE7824"/>
    <w:rsid w:val="00EE7F78"/>
    <w:rsid w:val="00EF0D0C"/>
    <w:rsid w:val="00EF34A7"/>
    <w:rsid w:val="00F07567"/>
    <w:rsid w:val="00F11B4A"/>
    <w:rsid w:val="00F1284A"/>
    <w:rsid w:val="00F12CB6"/>
    <w:rsid w:val="00F14F2F"/>
    <w:rsid w:val="00F17E4D"/>
    <w:rsid w:val="00F2146E"/>
    <w:rsid w:val="00F2490A"/>
    <w:rsid w:val="00F24FD5"/>
    <w:rsid w:val="00F26067"/>
    <w:rsid w:val="00F324E9"/>
    <w:rsid w:val="00F37E3E"/>
    <w:rsid w:val="00F40307"/>
    <w:rsid w:val="00F443F3"/>
    <w:rsid w:val="00F47D20"/>
    <w:rsid w:val="00F500E1"/>
    <w:rsid w:val="00F545F0"/>
    <w:rsid w:val="00F55F62"/>
    <w:rsid w:val="00F56325"/>
    <w:rsid w:val="00F57FA3"/>
    <w:rsid w:val="00F60DA0"/>
    <w:rsid w:val="00F65044"/>
    <w:rsid w:val="00F673EF"/>
    <w:rsid w:val="00F94851"/>
    <w:rsid w:val="00FB17E1"/>
    <w:rsid w:val="00FB26D8"/>
    <w:rsid w:val="00FB6825"/>
    <w:rsid w:val="00FB726C"/>
    <w:rsid w:val="00FC2B43"/>
    <w:rsid w:val="00FC469D"/>
    <w:rsid w:val="00FC4B63"/>
    <w:rsid w:val="00FD0806"/>
    <w:rsid w:val="00FD1AC8"/>
    <w:rsid w:val="00FD38F7"/>
    <w:rsid w:val="00FE0332"/>
    <w:rsid w:val="00FE4998"/>
    <w:rsid w:val="00FE5673"/>
    <w:rsid w:val="00FF6A73"/>
    <w:rsid w:val="00FF7D2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8C06"/>
  <w15:docId w15:val="{B7639F24-B11F-4712-A92A-D7CB19E2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7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77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s-CO"/>
    </w:rPr>
  </w:style>
  <w:style w:type="paragraph" w:customStyle="1" w:styleId="Default">
    <w:name w:val="Default"/>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s-CO"/>
    </w:rPr>
  </w:style>
  <w:style w:type="paragraph" w:customStyle="1" w:styleId="TableStyle2">
    <w:name w:val="Table Style 2"/>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CO"/>
    </w:rPr>
  </w:style>
  <w:style w:type="numbering" w:customStyle="1" w:styleId="Bullet">
    <w:name w:val="Bullet"/>
    <w:rsid w:val="00587176"/>
    <w:pPr>
      <w:numPr>
        <w:numId w:val="1"/>
      </w:numPr>
    </w:pPr>
  </w:style>
  <w:style w:type="paragraph" w:customStyle="1" w:styleId="TableStyle1">
    <w:name w:val="Table Style 1"/>
    <w:rsid w:val="00154012"/>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s-CO"/>
    </w:rPr>
  </w:style>
  <w:style w:type="table" w:styleId="TableGrid">
    <w:name w:val="Table Grid"/>
    <w:basedOn w:val="TableNormal"/>
    <w:uiPriority w:val="39"/>
    <w:rsid w:val="0037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20F"/>
    <w:pPr>
      <w:ind w:left="720"/>
      <w:contextualSpacing/>
    </w:pPr>
  </w:style>
  <w:style w:type="character" w:styleId="CommentReference">
    <w:name w:val="annotation reference"/>
    <w:basedOn w:val="DefaultParagraphFont"/>
    <w:uiPriority w:val="99"/>
    <w:semiHidden/>
    <w:unhideWhenUsed/>
    <w:rsid w:val="00822A41"/>
    <w:rPr>
      <w:sz w:val="16"/>
      <w:szCs w:val="16"/>
    </w:rPr>
  </w:style>
  <w:style w:type="paragraph" w:styleId="CommentText">
    <w:name w:val="annotation text"/>
    <w:basedOn w:val="Normal"/>
    <w:link w:val="CommentTextChar"/>
    <w:uiPriority w:val="99"/>
    <w:unhideWhenUsed/>
    <w:rsid w:val="00822A41"/>
    <w:rPr>
      <w:sz w:val="20"/>
      <w:szCs w:val="20"/>
    </w:rPr>
  </w:style>
  <w:style w:type="character" w:customStyle="1" w:styleId="CommentTextChar">
    <w:name w:val="Comment Text Char"/>
    <w:basedOn w:val="DefaultParagraphFont"/>
    <w:link w:val="CommentText"/>
    <w:uiPriority w:val="99"/>
    <w:rsid w:val="00822A4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22A41"/>
    <w:rPr>
      <w:b/>
      <w:bCs/>
    </w:rPr>
  </w:style>
  <w:style w:type="character" w:customStyle="1" w:styleId="CommentSubjectChar">
    <w:name w:val="Comment Subject Char"/>
    <w:basedOn w:val="CommentTextChar"/>
    <w:link w:val="CommentSubject"/>
    <w:uiPriority w:val="99"/>
    <w:semiHidden/>
    <w:rsid w:val="00822A41"/>
    <w:rPr>
      <w:rFonts w:ascii="Times New Roman" w:eastAsia="Arial Unicode MS" w:hAnsi="Times New Roman" w:cs="Times New Roman"/>
      <w:b/>
      <w:bCs/>
      <w:sz w:val="20"/>
      <w:szCs w:val="20"/>
      <w:bdr w:val="nil"/>
      <w:lang w:val="en-US"/>
    </w:rPr>
  </w:style>
  <w:style w:type="paragraph" w:styleId="NormalWeb">
    <w:name w:val="Normal (Web)"/>
    <w:basedOn w:val="Normal"/>
    <w:uiPriority w:val="99"/>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O" w:eastAsia="es-CO"/>
    </w:rPr>
  </w:style>
  <w:style w:type="paragraph" w:styleId="HTMLPreformatted">
    <w:name w:val="HTML Preformatted"/>
    <w:basedOn w:val="Normal"/>
    <w:link w:val="HTMLPreformattedChar"/>
    <w:uiPriority w:val="99"/>
    <w:semiHidden/>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CO" w:eastAsia="es-CO"/>
    </w:rPr>
  </w:style>
  <w:style w:type="character" w:customStyle="1" w:styleId="HTMLPreformattedChar">
    <w:name w:val="HTML Preformatted Char"/>
    <w:basedOn w:val="DefaultParagraphFont"/>
    <w:link w:val="HTMLPreformatted"/>
    <w:uiPriority w:val="99"/>
    <w:semiHidden/>
    <w:rsid w:val="006907F5"/>
    <w:rPr>
      <w:rFonts w:ascii="Courier New" w:eastAsia="Times New Roman" w:hAnsi="Courier New" w:cs="Courier New"/>
      <w:sz w:val="20"/>
      <w:szCs w:val="20"/>
      <w:lang w:eastAsia="es-CO"/>
    </w:rPr>
  </w:style>
  <w:style w:type="character" w:customStyle="1" w:styleId="y2iqfc">
    <w:name w:val="y2iqfc"/>
    <w:basedOn w:val="DefaultParagraphFont"/>
    <w:rsid w:val="006907F5"/>
  </w:style>
  <w:style w:type="character" w:styleId="Strong">
    <w:name w:val="Strong"/>
    <w:basedOn w:val="DefaultParagraphFont"/>
    <w:uiPriority w:val="22"/>
    <w:qFormat/>
    <w:rsid w:val="00E55ABD"/>
    <w:rPr>
      <w:b/>
      <w:bCs/>
    </w:rPr>
  </w:style>
  <w:style w:type="character" w:styleId="Emphasis">
    <w:name w:val="Emphasis"/>
    <w:basedOn w:val="DefaultParagraphFont"/>
    <w:uiPriority w:val="20"/>
    <w:qFormat/>
    <w:rsid w:val="00FD0806"/>
    <w:rPr>
      <w:i/>
      <w:iCs/>
    </w:rPr>
  </w:style>
  <w:style w:type="paragraph" w:styleId="Bibliography">
    <w:name w:val="Bibliography"/>
    <w:basedOn w:val="Normal"/>
    <w:next w:val="Normal"/>
    <w:uiPriority w:val="37"/>
    <w:unhideWhenUsed/>
    <w:rsid w:val="009C0A8C"/>
    <w:pPr>
      <w:tabs>
        <w:tab w:val="left" w:pos="504"/>
      </w:tabs>
      <w:spacing w:after="240"/>
      <w:ind w:left="504" w:hanging="504"/>
    </w:pPr>
  </w:style>
  <w:style w:type="paragraph" w:styleId="Header">
    <w:name w:val="header"/>
    <w:basedOn w:val="Normal"/>
    <w:link w:val="HeaderChar"/>
    <w:uiPriority w:val="99"/>
    <w:unhideWhenUsed/>
    <w:rsid w:val="003F5C4A"/>
    <w:pPr>
      <w:tabs>
        <w:tab w:val="center" w:pos="4419"/>
        <w:tab w:val="right" w:pos="8838"/>
      </w:tabs>
    </w:pPr>
  </w:style>
  <w:style w:type="character" w:customStyle="1" w:styleId="HeaderChar">
    <w:name w:val="Header Char"/>
    <w:basedOn w:val="DefaultParagraphFont"/>
    <w:link w:val="Header"/>
    <w:uiPriority w:val="99"/>
    <w:rsid w:val="003F5C4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3F5C4A"/>
    <w:pPr>
      <w:tabs>
        <w:tab w:val="center" w:pos="4419"/>
        <w:tab w:val="right" w:pos="8838"/>
      </w:tabs>
    </w:pPr>
  </w:style>
  <w:style w:type="character" w:customStyle="1" w:styleId="FooterChar">
    <w:name w:val="Footer Char"/>
    <w:basedOn w:val="DefaultParagraphFont"/>
    <w:link w:val="Footer"/>
    <w:uiPriority w:val="99"/>
    <w:rsid w:val="003F5C4A"/>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3F5C4A"/>
  </w:style>
  <w:style w:type="paragraph" w:styleId="BalloonText">
    <w:name w:val="Balloon Text"/>
    <w:basedOn w:val="Normal"/>
    <w:link w:val="BalloonTextChar"/>
    <w:uiPriority w:val="99"/>
    <w:semiHidden/>
    <w:unhideWhenUsed/>
    <w:rsid w:val="00B80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9E"/>
    <w:rPr>
      <w:rFonts w:ascii="Segoe UI" w:eastAsia="Arial Unicode MS" w:hAnsi="Segoe UI" w:cs="Segoe UI"/>
      <w:sz w:val="18"/>
      <w:szCs w:val="18"/>
      <w:bdr w:val="nil"/>
      <w:lang w:val="en-US"/>
    </w:rPr>
  </w:style>
  <w:style w:type="paragraph" w:styleId="Revision">
    <w:name w:val="Revision"/>
    <w:hidden/>
    <w:uiPriority w:val="99"/>
    <w:semiHidden/>
    <w:rsid w:val="00B8089E"/>
    <w:pPr>
      <w:spacing w:after="0" w:line="240" w:lineRule="auto"/>
    </w:pPr>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AB0DF2"/>
    <w:rPr>
      <w:color w:val="0563C1" w:themeColor="hyperlink"/>
      <w:u w:val="single"/>
    </w:rPr>
  </w:style>
  <w:style w:type="character" w:styleId="UnresolvedMention">
    <w:name w:val="Unresolved Mention"/>
    <w:basedOn w:val="DefaultParagraphFont"/>
    <w:uiPriority w:val="99"/>
    <w:semiHidden/>
    <w:unhideWhenUsed/>
    <w:rsid w:val="00AB0DF2"/>
    <w:rPr>
      <w:color w:val="605E5C"/>
      <w:shd w:val="clear" w:color="auto" w:fill="E1DFDD"/>
    </w:rPr>
  </w:style>
  <w:style w:type="character" w:customStyle="1" w:styleId="cf01">
    <w:name w:val="cf01"/>
    <w:basedOn w:val="DefaultParagraphFont"/>
    <w:rsid w:val="007B6690"/>
    <w:rPr>
      <w:rFonts w:ascii="Segoe UI" w:hAnsi="Segoe UI" w:cs="Segoe UI" w:hint="default"/>
      <w:sz w:val="18"/>
      <w:szCs w:val="18"/>
    </w:rPr>
  </w:style>
  <w:style w:type="character" w:customStyle="1" w:styleId="cf11">
    <w:name w:val="cf11"/>
    <w:basedOn w:val="DefaultParagraphFont"/>
    <w:rsid w:val="003109C9"/>
    <w:rPr>
      <w:rFonts w:ascii="Segoe UI" w:hAnsi="Segoe UI" w:cs="Segoe UI" w:hint="default"/>
      <w:i/>
      <w:iCs/>
      <w:color w:val="0E101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804">
      <w:bodyDiv w:val="1"/>
      <w:marLeft w:val="0"/>
      <w:marRight w:val="0"/>
      <w:marTop w:val="0"/>
      <w:marBottom w:val="0"/>
      <w:divBdr>
        <w:top w:val="none" w:sz="0" w:space="0" w:color="auto"/>
        <w:left w:val="none" w:sz="0" w:space="0" w:color="auto"/>
        <w:bottom w:val="none" w:sz="0" w:space="0" w:color="auto"/>
        <w:right w:val="none" w:sz="0" w:space="0" w:color="auto"/>
      </w:divBdr>
    </w:div>
    <w:div w:id="114060434">
      <w:bodyDiv w:val="1"/>
      <w:marLeft w:val="0"/>
      <w:marRight w:val="0"/>
      <w:marTop w:val="0"/>
      <w:marBottom w:val="0"/>
      <w:divBdr>
        <w:top w:val="none" w:sz="0" w:space="0" w:color="auto"/>
        <w:left w:val="none" w:sz="0" w:space="0" w:color="auto"/>
        <w:bottom w:val="none" w:sz="0" w:space="0" w:color="auto"/>
        <w:right w:val="none" w:sz="0" w:space="0" w:color="auto"/>
      </w:divBdr>
    </w:div>
    <w:div w:id="138571251">
      <w:bodyDiv w:val="1"/>
      <w:marLeft w:val="0"/>
      <w:marRight w:val="0"/>
      <w:marTop w:val="0"/>
      <w:marBottom w:val="0"/>
      <w:divBdr>
        <w:top w:val="none" w:sz="0" w:space="0" w:color="auto"/>
        <w:left w:val="none" w:sz="0" w:space="0" w:color="auto"/>
        <w:bottom w:val="none" w:sz="0" w:space="0" w:color="auto"/>
        <w:right w:val="none" w:sz="0" w:space="0" w:color="auto"/>
      </w:divBdr>
    </w:div>
    <w:div w:id="156045134">
      <w:bodyDiv w:val="1"/>
      <w:marLeft w:val="0"/>
      <w:marRight w:val="0"/>
      <w:marTop w:val="0"/>
      <w:marBottom w:val="0"/>
      <w:divBdr>
        <w:top w:val="none" w:sz="0" w:space="0" w:color="auto"/>
        <w:left w:val="none" w:sz="0" w:space="0" w:color="auto"/>
        <w:bottom w:val="none" w:sz="0" w:space="0" w:color="auto"/>
        <w:right w:val="none" w:sz="0" w:space="0" w:color="auto"/>
      </w:divBdr>
    </w:div>
    <w:div w:id="174999313">
      <w:bodyDiv w:val="1"/>
      <w:marLeft w:val="0"/>
      <w:marRight w:val="0"/>
      <w:marTop w:val="0"/>
      <w:marBottom w:val="0"/>
      <w:divBdr>
        <w:top w:val="none" w:sz="0" w:space="0" w:color="auto"/>
        <w:left w:val="none" w:sz="0" w:space="0" w:color="auto"/>
        <w:bottom w:val="none" w:sz="0" w:space="0" w:color="auto"/>
        <w:right w:val="none" w:sz="0" w:space="0" w:color="auto"/>
      </w:divBdr>
    </w:div>
    <w:div w:id="203175999">
      <w:bodyDiv w:val="1"/>
      <w:marLeft w:val="0"/>
      <w:marRight w:val="0"/>
      <w:marTop w:val="0"/>
      <w:marBottom w:val="0"/>
      <w:divBdr>
        <w:top w:val="none" w:sz="0" w:space="0" w:color="auto"/>
        <w:left w:val="none" w:sz="0" w:space="0" w:color="auto"/>
        <w:bottom w:val="none" w:sz="0" w:space="0" w:color="auto"/>
        <w:right w:val="none" w:sz="0" w:space="0" w:color="auto"/>
      </w:divBdr>
    </w:div>
    <w:div w:id="209807121">
      <w:bodyDiv w:val="1"/>
      <w:marLeft w:val="0"/>
      <w:marRight w:val="0"/>
      <w:marTop w:val="0"/>
      <w:marBottom w:val="0"/>
      <w:divBdr>
        <w:top w:val="none" w:sz="0" w:space="0" w:color="auto"/>
        <w:left w:val="none" w:sz="0" w:space="0" w:color="auto"/>
        <w:bottom w:val="none" w:sz="0" w:space="0" w:color="auto"/>
        <w:right w:val="none" w:sz="0" w:space="0" w:color="auto"/>
      </w:divBdr>
    </w:div>
    <w:div w:id="295069541">
      <w:bodyDiv w:val="1"/>
      <w:marLeft w:val="0"/>
      <w:marRight w:val="0"/>
      <w:marTop w:val="0"/>
      <w:marBottom w:val="0"/>
      <w:divBdr>
        <w:top w:val="none" w:sz="0" w:space="0" w:color="auto"/>
        <w:left w:val="none" w:sz="0" w:space="0" w:color="auto"/>
        <w:bottom w:val="none" w:sz="0" w:space="0" w:color="auto"/>
        <w:right w:val="none" w:sz="0" w:space="0" w:color="auto"/>
      </w:divBdr>
    </w:div>
    <w:div w:id="507982618">
      <w:bodyDiv w:val="1"/>
      <w:marLeft w:val="0"/>
      <w:marRight w:val="0"/>
      <w:marTop w:val="0"/>
      <w:marBottom w:val="0"/>
      <w:divBdr>
        <w:top w:val="none" w:sz="0" w:space="0" w:color="auto"/>
        <w:left w:val="none" w:sz="0" w:space="0" w:color="auto"/>
        <w:bottom w:val="none" w:sz="0" w:space="0" w:color="auto"/>
        <w:right w:val="none" w:sz="0" w:space="0" w:color="auto"/>
      </w:divBdr>
    </w:div>
    <w:div w:id="513225068">
      <w:bodyDiv w:val="1"/>
      <w:marLeft w:val="0"/>
      <w:marRight w:val="0"/>
      <w:marTop w:val="0"/>
      <w:marBottom w:val="0"/>
      <w:divBdr>
        <w:top w:val="none" w:sz="0" w:space="0" w:color="auto"/>
        <w:left w:val="none" w:sz="0" w:space="0" w:color="auto"/>
        <w:bottom w:val="none" w:sz="0" w:space="0" w:color="auto"/>
        <w:right w:val="none" w:sz="0" w:space="0" w:color="auto"/>
      </w:divBdr>
    </w:div>
    <w:div w:id="592974041">
      <w:bodyDiv w:val="1"/>
      <w:marLeft w:val="0"/>
      <w:marRight w:val="0"/>
      <w:marTop w:val="0"/>
      <w:marBottom w:val="0"/>
      <w:divBdr>
        <w:top w:val="none" w:sz="0" w:space="0" w:color="auto"/>
        <w:left w:val="none" w:sz="0" w:space="0" w:color="auto"/>
        <w:bottom w:val="none" w:sz="0" w:space="0" w:color="auto"/>
        <w:right w:val="none" w:sz="0" w:space="0" w:color="auto"/>
      </w:divBdr>
    </w:div>
    <w:div w:id="636641153">
      <w:bodyDiv w:val="1"/>
      <w:marLeft w:val="0"/>
      <w:marRight w:val="0"/>
      <w:marTop w:val="0"/>
      <w:marBottom w:val="0"/>
      <w:divBdr>
        <w:top w:val="none" w:sz="0" w:space="0" w:color="auto"/>
        <w:left w:val="none" w:sz="0" w:space="0" w:color="auto"/>
        <w:bottom w:val="none" w:sz="0" w:space="0" w:color="auto"/>
        <w:right w:val="none" w:sz="0" w:space="0" w:color="auto"/>
      </w:divBdr>
    </w:div>
    <w:div w:id="637077016">
      <w:bodyDiv w:val="1"/>
      <w:marLeft w:val="0"/>
      <w:marRight w:val="0"/>
      <w:marTop w:val="0"/>
      <w:marBottom w:val="0"/>
      <w:divBdr>
        <w:top w:val="none" w:sz="0" w:space="0" w:color="auto"/>
        <w:left w:val="none" w:sz="0" w:space="0" w:color="auto"/>
        <w:bottom w:val="none" w:sz="0" w:space="0" w:color="auto"/>
        <w:right w:val="none" w:sz="0" w:space="0" w:color="auto"/>
      </w:divBdr>
    </w:div>
    <w:div w:id="649406182">
      <w:bodyDiv w:val="1"/>
      <w:marLeft w:val="0"/>
      <w:marRight w:val="0"/>
      <w:marTop w:val="0"/>
      <w:marBottom w:val="0"/>
      <w:divBdr>
        <w:top w:val="none" w:sz="0" w:space="0" w:color="auto"/>
        <w:left w:val="none" w:sz="0" w:space="0" w:color="auto"/>
        <w:bottom w:val="none" w:sz="0" w:space="0" w:color="auto"/>
        <w:right w:val="none" w:sz="0" w:space="0" w:color="auto"/>
      </w:divBdr>
    </w:div>
    <w:div w:id="774329808">
      <w:bodyDiv w:val="1"/>
      <w:marLeft w:val="0"/>
      <w:marRight w:val="0"/>
      <w:marTop w:val="0"/>
      <w:marBottom w:val="0"/>
      <w:divBdr>
        <w:top w:val="none" w:sz="0" w:space="0" w:color="auto"/>
        <w:left w:val="none" w:sz="0" w:space="0" w:color="auto"/>
        <w:bottom w:val="none" w:sz="0" w:space="0" w:color="auto"/>
        <w:right w:val="none" w:sz="0" w:space="0" w:color="auto"/>
      </w:divBdr>
    </w:div>
    <w:div w:id="774592880">
      <w:bodyDiv w:val="1"/>
      <w:marLeft w:val="0"/>
      <w:marRight w:val="0"/>
      <w:marTop w:val="0"/>
      <w:marBottom w:val="0"/>
      <w:divBdr>
        <w:top w:val="none" w:sz="0" w:space="0" w:color="auto"/>
        <w:left w:val="none" w:sz="0" w:space="0" w:color="auto"/>
        <w:bottom w:val="none" w:sz="0" w:space="0" w:color="auto"/>
        <w:right w:val="none" w:sz="0" w:space="0" w:color="auto"/>
      </w:divBdr>
    </w:div>
    <w:div w:id="792139776">
      <w:bodyDiv w:val="1"/>
      <w:marLeft w:val="0"/>
      <w:marRight w:val="0"/>
      <w:marTop w:val="0"/>
      <w:marBottom w:val="0"/>
      <w:divBdr>
        <w:top w:val="none" w:sz="0" w:space="0" w:color="auto"/>
        <w:left w:val="none" w:sz="0" w:space="0" w:color="auto"/>
        <w:bottom w:val="none" w:sz="0" w:space="0" w:color="auto"/>
        <w:right w:val="none" w:sz="0" w:space="0" w:color="auto"/>
      </w:divBdr>
    </w:div>
    <w:div w:id="825511831">
      <w:bodyDiv w:val="1"/>
      <w:marLeft w:val="0"/>
      <w:marRight w:val="0"/>
      <w:marTop w:val="0"/>
      <w:marBottom w:val="0"/>
      <w:divBdr>
        <w:top w:val="none" w:sz="0" w:space="0" w:color="auto"/>
        <w:left w:val="none" w:sz="0" w:space="0" w:color="auto"/>
        <w:bottom w:val="none" w:sz="0" w:space="0" w:color="auto"/>
        <w:right w:val="none" w:sz="0" w:space="0" w:color="auto"/>
      </w:divBdr>
    </w:div>
    <w:div w:id="879367311">
      <w:bodyDiv w:val="1"/>
      <w:marLeft w:val="0"/>
      <w:marRight w:val="0"/>
      <w:marTop w:val="0"/>
      <w:marBottom w:val="0"/>
      <w:divBdr>
        <w:top w:val="none" w:sz="0" w:space="0" w:color="auto"/>
        <w:left w:val="none" w:sz="0" w:space="0" w:color="auto"/>
        <w:bottom w:val="none" w:sz="0" w:space="0" w:color="auto"/>
        <w:right w:val="none" w:sz="0" w:space="0" w:color="auto"/>
      </w:divBdr>
    </w:div>
    <w:div w:id="979454219">
      <w:bodyDiv w:val="1"/>
      <w:marLeft w:val="0"/>
      <w:marRight w:val="0"/>
      <w:marTop w:val="0"/>
      <w:marBottom w:val="0"/>
      <w:divBdr>
        <w:top w:val="none" w:sz="0" w:space="0" w:color="auto"/>
        <w:left w:val="none" w:sz="0" w:space="0" w:color="auto"/>
        <w:bottom w:val="none" w:sz="0" w:space="0" w:color="auto"/>
        <w:right w:val="none" w:sz="0" w:space="0" w:color="auto"/>
      </w:divBdr>
    </w:div>
    <w:div w:id="1061489340">
      <w:bodyDiv w:val="1"/>
      <w:marLeft w:val="0"/>
      <w:marRight w:val="0"/>
      <w:marTop w:val="0"/>
      <w:marBottom w:val="0"/>
      <w:divBdr>
        <w:top w:val="none" w:sz="0" w:space="0" w:color="auto"/>
        <w:left w:val="none" w:sz="0" w:space="0" w:color="auto"/>
        <w:bottom w:val="none" w:sz="0" w:space="0" w:color="auto"/>
        <w:right w:val="none" w:sz="0" w:space="0" w:color="auto"/>
      </w:divBdr>
    </w:div>
    <w:div w:id="1161315017">
      <w:bodyDiv w:val="1"/>
      <w:marLeft w:val="0"/>
      <w:marRight w:val="0"/>
      <w:marTop w:val="0"/>
      <w:marBottom w:val="0"/>
      <w:divBdr>
        <w:top w:val="none" w:sz="0" w:space="0" w:color="auto"/>
        <w:left w:val="none" w:sz="0" w:space="0" w:color="auto"/>
        <w:bottom w:val="none" w:sz="0" w:space="0" w:color="auto"/>
        <w:right w:val="none" w:sz="0" w:space="0" w:color="auto"/>
      </w:divBdr>
    </w:div>
    <w:div w:id="1166827320">
      <w:bodyDiv w:val="1"/>
      <w:marLeft w:val="0"/>
      <w:marRight w:val="0"/>
      <w:marTop w:val="0"/>
      <w:marBottom w:val="0"/>
      <w:divBdr>
        <w:top w:val="none" w:sz="0" w:space="0" w:color="auto"/>
        <w:left w:val="none" w:sz="0" w:space="0" w:color="auto"/>
        <w:bottom w:val="none" w:sz="0" w:space="0" w:color="auto"/>
        <w:right w:val="none" w:sz="0" w:space="0" w:color="auto"/>
      </w:divBdr>
    </w:div>
    <w:div w:id="1181549717">
      <w:bodyDiv w:val="1"/>
      <w:marLeft w:val="0"/>
      <w:marRight w:val="0"/>
      <w:marTop w:val="0"/>
      <w:marBottom w:val="0"/>
      <w:divBdr>
        <w:top w:val="none" w:sz="0" w:space="0" w:color="auto"/>
        <w:left w:val="none" w:sz="0" w:space="0" w:color="auto"/>
        <w:bottom w:val="none" w:sz="0" w:space="0" w:color="auto"/>
        <w:right w:val="none" w:sz="0" w:space="0" w:color="auto"/>
      </w:divBdr>
    </w:div>
    <w:div w:id="1187982047">
      <w:bodyDiv w:val="1"/>
      <w:marLeft w:val="0"/>
      <w:marRight w:val="0"/>
      <w:marTop w:val="0"/>
      <w:marBottom w:val="0"/>
      <w:divBdr>
        <w:top w:val="none" w:sz="0" w:space="0" w:color="auto"/>
        <w:left w:val="none" w:sz="0" w:space="0" w:color="auto"/>
        <w:bottom w:val="none" w:sz="0" w:space="0" w:color="auto"/>
        <w:right w:val="none" w:sz="0" w:space="0" w:color="auto"/>
      </w:divBdr>
    </w:div>
    <w:div w:id="1191723348">
      <w:bodyDiv w:val="1"/>
      <w:marLeft w:val="0"/>
      <w:marRight w:val="0"/>
      <w:marTop w:val="0"/>
      <w:marBottom w:val="0"/>
      <w:divBdr>
        <w:top w:val="none" w:sz="0" w:space="0" w:color="auto"/>
        <w:left w:val="none" w:sz="0" w:space="0" w:color="auto"/>
        <w:bottom w:val="none" w:sz="0" w:space="0" w:color="auto"/>
        <w:right w:val="none" w:sz="0" w:space="0" w:color="auto"/>
      </w:divBdr>
    </w:div>
    <w:div w:id="1192575181">
      <w:bodyDiv w:val="1"/>
      <w:marLeft w:val="0"/>
      <w:marRight w:val="0"/>
      <w:marTop w:val="0"/>
      <w:marBottom w:val="0"/>
      <w:divBdr>
        <w:top w:val="none" w:sz="0" w:space="0" w:color="auto"/>
        <w:left w:val="none" w:sz="0" w:space="0" w:color="auto"/>
        <w:bottom w:val="none" w:sz="0" w:space="0" w:color="auto"/>
        <w:right w:val="none" w:sz="0" w:space="0" w:color="auto"/>
      </w:divBdr>
    </w:div>
    <w:div w:id="1234974465">
      <w:bodyDiv w:val="1"/>
      <w:marLeft w:val="0"/>
      <w:marRight w:val="0"/>
      <w:marTop w:val="0"/>
      <w:marBottom w:val="0"/>
      <w:divBdr>
        <w:top w:val="none" w:sz="0" w:space="0" w:color="auto"/>
        <w:left w:val="none" w:sz="0" w:space="0" w:color="auto"/>
        <w:bottom w:val="none" w:sz="0" w:space="0" w:color="auto"/>
        <w:right w:val="none" w:sz="0" w:space="0" w:color="auto"/>
      </w:divBdr>
    </w:div>
    <w:div w:id="1260870987">
      <w:bodyDiv w:val="1"/>
      <w:marLeft w:val="0"/>
      <w:marRight w:val="0"/>
      <w:marTop w:val="0"/>
      <w:marBottom w:val="0"/>
      <w:divBdr>
        <w:top w:val="none" w:sz="0" w:space="0" w:color="auto"/>
        <w:left w:val="none" w:sz="0" w:space="0" w:color="auto"/>
        <w:bottom w:val="none" w:sz="0" w:space="0" w:color="auto"/>
        <w:right w:val="none" w:sz="0" w:space="0" w:color="auto"/>
      </w:divBdr>
    </w:div>
    <w:div w:id="1271741940">
      <w:bodyDiv w:val="1"/>
      <w:marLeft w:val="0"/>
      <w:marRight w:val="0"/>
      <w:marTop w:val="0"/>
      <w:marBottom w:val="0"/>
      <w:divBdr>
        <w:top w:val="none" w:sz="0" w:space="0" w:color="auto"/>
        <w:left w:val="none" w:sz="0" w:space="0" w:color="auto"/>
        <w:bottom w:val="none" w:sz="0" w:space="0" w:color="auto"/>
        <w:right w:val="none" w:sz="0" w:space="0" w:color="auto"/>
      </w:divBdr>
    </w:div>
    <w:div w:id="1350065447">
      <w:bodyDiv w:val="1"/>
      <w:marLeft w:val="0"/>
      <w:marRight w:val="0"/>
      <w:marTop w:val="0"/>
      <w:marBottom w:val="0"/>
      <w:divBdr>
        <w:top w:val="none" w:sz="0" w:space="0" w:color="auto"/>
        <w:left w:val="none" w:sz="0" w:space="0" w:color="auto"/>
        <w:bottom w:val="none" w:sz="0" w:space="0" w:color="auto"/>
        <w:right w:val="none" w:sz="0" w:space="0" w:color="auto"/>
      </w:divBdr>
    </w:div>
    <w:div w:id="1373724841">
      <w:bodyDiv w:val="1"/>
      <w:marLeft w:val="0"/>
      <w:marRight w:val="0"/>
      <w:marTop w:val="0"/>
      <w:marBottom w:val="0"/>
      <w:divBdr>
        <w:top w:val="none" w:sz="0" w:space="0" w:color="auto"/>
        <w:left w:val="none" w:sz="0" w:space="0" w:color="auto"/>
        <w:bottom w:val="none" w:sz="0" w:space="0" w:color="auto"/>
        <w:right w:val="none" w:sz="0" w:space="0" w:color="auto"/>
      </w:divBdr>
    </w:div>
    <w:div w:id="1375808056">
      <w:bodyDiv w:val="1"/>
      <w:marLeft w:val="0"/>
      <w:marRight w:val="0"/>
      <w:marTop w:val="0"/>
      <w:marBottom w:val="0"/>
      <w:divBdr>
        <w:top w:val="none" w:sz="0" w:space="0" w:color="auto"/>
        <w:left w:val="none" w:sz="0" w:space="0" w:color="auto"/>
        <w:bottom w:val="none" w:sz="0" w:space="0" w:color="auto"/>
        <w:right w:val="none" w:sz="0" w:space="0" w:color="auto"/>
      </w:divBdr>
    </w:div>
    <w:div w:id="1463229020">
      <w:bodyDiv w:val="1"/>
      <w:marLeft w:val="0"/>
      <w:marRight w:val="0"/>
      <w:marTop w:val="0"/>
      <w:marBottom w:val="0"/>
      <w:divBdr>
        <w:top w:val="none" w:sz="0" w:space="0" w:color="auto"/>
        <w:left w:val="none" w:sz="0" w:space="0" w:color="auto"/>
        <w:bottom w:val="none" w:sz="0" w:space="0" w:color="auto"/>
        <w:right w:val="none" w:sz="0" w:space="0" w:color="auto"/>
      </w:divBdr>
    </w:div>
    <w:div w:id="1578057147">
      <w:bodyDiv w:val="1"/>
      <w:marLeft w:val="0"/>
      <w:marRight w:val="0"/>
      <w:marTop w:val="0"/>
      <w:marBottom w:val="0"/>
      <w:divBdr>
        <w:top w:val="none" w:sz="0" w:space="0" w:color="auto"/>
        <w:left w:val="none" w:sz="0" w:space="0" w:color="auto"/>
        <w:bottom w:val="none" w:sz="0" w:space="0" w:color="auto"/>
        <w:right w:val="none" w:sz="0" w:space="0" w:color="auto"/>
      </w:divBdr>
    </w:div>
    <w:div w:id="1622030253">
      <w:bodyDiv w:val="1"/>
      <w:marLeft w:val="0"/>
      <w:marRight w:val="0"/>
      <w:marTop w:val="0"/>
      <w:marBottom w:val="0"/>
      <w:divBdr>
        <w:top w:val="none" w:sz="0" w:space="0" w:color="auto"/>
        <w:left w:val="none" w:sz="0" w:space="0" w:color="auto"/>
        <w:bottom w:val="none" w:sz="0" w:space="0" w:color="auto"/>
        <w:right w:val="none" w:sz="0" w:space="0" w:color="auto"/>
      </w:divBdr>
    </w:div>
    <w:div w:id="1882984107">
      <w:bodyDiv w:val="1"/>
      <w:marLeft w:val="0"/>
      <w:marRight w:val="0"/>
      <w:marTop w:val="0"/>
      <w:marBottom w:val="0"/>
      <w:divBdr>
        <w:top w:val="none" w:sz="0" w:space="0" w:color="auto"/>
        <w:left w:val="none" w:sz="0" w:space="0" w:color="auto"/>
        <w:bottom w:val="none" w:sz="0" w:space="0" w:color="auto"/>
        <w:right w:val="none" w:sz="0" w:space="0" w:color="auto"/>
      </w:divBdr>
    </w:div>
    <w:div w:id="2055812866">
      <w:bodyDiv w:val="1"/>
      <w:marLeft w:val="0"/>
      <w:marRight w:val="0"/>
      <w:marTop w:val="0"/>
      <w:marBottom w:val="0"/>
      <w:divBdr>
        <w:top w:val="none" w:sz="0" w:space="0" w:color="auto"/>
        <w:left w:val="none" w:sz="0" w:space="0" w:color="auto"/>
        <w:bottom w:val="none" w:sz="0" w:space="0" w:color="auto"/>
        <w:right w:val="none" w:sz="0" w:space="0" w:color="auto"/>
      </w:divBdr>
    </w:div>
    <w:div w:id="2085178017">
      <w:bodyDiv w:val="1"/>
      <w:marLeft w:val="0"/>
      <w:marRight w:val="0"/>
      <w:marTop w:val="0"/>
      <w:marBottom w:val="0"/>
      <w:divBdr>
        <w:top w:val="none" w:sz="0" w:space="0" w:color="auto"/>
        <w:left w:val="none" w:sz="0" w:space="0" w:color="auto"/>
        <w:bottom w:val="none" w:sz="0" w:space="0" w:color="auto"/>
        <w:right w:val="none" w:sz="0" w:space="0" w:color="auto"/>
      </w:divBdr>
    </w:div>
    <w:div w:id="2100058095">
      <w:bodyDiv w:val="1"/>
      <w:marLeft w:val="0"/>
      <w:marRight w:val="0"/>
      <w:marTop w:val="0"/>
      <w:marBottom w:val="0"/>
      <w:divBdr>
        <w:top w:val="none" w:sz="0" w:space="0" w:color="auto"/>
        <w:left w:val="none" w:sz="0" w:space="0" w:color="auto"/>
        <w:bottom w:val="none" w:sz="0" w:space="0" w:color="auto"/>
        <w:right w:val="none" w:sz="0" w:space="0" w:color="auto"/>
      </w:divBdr>
    </w:div>
    <w:div w:id="213956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vocadosource.com/Journals/NZAGA/NZAGA_2001/NZAGA_2001_10.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ioc.minagricultura.gov.co/Aguacate/Documentos/2019-09-30%20Cifras%20Sectoriales.pdf"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villeg2@eafit.edu.co"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limentosargentinos.gob.ar/contenido/marco/Codex_Alimentarius/normativa/codex/stan/197-199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18546543339094C86438A9E6E511FD3" ma:contentTypeVersion="12" ma:contentTypeDescription="Crear nuevo documento." ma:contentTypeScope="" ma:versionID="1643999f2a564061f56aa5ec2c0e93bd">
  <xsd:schema xmlns:xsd="http://www.w3.org/2001/XMLSchema" xmlns:xs="http://www.w3.org/2001/XMLSchema" xmlns:p="http://schemas.microsoft.com/office/2006/metadata/properties" xmlns:ns3="2c88c757-1e85-4e03-bef6-cedd359fdd0a" xmlns:ns4="6c705751-6934-4fba-82d7-9126f186b1ba" targetNamespace="http://schemas.microsoft.com/office/2006/metadata/properties" ma:root="true" ma:fieldsID="466473cf7e60094670b282e57717bc31" ns3:_="" ns4:_="">
    <xsd:import namespace="2c88c757-1e85-4e03-bef6-cedd359fdd0a"/>
    <xsd:import namespace="6c705751-6934-4fba-82d7-9126f186b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c757-1e85-4e03-bef6-cedd359f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05751-6934-4fba-82d7-9126f186b1b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704782-3190-49EC-A907-956055F0A1AD}">
  <ds:schemaRefs>
    <ds:schemaRef ds:uri="http://schemas.openxmlformats.org/officeDocument/2006/bibliography"/>
  </ds:schemaRefs>
</ds:datastoreItem>
</file>

<file path=customXml/itemProps2.xml><?xml version="1.0" encoding="utf-8"?>
<ds:datastoreItem xmlns:ds="http://schemas.openxmlformats.org/officeDocument/2006/customXml" ds:itemID="{67B9EA43-14A4-4845-A0F6-0B4830A1385E}">
  <ds:schemaRefs>
    <ds:schemaRef ds:uri="http://schemas.microsoft.com/sharepoint/v3/contenttype/forms"/>
  </ds:schemaRefs>
</ds:datastoreItem>
</file>

<file path=customXml/itemProps3.xml><?xml version="1.0" encoding="utf-8"?>
<ds:datastoreItem xmlns:ds="http://schemas.openxmlformats.org/officeDocument/2006/customXml" ds:itemID="{DF64FBE8-7094-442C-9C28-8B89DEFA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35C49B-05B3-41D9-B3F3-939C18FCF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c757-1e85-4e03-bef6-cedd359fdd0a"/>
    <ds:schemaRef ds:uri="6c705751-6934-4fba-82d7-9126f186b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7140</Words>
  <Characters>39272</Characters>
  <Application>Microsoft Office Word</Application>
  <DocSecurity>0</DocSecurity>
  <Lines>327</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Mosquera Lopez</dc:creator>
  <cp:keywords/>
  <dc:description/>
  <cp:lastModifiedBy>Sandra Mosquera Lopez</cp:lastModifiedBy>
  <cp:revision>4</cp:revision>
  <dcterms:created xsi:type="dcterms:W3CDTF">2022-03-27T19:06:00Z</dcterms:created>
  <dcterms:modified xsi:type="dcterms:W3CDTF">2022-03-27T19:55:00Z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id="meT7TAOK"/&gt;&lt;style id="http://www.zotero.org/styles/microbial-ecology" hasBibliography="1" bibliographyStyleHasBeenSet="1"/&gt;&lt;prefs&gt;&lt;pref name="fieldType" value="Field"/&gt;&lt;/prefs&gt;&lt;/data&gt;</vt:lpwstr>
  </property>
  <property fmtid="{D5CDD505-2E9C-101B-9397-08002B2CF9AE}" pid="3" name="ContentTypeId">
    <vt:lpwstr>0x010100018546543339094C86438A9E6E511FD3</vt:lpwstr>
  </property>
</Properties>
</file>